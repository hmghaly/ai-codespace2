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71"/>
      </w:tblGrid>
      <w:tr w:rsidR="00596C1B" w:rsidRPr="00EA6FD5" w14:paraId="560AA7C9" w14:textId="77777777" w:rsidTr="00DB1BE0">
        <w:trPr>
          <w:trHeight w:hRule="exact" w:val="990"/>
          <w:ins w:id="0" w:author="Katherine Bernabe" w:date="2023-05-04T12:15:00Z"/>
        </w:trPr>
        <w:tc>
          <w:tcPr>
            <w:tcW w:w="1267" w:type="dxa"/>
            <w:tcBorders>
              <w:bottom w:val="single" w:sz="4" w:space="0" w:color="auto"/>
            </w:tcBorders>
            <w:shd w:val="clear" w:color="auto" w:fill="auto"/>
            <w:vAlign w:val="bottom"/>
          </w:tcPr>
          <w:p w14:paraId="76DE9A46" w14:textId="77777777" w:rsidR="00596C1B" w:rsidRDefault="00596C1B" w:rsidP="00DB1BE0">
            <w:pPr>
              <w:pStyle w:val="Header"/>
              <w:spacing w:after="120"/>
              <w:rPr>
                <w:ins w:id="1" w:author="Katherine Bernabe" w:date="2023-05-04T12:15:00Z"/>
              </w:rPr>
            </w:pPr>
            <w:bookmarkStart w:id="2" w:name="_Hlk115160567"/>
          </w:p>
        </w:tc>
        <w:tc>
          <w:tcPr>
            <w:tcW w:w="1872" w:type="dxa"/>
            <w:tcBorders>
              <w:bottom w:val="single" w:sz="4" w:space="0" w:color="auto"/>
            </w:tcBorders>
            <w:shd w:val="clear" w:color="auto" w:fill="auto"/>
            <w:vAlign w:val="bottom"/>
          </w:tcPr>
          <w:p w14:paraId="54D15974" w14:textId="77777777" w:rsidR="00596C1B" w:rsidRPr="00EA6FD5" w:rsidRDefault="00596C1B" w:rsidP="00DB1BE0">
            <w:pPr>
              <w:pStyle w:val="HCh"/>
              <w:spacing w:after="80"/>
              <w:rPr>
                <w:ins w:id="3" w:author="Katherine Bernabe" w:date="2023-05-04T12:15:00Z"/>
                <w:b w:val="0"/>
                <w:spacing w:val="2"/>
                <w:w w:val="96"/>
              </w:rPr>
            </w:pPr>
            <w:ins w:id="4" w:author="Katherine Bernabe" w:date="2023-05-04T12:15:00Z">
              <w:r w:rsidRPr="00EA6FD5">
                <w:rPr>
                  <w:b w:val="0"/>
                  <w:spacing w:val="2"/>
                  <w:w w:val="96"/>
                </w:rPr>
                <w:t>United Nations</w:t>
              </w:r>
            </w:ins>
          </w:p>
        </w:tc>
        <w:tc>
          <w:tcPr>
            <w:tcW w:w="245" w:type="dxa"/>
            <w:tcBorders>
              <w:bottom w:val="single" w:sz="4" w:space="0" w:color="auto"/>
            </w:tcBorders>
            <w:shd w:val="clear" w:color="auto" w:fill="auto"/>
            <w:vAlign w:val="bottom"/>
          </w:tcPr>
          <w:p w14:paraId="7E6191E0" w14:textId="77777777" w:rsidR="00596C1B" w:rsidRPr="00EA6FD5" w:rsidRDefault="00596C1B" w:rsidP="00DB1BE0">
            <w:pPr>
              <w:pStyle w:val="Header"/>
              <w:spacing w:after="120"/>
              <w:rPr>
                <w:ins w:id="5" w:author="Katherine Bernabe" w:date="2023-05-04T12:15:00Z"/>
              </w:rPr>
            </w:pPr>
          </w:p>
        </w:tc>
        <w:tc>
          <w:tcPr>
            <w:tcW w:w="6426" w:type="dxa"/>
            <w:gridSpan w:val="3"/>
            <w:tcBorders>
              <w:bottom w:val="single" w:sz="4" w:space="0" w:color="auto"/>
            </w:tcBorders>
            <w:shd w:val="clear" w:color="auto" w:fill="auto"/>
            <w:vAlign w:val="bottom"/>
          </w:tcPr>
          <w:p w14:paraId="00263D4F" w14:textId="77777777" w:rsidR="00596C1B" w:rsidRPr="00EA6FD5" w:rsidRDefault="00596C1B" w:rsidP="00DB1BE0">
            <w:pPr>
              <w:spacing w:after="80"/>
              <w:jc w:val="right"/>
              <w:rPr>
                <w:ins w:id="6" w:author="Katherine Bernabe" w:date="2023-05-04T12:15:00Z"/>
                <w:position w:val="-4"/>
              </w:rPr>
            </w:pPr>
            <w:ins w:id="7" w:author="Katherine Bernabe" w:date="2023-05-04T12:15:00Z">
              <w:r w:rsidRPr="00EA6FD5">
                <w:rPr>
                  <w:position w:val="-4"/>
                  <w:sz w:val="40"/>
                </w:rPr>
                <w:t>S</w:t>
              </w:r>
              <w:r w:rsidRPr="00EA6FD5">
                <w:rPr>
                  <w:position w:val="-4"/>
                </w:rPr>
                <w:t>/2023/318</w:t>
              </w:r>
            </w:ins>
          </w:p>
        </w:tc>
      </w:tr>
      <w:tr w:rsidR="00596C1B" w:rsidRPr="00EA6FD5" w14:paraId="0A47CCB9" w14:textId="77777777" w:rsidTr="00DB1BE0">
        <w:trPr>
          <w:trHeight w:hRule="exact" w:val="2880"/>
          <w:ins w:id="8" w:author="Katherine Bernabe" w:date="2023-05-04T12:15:00Z"/>
        </w:trPr>
        <w:tc>
          <w:tcPr>
            <w:tcW w:w="1267" w:type="dxa"/>
            <w:tcBorders>
              <w:top w:val="single" w:sz="4" w:space="0" w:color="auto"/>
              <w:bottom w:val="single" w:sz="12" w:space="0" w:color="auto"/>
            </w:tcBorders>
            <w:shd w:val="clear" w:color="auto" w:fill="auto"/>
          </w:tcPr>
          <w:p w14:paraId="71D3AAAD" w14:textId="5B879DB9" w:rsidR="00596C1B" w:rsidRPr="00EA6FD5" w:rsidRDefault="00596C1B" w:rsidP="00DB1BE0">
            <w:pPr>
              <w:pStyle w:val="Header"/>
              <w:spacing w:before="109"/>
              <w:rPr>
                <w:ins w:id="9" w:author="Katherine Bernabe" w:date="2023-05-04T12:15:00Z"/>
              </w:rPr>
            </w:pPr>
            <w:ins w:id="10" w:author="Katherine Bernabe" w:date="2023-05-04T12:15:00Z">
              <w:r w:rsidRPr="00EA6FD5">
                <w:rPr>
                  <w:noProof/>
                </w:rPr>
                <w:drawing>
                  <wp:inline distT="0" distB="0" distL="0" distR="0" wp14:anchorId="35AADC9F" wp14:editId="24047EF7">
                    <wp:extent cx="70866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8660" cy="594360"/>
                            </a:xfrm>
                            <a:prstGeom prst="rect">
                              <a:avLst/>
                            </a:prstGeom>
                            <a:noFill/>
                            <a:ln>
                              <a:noFill/>
                            </a:ln>
                          </pic:spPr>
                        </pic:pic>
                      </a:graphicData>
                    </a:graphic>
                  </wp:inline>
                </w:drawing>
              </w:r>
            </w:ins>
          </w:p>
          <w:p w14:paraId="6047A336" w14:textId="77777777" w:rsidR="00596C1B" w:rsidRPr="00EA6FD5" w:rsidRDefault="00596C1B" w:rsidP="00DB1BE0">
            <w:pPr>
              <w:pStyle w:val="Header"/>
              <w:spacing w:before="109"/>
              <w:rPr>
                <w:ins w:id="11" w:author="Katherine Bernabe" w:date="2023-05-04T12:15:00Z"/>
              </w:rPr>
            </w:pPr>
          </w:p>
        </w:tc>
        <w:tc>
          <w:tcPr>
            <w:tcW w:w="5227" w:type="dxa"/>
            <w:gridSpan w:val="3"/>
            <w:tcBorders>
              <w:top w:val="single" w:sz="4" w:space="0" w:color="auto"/>
              <w:bottom w:val="single" w:sz="12" w:space="0" w:color="auto"/>
            </w:tcBorders>
            <w:shd w:val="clear" w:color="auto" w:fill="auto"/>
          </w:tcPr>
          <w:p w14:paraId="374D2BE7" w14:textId="77777777" w:rsidR="00596C1B" w:rsidRPr="00EA6FD5" w:rsidRDefault="00596C1B" w:rsidP="00DB1BE0">
            <w:pPr>
              <w:pStyle w:val="XLarge"/>
              <w:spacing w:before="109"/>
              <w:rPr>
                <w:ins w:id="12" w:author="Katherine Bernabe" w:date="2023-05-04T12:15:00Z"/>
              </w:rPr>
            </w:pPr>
            <w:ins w:id="13" w:author="Katherine Bernabe" w:date="2023-05-04T12:15:00Z">
              <w:r w:rsidRPr="00EA6FD5">
                <w:t>Security Council</w:t>
              </w:r>
            </w:ins>
          </w:p>
          <w:p w14:paraId="269A1C3B" w14:textId="77777777" w:rsidR="00596C1B" w:rsidRPr="00EA6FD5" w:rsidRDefault="00596C1B" w:rsidP="00DB1BE0">
            <w:pPr>
              <w:rPr>
                <w:ins w:id="14" w:author="Katherine Bernabe" w:date="2023-05-04T12:15:00Z"/>
              </w:rPr>
            </w:pPr>
          </w:p>
          <w:p w14:paraId="0139B8B6" w14:textId="77777777" w:rsidR="00596C1B" w:rsidRPr="00EA6FD5" w:rsidRDefault="00596C1B" w:rsidP="00DB1BE0">
            <w:pPr>
              <w:rPr>
                <w:ins w:id="15" w:author="Katherine Bernabe" w:date="2023-05-04T12:15:00Z"/>
              </w:rPr>
            </w:pPr>
          </w:p>
          <w:p w14:paraId="1E6FD737" w14:textId="77777777" w:rsidR="00596C1B" w:rsidRPr="00EA6FD5" w:rsidRDefault="00596C1B" w:rsidP="00DB1BE0">
            <w:pPr>
              <w:tabs>
                <w:tab w:val="left" w:pos="1712"/>
              </w:tabs>
              <w:rPr>
                <w:ins w:id="16" w:author="Katherine Bernabe" w:date="2023-05-04T12:15:00Z"/>
              </w:rPr>
            </w:pPr>
            <w:ins w:id="17" w:author="Katherine Bernabe" w:date="2023-05-04T12:15:00Z">
              <w:r w:rsidRPr="00EA6FD5">
                <w:tab/>
              </w:r>
            </w:ins>
          </w:p>
          <w:p w14:paraId="43A01C31" w14:textId="77777777" w:rsidR="00596C1B" w:rsidRPr="00EA6FD5" w:rsidRDefault="00596C1B" w:rsidP="00DB1BE0">
            <w:pPr>
              <w:rPr>
                <w:ins w:id="18" w:author="Katherine Bernabe" w:date="2023-05-04T12:15:00Z"/>
              </w:rPr>
            </w:pPr>
          </w:p>
          <w:p w14:paraId="70666684" w14:textId="77777777" w:rsidR="00596C1B" w:rsidRPr="00EA6FD5" w:rsidRDefault="00596C1B" w:rsidP="00DB1BE0">
            <w:pPr>
              <w:tabs>
                <w:tab w:val="left" w:pos="4320"/>
              </w:tabs>
              <w:rPr>
                <w:ins w:id="19" w:author="Katherine Bernabe" w:date="2023-05-04T12:15:00Z"/>
              </w:rPr>
            </w:pPr>
            <w:ins w:id="20" w:author="Katherine Bernabe" w:date="2023-05-04T12:15:00Z">
              <w:r w:rsidRPr="00EA6FD5">
                <w:tab/>
              </w:r>
            </w:ins>
          </w:p>
        </w:tc>
        <w:tc>
          <w:tcPr>
            <w:tcW w:w="245" w:type="dxa"/>
            <w:tcBorders>
              <w:top w:val="single" w:sz="4" w:space="0" w:color="auto"/>
              <w:bottom w:val="single" w:sz="12" w:space="0" w:color="auto"/>
            </w:tcBorders>
            <w:shd w:val="clear" w:color="auto" w:fill="auto"/>
          </w:tcPr>
          <w:p w14:paraId="2377CEE4" w14:textId="77777777" w:rsidR="00596C1B" w:rsidRPr="00EA6FD5" w:rsidRDefault="00596C1B" w:rsidP="00DB1BE0">
            <w:pPr>
              <w:pStyle w:val="Header"/>
              <w:spacing w:before="109"/>
              <w:rPr>
                <w:ins w:id="21" w:author="Katherine Bernabe" w:date="2023-05-04T12:15:00Z"/>
              </w:rPr>
            </w:pPr>
          </w:p>
        </w:tc>
        <w:tc>
          <w:tcPr>
            <w:tcW w:w="3071" w:type="dxa"/>
            <w:tcBorders>
              <w:top w:val="single" w:sz="4" w:space="0" w:color="auto"/>
              <w:bottom w:val="single" w:sz="12" w:space="0" w:color="auto"/>
            </w:tcBorders>
            <w:shd w:val="clear" w:color="auto" w:fill="auto"/>
          </w:tcPr>
          <w:p w14:paraId="4648BAE6" w14:textId="77777777" w:rsidR="00596C1B" w:rsidRPr="00EA6FD5" w:rsidRDefault="00596C1B" w:rsidP="00DB1BE0">
            <w:pPr>
              <w:spacing w:before="240"/>
              <w:rPr>
                <w:ins w:id="22" w:author="Katherine Bernabe" w:date="2023-05-04T12:15:00Z"/>
              </w:rPr>
            </w:pPr>
            <w:ins w:id="23" w:author="Katherine Bernabe" w:date="2023-05-04T12:15:00Z">
              <w:r w:rsidRPr="00EA6FD5">
                <w:t>Distr.: General</w:t>
              </w:r>
            </w:ins>
          </w:p>
          <w:p w14:paraId="6F36DAA0" w14:textId="77777777" w:rsidR="00596C1B" w:rsidRPr="00EA6FD5" w:rsidRDefault="00596C1B" w:rsidP="00DB1BE0">
            <w:pPr>
              <w:rPr>
                <w:ins w:id="24" w:author="Katherine Bernabe" w:date="2023-05-04T12:15:00Z"/>
              </w:rPr>
            </w:pPr>
            <w:ins w:id="25" w:author="Katherine Bernabe" w:date="2023-05-04T12:15:00Z">
              <w:r w:rsidRPr="00EA6FD5">
                <w:t>4 May 2023</w:t>
              </w:r>
            </w:ins>
          </w:p>
          <w:p w14:paraId="266E1A7F" w14:textId="77777777" w:rsidR="00596C1B" w:rsidRPr="00EA6FD5" w:rsidRDefault="00596C1B" w:rsidP="00DB1BE0">
            <w:pPr>
              <w:rPr>
                <w:ins w:id="26" w:author="Katherine Bernabe" w:date="2023-05-04T12:15:00Z"/>
              </w:rPr>
            </w:pPr>
          </w:p>
          <w:p w14:paraId="68FB430A" w14:textId="77777777" w:rsidR="00596C1B" w:rsidRPr="00EA6FD5" w:rsidRDefault="00596C1B" w:rsidP="00DB1BE0">
            <w:pPr>
              <w:rPr>
                <w:ins w:id="27" w:author="Katherine Bernabe" w:date="2023-05-04T12:15:00Z"/>
              </w:rPr>
            </w:pPr>
            <w:ins w:id="28" w:author="Katherine Bernabe" w:date="2023-05-04T12:15:00Z">
              <w:r w:rsidRPr="00EA6FD5">
                <w:t>Original: French</w:t>
              </w:r>
            </w:ins>
          </w:p>
        </w:tc>
      </w:tr>
    </w:tbl>
    <w:p w14:paraId="6B806F30" w14:textId="77777777" w:rsidR="00596C1B" w:rsidRPr="00EA6FD5" w:rsidRDefault="00596C1B" w:rsidP="00596C1B">
      <w:pPr>
        <w:rPr>
          <w:ins w:id="29" w:author="Katherine Bernabe" w:date="2023-05-04T12:15:00Z"/>
          <w:b/>
          <w:bCs/>
          <w:sz w:val="24"/>
          <w:szCs w:val="24"/>
        </w:rPr>
      </w:pPr>
      <w:bookmarkStart w:id="30" w:name="_Hlk25066740"/>
      <w:commentRangeStart w:id="31"/>
      <w:ins w:id="32" w:author="Katherine Bernabe" w:date="2023-05-04T12:15:00Z">
        <w:r w:rsidRPr="00EA6FD5">
          <w:rPr>
            <w:b/>
            <w:bCs/>
            <w:sz w:val="24"/>
            <w:szCs w:val="24"/>
          </w:rPr>
          <w:t>Letter</w:t>
        </w:r>
      </w:ins>
      <w:commentRangeEnd w:id="31"/>
      <w:r w:rsidR="00CC768E" w:rsidRPr="00EA6FD5">
        <w:rPr>
          <w:rStyle w:val="CommentReference"/>
          <w:sz w:val="24"/>
          <w:szCs w:val="24"/>
          <w:rPrChange w:id="33" w:author="Sara Boyes" w:date="2023-05-16T16:32:00Z">
            <w:rPr>
              <w:rStyle w:val="CommentReference"/>
            </w:rPr>
          </w:rPrChange>
        </w:rPr>
        <w:commentReference w:id="31"/>
      </w:r>
      <w:ins w:id="34" w:author="Katherine Bernabe" w:date="2023-05-04T12:15:00Z">
        <w:r w:rsidRPr="00EA6FD5">
          <w:rPr>
            <w:b/>
            <w:bCs/>
            <w:sz w:val="24"/>
            <w:szCs w:val="24"/>
          </w:rPr>
          <w:t xml:space="preserve"> dated 3 May 2023 from the Secretary-General addressed to the </w:t>
        </w:r>
        <w:commentRangeStart w:id="35"/>
        <w:r w:rsidRPr="00EA6FD5">
          <w:rPr>
            <w:b/>
            <w:bCs/>
            <w:sz w:val="24"/>
            <w:szCs w:val="24"/>
          </w:rPr>
          <w:t xml:space="preserve">President </w:t>
        </w:r>
      </w:ins>
      <w:commentRangeEnd w:id="35"/>
      <w:r w:rsidR="002F103C" w:rsidRPr="00EA6FD5">
        <w:rPr>
          <w:rStyle w:val="CommentReference"/>
          <w:sz w:val="24"/>
          <w:szCs w:val="24"/>
          <w:rPrChange w:id="36" w:author="Sara Boyes" w:date="2023-05-16T16:32:00Z">
            <w:rPr>
              <w:rStyle w:val="CommentReference"/>
            </w:rPr>
          </w:rPrChange>
        </w:rPr>
        <w:commentReference w:id="35"/>
      </w:r>
      <w:ins w:id="37" w:author="Katherine Bernabe" w:date="2023-05-04T12:15:00Z">
        <w:r w:rsidRPr="00EA6FD5">
          <w:rPr>
            <w:b/>
            <w:bCs/>
            <w:sz w:val="24"/>
            <w:szCs w:val="24"/>
          </w:rPr>
          <w:t>of the Security Council</w:t>
        </w:r>
      </w:ins>
      <w:commentRangeStart w:id="38"/>
      <w:commentRangeEnd w:id="38"/>
      <w:r w:rsidR="00D31B0F" w:rsidRPr="00EA6FD5">
        <w:rPr>
          <w:rStyle w:val="CommentReference"/>
        </w:rPr>
        <w:commentReference w:id="38"/>
      </w:r>
    </w:p>
    <w:bookmarkEnd w:id="30"/>
    <w:p w14:paraId="50DCBBC6" w14:textId="77777777" w:rsidR="00596C1B" w:rsidRPr="00EA6FD5" w:rsidRDefault="00596C1B" w:rsidP="00596C1B">
      <w:pPr>
        <w:tabs>
          <w:tab w:val="center" w:pos="5400"/>
        </w:tabs>
        <w:ind w:right="-334"/>
      </w:pPr>
    </w:p>
    <w:p w14:paraId="021A1550" w14:textId="77777777" w:rsidR="00596C1B" w:rsidRPr="00EA6FD5" w:rsidRDefault="00596C1B" w:rsidP="00596C1B">
      <w:pPr>
        <w:tabs>
          <w:tab w:val="center" w:pos="5400"/>
        </w:tabs>
        <w:ind w:right="-334"/>
      </w:pPr>
    </w:p>
    <w:p w14:paraId="2FBF121C" w14:textId="77777777" w:rsidR="00596C1B" w:rsidRPr="00EA6FD5" w:rsidRDefault="00596C1B" w:rsidP="00596C1B">
      <w:pPr>
        <w:tabs>
          <w:tab w:val="center" w:pos="5400"/>
        </w:tabs>
        <w:ind w:right="-334"/>
      </w:pPr>
    </w:p>
    <w:p w14:paraId="65D012AC" w14:textId="60EF4213" w:rsidR="00596C1B" w:rsidRPr="00EA6FD5" w:rsidDel="00596C1B" w:rsidRDefault="00596C1B" w:rsidP="00596C1B">
      <w:pPr>
        <w:tabs>
          <w:tab w:val="center" w:pos="5400"/>
        </w:tabs>
        <w:ind w:right="-334"/>
        <w:jc w:val="right"/>
        <w:rPr>
          <w:del w:id="39" w:author="Katherine Bernabe" w:date="2023-05-04T12:15:00Z"/>
          <w:rPrChange w:id="40" w:author="Sara Boyes" w:date="2023-05-08T01:42:00Z">
            <w:rPr>
              <w:del w:id="41" w:author="Katherine Bernabe" w:date="2023-05-04T12:15:00Z"/>
              <w:lang w:val="fr-FR"/>
            </w:rPr>
          </w:rPrChange>
        </w:rPr>
      </w:pPr>
      <w:del w:id="42" w:author="Katherine Bernabe" w:date="2023-05-04T12:15:00Z">
        <w:r w:rsidRPr="00EA6FD5" w:rsidDel="00596C1B">
          <w:rPr>
            <w:rPrChange w:id="43" w:author="Sara Boyes" w:date="2023-05-08T01:42:00Z">
              <w:rPr>
                <w:lang w:val="fr-FR"/>
              </w:rPr>
            </w:rPrChange>
          </w:rPr>
          <w:delText>Le 3 mai 2023</w:delText>
        </w:r>
      </w:del>
    </w:p>
    <w:p w14:paraId="7A6943CC" w14:textId="77777777" w:rsidR="00596C1B" w:rsidRPr="00EA6FD5" w:rsidRDefault="00596C1B" w:rsidP="00596C1B">
      <w:pPr>
        <w:ind w:right="-334"/>
        <w:jc w:val="right"/>
        <w:rPr>
          <w:rPrChange w:id="44" w:author="Sara Boyes" w:date="2023-05-08T01:42:00Z">
            <w:rPr>
              <w:lang w:val="fr-FR"/>
            </w:rPr>
          </w:rPrChange>
        </w:rPr>
      </w:pPr>
    </w:p>
    <w:p w14:paraId="3F17B204" w14:textId="77777777" w:rsidR="00596C1B" w:rsidRPr="00EA6FD5" w:rsidRDefault="00596C1B" w:rsidP="00596C1B">
      <w:pPr>
        <w:rPr>
          <w:rPrChange w:id="45" w:author="Sara Boyes" w:date="2023-05-08T01:42:00Z">
            <w:rPr>
              <w:lang w:val="fr-FR"/>
            </w:rPr>
          </w:rPrChange>
        </w:rPr>
      </w:pPr>
    </w:p>
    <w:p w14:paraId="0B152BE8" w14:textId="428DA32D" w:rsidR="00596C1B" w:rsidRPr="00EA6FD5" w:rsidDel="00596C1B" w:rsidRDefault="00596C1B" w:rsidP="00596C1B">
      <w:pPr>
        <w:pStyle w:val="paragraph"/>
        <w:spacing w:before="0" w:beforeAutospacing="0" w:after="0" w:afterAutospacing="0"/>
        <w:textAlignment w:val="baseline"/>
        <w:rPr>
          <w:del w:id="46" w:author="Katherine Bernabe" w:date="2023-05-04T12:15:00Z"/>
          <w:rFonts w:ascii="Segoe UI" w:hAnsi="Segoe UI" w:cs="Segoe UI"/>
          <w:sz w:val="18"/>
          <w:szCs w:val="18"/>
          <w:rPrChange w:id="47" w:author="Sara Boyes" w:date="2023-05-08T01:42:00Z">
            <w:rPr>
              <w:del w:id="48" w:author="Katherine Bernabe" w:date="2023-05-04T12:15:00Z"/>
              <w:rFonts w:ascii="Segoe UI" w:hAnsi="Segoe UI" w:cs="Segoe UI"/>
              <w:sz w:val="18"/>
              <w:szCs w:val="18"/>
              <w:lang w:val="fr-FR"/>
            </w:rPr>
          </w:rPrChange>
        </w:rPr>
      </w:pPr>
      <w:del w:id="49" w:author="Katherine Bernabe" w:date="2023-05-04T12:15:00Z">
        <w:r w:rsidRPr="00EA6FD5" w:rsidDel="00596C1B">
          <w:rPr>
            <w:rStyle w:val="normaltextrun"/>
            <w:rPrChange w:id="50" w:author="Sara Boyes" w:date="2023-05-08T01:42:00Z">
              <w:rPr>
                <w:rStyle w:val="normaltextrun"/>
                <w:lang w:val="fr-FR"/>
              </w:rPr>
            </w:rPrChange>
          </w:rPr>
          <w:delText>Madame la Présidente,</w:delText>
        </w:r>
        <w:r w:rsidRPr="00EA6FD5" w:rsidDel="00596C1B">
          <w:rPr>
            <w:rStyle w:val="eop"/>
            <w:rPrChange w:id="51" w:author="Sara Boyes" w:date="2023-05-08T01:42:00Z">
              <w:rPr>
                <w:rStyle w:val="eop"/>
                <w:lang w:val="fr-FR"/>
              </w:rPr>
            </w:rPrChange>
          </w:rPr>
          <w:delText> </w:delText>
        </w:r>
      </w:del>
    </w:p>
    <w:p w14:paraId="46421EB3" w14:textId="77777777" w:rsidR="00596C1B" w:rsidRPr="00EA6FD5" w:rsidRDefault="00596C1B" w:rsidP="00596C1B">
      <w:pPr>
        <w:pStyle w:val="paragraph"/>
        <w:spacing w:before="0" w:beforeAutospacing="0" w:after="0" w:afterAutospacing="0"/>
        <w:textAlignment w:val="baseline"/>
        <w:rPr>
          <w:rStyle w:val="eop"/>
          <w:rPrChange w:id="52" w:author="Sara Boyes" w:date="2023-05-08T02:04:00Z">
            <w:rPr>
              <w:rStyle w:val="eop"/>
              <w:rFonts w:asciiTheme="minorHAnsi" w:eastAsiaTheme="minorHAnsi" w:hAnsiTheme="minorHAnsi" w:cstheme="minorBidi"/>
              <w:sz w:val="22"/>
              <w:szCs w:val="22"/>
              <w:lang w:val="fr-FR"/>
            </w:rPr>
          </w:rPrChange>
        </w:rPr>
      </w:pPr>
      <w:r w:rsidRPr="00EA6FD5">
        <w:rPr>
          <w:rStyle w:val="eop"/>
          <w:rPrChange w:id="53" w:author="Sara Boyes" w:date="2023-05-08T02:04:00Z">
            <w:rPr>
              <w:rStyle w:val="eop"/>
              <w:lang w:val="fr-FR"/>
            </w:rPr>
          </w:rPrChange>
        </w:rPr>
        <w:t> </w:t>
      </w:r>
    </w:p>
    <w:p w14:paraId="71A09470" w14:textId="77777777" w:rsidR="00596C1B" w:rsidRPr="00EA6FD5" w:rsidRDefault="00596C1B" w:rsidP="00596C1B">
      <w:pPr>
        <w:pStyle w:val="paragraph"/>
        <w:spacing w:before="0" w:beforeAutospacing="0" w:after="0" w:afterAutospacing="0"/>
        <w:ind w:right="785" w:firstLine="720"/>
        <w:textAlignment w:val="baseline"/>
        <w:rPr>
          <w:rStyle w:val="normaltextrun"/>
          <w:lang w:val="fr-FR"/>
        </w:rPr>
      </w:pPr>
      <w:r w:rsidRPr="00EA6FD5">
        <w:rPr>
          <w:rStyle w:val="normaltextrun"/>
          <w:lang w:val="fr-FR"/>
        </w:rPr>
        <w:t xml:space="preserve">Conformément </w:t>
      </w:r>
      <w:r w:rsidRPr="00EA6FD5">
        <w:rPr>
          <w:lang w:val="fr-FR"/>
        </w:rPr>
        <w:t>à</w:t>
      </w:r>
      <w:r w:rsidRPr="00EA6FD5">
        <w:rPr>
          <w:rStyle w:val="normaltextrun"/>
          <w:lang w:val="fr-FR"/>
        </w:rPr>
        <w:t xml:space="preserve"> la résolution 1031 (1995) du Conseil de sécurité, </w:t>
      </w:r>
    </w:p>
    <w:p w14:paraId="386B7D9B" w14:textId="752C4F4A" w:rsidR="00596C1B" w:rsidRPr="00EA6FD5" w:rsidDel="002F103C" w:rsidRDefault="00596C1B" w:rsidP="00596C1B">
      <w:pPr>
        <w:pStyle w:val="paragraph"/>
        <w:spacing w:before="0" w:beforeAutospacing="0" w:after="0" w:afterAutospacing="0"/>
        <w:ind w:right="785"/>
        <w:textAlignment w:val="baseline"/>
        <w:rPr>
          <w:del w:id="54" w:author="Sara Boyes" w:date="2023-05-11T09:24:00Z"/>
          <w:rStyle w:val="normaltextrun"/>
          <w:lang w:val="fr-FR"/>
        </w:rPr>
      </w:pPr>
      <w:r w:rsidRPr="00EA6FD5">
        <w:rPr>
          <w:rStyle w:val="normaltextrun"/>
          <w:lang w:val="fr-FR"/>
        </w:rPr>
        <w:t xml:space="preserve">j’ai l’honneur de vous </w:t>
      </w:r>
      <w:del w:id="55" w:author="Sara Boyes" w:date="2023-05-11T09:23:00Z">
        <w:r w:rsidRPr="00EA6FD5" w:rsidDel="002F103C">
          <w:rPr>
            <w:rStyle w:val="normaltextrun"/>
            <w:lang w:val="fr-FR"/>
          </w:rPr>
          <w:delText xml:space="preserve">transmettre </w:delText>
        </w:r>
      </w:del>
      <w:ins w:id="56" w:author="Sara Boyes" w:date="2023-05-11T09:23:00Z">
        <w:r w:rsidR="002F103C" w:rsidRPr="00EA6FD5">
          <w:rPr>
            <w:rStyle w:val="normaltextrun"/>
            <w:lang w:val="fr-FR"/>
          </w:rPr>
          <w:t xml:space="preserve">faire tenir ci-joint </w:t>
        </w:r>
      </w:ins>
      <w:r w:rsidRPr="00EA6FD5">
        <w:rPr>
          <w:rStyle w:val="normaltextrun"/>
          <w:lang w:val="fr-FR"/>
        </w:rPr>
        <w:t xml:space="preserve">le soixante-troisième rapport sur </w:t>
      </w:r>
      <w:r w:rsidRPr="00EA6FD5">
        <w:rPr>
          <w:lang w:val="fr-FR"/>
        </w:rPr>
        <w:t>l’application de l’</w:t>
      </w:r>
      <w:r w:rsidRPr="00EA6FD5">
        <w:rPr>
          <w:rStyle w:val="normaltextrun"/>
          <w:lang w:val="fr-FR"/>
        </w:rPr>
        <w:t xml:space="preserve">Accord de paix relatif à la Bosnie-Herzégovine, qui couvre la période du </w:t>
      </w:r>
    </w:p>
    <w:p w14:paraId="0EBE72F6" w14:textId="70497B9F" w:rsidR="00596C1B" w:rsidRPr="00EA6FD5" w:rsidRDefault="00596C1B">
      <w:pPr>
        <w:pStyle w:val="paragraph"/>
        <w:spacing w:before="0" w:beforeAutospacing="0" w:after="0" w:afterAutospacing="0"/>
        <w:ind w:right="785"/>
        <w:textAlignment w:val="baseline"/>
        <w:rPr>
          <w:rStyle w:val="normaltextrun"/>
          <w:rFonts w:asciiTheme="minorHAnsi" w:eastAsiaTheme="minorHAnsi" w:hAnsiTheme="minorHAnsi" w:cstheme="minorBidi"/>
          <w:sz w:val="22"/>
          <w:szCs w:val="22"/>
          <w:lang w:val="fr-FR"/>
        </w:rPr>
        <w:pPrChange w:id="57" w:author="Sara Boyes" w:date="2023-05-11T09:24:00Z">
          <w:pPr>
            <w:pStyle w:val="paragraph"/>
            <w:tabs>
              <w:tab w:val="left" w:pos="8010"/>
            </w:tabs>
            <w:spacing w:before="0" w:beforeAutospacing="0" w:after="0" w:afterAutospacing="0"/>
            <w:ind w:right="630"/>
            <w:textAlignment w:val="baseline"/>
          </w:pPr>
        </w:pPrChange>
      </w:pPr>
      <w:r w:rsidRPr="00EA6FD5">
        <w:rPr>
          <w:rStyle w:val="normaltextrun"/>
          <w:lang w:val="fr-FR"/>
        </w:rPr>
        <w:t>16 octobre 2022 au 15 avril 2023</w:t>
      </w:r>
      <w:ins w:id="58" w:author="Sara Boyes" w:date="2023-05-11T09:24:00Z">
        <w:r w:rsidR="002F103C" w:rsidRPr="00EA6FD5">
          <w:rPr>
            <w:rStyle w:val="normaltextrun"/>
            <w:lang w:val="fr-FR"/>
          </w:rPr>
          <w:t xml:space="preserve"> (voir annexe).</w:t>
        </w:r>
      </w:ins>
      <w:del w:id="59" w:author="Sara Boyes" w:date="2023-05-11T09:24:00Z">
        <w:r w:rsidRPr="00EA6FD5" w:rsidDel="002F103C">
          <w:rPr>
            <w:rStyle w:val="normaltextrun"/>
            <w:lang w:val="fr-FR"/>
          </w:rPr>
          <w:delText>, notant</w:delText>
        </w:r>
      </w:del>
      <w:ins w:id="60" w:author="Sara Boyes" w:date="2023-05-11T09:24:00Z">
        <w:r w:rsidR="002F103C" w:rsidRPr="00EA6FD5">
          <w:rPr>
            <w:rStyle w:val="normaltextrun"/>
            <w:lang w:val="fr-FR"/>
          </w:rPr>
          <w:t xml:space="preserve"> Il convient de noter</w:t>
        </w:r>
      </w:ins>
      <w:r w:rsidRPr="00EA6FD5">
        <w:rPr>
          <w:rStyle w:val="normaltextrun"/>
          <w:lang w:val="fr-FR"/>
        </w:rPr>
        <w:t xml:space="preserve"> que tous les membres du Conseil de sécurité ne reconnaissent pas le Haut-Représentant</w:t>
      </w:r>
      <w:del w:id="61" w:author="Sara Boyes" w:date="2023-05-11T09:24:00Z">
        <w:r w:rsidRPr="00EA6FD5" w:rsidDel="002F103C">
          <w:rPr>
            <w:rStyle w:val="normaltextrun"/>
            <w:lang w:val="fr-FR"/>
          </w:rPr>
          <w:delText xml:space="preserve"> pour la Bosnie-Herzégovine</w:delText>
        </w:r>
      </w:del>
      <w:ins w:id="62" w:author="Sara Boyes" w:date="2023-05-11T09:29:00Z">
        <w:r w:rsidR="002F103C" w:rsidRPr="00EA6FD5">
          <w:rPr>
            <w:rStyle w:val="normaltextrun"/>
            <w:lang w:val="fr-FR"/>
          </w:rPr>
          <w:t xml:space="preserve"> </w:t>
        </w:r>
      </w:ins>
      <w:ins w:id="63" w:author="Sara Boyes" w:date="2023-05-11T09:25:00Z">
        <w:r w:rsidR="002F103C" w:rsidRPr="00EA6FD5">
          <w:rPr>
            <w:rStyle w:val="normaltextrun"/>
            <w:lang w:val="fr-FR"/>
          </w:rPr>
          <w:t>chargé d</w:t>
        </w:r>
      </w:ins>
      <w:ins w:id="64" w:author="Sara Boyes" w:date="2023-05-11T09:28:00Z">
        <w:r w:rsidR="002F103C" w:rsidRPr="00EA6FD5">
          <w:rPr>
            <w:rStyle w:val="normaltextrun"/>
            <w:lang w:val="fr-FR"/>
          </w:rPr>
          <w:t>’</w:t>
        </w:r>
      </w:ins>
      <w:ins w:id="65" w:author="Sara Boyes" w:date="2023-05-11T09:25:00Z">
        <w:r w:rsidR="002F103C" w:rsidRPr="00EA6FD5">
          <w:rPr>
            <w:rStyle w:val="normaltextrun"/>
            <w:lang w:val="fr-FR"/>
          </w:rPr>
          <w:t>assurer le suivi de l</w:t>
        </w:r>
      </w:ins>
      <w:ins w:id="66" w:author="Sara Boyes" w:date="2023-05-11T09:28:00Z">
        <w:r w:rsidR="002F103C" w:rsidRPr="00EA6FD5">
          <w:rPr>
            <w:rStyle w:val="normaltextrun"/>
            <w:lang w:val="fr-FR"/>
          </w:rPr>
          <w:t>’</w:t>
        </w:r>
      </w:ins>
      <w:ins w:id="67" w:author="Sara Boyes" w:date="2023-05-11T09:25:00Z">
        <w:r w:rsidR="002F103C" w:rsidRPr="00EA6FD5">
          <w:rPr>
            <w:rStyle w:val="normaltextrun"/>
            <w:lang w:val="fr-FR"/>
          </w:rPr>
          <w:t>application de l'Accord</w:t>
        </w:r>
      </w:ins>
      <w:r w:rsidRPr="00EA6FD5">
        <w:rPr>
          <w:rStyle w:val="normaltextrun"/>
          <w:lang w:val="fr-FR"/>
        </w:rPr>
        <w:t>.</w:t>
      </w:r>
    </w:p>
    <w:p w14:paraId="3B4CFE11" w14:textId="77777777" w:rsidR="00596C1B" w:rsidRPr="00EA6FD5" w:rsidRDefault="00596C1B" w:rsidP="00596C1B">
      <w:pPr>
        <w:pStyle w:val="paragraph"/>
        <w:spacing w:before="0" w:beforeAutospacing="0" w:after="0" w:afterAutospacing="0"/>
        <w:textAlignment w:val="baseline"/>
        <w:rPr>
          <w:rFonts w:ascii="Segoe UI" w:hAnsi="Segoe UI" w:cs="Segoe UI"/>
          <w:sz w:val="18"/>
          <w:szCs w:val="18"/>
          <w:lang w:val="fr-FR"/>
        </w:rPr>
      </w:pPr>
    </w:p>
    <w:p w14:paraId="13BB9C95" w14:textId="640C06AB" w:rsidR="00596C1B" w:rsidRPr="00EA6FD5" w:rsidDel="002F103C" w:rsidRDefault="00596C1B" w:rsidP="002F103C">
      <w:pPr>
        <w:pStyle w:val="paragraph"/>
        <w:spacing w:before="0" w:beforeAutospacing="0" w:after="0" w:afterAutospacing="0"/>
        <w:ind w:firstLine="720"/>
        <w:textAlignment w:val="baseline"/>
        <w:rPr>
          <w:del w:id="68" w:author="Sara Boyes" w:date="2023-05-11T09:25:00Z"/>
          <w:rStyle w:val="normaltextrun"/>
          <w:lang w:val="fr-FR"/>
        </w:rPr>
      </w:pPr>
      <w:r w:rsidRPr="00EA6FD5">
        <w:rPr>
          <w:rStyle w:val="normaltextrun"/>
          <w:lang w:val="fr-FR"/>
        </w:rPr>
        <w:t xml:space="preserve">Je vous serais reconnaissant de bien vouloir porter </w:t>
      </w:r>
      <w:del w:id="69" w:author="Sara Boyes" w:date="2023-05-11T09:25:00Z">
        <w:r w:rsidRPr="00EA6FD5" w:rsidDel="002F103C">
          <w:rPr>
            <w:rStyle w:val="normaltextrun"/>
            <w:lang w:val="fr-FR"/>
          </w:rPr>
          <w:delText xml:space="preserve">la présente lettre et </w:delText>
        </w:r>
      </w:del>
    </w:p>
    <w:p w14:paraId="1F72C1C5" w14:textId="0B967350" w:rsidR="00596C1B" w:rsidRPr="00EA6FD5" w:rsidDel="00947E58" w:rsidRDefault="00596C1B">
      <w:pPr>
        <w:pStyle w:val="paragraph"/>
        <w:spacing w:before="0" w:beforeAutospacing="0" w:after="0" w:afterAutospacing="0"/>
        <w:ind w:firstLine="720"/>
        <w:textAlignment w:val="baseline"/>
        <w:rPr>
          <w:del w:id="70" w:author="Sara Boyes" w:date="2023-05-08T16:13:00Z"/>
          <w:rStyle w:val="normaltextrun"/>
          <w:rFonts w:asciiTheme="minorHAnsi" w:eastAsiaTheme="minorHAnsi" w:hAnsiTheme="minorHAnsi" w:cstheme="minorBidi"/>
          <w:sz w:val="22"/>
          <w:szCs w:val="22"/>
          <w:lang w:val="fr-FR"/>
        </w:rPr>
        <w:pPrChange w:id="71" w:author="Sara Boyes" w:date="2023-05-11T09:25:00Z">
          <w:pPr>
            <w:pStyle w:val="paragraph"/>
            <w:spacing w:before="0" w:beforeAutospacing="0" w:after="0" w:afterAutospacing="0"/>
            <w:ind w:firstLine="90"/>
            <w:textAlignment w:val="baseline"/>
          </w:pPr>
        </w:pPrChange>
      </w:pPr>
      <w:del w:id="72" w:author="Sara Boyes" w:date="2023-05-11T09:25:00Z">
        <w:r w:rsidRPr="00EA6FD5" w:rsidDel="002F103C">
          <w:rPr>
            <w:rStyle w:val="normaltextrun"/>
            <w:lang w:val="fr-FR"/>
          </w:rPr>
          <w:delText xml:space="preserve">son annexe </w:delText>
        </w:r>
      </w:del>
      <w:ins w:id="73" w:author="Sara Boyes" w:date="2023-05-11T09:25:00Z">
        <w:r w:rsidR="002F103C" w:rsidRPr="00EA6FD5">
          <w:rPr>
            <w:rStyle w:val="normaltextrun"/>
            <w:lang w:val="fr-FR"/>
          </w:rPr>
          <w:t xml:space="preserve">le rapport </w:t>
        </w:r>
      </w:ins>
      <w:r w:rsidRPr="00EA6FD5">
        <w:rPr>
          <w:rStyle w:val="normaltextrun"/>
          <w:lang w:val="fr-FR"/>
        </w:rPr>
        <w:t>à l’attention des membres du Conseil de sécurité. </w:t>
      </w:r>
    </w:p>
    <w:p w14:paraId="2A067962" w14:textId="77777777" w:rsidR="00947E58" w:rsidRPr="00EA6FD5" w:rsidRDefault="00596C1B" w:rsidP="00596C1B">
      <w:pPr>
        <w:pStyle w:val="paragraph"/>
        <w:spacing w:before="0" w:beforeAutospacing="0" w:after="0" w:afterAutospacing="0"/>
        <w:ind w:firstLine="90"/>
        <w:textAlignment w:val="baseline"/>
        <w:rPr>
          <w:ins w:id="74" w:author="Sara Boyes" w:date="2023-05-08T16:13:00Z"/>
          <w:rStyle w:val="normaltextrun"/>
          <w:lang w:val="fr-FR"/>
        </w:rPr>
      </w:pPr>
      <w:del w:id="75" w:author="Sara Boyes" w:date="2023-05-08T16:13:00Z">
        <w:r w:rsidRPr="00EA6FD5" w:rsidDel="00947E58">
          <w:rPr>
            <w:rStyle w:val="eop"/>
            <w:lang w:val="fr-FR"/>
          </w:rPr>
          <w:delText> </w:delText>
        </w:r>
      </w:del>
    </w:p>
    <w:p w14:paraId="10805A8B" w14:textId="73715DF6" w:rsidR="00596C1B" w:rsidRPr="00EA6FD5" w:rsidRDefault="00596C1B" w:rsidP="00596C1B">
      <w:pPr>
        <w:pStyle w:val="paragraph"/>
        <w:spacing w:before="0" w:beforeAutospacing="0" w:after="0" w:afterAutospacing="0"/>
        <w:textAlignment w:val="baseline"/>
        <w:rPr>
          <w:rFonts w:ascii="Segoe UI" w:hAnsi="Segoe UI" w:cs="Segoe UI"/>
          <w:sz w:val="18"/>
          <w:szCs w:val="18"/>
          <w:lang w:val="fr-FR"/>
        </w:rPr>
      </w:pPr>
    </w:p>
    <w:p w14:paraId="271E2DE9" w14:textId="785EAF15" w:rsidR="00596C1B" w:rsidRPr="00EA6FD5" w:rsidDel="00596C1B" w:rsidRDefault="00596C1B" w:rsidP="00596C1B">
      <w:pPr>
        <w:pStyle w:val="paragraph"/>
        <w:spacing w:before="0" w:beforeAutospacing="0" w:after="0" w:afterAutospacing="0"/>
        <w:ind w:firstLine="720"/>
        <w:textAlignment w:val="baseline"/>
        <w:rPr>
          <w:del w:id="76" w:author="Katherine Bernabe" w:date="2023-05-04T12:15:00Z"/>
          <w:rFonts w:ascii="Segoe UI" w:hAnsi="Segoe UI" w:cs="Segoe UI"/>
          <w:sz w:val="18"/>
          <w:szCs w:val="18"/>
          <w:lang w:val="fr-FR"/>
        </w:rPr>
      </w:pPr>
      <w:del w:id="77" w:author="Katherine Bernabe" w:date="2023-05-04T12:15:00Z">
        <w:r w:rsidRPr="00EA6FD5" w:rsidDel="00596C1B">
          <w:rPr>
            <w:rStyle w:val="normaltextrun"/>
            <w:lang w:val="fr-FR"/>
          </w:rPr>
          <w:delText>Je vous prie d’agréer, Madame la Présidente, les assurances de ma très haute considération.</w:delText>
        </w:r>
        <w:r w:rsidRPr="00EA6FD5" w:rsidDel="00596C1B">
          <w:rPr>
            <w:rStyle w:val="eop"/>
            <w:lang w:val="fr-FR"/>
          </w:rPr>
          <w:delText> </w:delText>
        </w:r>
      </w:del>
    </w:p>
    <w:p w14:paraId="4BD40BF3" w14:textId="636FA413" w:rsidR="00596C1B" w:rsidRPr="00EA6FD5" w:rsidDel="00596C1B" w:rsidRDefault="00596C1B" w:rsidP="00596C1B">
      <w:pPr>
        <w:ind w:left="180"/>
        <w:rPr>
          <w:del w:id="78" w:author="Katherine Bernabe" w:date="2023-05-04T12:15:00Z"/>
          <w:lang w:val="fr-FR"/>
        </w:rPr>
      </w:pPr>
    </w:p>
    <w:p w14:paraId="20DB4DFC" w14:textId="77777777" w:rsidR="00596C1B" w:rsidRPr="00EA6FD5" w:rsidRDefault="00596C1B" w:rsidP="00596C1B">
      <w:pPr>
        <w:ind w:left="180"/>
        <w:rPr>
          <w:lang w:val="fr-FR"/>
        </w:rPr>
      </w:pPr>
    </w:p>
    <w:p w14:paraId="184B74D2" w14:textId="77777777" w:rsidR="00596C1B" w:rsidRPr="00EA6FD5" w:rsidRDefault="00596C1B" w:rsidP="00596C1B">
      <w:pPr>
        <w:ind w:left="180"/>
        <w:rPr>
          <w:lang w:val="fr-FR"/>
        </w:rPr>
      </w:pPr>
    </w:p>
    <w:p w14:paraId="21CD5F94" w14:textId="77777777" w:rsidR="00596C1B" w:rsidRPr="00EA6FD5" w:rsidRDefault="00596C1B" w:rsidP="00596C1B">
      <w:pPr>
        <w:ind w:left="180"/>
        <w:rPr>
          <w:lang w:val="fr-FR"/>
        </w:rPr>
      </w:pPr>
    </w:p>
    <w:p w14:paraId="5ED86896" w14:textId="659E2F8E" w:rsidR="00596C1B" w:rsidRPr="00EA6FD5" w:rsidRDefault="00596C1B" w:rsidP="00596C1B">
      <w:pPr>
        <w:pStyle w:val="Heading1"/>
        <w:tabs>
          <w:tab w:val="center" w:pos="5400"/>
        </w:tabs>
        <w:ind w:left="0"/>
        <w:jc w:val="left"/>
        <w:rPr>
          <w:rPrChange w:id="79" w:author="Sara Boyes" w:date="2023-05-08T01:42:00Z">
            <w:rPr>
              <w:lang w:val="fr-FR"/>
            </w:rPr>
          </w:rPrChange>
        </w:rPr>
      </w:pPr>
      <w:r w:rsidRPr="00EA6FD5">
        <w:rPr>
          <w:lang w:val="fr-FR"/>
        </w:rPr>
        <w:tab/>
      </w:r>
      <w:ins w:id="80" w:author="Sara Boyes" w:date="2023-05-11T09:25:00Z">
        <w:r w:rsidR="002F103C" w:rsidRPr="00EA6FD5">
          <w:rPr>
            <w:rPrChange w:id="81" w:author="Sara Boyes" w:date="2023-05-15T15:37:00Z">
              <w:rPr>
                <w:lang w:val="fr-FR"/>
              </w:rPr>
            </w:rPrChange>
          </w:rPr>
          <w:t>(</w:t>
        </w:r>
        <w:r w:rsidR="002F103C" w:rsidRPr="00EA6FD5">
          <w:rPr>
            <w:i/>
            <w:iCs/>
            <w:rPrChange w:id="82" w:author="Sara Boyes" w:date="2023-05-15T15:37:00Z">
              <w:rPr>
                <w:i/>
                <w:iCs/>
                <w:lang w:val="fr-FR"/>
              </w:rPr>
            </w:rPrChange>
          </w:rPr>
          <w:t>Sign</w:t>
        </w:r>
        <w:r w:rsidR="002F103C" w:rsidRPr="00EA6FD5">
          <w:rPr>
            <w:rStyle w:val="normaltextrun"/>
            <w:i/>
            <w:iCs/>
            <w:rPrChange w:id="83" w:author="Sara Boyes" w:date="2023-05-15T15:37:00Z">
              <w:rPr>
                <w:rStyle w:val="normaltextrun"/>
                <w:i/>
                <w:iCs/>
                <w:lang w:val="fr-FR"/>
              </w:rPr>
            </w:rPrChange>
          </w:rPr>
          <w:t>é</w:t>
        </w:r>
        <w:r w:rsidR="002F103C" w:rsidRPr="00EA6FD5">
          <w:rPr>
            <w:rPrChange w:id="84" w:author="Sara Boyes" w:date="2023-05-15T15:37:00Z">
              <w:rPr>
                <w:lang w:val="fr-FR"/>
              </w:rPr>
            </w:rPrChange>
          </w:rPr>
          <w:t xml:space="preserve">) </w:t>
        </w:r>
      </w:ins>
      <w:r w:rsidRPr="00EA6FD5">
        <w:rPr>
          <w:rPrChange w:id="85" w:author="Sara Boyes" w:date="2023-05-08T01:42:00Z">
            <w:rPr>
              <w:lang w:val="fr-FR"/>
            </w:rPr>
          </w:rPrChange>
        </w:rPr>
        <w:t xml:space="preserve">António </w:t>
      </w:r>
      <w:r w:rsidRPr="00EA6FD5">
        <w:rPr>
          <w:b/>
          <w:bCs/>
          <w:rPrChange w:id="86" w:author="Sara Boyes" w:date="2023-05-11T09:27:00Z">
            <w:rPr>
              <w:lang w:val="fr-FR"/>
            </w:rPr>
          </w:rPrChange>
        </w:rPr>
        <w:t>Guterres</w:t>
      </w:r>
    </w:p>
    <w:p w14:paraId="2F3128B2" w14:textId="77777777" w:rsidR="00596C1B" w:rsidRPr="00EA6FD5" w:rsidRDefault="00596C1B" w:rsidP="00596C1B">
      <w:pPr>
        <w:rPr>
          <w:szCs w:val="24"/>
          <w:rPrChange w:id="87" w:author="Sara Boyes" w:date="2023-05-08T01:42:00Z">
            <w:rPr>
              <w:szCs w:val="24"/>
              <w:lang w:val="fr-FR"/>
            </w:rPr>
          </w:rPrChange>
        </w:rPr>
      </w:pPr>
    </w:p>
    <w:p w14:paraId="0BF30537" w14:textId="77777777" w:rsidR="00596C1B" w:rsidRPr="00EA6FD5" w:rsidRDefault="00596C1B" w:rsidP="00596C1B">
      <w:pPr>
        <w:rPr>
          <w:szCs w:val="24"/>
          <w:rPrChange w:id="88" w:author="Sara Boyes" w:date="2023-05-08T01:42:00Z">
            <w:rPr>
              <w:szCs w:val="24"/>
              <w:lang w:val="fr-FR"/>
            </w:rPr>
          </w:rPrChange>
        </w:rPr>
      </w:pPr>
    </w:p>
    <w:p w14:paraId="051BCC93" w14:textId="77777777" w:rsidR="00596C1B" w:rsidRPr="00EA6FD5" w:rsidRDefault="00596C1B" w:rsidP="00596C1B">
      <w:pPr>
        <w:rPr>
          <w:szCs w:val="24"/>
          <w:rPrChange w:id="89" w:author="Sara Boyes" w:date="2023-05-08T01:42:00Z">
            <w:rPr>
              <w:szCs w:val="24"/>
              <w:lang w:val="fr-FR"/>
            </w:rPr>
          </w:rPrChange>
        </w:rPr>
      </w:pPr>
    </w:p>
    <w:p w14:paraId="1683E2B8" w14:textId="77777777" w:rsidR="00596C1B" w:rsidRPr="00EA6FD5" w:rsidRDefault="00596C1B" w:rsidP="00596C1B">
      <w:pPr>
        <w:rPr>
          <w:szCs w:val="24"/>
          <w:rPrChange w:id="90" w:author="Sara Boyes" w:date="2023-05-08T01:42:00Z">
            <w:rPr>
              <w:szCs w:val="24"/>
              <w:lang w:val="fr-FR"/>
            </w:rPr>
          </w:rPrChange>
        </w:rPr>
      </w:pPr>
    </w:p>
    <w:p w14:paraId="5C9D72FA" w14:textId="77777777" w:rsidR="00596C1B" w:rsidRPr="00EA6FD5" w:rsidRDefault="00596C1B" w:rsidP="00596C1B">
      <w:pPr>
        <w:rPr>
          <w:szCs w:val="24"/>
          <w:rPrChange w:id="91" w:author="Sara Boyes" w:date="2023-05-08T01:42:00Z">
            <w:rPr>
              <w:szCs w:val="24"/>
              <w:lang w:val="fr-FR"/>
            </w:rPr>
          </w:rPrChange>
        </w:rPr>
      </w:pPr>
    </w:p>
    <w:p w14:paraId="1F50BB43" w14:textId="59055E42" w:rsidR="00596C1B" w:rsidRPr="00EA6FD5" w:rsidDel="00596C1B" w:rsidRDefault="00596C1B" w:rsidP="00596C1B">
      <w:pPr>
        <w:rPr>
          <w:del w:id="92" w:author="Katherine Bernabe" w:date="2023-05-04T12:15:00Z"/>
          <w:szCs w:val="24"/>
          <w:rPrChange w:id="93" w:author="Sara Boyes" w:date="2023-05-08T01:42:00Z">
            <w:rPr>
              <w:del w:id="94" w:author="Katherine Bernabe" w:date="2023-05-04T12:15:00Z"/>
              <w:szCs w:val="24"/>
              <w:lang w:val="fr-FR"/>
            </w:rPr>
          </w:rPrChange>
        </w:rPr>
      </w:pPr>
      <w:del w:id="95" w:author="Katherine Bernabe" w:date="2023-05-04T12:15:00Z">
        <w:r w:rsidRPr="00EA6FD5" w:rsidDel="00596C1B">
          <w:rPr>
            <w:szCs w:val="24"/>
            <w:rPrChange w:id="96" w:author="Sara Boyes" w:date="2023-05-08T01:42:00Z">
              <w:rPr>
                <w:szCs w:val="24"/>
                <w:lang w:val="fr-FR"/>
              </w:rPr>
            </w:rPrChange>
          </w:rPr>
          <w:delText>Son Excellence</w:delText>
        </w:r>
      </w:del>
    </w:p>
    <w:p w14:paraId="772CB607" w14:textId="43DFA3EF" w:rsidR="00596C1B" w:rsidRPr="00EA6FD5" w:rsidDel="00596C1B" w:rsidRDefault="00596C1B" w:rsidP="00596C1B">
      <w:pPr>
        <w:rPr>
          <w:del w:id="97" w:author="Katherine Bernabe" w:date="2023-05-04T12:15:00Z"/>
          <w:szCs w:val="24"/>
          <w:rPrChange w:id="98" w:author="Sara Boyes" w:date="2023-05-08T01:42:00Z">
            <w:rPr>
              <w:del w:id="99" w:author="Katherine Bernabe" w:date="2023-05-04T12:15:00Z"/>
              <w:szCs w:val="24"/>
              <w:lang w:val="fr-FR"/>
            </w:rPr>
          </w:rPrChange>
        </w:rPr>
      </w:pPr>
      <w:del w:id="100" w:author="Katherine Bernabe" w:date="2023-05-04T12:15:00Z">
        <w:r w:rsidRPr="00EA6FD5" w:rsidDel="00596C1B">
          <w:rPr>
            <w:szCs w:val="24"/>
            <w:rPrChange w:id="101" w:author="Sara Boyes" w:date="2023-05-08T01:42:00Z">
              <w:rPr>
                <w:szCs w:val="24"/>
                <w:lang w:val="fr-FR"/>
              </w:rPr>
            </w:rPrChange>
          </w:rPr>
          <w:delText xml:space="preserve">Madame </w:delText>
        </w:r>
        <w:r w:rsidRPr="00EA6FD5" w:rsidDel="00596C1B">
          <w:rPr>
            <w:rFonts w:eastAsia="宋體"/>
            <w:lang w:eastAsia="zh-TW"/>
            <w:rPrChange w:id="102" w:author="Sara Boyes" w:date="2023-05-08T01:42:00Z">
              <w:rPr>
                <w:rFonts w:eastAsia="宋體"/>
                <w:lang w:val="fr-FR" w:eastAsia="zh-TW"/>
              </w:rPr>
            </w:rPrChange>
          </w:rPr>
          <w:delText>Pascale Christine Baeriswyl</w:delText>
        </w:r>
      </w:del>
    </w:p>
    <w:p w14:paraId="09502FB2" w14:textId="6659A92C" w:rsidR="00596C1B" w:rsidRPr="00EA6FD5" w:rsidDel="00596C1B" w:rsidRDefault="00596C1B" w:rsidP="00596C1B">
      <w:pPr>
        <w:rPr>
          <w:del w:id="103" w:author="Katherine Bernabe" w:date="2023-05-04T12:15:00Z"/>
          <w:szCs w:val="24"/>
          <w:rPrChange w:id="104" w:author="Sara Boyes" w:date="2023-05-08T01:42:00Z">
            <w:rPr>
              <w:del w:id="105" w:author="Katherine Bernabe" w:date="2023-05-04T12:15:00Z"/>
              <w:szCs w:val="24"/>
              <w:lang w:val="fr-FR"/>
            </w:rPr>
          </w:rPrChange>
        </w:rPr>
      </w:pPr>
      <w:del w:id="106" w:author="Katherine Bernabe" w:date="2023-05-04T12:15:00Z">
        <w:r w:rsidRPr="00EA6FD5" w:rsidDel="00596C1B">
          <w:rPr>
            <w:szCs w:val="24"/>
            <w:rPrChange w:id="107" w:author="Sara Boyes" w:date="2023-05-08T01:42:00Z">
              <w:rPr>
                <w:szCs w:val="24"/>
                <w:lang w:val="fr-FR"/>
              </w:rPr>
            </w:rPrChange>
          </w:rPr>
          <w:delText xml:space="preserve">Présidente du Conseil de sécurité </w:delText>
        </w:r>
      </w:del>
    </w:p>
    <w:p w14:paraId="64426A99" w14:textId="7B499602" w:rsidR="00596C1B" w:rsidRPr="00EA6FD5" w:rsidDel="00596C1B" w:rsidRDefault="00596C1B" w:rsidP="00596C1B">
      <w:pPr>
        <w:rPr>
          <w:del w:id="108" w:author="Katherine Bernabe" w:date="2023-05-04T12:15:00Z"/>
          <w:szCs w:val="24"/>
          <w:rPrChange w:id="109" w:author="Sara Boyes" w:date="2023-05-08T01:42:00Z">
            <w:rPr>
              <w:del w:id="110" w:author="Katherine Bernabe" w:date="2023-05-04T12:15:00Z"/>
              <w:szCs w:val="24"/>
              <w:lang w:val="fr-FR"/>
            </w:rPr>
          </w:rPrChange>
        </w:rPr>
      </w:pPr>
      <w:del w:id="111" w:author="Katherine Bernabe" w:date="2023-05-04T12:15:00Z">
        <w:r w:rsidRPr="00EA6FD5" w:rsidDel="00596C1B">
          <w:rPr>
            <w:szCs w:val="24"/>
            <w:rPrChange w:id="112" w:author="Sara Boyes" w:date="2023-05-08T01:42:00Z">
              <w:rPr>
                <w:szCs w:val="24"/>
                <w:lang w:val="fr-FR"/>
              </w:rPr>
            </w:rPrChange>
          </w:rPr>
          <w:lastRenderedPageBreak/>
          <w:delText>New York</w:delText>
        </w:r>
      </w:del>
    </w:p>
    <w:p w14:paraId="6D03167F" w14:textId="25607FC7" w:rsidR="00596C1B" w:rsidRPr="00EA6FD5" w:rsidRDefault="00596C1B">
      <w:pPr>
        <w:rPr>
          <w:rFonts w:ascii="Times New Roman" w:hAnsi="Times New Roman" w:cs="Times New Roman"/>
          <w:b/>
          <w:bCs/>
          <w:sz w:val="24"/>
          <w:szCs w:val="24"/>
          <w:shd w:val="clear" w:color="auto" w:fill="FFFFFF"/>
        </w:rPr>
      </w:pPr>
      <w:r w:rsidRPr="00EA6FD5">
        <w:rPr>
          <w:rFonts w:ascii="Times New Roman" w:hAnsi="Times New Roman" w:cs="Times New Roman"/>
          <w:b/>
          <w:bCs/>
          <w:sz w:val="24"/>
          <w:szCs w:val="24"/>
          <w:shd w:val="clear" w:color="auto" w:fill="FFFFFF"/>
        </w:rPr>
        <w:br w:type="page"/>
      </w:r>
    </w:p>
    <w:p w14:paraId="0212CE50" w14:textId="6E5047D0" w:rsidR="0078714C" w:rsidRPr="00EA6FD5" w:rsidRDefault="00596C1B" w:rsidP="00596C1B">
      <w:pPr>
        <w:rPr>
          <w:ins w:id="113" w:author="Katherine Bernabe" w:date="2023-05-04T12:16:00Z"/>
          <w:rFonts w:ascii="Times New Roman" w:hAnsi="Times New Roman" w:cs="Times New Roman"/>
          <w:b/>
          <w:bCs/>
          <w:sz w:val="24"/>
          <w:szCs w:val="24"/>
          <w:shd w:val="clear" w:color="auto" w:fill="FFFFFF"/>
        </w:rPr>
      </w:pPr>
      <w:ins w:id="114" w:author="Katherine Bernabe" w:date="2023-05-04T12:16:00Z">
        <w:r w:rsidRPr="00EA6FD5">
          <w:rPr>
            <w:rFonts w:ascii="Times New Roman" w:hAnsi="Times New Roman" w:cs="Times New Roman"/>
            <w:b/>
            <w:bCs/>
            <w:sz w:val="24"/>
            <w:szCs w:val="24"/>
            <w:shd w:val="clear" w:color="auto" w:fill="FFFFFF"/>
          </w:rPr>
          <w:lastRenderedPageBreak/>
          <w:t>Annex</w:t>
        </w:r>
      </w:ins>
      <w:commentRangeStart w:id="115"/>
      <w:commentRangeEnd w:id="115"/>
      <w:r w:rsidR="00265B45" w:rsidRPr="00EA6FD5">
        <w:rPr>
          <w:rStyle w:val="CommentReference"/>
        </w:rPr>
        <w:commentReference w:id="115"/>
      </w:r>
    </w:p>
    <w:p w14:paraId="18DFF891" w14:textId="77777777" w:rsidR="00596C1B" w:rsidRPr="00EA6FD5" w:rsidRDefault="00596C1B" w:rsidP="00596C1B">
      <w:pPr>
        <w:rPr>
          <w:rFonts w:ascii="Times New Roman" w:hAnsi="Times New Roman" w:cs="Times New Roman"/>
          <w:b/>
          <w:bCs/>
          <w:sz w:val="24"/>
          <w:szCs w:val="24"/>
          <w:shd w:val="clear" w:color="auto" w:fill="FFFFFF"/>
        </w:rPr>
      </w:pPr>
    </w:p>
    <w:p w14:paraId="3D1C426E" w14:textId="3782F5E1" w:rsidR="0073799D" w:rsidRPr="00EA6FD5" w:rsidRDefault="001246BF" w:rsidP="00C60E77">
      <w:pPr>
        <w:jc w:val="center"/>
        <w:rPr>
          <w:rFonts w:ascii="Times New Roman" w:hAnsi="Times New Roman" w:cs="Times New Roman"/>
          <w:b/>
          <w:bCs/>
          <w:sz w:val="24"/>
          <w:szCs w:val="24"/>
          <w:shd w:val="clear" w:color="auto" w:fill="FFFFFF"/>
        </w:rPr>
      </w:pPr>
      <w:del w:id="116" w:author="Sara Boyes" w:date="2023-05-08T17:06:00Z">
        <w:r w:rsidRPr="00EA6FD5" w:rsidDel="007D5935">
          <w:rPr>
            <w:rFonts w:ascii="Times New Roman" w:hAnsi="Times New Roman" w:cs="Times New Roman"/>
            <w:b/>
            <w:bCs/>
            <w:sz w:val="24"/>
            <w:szCs w:val="24"/>
            <w:shd w:val="clear" w:color="auto" w:fill="FFFFFF"/>
          </w:rPr>
          <w:delText>63</w:delText>
        </w:r>
        <w:r w:rsidRPr="00EA6FD5" w:rsidDel="007D5935">
          <w:rPr>
            <w:rFonts w:ascii="Times New Roman" w:hAnsi="Times New Roman" w:cs="Times New Roman"/>
            <w:b/>
            <w:bCs/>
            <w:sz w:val="24"/>
            <w:szCs w:val="24"/>
            <w:shd w:val="clear" w:color="auto" w:fill="FFFFFF"/>
            <w:vertAlign w:val="superscript"/>
          </w:rPr>
          <w:delText>rd</w:delText>
        </w:r>
        <w:r w:rsidR="0086178B" w:rsidRPr="00EA6FD5" w:rsidDel="007D5935">
          <w:rPr>
            <w:rFonts w:ascii="Times New Roman" w:hAnsi="Times New Roman" w:cs="Times New Roman"/>
            <w:b/>
            <w:bCs/>
            <w:sz w:val="24"/>
            <w:szCs w:val="24"/>
            <w:shd w:val="clear" w:color="auto" w:fill="FFFFFF"/>
          </w:rPr>
          <w:delText xml:space="preserve"> </w:delText>
        </w:r>
      </w:del>
      <w:ins w:id="117" w:author="Sara Boyes" w:date="2023-05-08T17:06:00Z">
        <w:r w:rsidR="007D5935" w:rsidRPr="00EA6FD5">
          <w:rPr>
            <w:rFonts w:ascii="Times New Roman" w:hAnsi="Times New Roman" w:cs="Times New Roman"/>
            <w:b/>
            <w:bCs/>
            <w:sz w:val="24"/>
            <w:szCs w:val="24"/>
            <w:shd w:val="clear" w:color="auto" w:fill="FFFFFF"/>
          </w:rPr>
          <w:t xml:space="preserve">Sixty-third </w:t>
        </w:r>
      </w:ins>
      <w:ins w:id="118" w:author="Sara Boyes" w:date="2023-05-16T00:30:00Z">
        <w:r w:rsidR="0075454B" w:rsidRPr="00EA6FD5">
          <w:rPr>
            <w:rFonts w:ascii="Times New Roman" w:hAnsi="Times New Roman" w:cs="Times New Roman"/>
            <w:b/>
            <w:bCs/>
            <w:sz w:val="24"/>
            <w:szCs w:val="24"/>
            <w:shd w:val="clear" w:color="auto" w:fill="FFFFFF"/>
          </w:rPr>
          <w:t>r</w:t>
        </w:r>
      </w:ins>
      <w:del w:id="119" w:author="Sara Boyes" w:date="2023-05-08T17:06:00Z">
        <w:r w:rsidR="0073799D" w:rsidRPr="00EA6FD5" w:rsidDel="007D5935">
          <w:rPr>
            <w:rFonts w:ascii="Times New Roman" w:hAnsi="Times New Roman" w:cs="Times New Roman"/>
            <w:b/>
            <w:bCs/>
            <w:sz w:val="24"/>
            <w:szCs w:val="24"/>
            <w:shd w:val="clear" w:color="auto" w:fill="FFFFFF"/>
          </w:rPr>
          <w:delText>R</w:delText>
        </w:r>
      </w:del>
      <w:r w:rsidR="0073799D" w:rsidRPr="00EA6FD5">
        <w:rPr>
          <w:rFonts w:ascii="Times New Roman" w:hAnsi="Times New Roman" w:cs="Times New Roman"/>
          <w:b/>
          <w:bCs/>
          <w:sz w:val="24"/>
          <w:szCs w:val="24"/>
          <w:shd w:val="clear" w:color="auto" w:fill="FFFFFF"/>
        </w:rPr>
        <w:t>eport</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of</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the</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High</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Representative</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for</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Implementation</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of</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the</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Peace</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Agreement</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on</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Bosnia</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and</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Herzegovina</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to</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the</w:t>
      </w:r>
      <w:r w:rsidR="0086178B" w:rsidRPr="00EA6FD5">
        <w:rPr>
          <w:rFonts w:ascii="Times New Roman" w:hAnsi="Times New Roman" w:cs="Times New Roman"/>
          <w:b/>
          <w:bCs/>
          <w:sz w:val="24"/>
          <w:szCs w:val="24"/>
          <w:shd w:val="clear" w:color="auto" w:fill="FFFFFF"/>
        </w:rPr>
        <w:t xml:space="preserve"> </w:t>
      </w:r>
      <w:r w:rsidR="0073799D" w:rsidRPr="00EA6FD5">
        <w:rPr>
          <w:rFonts w:ascii="Times New Roman" w:hAnsi="Times New Roman" w:cs="Times New Roman"/>
          <w:b/>
          <w:bCs/>
          <w:sz w:val="24"/>
          <w:szCs w:val="24"/>
          <w:shd w:val="clear" w:color="auto" w:fill="FFFFFF"/>
        </w:rPr>
        <w:t>Secretary-General</w:t>
      </w:r>
      <w:r w:rsidR="0086178B" w:rsidRPr="00EA6FD5">
        <w:rPr>
          <w:rFonts w:ascii="Times New Roman" w:hAnsi="Times New Roman" w:cs="Times New Roman"/>
          <w:b/>
          <w:bCs/>
          <w:sz w:val="24"/>
          <w:szCs w:val="24"/>
          <w:shd w:val="clear" w:color="auto" w:fill="FFFFFF"/>
        </w:rPr>
        <w:t xml:space="preserve"> </w:t>
      </w:r>
      <w:del w:id="120" w:author="Sara Boyes" w:date="2023-05-08T17:07:00Z">
        <w:r w:rsidR="0073799D" w:rsidRPr="00EA6FD5" w:rsidDel="007D5935">
          <w:rPr>
            <w:rFonts w:ascii="Times New Roman" w:hAnsi="Times New Roman" w:cs="Times New Roman"/>
            <w:b/>
            <w:bCs/>
            <w:sz w:val="24"/>
            <w:szCs w:val="24"/>
            <w:shd w:val="clear" w:color="auto" w:fill="FFFFFF"/>
          </w:rPr>
          <w:delText>of</w:delText>
        </w:r>
        <w:r w:rsidR="0086178B" w:rsidRPr="00EA6FD5" w:rsidDel="007D5935">
          <w:rPr>
            <w:rFonts w:ascii="Times New Roman" w:hAnsi="Times New Roman" w:cs="Times New Roman"/>
            <w:b/>
            <w:bCs/>
            <w:sz w:val="24"/>
            <w:szCs w:val="24"/>
            <w:shd w:val="clear" w:color="auto" w:fill="FFFFFF"/>
          </w:rPr>
          <w:delText xml:space="preserve"> </w:delText>
        </w:r>
        <w:r w:rsidR="0073799D" w:rsidRPr="00EA6FD5" w:rsidDel="007D5935">
          <w:rPr>
            <w:rFonts w:ascii="Times New Roman" w:hAnsi="Times New Roman" w:cs="Times New Roman"/>
            <w:b/>
            <w:bCs/>
            <w:sz w:val="24"/>
            <w:szCs w:val="24"/>
            <w:shd w:val="clear" w:color="auto" w:fill="FFFFFF"/>
          </w:rPr>
          <w:delText>the</w:delText>
        </w:r>
        <w:r w:rsidR="0086178B" w:rsidRPr="00EA6FD5" w:rsidDel="007D5935">
          <w:rPr>
            <w:rFonts w:ascii="Times New Roman" w:hAnsi="Times New Roman" w:cs="Times New Roman"/>
            <w:b/>
            <w:bCs/>
            <w:sz w:val="24"/>
            <w:szCs w:val="24"/>
            <w:shd w:val="clear" w:color="auto" w:fill="FFFFFF"/>
          </w:rPr>
          <w:delText xml:space="preserve"> </w:delText>
        </w:r>
        <w:r w:rsidR="0073799D" w:rsidRPr="00EA6FD5" w:rsidDel="007D5935">
          <w:rPr>
            <w:rFonts w:ascii="Times New Roman" w:hAnsi="Times New Roman" w:cs="Times New Roman"/>
            <w:b/>
            <w:bCs/>
            <w:sz w:val="24"/>
            <w:szCs w:val="24"/>
            <w:shd w:val="clear" w:color="auto" w:fill="FFFFFF"/>
          </w:rPr>
          <w:delText>United</w:delText>
        </w:r>
        <w:r w:rsidR="0086178B" w:rsidRPr="00EA6FD5" w:rsidDel="007D5935">
          <w:rPr>
            <w:rFonts w:ascii="Times New Roman" w:hAnsi="Times New Roman" w:cs="Times New Roman"/>
            <w:b/>
            <w:bCs/>
            <w:sz w:val="24"/>
            <w:szCs w:val="24"/>
            <w:shd w:val="clear" w:color="auto" w:fill="FFFFFF"/>
          </w:rPr>
          <w:delText xml:space="preserve"> </w:delText>
        </w:r>
        <w:r w:rsidR="0073799D" w:rsidRPr="00EA6FD5" w:rsidDel="007D5935">
          <w:rPr>
            <w:rFonts w:ascii="Times New Roman" w:hAnsi="Times New Roman" w:cs="Times New Roman"/>
            <w:b/>
            <w:bCs/>
            <w:sz w:val="24"/>
            <w:szCs w:val="24"/>
            <w:shd w:val="clear" w:color="auto" w:fill="FFFFFF"/>
          </w:rPr>
          <w:delText>Nations</w:delText>
        </w:r>
      </w:del>
    </w:p>
    <w:p w14:paraId="002D476A" w14:textId="77777777" w:rsidR="00E701F6" w:rsidRPr="00EA6FD5" w:rsidRDefault="00E701F6" w:rsidP="00C60E77">
      <w:pPr>
        <w:jc w:val="center"/>
        <w:rPr>
          <w:rFonts w:ascii="Times New Roman" w:hAnsi="Times New Roman" w:cs="Times New Roman"/>
          <w:b/>
          <w:bCs/>
          <w:sz w:val="24"/>
          <w:szCs w:val="24"/>
          <w:shd w:val="clear" w:color="auto" w:fill="FFFFFF"/>
        </w:rPr>
      </w:pPr>
    </w:p>
    <w:bookmarkEnd w:id="2"/>
    <w:p w14:paraId="0D915AFA" w14:textId="77777777" w:rsidR="004B6B95" w:rsidRPr="00EA6FD5" w:rsidRDefault="004B6B95" w:rsidP="004B6B95">
      <w:pPr>
        <w:spacing w:before="240"/>
        <w:ind w:firstLine="360"/>
        <w:rPr>
          <w:rFonts w:ascii="Times New Roman" w:hAnsi="Times New Roman" w:cs="Times New Roman"/>
          <w:bCs/>
          <w:iCs/>
          <w:sz w:val="24"/>
          <w:szCs w:val="24"/>
          <w:shd w:val="clear" w:color="auto" w:fill="FFFFFF"/>
          <w:rPrChange w:id="121" w:author="Sara Boyes" w:date="2023-05-08T17:07:00Z">
            <w:rPr>
              <w:rFonts w:ascii="Times New Roman" w:hAnsi="Times New Roman" w:cs="Times New Roman"/>
              <w:b/>
              <w:iCs/>
              <w:sz w:val="24"/>
              <w:szCs w:val="24"/>
              <w:shd w:val="clear" w:color="auto" w:fill="FFFFFF"/>
            </w:rPr>
          </w:rPrChange>
        </w:rPr>
      </w:pPr>
      <w:commentRangeStart w:id="122"/>
      <w:r w:rsidRPr="00EA6FD5">
        <w:rPr>
          <w:rFonts w:ascii="Times New Roman" w:hAnsi="Times New Roman" w:cs="Times New Roman"/>
          <w:bCs/>
          <w:i/>
          <w:sz w:val="24"/>
          <w:szCs w:val="24"/>
          <w:shd w:val="clear" w:color="auto" w:fill="FFFFFF"/>
          <w:rPrChange w:id="123" w:author="Sara Boyes" w:date="2023-05-08T17:07:00Z">
            <w:rPr>
              <w:rFonts w:ascii="Times New Roman" w:hAnsi="Times New Roman" w:cs="Times New Roman"/>
              <w:b/>
              <w:i/>
              <w:sz w:val="24"/>
              <w:szCs w:val="24"/>
              <w:shd w:val="clear" w:color="auto" w:fill="FFFFFF"/>
            </w:rPr>
          </w:rPrChange>
        </w:rPr>
        <w:t>Summary</w:t>
      </w:r>
      <w:commentRangeEnd w:id="122"/>
      <w:r w:rsidR="000A3D26" w:rsidRPr="00EA6FD5">
        <w:rPr>
          <w:rStyle w:val="CommentReference"/>
        </w:rPr>
        <w:commentReference w:id="122"/>
      </w:r>
    </w:p>
    <w:p w14:paraId="1C5BD58E" w14:textId="0AD1132E" w:rsidR="004B6B95" w:rsidRPr="00EA6FD5" w:rsidRDefault="004B6B95">
      <w:pPr>
        <w:pStyle w:val="ListParagraph"/>
        <w:pBdr>
          <w:top w:val="single" w:sz="4" w:space="1" w:color="auto"/>
          <w:left w:val="single" w:sz="4" w:space="4" w:color="auto"/>
          <w:bottom w:val="single" w:sz="4" w:space="1" w:color="auto"/>
          <w:right w:val="single" w:sz="4" w:space="4" w:color="auto"/>
        </w:pBdr>
        <w:spacing w:before="240"/>
        <w:ind w:left="360" w:firstLine="360"/>
        <w:contextualSpacing w:val="0"/>
        <w:jc w:val="both"/>
        <w:rPr>
          <w:rFonts w:ascii="Times New Roman" w:hAnsi="Times New Roman" w:cs="Times New Roman"/>
          <w:bCs/>
          <w:sz w:val="24"/>
          <w:szCs w:val="24"/>
          <w:shd w:val="clear" w:color="auto" w:fill="FFFFFF"/>
        </w:rPr>
        <w:pPrChange w:id="124" w:author="Sara Boyes" w:date="2023-05-08T17:21:00Z">
          <w:pPr>
            <w:spacing w:before="240"/>
            <w:ind w:firstLine="360"/>
            <w:jc w:val="both"/>
          </w:pPr>
        </w:pPrChange>
      </w:pPr>
      <w:del w:id="125" w:author="Sara Boyes" w:date="2023-05-08T17:07:00Z">
        <w:r w:rsidRPr="00EA6FD5" w:rsidDel="007D5935">
          <w:rPr>
            <w:rFonts w:ascii="Times New Roman" w:hAnsi="Times New Roman" w:cs="Times New Roman"/>
            <w:bCs/>
            <w:sz w:val="24"/>
            <w:szCs w:val="24"/>
            <w:shd w:val="clear" w:color="auto" w:fill="FFFFFF"/>
          </w:rPr>
          <w:delText>This</w:delText>
        </w:r>
      </w:del>
      <w:ins w:id="126" w:author="Sara Boyes" w:date="2023-05-08T17:07:00Z">
        <w:r w:rsidR="007D5935" w:rsidRPr="00EA6FD5">
          <w:rPr>
            <w:rFonts w:ascii="Times New Roman" w:hAnsi="Times New Roman" w:cs="Times New Roman"/>
            <w:bCs/>
            <w:sz w:val="24"/>
            <w:szCs w:val="24"/>
            <w:shd w:val="clear" w:color="auto" w:fill="FFFFFF"/>
          </w:rPr>
          <w:t>The present</w:t>
        </w:r>
      </w:ins>
      <w:r w:rsidRPr="00EA6FD5">
        <w:rPr>
          <w:rFonts w:ascii="Times New Roman" w:hAnsi="Times New Roman" w:cs="Times New Roman"/>
          <w:bCs/>
          <w:sz w:val="24"/>
          <w:szCs w:val="24"/>
          <w:shd w:val="clear" w:color="auto" w:fill="FFFFFF"/>
        </w:rPr>
        <w:t xml:space="preserve"> report covers the period from 16 October 2022 </w:t>
      </w:r>
      <w:del w:id="127" w:author="Sara Boyes" w:date="2023-05-08T17:08:00Z">
        <w:r w:rsidRPr="00EA6FD5" w:rsidDel="007D5935">
          <w:rPr>
            <w:rFonts w:ascii="Times New Roman" w:hAnsi="Times New Roman" w:cs="Times New Roman"/>
            <w:bCs/>
            <w:sz w:val="24"/>
            <w:szCs w:val="24"/>
            <w:shd w:val="clear" w:color="auto" w:fill="FFFFFF"/>
          </w:rPr>
          <w:delText xml:space="preserve">through </w:delText>
        </w:r>
      </w:del>
      <w:ins w:id="128" w:author="Sara Boyes" w:date="2023-05-08T17:08:00Z">
        <w:r w:rsidR="007D5935" w:rsidRPr="00EA6FD5">
          <w:rPr>
            <w:rFonts w:ascii="Times New Roman" w:hAnsi="Times New Roman" w:cs="Times New Roman"/>
            <w:bCs/>
            <w:sz w:val="24"/>
            <w:szCs w:val="24"/>
            <w:shd w:val="clear" w:color="auto" w:fill="FFFFFF"/>
          </w:rPr>
          <w:t xml:space="preserve">to </w:t>
        </w:r>
      </w:ins>
      <w:r w:rsidRPr="00EA6FD5">
        <w:rPr>
          <w:rFonts w:ascii="Times New Roman" w:hAnsi="Times New Roman" w:cs="Times New Roman"/>
          <w:bCs/>
          <w:sz w:val="24"/>
          <w:szCs w:val="24"/>
          <w:shd w:val="clear" w:color="auto" w:fill="FFFFFF"/>
        </w:rPr>
        <w:t xml:space="preserve">15 April 2023. </w:t>
      </w:r>
    </w:p>
    <w:p w14:paraId="0A1C6CED" w14:textId="02BCCB45" w:rsidR="004B6B95" w:rsidRPr="00EA6FD5" w:rsidRDefault="004B6B95">
      <w:pPr>
        <w:pStyle w:val="ListParagraph"/>
        <w:pBdr>
          <w:top w:val="single" w:sz="4" w:space="1" w:color="auto"/>
          <w:left w:val="single" w:sz="4" w:space="4" w:color="auto"/>
          <w:bottom w:val="single" w:sz="4" w:space="1" w:color="auto"/>
          <w:right w:val="single" w:sz="4" w:space="4" w:color="auto"/>
        </w:pBdr>
        <w:spacing w:before="240"/>
        <w:ind w:left="360" w:firstLine="360"/>
        <w:contextualSpacing w:val="0"/>
        <w:jc w:val="both"/>
        <w:rPr>
          <w:rFonts w:ascii="Times New Roman" w:hAnsi="Times New Roman" w:cs="Times New Roman"/>
          <w:bCs/>
          <w:sz w:val="24"/>
          <w:szCs w:val="24"/>
          <w:shd w:val="clear" w:color="auto" w:fill="FFFFFF"/>
        </w:rPr>
        <w:pPrChange w:id="129" w:author="Sara Boyes" w:date="2023-05-08T17:21:00Z">
          <w:pPr>
            <w:pStyle w:val="ListParagraph"/>
            <w:numPr>
              <w:numId w:val="31"/>
            </w:numPr>
            <w:spacing w:before="240"/>
            <w:ind w:left="360" w:hanging="360"/>
            <w:contextualSpacing w:val="0"/>
            <w:jc w:val="both"/>
          </w:pPr>
        </w:pPrChange>
      </w:pPr>
      <w:r w:rsidRPr="00EA6FD5">
        <w:rPr>
          <w:rFonts w:ascii="Times New Roman" w:hAnsi="Times New Roman" w:cs="Times New Roman"/>
          <w:bCs/>
          <w:sz w:val="24"/>
          <w:szCs w:val="24"/>
          <w:shd w:val="clear" w:color="auto" w:fill="FFFFFF"/>
        </w:rPr>
        <w:t xml:space="preserve">The reporting period was dominated by post-election government formation and disruptive rhetoric and action by the ruling coalition in </w:t>
      </w:r>
      <w:ins w:id="130" w:author="Sara Boyes" w:date="2023-05-10T16:53:00Z">
        <w:r w:rsidR="00F53A8A" w:rsidRPr="00EA6FD5">
          <w:rPr>
            <w:rFonts w:ascii="Times New Roman" w:hAnsi="Times New Roman" w:cs="Times New Roman"/>
            <w:bCs/>
            <w:sz w:val="24"/>
            <w:szCs w:val="24"/>
            <w:shd w:val="clear" w:color="auto" w:fill="FFFFFF"/>
          </w:rPr>
          <w:t xml:space="preserve">the </w:t>
        </w:r>
      </w:ins>
      <w:r w:rsidRPr="00EA6FD5">
        <w:rPr>
          <w:rFonts w:ascii="Times New Roman" w:hAnsi="Times New Roman" w:cs="Times New Roman"/>
          <w:bCs/>
          <w:sz w:val="24"/>
          <w:szCs w:val="24"/>
          <w:shd w:val="clear" w:color="auto" w:fill="FFFFFF"/>
        </w:rPr>
        <w:t>Republika Srpska</w:t>
      </w:r>
      <w:del w:id="131" w:author="Sara Boyes" w:date="2023-05-08T17:22:00Z">
        <w:r w:rsidRPr="00EA6FD5" w:rsidDel="0036648B">
          <w:rPr>
            <w:rFonts w:ascii="Times New Roman" w:hAnsi="Times New Roman" w:cs="Times New Roman"/>
            <w:bCs/>
            <w:sz w:val="24"/>
            <w:szCs w:val="24"/>
            <w:shd w:val="clear" w:color="auto" w:fill="FFFFFF"/>
          </w:rPr>
          <w:delText xml:space="preserve"> (RS)</w:delText>
        </w:r>
      </w:del>
      <w:r w:rsidRPr="00EA6FD5">
        <w:rPr>
          <w:rFonts w:ascii="Times New Roman" w:hAnsi="Times New Roman" w:cs="Times New Roman"/>
          <w:bCs/>
          <w:sz w:val="24"/>
          <w:szCs w:val="24"/>
          <w:shd w:val="clear" w:color="auto" w:fill="FFFFFF"/>
        </w:rPr>
        <w:t>. The establishment of most executive, legislative</w:t>
      </w:r>
      <w:del w:id="132" w:author="Sara Boyes" w:date="2023-05-08T17:25:00Z">
        <w:r w:rsidRPr="00EA6FD5" w:rsidDel="00A76338">
          <w:rPr>
            <w:rFonts w:ascii="Times New Roman" w:hAnsi="Times New Roman" w:cs="Times New Roman"/>
            <w:bCs/>
            <w:sz w:val="24"/>
            <w:szCs w:val="24"/>
            <w:shd w:val="clear" w:color="auto" w:fill="FFFFFF"/>
          </w:rPr>
          <w:delText>,</w:delText>
        </w:r>
      </w:del>
      <w:r w:rsidRPr="00EA6FD5">
        <w:rPr>
          <w:rFonts w:ascii="Times New Roman" w:hAnsi="Times New Roman" w:cs="Times New Roman"/>
          <w:bCs/>
          <w:sz w:val="24"/>
          <w:szCs w:val="24"/>
          <w:shd w:val="clear" w:color="auto" w:fill="FFFFFF"/>
        </w:rPr>
        <w:t xml:space="preserve"> and judicial authorities of the State, Federation, </w:t>
      </w:r>
      <w:ins w:id="133" w:author="Sara Boyes" w:date="2023-05-10T16:54:00Z">
        <w:r w:rsidR="00F53A8A" w:rsidRPr="00EA6FD5">
          <w:rPr>
            <w:rFonts w:ascii="Times New Roman" w:hAnsi="Times New Roman" w:cs="Times New Roman"/>
            <w:bCs/>
            <w:sz w:val="24"/>
            <w:szCs w:val="24"/>
            <w:shd w:val="clear" w:color="auto" w:fill="FFFFFF"/>
          </w:rPr>
          <w:t xml:space="preserve">the </w:t>
        </w:r>
      </w:ins>
      <w:del w:id="134" w:author="Sara Boyes" w:date="2023-05-08T17:22:00Z">
        <w:r w:rsidRPr="00EA6FD5" w:rsidDel="0036648B">
          <w:rPr>
            <w:rFonts w:ascii="Times New Roman" w:hAnsi="Times New Roman" w:cs="Times New Roman"/>
            <w:bCs/>
            <w:sz w:val="24"/>
            <w:szCs w:val="24"/>
            <w:shd w:val="clear" w:color="auto" w:fill="FFFFFF"/>
          </w:rPr>
          <w:delText>RS</w:delText>
        </w:r>
      </w:del>
      <w:ins w:id="135" w:author="Sara Boyes" w:date="2023-05-08T17:22:00Z">
        <w:r w:rsidR="0036648B" w:rsidRPr="00EA6FD5">
          <w:rPr>
            <w:rFonts w:ascii="Times New Roman" w:hAnsi="Times New Roman" w:cs="Times New Roman"/>
            <w:bCs/>
            <w:sz w:val="24"/>
            <w:szCs w:val="24"/>
            <w:shd w:val="clear" w:color="auto" w:fill="FFFFFF"/>
          </w:rPr>
          <w:t>Republika Srpska</w:t>
        </w:r>
      </w:ins>
      <w:del w:id="136" w:author="Sara Boyes" w:date="2023-05-10T16:56:00Z">
        <w:r w:rsidR="00881A4F" w:rsidRPr="00EA6FD5" w:rsidDel="00F53A8A">
          <w:rPr>
            <w:rFonts w:ascii="Times New Roman" w:hAnsi="Times New Roman" w:cs="Times New Roman"/>
            <w:bCs/>
            <w:sz w:val="24"/>
            <w:szCs w:val="24"/>
            <w:shd w:val="clear" w:color="auto" w:fill="FFFFFF"/>
          </w:rPr>
          <w:delText>,</w:delText>
        </w:r>
      </w:del>
      <w:r w:rsidRPr="00EA6FD5">
        <w:rPr>
          <w:rFonts w:ascii="Times New Roman" w:hAnsi="Times New Roman" w:cs="Times New Roman"/>
          <w:bCs/>
          <w:sz w:val="24"/>
          <w:szCs w:val="24"/>
          <w:shd w:val="clear" w:color="auto" w:fill="FFFFFF"/>
        </w:rPr>
        <w:t xml:space="preserve"> and cantons after the </w:t>
      </w:r>
      <w:del w:id="137" w:author="Sara Boyes" w:date="2023-05-08T17:26:00Z">
        <w:r w:rsidRPr="00EA6FD5" w:rsidDel="00A76338">
          <w:rPr>
            <w:rFonts w:ascii="Times New Roman" w:hAnsi="Times New Roman" w:cs="Times New Roman"/>
            <w:bCs/>
            <w:sz w:val="24"/>
            <w:szCs w:val="24"/>
            <w:shd w:val="clear" w:color="auto" w:fill="FFFFFF"/>
          </w:rPr>
          <w:delText>G</w:delText>
        </w:r>
      </w:del>
      <w:ins w:id="138" w:author="Sara Boyes" w:date="2023-05-08T17:26:00Z">
        <w:r w:rsidR="00A76338" w:rsidRPr="00EA6FD5">
          <w:rPr>
            <w:rFonts w:ascii="Times New Roman" w:hAnsi="Times New Roman" w:cs="Times New Roman"/>
            <w:bCs/>
            <w:sz w:val="24"/>
            <w:szCs w:val="24"/>
            <w:shd w:val="clear" w:color="auto" w:fill="FFFFFF"/>
          </w:rPr>
          <w:t>g</w:t>
        </w:r>
      </w:ins>
      <w:r w:rsidRPr="00EA6FD5">
        <w:rPr>
          <w:rFonts w:ascii="Times New Roman" w:hAnsi="Times New Roman" w:cs="Times New Roman"/>
          <w:bCs/>
          <w:sz w:val="24"/>
          <w:szCs w:val="24"/>
          <w:shd w:val="clear" w:color="auto" w:fill="FFFFFF"/>
        </w:rPr>
        <w:t xml:space="preserve">eneral </w:t>
      </w:r>
      <w:del w:id="139" w:author="Sara Boyes" w:date="2023-05-08T17:26:00Z">
        <w:r w:rsidRPr="00EA6FD5" w:rsidDel="00A76338">
          <w:rPr>
            <w:rFonts w:ascii="Times New Roman" w:hAnsi="Times New Roman" w:cs="Times New Roman"/>
            <w:bCs/>
            <w:sz w:val="24"/>
            <w:szCs w:val="24"/>
            <w:shd w:val="clear" w:color="auto" w:fill="FFFFFF"/>
          </w:rPr>
          <w:delText>E</w:delText>
        </w:r>
      </w:del>
      <w:ins w:id="140" w:author="Sara Boyes" w:date="2023-05-08T17:26:00Z">
        <w:r w:rsidR="00A76338" w:rsidRPr="00EA6FD5">
          <w:rPr>
            <w:rFonts w:ascii="Times New Roman" w:hAnsi="Times New Roman" w:cs="Times New Roman"/>
            <w:bCs/>
            <w:sz w:val="24"/>
            <w:szCs w:val="24"/>
            <w:shd w:val="clear" w:color="auto" w:fill="FFFFFF"/>
          </w:rPr>
          <w:t>e</w:t>
        </w:r>
      </w:ins>
      <w:r w:rsidRPr="00EA6FD5">
        <w:rPr>
          <w:rFonts w:ascii="Times New Roman" w:hAnsi="Times New Roman" w:cs="Times New Roman"/>
          <w:bCs/>
          <w:sz w:val="24"/>
          <w:szCs w:val="24"/>
          <w:shd w:val="clear" w:color="auto" w:fill="FFFFFF"/>
        </w:rPr>
        <w:t>lections of 2 October 2022 concluded with unprecedented speed.</w:t>
      </w:r>
    </w:p>
    <w:p w14:paraId="7F8B6662" w14:textId="0293594B" w:rsidR="004B6B95" w:rsidRPr="00EA6FD5" w:rsidRDefault="00881A4F">
      <w:pPr>
        <w:pStyle w:val="ListParagraph"/>
        <w:pBdr>
          <w:top w:val="single" w:sz="4" w:space="1" w:color="auto"/>
          <w:left w:val="single" w:sz="4" w:space="4" w:color="auto"/>
          <w:bottom w:val="single" w:sz="4" w:space="1" w:color="auto"/>
          <w:right w:val="single" w:sz="4" w:space="4" w:color="auto"/>
        </w:pBdr>
        <w:spacing w:before="240"/>
        <w:ind w:left="360" w:firstLine="360"/>
        <w:contextualSpacing w:val="0"/>
        <w:jc w:val="both"/>
        <w:rPr>
          <w:rFonts w:ascii="Times New Roman" w:hAnsi="Times New Roman" w:cs="Times New Roman"/>
          <w:bCs/>
          <w:sz w:val="24"/>
          <w:szCs w:val="24"/>
          <w:shd w:val="clear" w:color="auto" w:fill="FFFFFF"/>
        </w:rPr>
        <w:pPrChange w:id="141" w:author="Sara Boyes" w:date="2023-05-08T17:21:00Z">
          <w:pPr>
            <w:pStyle w:val="ListParagraph"/>
            <w:numPr>
              <w:numId w:val="31"/>
            </w:numPr>
            <w:spacing w:before="240"/>
            <w:ind w:left="360" w:hanging="360"/>
            <w:contextualSpacing w:val="0"/>
            <w:jc w:val="both"/>
          </w:pPr>
        </w:pPrChange>
      </w:pPr>
      <w:r w:rsidRPr="00EA6FD5">
        <w:rPr>
          <w:rFonts w:ascii="Times New Roman" w:hAnsi="Times New Roman" w:cs="Times New Roman"/>
          <w:bCs/>
          <w:sz w:val="24"/>
          <w:szCs w:val="24"/>
          <w:shd w:val="clear" w:color="auto" w:fill="FFFFFF"/>
        </w:rPr>
        <w:t>However,</w:t>
      </w:r>
      <w:r w:rsidR="004B6B95" w:rsidRPr="00EA6FD5">
        <w:rPr>
          <w:rFonts w:ascii="Times New Roman" w:hAnsi="Times New Roman" w:cs="Times New Roman"/>
          <w:bCs/>
          <w:sz w:val="24"/>
          <w:szCs w:val="24"/>
          <w:shd w:val="clear" w:color="auto" w:fill="FFFFFF"/>
        </w:rPr>
        <w:t xml:space="preserve"> the President and the two Vice-Presidents </w:t>
      </w:r>
      <w:r w:rsidR="004B1EC2" w:rsidRPr="00EA6FD5">
        <w:rPr>
          <w:rFonts w:ascii="Times New Roman" w:hAnsi="Times New Roman" w:cs="Times New Roman"/>
          <w:bCs/>
          <w:sz w:val="24"/>
          <w:szCs w:val="24"/>
          <w:shd w:val="clear" w:color="auto" w:fill="FFFFFF"/>
        </w:rPr>
        <w:t xml:space="preserve">of the Federation </w:t>
      </w:r>
      <w:r w:rsidR="004B6B95" w:rsidRPr="00EA6FD5">
        <w:rPr>
          <w:rFonts w:ascii="Times New Roman" w:hAnsi="Times New Roman" w:cs="Times New Roman"/>
          <w:bCs/>
          <w:sz w:val="24"/>
          <w:szCs w:val="24"/>
          <w:shd w:val="clear" w:color="auto" w:fill="FFFFFF"/>
        </w:rPr>
        <w:t xml:space="preserve">have not yet agreed on forming a new government. I encouraged all political parties to reach a compromise. I emphasized that a long-standing political deadlock in the Federation </w:t>
      </w:r>
      <w:del w:id="142" w:author="Sara Boyes" w:date="2023-05-08T17:38:00Z">
        <w:r w:rsidR="004B6B95" w:rsidRPr="00EA6FD5" w:rsidDel="00076A6D">
          <w:rPr>
            <w:rFonts w:ascii="Times New Roman" w:hAnsi="Times New Roman" w:cs="Times New Roman"/>
            <w:bCs/>
            <w:sz w:val="24"/>
            <w:szCs w:val="24"/>
            <w:shd w:val="clear" w:color="auto" w:fill="FFFFFF"/>
          </w:rPr>
          <w:delText xml:space="preserve">is </w:delText>
        </w:r>
      </w:del>
      <w:ins w:id="143" w:author="Sara Boyes" w:date="2023-05-08T17:38:00Z">
        <w:r w:rsidR="00076A6D" w:rsidRPr="00EA6FD5">
          <w:rPr>
            <w:rFonts w:ascii="Times New Roman" w:hAnsi="Times New Roman" w:cs="Times New Roman"/>
            <w:bCs/>
            <w:sz w:val="24"/>
            <w:szCs w:val="24"/>
            <w:shd w:val="clear" w:color="auto" w:fill="FFFFFF"/>
          </w:rPr>
          <w:t xml:space="preserve">was </w:t>
        </w:r>
      </w:ins>
      <w:r w:rsidR="004B6B95" w:rsidRPr="00EA6FD5">
        <w:rPr>
          <w:rFonts w:ascii="Times New Roman" w:hAnsi="Times New Roman" w:cs="Times New Roman"/>
          <w:bCs/>
          <w:sz w:val="24"/>
          <w:szCs w:val="24"/>
          <w:shd w:val="clear" w:color="auto" w:fill="FFFFFF"/>
        </w:rPr>
        <w:t xml:space="preserve">detrimental to Bosnia and Herzegovina </w:t>
      </w:r>
      <w:del w:id="144" w:author="Sara Boyes" w:date="2023-05-08T17:27:00Z">
        <w:r w:rsidR="004B6B95" w:rsidRPr="00EA6FD5" w:rsidDel="007F0D33">
          <w:rPr>
            <w:rFonts w:ascii="Times New Roman" w:hAnsi="Times New Roman" w:cs="Times New Roman"/>
            <w:bCs/>
            <w:sz w:val="24"/>
            <w:szCs w:val="24"/>
            <w:shd w:val="clear" w:color="auto" w:fill="FFFFFF"/>
          </w:rPr>
          <w:delText>(</w:delText>
        </w:r>
      </w:del>
      <w:del w:id="145" w:author="Sara Boyes" w:date="2023-05-08T17:26:00Z">
        <w:r w:rsidR="004B6B95" w:rsidRPr="00EA6FD5" w:rsidDel="007F0D33">
          <w:rPr>
            <w:rFonts w:ascii="Times New Roman" w:hAnsi="Times New Roman" w:cs="Times New Roman"/>
            <w:bCs/>
            <w:sz w:val="24"/>
            <w:szCs w:val="24"/>
            <w:shd w:val="clear" w:color="auto" w:fill="FFFFFF"/>
          </w:rPr>
          <w:delText>BiH</w:delText>
        </w:r>
      </w:del>
      <w:del w:id="146" w:author="Sara Boyes" w:date="2023-05-08T17:27:00Z">
        <w:r w:rsidR="004B6B95" w:rsidRPr="00EA6FD5" w:rsidDel="007F0D33">
          <w:rPr>
            <w:rFonts w:ascii="Times New Roman" w:hAnsi="Times New Roman" w:cs="Times New Roman"/>
            <w:bCs/>
            <w:sz w:val="24"/>
            <w:szCs w:val="24"/>
            <w:shd w:val="clear" w:color="auto" w:fill="FFFFFF"/>
          </w:rPr>
          <w:delText xml:space="preserve">) </w:delText>
        </w:r>
      </w:del>
      <w:r w:rsidR="004B6B95" w:rsidRPr="00EA6FD5">
        <w:rPr>
          <w:rFonts w:ascii="Times New Roman" w:hAnsi="Times New Roman" w:cs="Times New Roman"/>
          <w:bCs/>
          <w:sz w:val="24"/>
          <w:szCs w:val="24"/>
          <w:shd w:val="clear" w:color="auto" w:fill="FFFFFF"/>
        </w:rPr>
        <w:t>and its</w:t>
      </w:r>
      <w:r w:rsidR="004B1EC2" w:rsidRPr="00EA6FD5">
        <w:rPr>
          <w:rFonts w:ascii="Times New Roman" w:hAnsi="Times New Roman" w:cs="Times New Roman"/>
          <w:bCs/>
          <w:sz w:val="24"/>
          <w:szCs w:val="24"/>
          <w:shd w:val="clear" w:color="auto" w:fill="FFFFFF"/>
        </w:rPr>
        <w:t xml:space="preserve"> path to</w:t>
      </w:r>
      <w:r w:rsidR="004B6B95" w:rsidRPr="00EA6FD5">
        <w:rPr>
          <w:rFonts w:ascii="Times New Roman" w:hAnsi="Times New Roman" w:cs="Times New Roman"/>
          <w:bCs/>
          <w:sz w:val="24"/>
          <w:szCs w:val="24"/>
          <w:shd w:val="clear" w:color="auto" w:fill="FFFFFF"/>
        </w:rPr>
        <w:t xml:space="preserve"> </w:t>
      </w:r>
      <w:del w:id="147" w:author="Sara Boyes" w:date="2023-05-08T17:36:00Z">
        <w:r w:rsidR="004B6B95" w:rsidRPr="00EA6FD5" w:rsidDel="0036450E">
          <w:rPr>
            <w:rFonts w:ascii="Times New Roman" w:hAnsi="Times New Roman" w:cs="Times New Roman"/>
            <w:bCs/>
            <w:sz w:val="24"/>
            <w:szCs w:val="24"/>
            <w:shd w:val="clear" w:color="auto" w:fill="FFFFFF"/>
          </w:rPr>
          <w:delText>EU</w:delText>
        </w:r>
      </w:del>
      <w:del w:id="148" w:author="Sara Boyes" w:date="2023-05-08T18:33:00Z">
        <w:r w:rsidR="004B6B95" w:rsidRPr="00EA6FD5" w:rsidDel="00831E44">
          <w:rPr>
            <w:rFonts w:ascii="Times New Roman" w:hAnsi="Times New Roman" w:cs="Times New Roman"/>
            <w:bCs/>
            <w:sz w:val="24"/>
            <w:szCs w:val="24"/>
            <w:shd w:val="clear" w:color="auto" w:fill="FFFFFF"/>
          </w:rPr>
          <w:delText xml:space="preserve"> </w:delText>
        </w:r>
      </w:del>
      <w:r w:rsidR="004B6B95" w:rsidRPr="00EA6FD5">
        <w:rPr>
          <w:rFonts w:ascii="Times New Roman" w:hAnsi="Times New Roman" w:cs="Times New Roman"/>
          <w:bCs/>
          <w:sz w:val="24"/>
          <w:szCs w:val="24"/>
          <w:shd w:val="clear" w:color="auto" w:fill="FFFFFF"/>
        </w:rPr>
        <w:t>integration</w:t>
      </w:r>
      <w:ins w:id="149" w:author="Sara Boyes" w:date="2023-05-08T18:33:00Z">
        <w:r w:rsidR="00831E44" w:rsidRPr="00EA6FD5">
          <w:rPr>
            <w:rFonts w:ascii="Times New Roman" w:hAnsi="Times New Roman" w:cs="Times New Roman"/>
            <w:bCs/>
            <w:sz w:val="24"/>
            <w:szCs w:val="24"/>
            <w:shd w:val="clear" w:color="auto" w:fill="FFFFFF"/>
          </w:rPr>
          <w:t xml:space="preserve"> in</w:t>
        </w:r>
      </w:ins>
      <w:ins w:id="150" w:author="Sara Boyes" w:date="2023-05-10T17:04:00Z">
        <w:r w:rsidR="00D61122" w:rsidRPr="00EA6FD5">
          <w:rPr>
            <w:rFonts w:ascii="Times New Roman" w:hAnsi="Times New Roman" w:cs="Times New Roman"/>
            <w:bCs/>
            <w:sz w:val="24"/>
            <w:szCs w:val="24"/>
            <w:shd w:val="clear" w:color="auto" w:fill="FFFFFF"/>
          </w:rPr>
          <w:t>to</w:t>
        </w:r>
      </w:ins>
      <w:ins w:id="151" w:author="Sara Boyes" w:date="2023-05-08T18:33:00Z">
        <w:r w:rsidR="00831E44" w:rsidRPr="00EA6FD5">
          <w:rPr>
            <w:rFonts w:ascii="Times New Roman" w:hAnsi="Times New Roman" w:cs="Times New Roman"/>
            <w:bCs/>
            <w:sz w:val="24"/>
            <w:szCs w:val="24"/>
            <w:shd w:val="clear" w:color="auto" w:fill="FFFFFF"/>
          </w:rPr>
          <w:t xml:space="preserve"> the European Union</w:t>
        </w:r>
      </w:ins>
      <w:r w:rsidR="004B6B95" w:rsidRPr="00EA6FD5">
        <w:rPr>
          <w:rFonts w:ascii="Times New Roman" w:hAnsi="Times New Roman" w:cs="Times New Roman"/>
          <w:bCs/>
          <w:sz w:val="24"/>
          <w:szCs w:val="24"/>
          <w:shd w:val="clear" w:color="auto" w:fill="FFFFFF"/>
        </w:rPr>
        <w:t>. The continuation of the current caretaker government would lack democratic legitimacy.</w:t>
      </w:r>
    </w:p>
    <w:p w14:paraId="21E3B6D6" w14:textId="623D44B9" w:rsidR="004B6B95" w:rsidRPr="00EA6FD5" w:rsidRDefault="004B6B95">
      <w:pPr>
        <w:pStyle w:val="ListParagraph"/>
        <w:pBdr>
          <w:top w:val="single" w:sz="4" w:space="1" w:color="auto"/>
          <w:left w:val="single" w:sz="4" w:space="4" w:color="auto"/>
          <w:bottom w:val="single" w:sz="4" w:space="1" w:color="auto"/>
          <w:right w:val="single" w:sz="4" w:space="4" w:color="auto"/>
        </w:pBdr>
        <w:spacing w:before="240"/>
        <w:ind w:left="360" w:firstLine="360"/>
        <w:contextualSpacing w:val="0"/>
        <w:jc w:val="both"/>
        <w:rPr>
          <w:rFonts w:ascii="Times New Roman" w:hAnsi="Times New Roman" w:cs="Times New Roman"/>
          <w:bCs/>
          <w:sz w:val="24"/>
          <w:szCs w:val="24"/>
          <w:shd w:val="clear" w:color="auto" w:fill="FFFFFF"/>
        </w:rPr>
        <w:pPrChange w:id="152" w:author="Sara Boyes" w:date="2023-05-08T17:21:00Z">
          <w:pPr>
            <w:pStyle w:val="ListParagraph"/>
            <w:numPr>
              <w:numId w:val="31"/>
            </w:numPr>
            <w:spacing w:before="240"/>
            <w:ind w:left="360" w:hanging="360"/>
            <w:contextualSpacing w:val="0"/>
            <w:jc w:val="both"/>
          </w:pPr>
        </w:pPrChange>
      </w:pPr>
      <w:r w:rsidRPr="00EA6FD5">
        <w:rPr>
          <w:rFonts w:ascii="Times New Roman" w:hAnsi="Times New Roman" w:cs="Times New Roman"/>
          <w:bCs/>
          <w:sz w:val="24"/>
          <w:szCs w:val="24"/>
          <w:shd w:val="clear" w:color="auto" w:fill="FFFFFF"/>
        </w:rPr>
        <w:t xml:space="preserve">On 23 March 2023, </w:t>
      </w:r>
      <w:del w:id="153" w:author="Sara Boyes" w:date="2023-05-08T17:26:00Z">
        <w:r w:rsidRPr="00EA6FD5" w:rsidDel="007F0D33">
          <w:rPr>
            <w:rFonts w:ascii="Times New Roman" w:hAnsi="Times New Roman" w:cs="Times New Roman"/>
            <w:bCs/>
            <w:sz w:val="24"/>
            <w:szCs w:val="24"/>
            <w:shd w:val="clear" w:color="auto" w:fill="FFFFFF"/>
          </w:rPr>
          <w:delText>BiH</w:delText>
        </w:r>
      </w:del>
      <w:del w:id="154" w:author="Sara Boyes" w:date="2023-05-10T16:47:00Z">
        <w:r w:rsidRPr="00EA6FD5" w:rsidDel="000529C7">
          <w:rPr>
            <w:rFonts w:ascii="Times New Roman" w:hAnsi="Times New Roman" w:cs="Times New Roman"/>
            <w:bCs/>
            <w:sz w:val="24"/>
            <w:szCs w:val="24"/>
            <w:shd w:val="clear" w:color="auto" w:fill="FFFFFF"/>
          </w:rPr>
          <w:delText xml:space="preserve"> </w:delText>
        </w:r>
      </w:del>
      <w:ins w:id="155" w:author="Sara Boyes" w:date="2023-05-08T18:00:00Z">
        <w:r w:rsidR="00F71DE6" w:rsidRPr="00EA6FD5">
          <w:rPr>
            <w:rFonts w:ascii="Times New Roman" w:hAnsi="Times New Roman" w:cs="Times New Roman"/>
            <w:bCs/>
            <w:sz w:val="24"/>
            <w:szCs w:val="24"/>
            <w:shd w:val="clear" w:color="auto" w:fill="FFFFFF"/>
          </w:rPr>
          <w:t xml:space="preserve">the </w:t>
        </w:r>
      </w:ins>
      <w:commentRangeStart w:id="156"/>
      <w:r w:rsidRPr="00EA6FD5">
        <w:rPr>
          <w:rFonts w:ascii="Times New Roman" w:hAnsi="Times New Roman" w:cs="Times New Roman"/>
          <w:bCs/>
          <w:sz w:val="24"/>
          <w:szCs w:val="24"/>
          <w:shd w:val="clear" w:color="auto" w:fill="FFFFFF"/>
        </w:rPr>
        <w:t xml:space="preserve">Constitutional Court </w:t>
      </w:r>
      <w:ins w:id="157" w:author="Sara Boyes" w:date="2023-05-08T17:39:00Z">
        <w:r w:rsidR="00076A6D" w:rsidRPr="00EA6FD5">
          <w:rPr>
            <w:rFonts w:ascii="Times New Roman" w:hAnsi="Times New Roman" w:cs="Times New Roman"/>
            <w:bCs/>
            <w:sz w:val="24"/>
            <w:szCs w:val="24"/>
            <w:shd w:val="clear" w:color="auto" w:fill="FFFFFF"/>
          </w:rPr>
          <w:t>of Bosnia and Herzegovina</w:t>
        </w:r>
      </w:ins>
      <w:commentRangeEnd w:id="156"/>
      <w:ins w:id="158" w:author="Sara Boyes" w:date="2023-05-08T17:44:00Z">
        <w:r w:rsidR="00076A6D" w:rsidRPr="00EA6FD5">
          <w:rPr>
            <w:rStyle w:val="CommentReference"/>
          </w:rPr>
          <w:commentReference w:id="156"/>
        </w:r>
      </w:ins>
      <w:ins w:id="159" w:author="Sara Boyes" w:date="2023-05-08T17:39:00Z">
        <w:r w:rsidR="00076A6D" w:rsidRPr="00EA6FD5">
          <w:rPr>
            <w:rFonts w:ascii="Times New Roman" w:hAnsi="Times New Roman" w:cs="Times New Roman"/>
            <w:bCs/>
            <w:sz w:val="24"/>
            <w:szCs w:val="24"/>
            <w:shd w:val="clear" w:color="auto" w:fill="FFFFFF"/>
          </w:rPr>
          <w:t xml:space="preserve"> </w:t>
        </w:r>
      </w:ins>
      <w:r w:rsidRPr="00EA6FD5">
        <w:rPr>
          <w:rFonts w:ascii="Times New Roman" w:hAnsi="Times New Roman" w:cs="Times New Roman"/>
          <w:bCs/>
          <w:sz w:val="24"/>
          <w:szCs w:val="24"/>
          <w:shd w:val="clear" w:color="auto" w:fill="FFFFFF"/>
        </w:rPr>
        <w:t>decided that my decisions of 2 October 2022</w:t>
      </w:r>
      <w:r w:rsidR="00881A4F" w:rsidRPr="00EA6FD5">
        <w:rPr>
          <w:rFonts w:ascii="Times New Roman" w:hAnsi="Times New Roman" w:cs="Times New Roman"/>
          <w:bCs/>
          <w:sz w:val="24"/>
          <w:szCs w:val="24"/>
          <w:shd w:val="clear" w:color="auto" w:fill="FFFFFF"/>
        </w:rPr>
        <w:t>,</w:t>
      </w:r>
      <w:r w:rsidRPr="00EA6FD5">
        <w:rPr>
          <w:rFonts w:ascii="Times New Roman" w:hAnsi="Times New Roman" w:cs="Times New Roman"/>
          <w:bCs/>
          <w:sz w:val="24"/>
          <w:szCs w:val="24"/>
          <w:shd w:val="clear" w:color="auto" w:fill="FFFFFF"/>
        </w:rPr>
        <w:t xml:space="preserve"> which amended the Constitution of the Federation and the Election Law</w:t>
      </w:r>
      <w:r w:rsidR="00881A4F" w:rsidRPr="00EA6FD5">
        <w:rPr>
          <w:rFonts w:ascii="Times New Roman" w:hAnsi="Times New Roman" w:cs="Times New Roman"/>
          <w:bCs/>
          <w:sz w:val="24"/>
          <w:szCs w:val="24"/>
          <w:shd w:val="clear" w:color="auto" w:fill="FFFFFF"/>
        </w:rPr>
        <w:t>,</w:t>
      </w:r>
      <w:r w:rsidRPr="00EA6FD5">
        <w:rPr>
          <w:rFonts w:ascii="Times New Roman" w:hAnsi="Times New Roman" w:cs="Times New Roman"/>
          <w:bCs/>
          <w:sz w:val="24"/>
          <w:szCs w:val="24"/>
          <w:shd w:val="clear" w:color="auto" w:fill="FFFFFF"/>
        </w:rPr>
        <w:t xml:space="preserve"> are in full accordance with the </w:t>
      </w:r>
      <w:del w:id="160" w:author="Sara Boyes" w:date="2023-05-08T17:26:00Z">
        <w:r w:rsidRPr="00EA6FD5" w:rsidDel="007F0D33">
          <w:rPr>
            <w:rFonts w:ascii="Times New Roman" w:hAnsi="Times New Roman" w:cs="Times New Roman"/>
            <w:bCs/>
            <w:sz w:val="24"/>
            <w:szCs w:val="24"/>
            <w:shd w:val="clear" w:color="auto" w:fill="FFFFFF"/>
          </w:rPr>
          <w:delText>BiH</w:delText>
        </w:r>
      </w:del>
      <w:r w:rsidRPr="00EA6FD5">
        <w:rPr>
          <w:rFonts w:ascii="Times New Roman" w:hAnsi="Times New Roman" w:cs="Times New Roman"/>
          <w:bCs/>
          <w:sz w:val="24"/>
          <w:szCs w:val="24"/>
          <w:shd w:val="clear" w:color="auto" w:fill="FFFFFF"/>
        </w:rPr>
        <w:t xml:space="preserve"> Constitution </w:t>
      </w:r>
      <w:ins w:id="161" w:author="Sara Boyes" w:date="2023-05-10T20:32:00Z">
        <w:r w:rsidR="00AD63B0" w:rsidRPr="00EA6FD5">
          <w:rPr>
            <w:rFonts w:ascii="Times New Roman" w:hAnsi="Times New Roman" w:cs="Times New Roman"/>
            <w:bCs/>
            <w:sz w:val="24"/>
            <w:szCs w:val="24"/>
            <w:shd w:val="clear" w:color="auto" w:fill="FFFFFF"/>
          </w:rPr>
          <w:t xml:space="preserve">of Bosnia and Herzegovina </w:t>
        </w:r>
      </w:ins>
      <w:r w:rsidRPr="00EA6FD5">
        <w:rPr>
          <w:rFonts w:ascii="Times New Roman" w:hAnsi="Times New Roman" w:cs="Times New Roman"/>
          <w:bCs/>
          <w:sz w:val="24"/>
          <w:szCs w:val="24"/>
          <w:shd w:val="clear" w:color="auto" w:fill="FFFFFF"/>
        </w:rPr>
        <w:t xml:space="preserve">and relevant international human rights covenants. </w:t>
      </w:r>
    </w:p>
    <w:p w14:paraId="37EA05B0" w14:textId="760CFFE4" w:rsidR="004B6B95" w:rsidRPr="00EA6FD5" w:rsidRDefault="004B6B95">
      <w:pPr>
        <w:pStyle w:val="ListParagraph"/>
        <w:pBdr>
          <w:top w:val="single" w:sz="4" w:space="1" w:color="auto"/>
          <w:left w:val="single" w:sz="4" w:space="4" w:color="auto"/>
          <w:bottom w:val="single" w:sz="4" w:space="1" w:color="auto"/>
          <w:right w:val="single" w:sz="4" w:space="4" w:color="auto"/>
        </w:pBdr>
        <w:spacing w:before="240"/>
        <w:ind w:left="360" w:firstLine="360"/>
        <w:contextualSpacing w:val="0"/>
        <w:jc w:val="both"/>
        <w:rPr>
          <w:rFonts w:ascii="Times New Roman" w:hAnsi="Times New Roman" w:cs="Times New Roman"/>
          <w:bCs/>
          <w:sz w:val="24"/>
          <w:szCs w:val="24"/>
          <w:shd w:val="clear" w:color="auto" w:fill="FFFFFF"/>
        </w:rPr>
        <w:pPrChange w:id="162" w:author="Sara Boyes" w:date="2023-05-08T17:21:00Z">
          <w:pPr>
            <w:pStyle w:val="ListParagraph"/>
            <w:numPr>
              <w:numId w:val="31"/>
            </w:numPr>
            <w:spacing w:before="240"/>
            <w:ind w:left="360" w:hanging="360"/>
            <w:contextualSpacing w:val="0"/>
            <w:jc w:val="both"/>
          </w:pPr>
        </w:pPrChange>
      </w:pPr>
      <w:r w:rsidRPr="00EA6FD5">
        <w:rPr>
          <w:rFonts w:ascii="Times New Roman" w:hAnsi="Times New Roman" w:cs="Times New Roman"/>
          <w:sz w:val="24"/>
          <w:szCs w:val="24"/>
        </w:rPr>
        <w:t xml:space="preserve">The secessionist rhetoric and action by </w:t>
      </w:r>
      <w:commentRangeStart w:id="163"/>
      <w:r w:rsidRPr="00EA6FD5">
        <w:rPr>
          <w:rFonts w:ascii="Times New Roman" w:hAnsi="Times New Roman" w:cs="Times New Roman"/>
          <w:sz w:val="24"/>
          <w:szCs w:val="24"/>
        </w:rPr>
        <w:t xml:space="preserve">the </w:t>
      </w:r>
      <w:del w:id="164" w:author="Sara Boyes" w:date="2023-05-08T17:22:00Z">
        <w:r w:rsidRPr="00EA6FD5" w:rsidDel="0036648B">
          <w:rPr>
            <w:rFonts w:ascii="Times New Roman" w:hAnsi="Times New Roman" w:cs="Times New Roman"/>
            <w:sz w:val="24"/>
            <w:szCs w:val="24"/>
          </w:rPr>
          <w:delText>RS</w:delText>
        </w:r>
      </w:del>
      <w:ins w:id="165" w:author="Sara Boyes" w:date="2023-05-08T17:22:00Z">
        <w:r w:rsidR="0036648B" w:rsidRPr="00EA6FD5">
          <w:rPr>
            <w:rFonts w:ascii="Times New Roman" w:hAnsi="Times New Roman" w:cs="Times New Roman"/>
            <w:sz w:val="24"/>
            <w:szCs w:val="24"/>
          </w:rPr>
          <w:t>Republika Srpska</w:t>
        </w:r>
      </w:ins>
      <w:r w:rsidRPr="00EA6FD5">
        <w:rPr>
          <w:rFonts w:ascii="Times New Roman" w:hAnsi="Times New Roman" w:cs="Times New Roman"/>
          <w:sz w:val="24"/>
          <w:szCs w:val="24"/>
        </w:rPr>
        <w:t xml:space="preserve"> authorities, namely </w:t>
      </w:r>
      <w:del w:id="166" w:author="Sara Boyes" w:date="2023-05-08T18:02:00Z">
        <w:r w:rsidRPr="00EA6FD5" w:rsidDel="00F71DE6">
          <w:rPr>
            <w:rFonts w:ascii="Times New Roman" w:hAnsi="Times New Roman" w:cs="Times New Roman"/>
            <w:sz w:val="24"/>
            <w:szCs w:val="24"/>
          </w:rPr>
          <w:delText xml:space="preserve">Mr. </w:delText>
        </w:r>
      </w:del>
      <w:r w:rsidRPr="00EA6FD5">
        <w:rPr>
          <w:rFonts w:ascii="Times New Roman" w:hAnsi="Times New Roman" w:cs="Times New Roman"/>
          <w:sz w:val="24"/>
          <w:szCs w:val="24"/>
        </w:rPr>
        <w:t>Milorad Dodik</w:t>
      </w:r>
      <w:commentRangeEnd w:id="163"/>
      <w:r w:rsidR="00F71DE6" w:rsidRPr="00EA6FD5">
        <w:rPr>
          <w:rStyle w:val="CommentReference"/>
        </w:rPr>
        <w:commentReference w:id="163"/>
      </w:r>
      <w:r w:rsidRPr="00EA6FD5">
        <w:rPr>
          <w:rFonts w:ascii="Times New Roman" w:hAnsi="Times New Roman" w:cs="Times New Roman"/>
          <w:sz w:val="24"/>
          <w:szCs w:val="24"/>
        </w:rPr>
        <w:t xml:space="preserve">, </w:t>
      </w:r>
      <w:del w:id="167" w:author="Sara Boyes" w:date="2023-05-08T18:00:00Z">
        <w:r w:rsidRPr="00EA6FD5" w:rsidDel="00F71DE6">
          <w:rPr>
            <w:rFonts w:ascii="Times New Roman" w:hAnsi="Times New Roman" w:cs="Times New Roman"/>
            <w:sz w:val="24"/>
            <w:szCs w:val="24"/>
          </w:rPr>
          <w:delText xml:space="preserve">has </w:delText>
        </w:r>
      </w:del>
      <w:ins w:id="168" w:author="Sara Boyes" w:date="2023-05-08T18:00:00Z">
        <w:r w:rsidR="00F71DE6" w:rsidRPr="00EA6FD5">
          <w:rPr>
            <w:rFonts w:ascii="Times New Roman" w:hAnsi="Times New Roman" w:cs="Times New Roman"/>
            <w:sz w:val="24"/>
            <w:szCs w:val="24"/>
          </w:rPr>
          <w:t xml:space="preserve">have </w:t>
        </w:r>
      </w:ins>
      <w:r w:rsidRPr="00EA6FD5">
        <w:rPr>
          <w:rFonts w:ascii="Times New Roman" w:hAnsi="Times New Roman" w:cs="Times New Roman"/>
          <w:sz w:val="24"/>
          <w:szCs w:val="24"/>
        </w:rPr>
        <w:t>intensified in the reporting period</w:t>
      </w:r>
      <w:del w:id="169" w:author="Sara Boyes" w:date="2023-05-08T18:26:00Z">
        <w:r w:rsidRPr="00EA6FD5" w:rsidDel="002321D2">
          <w:rPr>
            <w:rFonts w:ascii="Times New Roman" w:hAnsi="Times New Roman" w:cs="Times New Roman"/>
            <w:sz w:val="24"/>
            <w:szCs w:val="24"/>
          </w:rPr>
          <w:delText xml:space="preserve">. </w:delText>
        </w:r>
      </w:del>
      <w:del w:id="170" w:author="Sara Boyes" w:date="2023-05-08T18:01:00Z">
        <w:r w:rsidRPr="00EA6FD5" w:rsidDel="00F71DE6">
          <w:rPr>
            <w:rFonts w:ascii="Times New Roman" w:hAnsi="Times New Roman" w:cs="Times New Roman"/>
            <w:sz w:val="24"/>
            <w:szCs w:val="24"/>
          </w:rPr>
          <w:delText xml:space="preserve">It </w:delText>
        </w:r>
      </w:del>
      <w:ins w:id="171" w:author="Sara Boyes" w:date="2023-05-08T18:26:00Z">
        <w:r w:rsidR="002321D2" w:rsidRPr="00EA6FD5">
          <w:rPr>
            <w:rFonts w:ascii="Times New Roman" w:hAnsi="Times New Roman" w:cs="Times New Roman"/>
            <w:sz w:val="24"/>
            <w:szCs w:val="24"/>
          </w:rPr>
          <w:t xml:space="preserve"> a</w:t>
        </w:r>
      </w:ins>
      <w:ins w:id="172" w:author="Sara Boyes" w:date="2023-05-08T18:27:00Z">
        <w:r w:rsidR="002321D2" w:rsidRPr="00EA6FD5">
          <w:rPr>
            <w:rFonts w:ascii="Times New Roman" w:hAnsi="Times New Roman" w:cs="Times New Roman"/>
            <w:sz w:val="24"/>
            <w:szCs w:val="24"/>
          </w:rPr>
          <w:t>nd are</w:t>
        </w:r>
      </w:ins>
      <w:ins w:id="173" w:author="Sara Boyes" w:date="2023-05-08T18:01:00Z">
        <w:r w:rsidR="00F71DE6"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poison</w:t>
      </w:r>
      <w:del w:id="174" w:author="Sara Boyes" w:date="2023-05-08T18:02:00Z">
        <w:r w:rsidRPr="00EA6FD5" w:rsidDel="00F71DE6">
          <w:rPr>
            <w:rFonts w:ascii="Times New Roman" w:hAnsi="Times New Roman" w:cs="Times New Roman"/>
            <w:sz w:val="24"/>
            <w:szCs w:val="24"/>
          </w:rPr>
          <w:delText>s</w:delText>
        </w:r>
      </w:del>
      <w:ins w:id="175" w:author="Sara Boyes" w:date="2023-05-08T18:27:00Z">
        <w:r w:rsidR="002321D2" w:rsidRPr="00EA6FD5">
          <w:rPr>
            <w:rFonts w:ascii="Times New Roman" w:hAnsi="Times New Roman" w:cs="Times New Roman"/>
            <w:sz w:val="24"/>
            <w:szCs w:val="24"/>
          </w:rPr>
          <w:t>ing</w:t>
        </w:r>
      </w:ins>
      <w:r w:rsidRPr="00EA6FD5">
        <w:rPr>
          <w:rFonts w:ascii="Times New Roman" w:hAnsi="Times New Roman" w:cs="Times New Roman"/>
          <w:sz w:val="24"/>
          <w:szCs w:val="24"/>
        </w:rPr>
        <w:t xml:space="preserve"> the political climate in the entity and the entire country. </w:t>
      </w:r>
      <w:ins w:id="176" w:author="Sara Boyes" w:date="2023-05-10T16:57:00Z">
        <w:r w:rsidR="00F53A8A" w:rsidRPr="00EA6FD5">
          <w:rPr>
            <w:rFonts w:ascii="Times New Roman" w:hAnsi="Times New Roman" w:cs="Times New Roman"/>
            <w:sz w:val="24"/>
            <w:szCs w:val="24"/>
          </w:rPr>
          <w:t xml:space="preserve">The </w:t>
        </w:r>
      </w:ins>
      <w:del w:id="177" w:author="Sara Boyes" w:date="2023-05-08T17:22:00Z">
        <w:r w:rsidRPr="00EA6FD5" w:rsidDel="0036648B">
          <w:rPr>
            <w:rFonts w:ascii="Times New Roman" w:hAnsi="Times New Roman" w:cs="Times New Roman"/>
            <w:sz w:val="24"/>
            <w:szCs w:val="24"/>
          </w:rPr>
          <w:delText>RS</w:delText>
        </w:r>
      </w:del>
      <w:ins w:id="178" w:author="Sara Boyes" w:date="2023-05-08T17:22:00Z">
        <w:r w:rsidR="0036648B" w:rsidRPr="00EA6FD5">
          <w:rPr>
            <w:rFonts w:ascii="Times New Roman" w:hAnsi="Times New Roman" w:cs="Times New Roman"/>
            <w:sz w:val="24"/>
            <w:szCs w:val="24"/>
          </w:rPr>
          <w:t>Republika Srpska</w:t>
        </w:r>
      </w:ins>
      <w:r w:rsidRPr="00EA6FD5">
        <w:rPr>
          <w:rFonts w:ascii="Times New Roman" w:hAnsi="Times New Roman" w:cs="Times New Roman"/>
          <w:sz w:val="24"/>
          <w:szCs w:val="24"/>
        </w:rPr>
        <w:t xml:space="preserve"> authorities categorically reject</w:t>
      </w:r>
      <w:r w:rsidR="006C7DDA" w:rsidRPr="00EA6FD5">
        <w:rPr>
          <w:rFonts w:ascii="Times New Roman" w:hAnsi="Times New Roman" w:cs="Times New Roman"/>
          <w:sz w:val="24"/>
          <w:szCs w:val="24"/>
        </w:rPr>
        <w:t xml:space="preserve"> the authority of the Constitutional Court of Bosnia and Herzegovina</w:t>
      </w:r>
      <w:del w:id="179" w:author="Sara Boyes" w:date="2023-05-08T18:29:00Z">
        <w:r w:rsidR="006C7DDA" w:rsidRPr="00EA6FD5" w:rsidDel="002321D2">
          <w:rPr>
            <w:rFonts w:ascii="Times New Roman" w:hAnsi="Times New Roman" w:cs="Times New Roman"/>
            <w:sz w:val="24"/>
            <w:szCs w:val="24"/>
          </w:rPr>
          <w:delText>,</w:delText>
        </w:r>
      </w:del>
      <w:ins w:id="180" w:author="Sara Boyes" w:date="2023-05-08T18:29:00Z">
        <w:r w:rsidR="002321D2" w:rsidRPr="00EA6FD5">
          <w:rPr>
            <w:rFonts w:ascii="Times New Roman" w:hAnsi="Times New Roman" w:cs="Times New Roman"/>
            <w:sz w:val="24"/>
            <w:szCs w:val="24"/>
          </w:rPr>
          <w:t xml:space="preserve"> and</w:t>
        </w:r>
      </w:ins>
      <w:r w:rsidRPr="00EA6FD5">
        <w:rPr>
          <w:rFonts w:ascii="Times New Roman" w:hAnsi="Times New Roman" w:cs="Times New Roman"/>
          <w:sz w:val="24"/>
          <w:szCs w:val="24"/>
        </w:rPr>
        <w:t xml:space="preserve"> the </w:t>
      </w:r>
      <w:del w:id="181" w:author="Sara Boyes" w:date="2023-05-08T18:28:00Z">
        <w:r w:rsidRPr="00EA6FD5" w:rsidDel="002321D2">
          <w:rPr>
            <w:rFonts w:ascii="Times New Roman" w:hAnsi="Times New Roman" w:cs="Times New Roman"/>
            <w:sz w:val="24"/>
            <w:szCs w:val="24"/>
          </w:rPr>
          <w:delText>OHR</w:delText>
        </w:r>
      </w:del>
      <w:ins w:id="182" w:author="Sara Boyes" w:date="2023-05-08T18:28:00Z">
        <w:r w:rsidR="002321D2" w:rsidRPr="00EA6FD5">
          <w:rPr>
            <w:rFonts w:ascii="Times New Roman" w:hAnsi="Times New Roman" w:cs="Times New Roman"/>
            <w:sz w:val="24"/>
            <w:szCs w:val="24"/>
          </w:rPr>
          <w:t>Office of the High Representative</w:t>
        </w:r>
      </w:ins>
      <w:ins w:id="183" w:author="Sara Boyes" w:date="2023-05-08T18:29:00Z">
        <w:r w:rsidR="002321D2"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and </w:t>
      </w:r>
      <w:r w:rsidR="006C7DDA" w:rsidRPr="00EA6FD5">
        <w:rPr>
          <w:rFonts w:ascii="Times New Roman" w:hAnsi="Times New Roman" w:cs="Times New Roman"/>
          <w:sz w:val="24"/>
          <w:szCs w:val="24"/>
        </w:rPr>
        <w:t xml:space="preserve">they </w:t>
      </w:r>
      <w:r w:rsidRPr="00EA6FD5">
        <w:rPr>
          <w:rFonts w:ascii="Times New Roman" w:hAnsi="Times New Roman" w:cs="Times New Roman"/>
          <w:sz w:val="24"/>
          <w:szCs w:val="24"/>
        </w:rPr>
        <w:t>pursu</w:t>
      </w:r>
      <w:r w:rsidR="004B1EC2" w:rsidRPr="00EA6FD5">
        <w:rPr>
          <w:rFonts w:ascii="Times New Roman" w:hAnsi="Times New Roman" w:cs="Times New Roman"/>
          <w:sz w:val="24"/>
          <w:szCs w:val="24"/>
        </w:rPr>
        <w:t>e</w:t>
      </w:r>
      <w:r w:rsidRPr="00EA6FD5">
        <w:rPr>
          <w:rFonts w:ascii="Times New Roman" w:hAnsi="Times New Roman" w:cs="Times New Roman"/>
          <w:sz w:val="24"/>
          <w:szCs w:val="24"/>
        </w:rPr>
        <w:t xml:space="preserve"> a confrontationist attitude towards Western partners. On 24 April</w:t>
      </w:r>
      <w:r w:rsidR="00881A4F" w:rsidRPr="00EA6FD5">
        <w:rPr>
          <w:rFonts w:ascii="Times New Roman" w:hAnsi="Times New Roman" w:cs="Times New Roman"/>
          <w:sz w:val="24"/>
          <w:szCs w:val="24"/>
        </w:rPr>
        <w:t>,</w:t>
      </w:r>
      <w:r w:rsidRPr="00EA6FD5">
        <w:rPr>
          <w:rFonts w:ascii="Times New Roman" w:hAnsi="Times New Roman" w:cs="Times New Roman"/>
          <w:sz w:val="24"/>
          <w:szCs w:val="24"/>
        </w:rPr>
        <w:t xml:space="preserve"> the </w:t>
      </w:r>
      <w:del w:id="184" w:author="Sara Boyes" w:date="2023-05-08T17:22:00Z">
        <w:r w:rsidRPr="00EA6FD5" w:rsidDel="0036648B">
          <w:rPr>
            <w:rFonts w:ascii="Times New Roman" w:hAnsi="Times New Roman" w:cs="Times New Roman"/>
            <w:sz w:val="24"/>
            <w:szCs w:val="24"/>
          </w:rPr>
          <w:delText>RS</w:delText>
        </w:r>
      </w:del>
      <w:ins w:id="185" w:author="Sara Boyes" w:date="2023-05-08T17:22:00Z">
        <w:r w:rsidR="0036648B" w:rsidRPr="00EA6FD5">
          <w:rPr>
            <w:rFonts w:ascii="Times New Roman" w:hAnsi="Times New Roman" w:cs="Times New Roman"/>
            <w:sz w:val="24"/>
            <w:szCs w:val="24"/>
          </w:rPr>
          <w:t>Republika Srpska</w:t>
        </w:r>
      </w:ins>
      <w:r w:rsidRPr="00EA6FD5">
        <w:rPr>
          <w:rFonts w:ascii="Times New Roman" w:hAnsi="Times New Roman" w:cs="Times New Roman"/>
          <w:sz w:val="24"/>
          <w:szCs w:val="24"/>
        </w:rPr>
        <w:t xml:space="preserve"> ruling parties signed a joint statement </w:t>
      </w:r>
      <w:r w:rsidR="004B1EC2" w:rsidRPr="00EA6FD5">
        <w:rPr>
          <w:rFonts w:ascii="Times New Roman" w:hAnsi="Times New Roman" w:cs="Times New Roman"/>
          <w:sz w:val="24"/>
          <w:szCs w:val="24"/>
        </w:rPr>
        <w:t>with</w:t>
      </w:r>
      <w:r w:rsidRPr="00EA6FD5">
        <w:rPr>
          <w:rFonts w:ascii="Times New Roman" w:hAnsi="Times New Roman" w:cs="Times New Roman"/>
          <w:sz w:val="24"/>
          <w:szCs w:val="24"/>
        </w:rPr>
        <w:t xml:space="preserve"> concrete steps </w:t>
      </w:r>
      <w:r w:rsidR="00881A4F" w:rsidRPr="00EA6FD5">
        <w:rPr>
          <w:rFonts w:ascii="Times New Roman" w:hAnsi="Times New Roman" w:cs="Times New Roman"/>
          <w:sz w:val="24"/>
          <w:szCs w:val="24"/>
        </w:rPr>
        <w:t>toward</w:t>
      </w:r>
      <w:ins w:id="186" w:author="Sara Boyes" w:date="2023-05-10T23:24:00Z">
        <w:r w:rsidR="00EA4DA3" w:rsidRPr="00EA6FD5">
          <w:rPr>
            <w:rFonts w:ascii="Times New Roman" w:hAnsi="Times New Roman" w:cs="Times New Roman"/>
            <w:sz w:val="24"/>
            <w:szCs w:val="24"/>
          </w:rPr>
          <w:t>s</w:t>
        </w:r>
      </w:ins>
      <w:r w:rsidRPr="00EA6FD5">
        <w:rPr>
          <w:rFonts w:ascii="Times New Roman" w:hAnsi="Times New Roman" w:cs="Times New Roman"/>
          <w:sz w:val="24"/>
          <w:szCs w:val="24"/>
        </w:rPr>
        <w:t xml:space="preserve"> secession</w:t>
      </w:r>
      <w:r w:rsidR="00F65BBE" w:rsidRPr="00EA6FD5">
        <w:rPr>
          <w:rFonts w:ascii="Times New Roman" w:hAnsi="Times New Roman" w:cs="Times New Roman"/>
          <w:sz w:val="24"/>
          <w:szCs w:val="24"/>
        </w:rPr>
        <w:t xml:space="preserve">. </w:t>
      </w:r>
      <w:r w:rsidR="00BB6E0D" w:rsidRPr="00EA6FD5">
        <w:rPr>
          <w:rFonts w:ascii="Times New Roman" w:hAnsi="Times New Roman" w:cs="Times New Roman"/>
          <w:sz w:val="24"/>
          <w:szCs w:val="24"/>
        </w:rPr>
        <w:t>This is a dangerous development. The re</w:t>
      </w:r>
      <w:del w:id="187" w:author="Sara Boyes" w:date="2023-05-10T17:06:00Z">
        <w:r w:rsidR="00BB6E0D" w:rsidRPr="00EA6FD5" w:rsidDel="00D61122">
          <w:rPr>
            <w:rFonts w:ascii="Times New Roman" w:hAnsi="Times New Roman" w:cs="Times New Roman"/>
            <w:sz w:val="24"/>
            <w:szCs w:val="24"/>
          </w:rPr>
          <w:delText>-</w:delText>
        </w:r>
      </w:del>
      <w:r w:rsidR="00BB6E0D" w:rsidRPr="00EA6FD5">
        <w:rPr>
          <w:rFonts w:ascii="Times New Roman" w:hAnsi="Times New Roman" w:cs="Times New Roman"/>
          <w:sz w:val="24"/>
          <w:szCs w:val="24"/>
        </w:rPr>
        <w:t>direction, suspension or conditioning of funding are tools which international partners have at hand to respond to this development and which must remain on the table.</w:t>
      </w:r>
    </w:p>
    <w:p w14:paraId="27E8F187" w14:textId="5DDD0200" w:rsidR="004B6B95" w:rsidRPr="00EA6FD5" w:rsidRDefault="00F53A8A">
      <w:pPr>
        <w:pStyle w:val="ListParagraph"/>
        <w:pBdr>
          <w:top w:val="single" w:sz="4" w:space="1" w:color="auto"/>
          <w:left w:val="single" w:sz="4" w:space="4" w:color="auto"/>
          <w:bottom w:val="single" w:sz="4" w:space="1" w:color="auto"/>
          <w:right w:val="single" w:sz="4" w:space="4" w:color="auto"/>
        </w:pBdr>
        <w:spacing w:before="240"/>
        <w:ind w:left="360" w:firstLine="360"/>
        <w:contextualSpacing w:val="0"/>
        <w:jc w:val="both"/>
        <w:rPr>
          <w:rFonts w:ascii="Times New Roman" w:eastAsia="Times New Roman" w:hAnsi="Times New Roman" w:cs="Times New Roman"/>
          <w:bCs/>
          <w:iCs/>
          <w:sz w:val="24"/>
          <w:szCs w:val="24"/>
          <w:rPrChange w:id="188" w:author="Sara Boyes" w:date="2023-05-08T17:09:00Z">
            <w:rPr>
              <w:rFonts w:eastAsia="Times New Roman"/>
              <w:iCs/>
            </w:rPr>
          </w:rPrChange>
        </w:rPr>
        <w:pPrChange w:id="189" w:author="Sara Boyes" w:date="2023-05-08T17:21:00Z">
          <w:pPr>
            <w:pStyle w:val="ListParagraph"/>
            <w:numPr>
              <w:numId w:val="31"/>
            </w:numPr>
            <w:spacing w:before="240"/>
            <w:ind w:left="360" w:hanging="360"/>
            <w:contextualSpacing w:val="0"/>
            <w:jc w:val="both"/>
          </w:pPr>
        </w:pPrChange>
      </w:pPr>
      <w:ins w:id="190" w:author="Sara Boyes" w:date="2023-05-10T16:57:00Z">
        <w:r w:rsidRPr="00EA6FD5">
          <w:rPr>
            <w:rFonts w:ascii="Times New Roman" w:hAnsi="Times New Roman" w:cs="Times New Roman"/>
            <w:bCs/>
            <w:sz w:val="24"/>
            <w:szCs w:val="24"/>
            <w:shd w:val="clear" w:color="auto" w:fill="FFFFFF"/>
          </w:rPr>
          <w:t xml:space="preserve">The </w:t>
        </w:r>
      </w:ins>
      <w:del w:id="191" w:author="Sara Boyes" w:date="2023-05-08T17:22:00Z">
        <w:r w:rsidR="004B6B95" w:rsidRPr="00EA6FD5" w:rsidDel="0036648B">
          <w:rPr>
            <w:rFonts w:ascii="Times New Roman" w:hAnsi="Times New Roman" w:cs="Times New Roman"/>
            <w:bCs/>
            <w:sz w:val="24"/>
            <w:szCs w:val="24"/>
            <w:shd w:val="clear" w:color="auto" w:fill="FFFFFF"/>
            <w:rPrChange w:id="192" w:author="Sara Boyes" w:date="2023-05-08T17:09:00Z">
              <w:rPr>
                <w:highlight w:val="yellow"/>
                <w:shd w:val="clear" w:color="auto" w:fill="FFFFFF"/>
              </w:rPr>
            </w:rPrChange>
          </w:rPr>
          <w:delText>RS</w:delText>
        </w:r>
      </w:del>
      <w:ins w:id="193" w:author="Sara Boyes" w:date="2023-05-08T17:22:00Z">
        <w:r w:rsidR="0036648B" w:rsidRPr="00EA6FD5">
          <w:rPr>
            <w:rFonts w:ascii="Times New Roman" w:hAnsi="Times New Roman" w:cs="Times New Roman"/>
            <w:bCs/>
            <w:sz w:val="24"/>
            <w:szCs w:val="24"/>
            <w:shd w:val="clear" w:color="auto" w:fill="FFFFFF"/>
          </w:rPr>
          <w:t>Republika Srpska</w:t>
        </w:r>
      </w:ins>
      <w:r w:rsidR="004B6B95" w:rsidRPr="00EA6FD5">
        <w:rPr>
          <w:rFonts w:ascii="Times New Roman" w:hAnsi="Times New Roman" w:cs="Times New Roman"/>
          <w:bCs/>
          <w:sz w:val="24"/>
          <w:szCs w:val="24"/>
          <w:shd w:val="clear" w:color="auto" w:fill="FFFFFF"/>
          <w:rPrChange w:id="194" w:author="Sara Boyes" w:date="2023-05-08T17:09:00Z">
            <w:rPr>
              <w:shd w:val="clear" w:color="auto" w:fill="FFFFFF"/>
            </w:rPr>
          </w:rPrChange>
        </w:rPr>
        <w:t xml:space="preserve"> authorities continued to undermine </w:t>
      </w:r>
      <w:ins w:id="195" w:author="Sara Boyes" w:date="2023-05-16T16:43:00Z">
        <w:r w:rsidR="000A3D26" w:rsidRPr="00EA6FD5">
          <w:rPr>
            <w:rFonts w:ascii="Times New Roman" w:hAnsi="Times New Roman" w:cs="Times New Roman"/>
            <w:bCs/>
            <w:sz w:val="24"/>
            <w:szCs w:val="24"/>
            <w:shd w:val="clear" w:color="auto" w:fill="FFFFFF"/>
          </w:rPr>
          <w:t xml:space="preserve">the </w:t>
        </w:r>
        <w:r w:rsidR="000A3D26" w:rsidRPr="00EA6FD5">
          <w:rPr>
            <w:rFonts w:ascii="Times New Roman" w:hAnsi="Times New Roman" w:cs="Times New Roman"/>
            <w:bCs/>
            <w:sz w:val="24"/>
            <w:szCs w:val="24"/>
            <w:shd w:val="clear" w:color="auto" w:fill="FFFFFF"/>
            <w:rPrChange w:id="196" w:author="Sara Boyes" w:date="2023-05-16T16:44:00Z">
              <w:rPr>
                <w:rFonts w:ascii="Times New Roman" w:hAnsi="Times New Roman" w:cs="Times New Roman"/>
                <w:bCs/>
                <w:sz w:val="24"/>
                <w:szCs w:val="24"/>
                <w:highlight w:val="green"/>
                <w:shd w:val="clear" w:color="auto" w:fill="FFFFFF"/>
              </w:rPr>
            </w:rPrChange>
          </w:rPr>
          <w:t xml:space="preserve">State institutions of </w:t>
        </w:r>
      </w:ins>
      <w:del w:id="197" w:author="Sara Boyes" w:date="2023-05-08T17:26:00Z">
        <w:r w:rsidR="004B6B95" w:rsidRPr="00EA6FD5" w:rsidDel="007F0D33">
          <w:rPr>
            <w:rFonts w:ascii="Times New Roman" w:hAnsi="Times New Roman" w:cs="Times New Roman"/>
            <w:bCs/>
            <w:sz w:val="24"/>
            <w:szCs w:val="24"/>
            <w:shd w:val="clear" w:color="auto" w:fill="FFFFFF"/>
            <w:rPrChange w:id="198" w:author="Sara Boyes" w:date="2023-05-16T16:44:00Z">
              <w:rPr>
                <w:shd w:val="clear" w:color="auto" w:fill="FFFFFF"/>
              </w:rPr>
            </w:rPrChange>
          </w:rPr>
          <w:delText>BiH</w:delText>
        </w:r>
      </w:del>
      <w:ins w:id="199" w:author="Sara Boyes" w:date="2023-05-08T17:26:00Z">
        <w:r w:rsidR="007F0D33" w:rsidRPr="00EA6FD5">
          <w:rPr>
            <w:rFonts w:ascii="Times New Roman" w:hAnsi="Times New Roman" w:cs="Times New Roman"/>
            <w:bCs/>
            <w:sz w:val="24"/>
            <w:szCs w:val="24"/>
            <w:shd w:val="clear" w:color="auto" w:fill="FFFFFF"/>
          </w:rPr>
          <w:t>Bosnia and Herzegovina</w:t>
        </w:r>
      </w:ins>
      <w:del w:id="200" w:author="Sara Boyes" w:date="2023-05-16T16:44:00Z">
        <w:r w:rsidR="004B6B95" w:rsidRPr="00EA6FD5" w:rsidDel="000A3D26">
          <w:rPr>
            <w:rFonts w:ascii="Times New Roman" w:hAnsi="Times New Roman" w:cs="Times New Roman"/>
            <w:bCs/>
            <w:sz w:val="24"/>
            <w:szCs w:val="24"/>
            <w:shd w:val="clear" w:color="auto" w:fill="FFFFFF"/>
            <w:rPrChange w:id="201" w:author="Sara Boyes" w:date="2023-05-16T16:44:00Z">
              <w:rPr>
                <w:shd w:val="clear" w:color="auto" w:fill="FFFFFF"/>
              </w:rPr>
            </w:rPrChange>
          </w:rPr>
          <w:delText xml:space="preserve"> </w:delText>
        </w:r>
      </w:del>
      <w:del w:id="202" w:author="Sara Boyes" w:date="2023-05-10T17:06:00Z">
        <w:r w:rsidR="004B6B95" w:rsidRPr="00EA6FD5" w:rsidDel="00D61122">
          <w:rPr>
            <w:rFonts w:ascii="Times New Roman" w:hAnsi="Times New Roman" w:cs="Times New Roman"/>
            <w:bCs/>
            <w:sz w:val="24"/>
            <w:szCs w:val="24"/>
            <w:shd w:val="clear" w:color="auto" w:fill="FFFFFF"/>
            <w:rPrChange w:id="203" w:author="Sara Boyes" w:date="2023-05-16T16:44:00Z">
              <w:rPr>
                <w:shd w:val="clear" w:color="auto" w:fill="FFFFFF"/>
              </w:rPr>
            </w:rPrChange>
          </w:rPr>
          <w:delText>s</w:delText>
        </w:r>
      </w:del>
      <w:del w:id="204" w:author="Sara Boyes" w:date="2023-05-16T16:43:00Z">
        <w:r w:rsidR="004B6B95" w:rsidRPr="00EA6FD5" w:rsidDel="000A3D26">
          <w:rPr>
            <w:rFonts w:ascii="Times New Roman" w:hAnsi="Times New Roman" w:cs="Times New Roman"/>
            <w:bCs/>
            <w:sz w:val="24"/>
            <w:szCs w:val="24"/>
            <w:shd w:val="clear" w:color="auto" w:fill="FFFFFF"/>
            <w:rPrChange w:id="205" w:author="Sara Boyes" w:date="2023-05-16T16:44:00Z">
              <w:rPr>
                <w:shd w:val="clear" w:color="auto" w:fill="FFFFFF"/>
              </w:rPr>
            </w:rPrChange>
          </w:rPr>
          <w:delText>tate institutions</w:delText>
        </w:r>
      </w:del>
      <w:r w:rsidR="004B6B95" w:rsidRPr="00EA6FD5">
        <w:rPr>
          <w:rFonts w:ascii="Times New Roman" w:hAnsi="Times New Roman" w:cs="Times New Roman"/>
          <w:bCs/>
          <w:sz w:val="24"/>
          <w:szCs w:val="24"/>
          <w:shd w:val="clear" w:color="auto" w:fill="FFFFFF"/>
          <w:rPrChange w:id="206" w:author="Sara Boyes" w:date="2023-05-16T16:44:00Z">
            <w:rPr>
              <w:shd w:val="clear" w:color="auto" w:fill="FFFFFF"/>
            </w:rPr>
          </w:rPrChange>
        </w:rPr>
        <w:t xml:space="preserve"> by obstructing their work and decision-making and </w:t>
      </w:r>
      <w:r w:rsidR="004B6B95" w:rsidRPr="00EA6FD5">
        <w:rPr>
          <w:rFonts w:ascii="Times New Roman" w:hAnsi="Times New Roman" w:cs="Times New Roman"/>
          <w:sz w:val="24"/>
          <w:szCs w:val="24"/>
          <w:rPrChange w:id="207" w:author="Sara Boyes" w:date="2023-05-16T16:44:00Z">
            <w:rPr>
              <w:shd w:val="clear" w:color="auto" w:fill="FFFFFF"/>
            </w:rPr>
          </w:rPrChange>
        </w:rPr>
        <w:t>claiming</w:t>
      </w:r>
      <w:r w:rsidR="004B6B95" w:rsidRPr="00EA6FD5">
        <w:rPr>
          <w:rFonts w:ascii="Times New Roman" w:hAnsi="Times New Roman" w:cs="Times New Roman"/>
          <w:bCs/>
          <w:sz w:val="24"/>
          <w:szCs w:val="24"/>
          <w:shd w:val="clear" w:color="auto" w:fill="FFFFFF"/>
          <w:rPrChange w:id="208" w:author="Sara Boyes" w:date="2023-05-16T16:44:00Z">
            <w:rPr>
              <w:shd w:val="clear" w:color="auto" w:fill="FFFFFF"/>
            </w:rPr>
          </w:rPrChange>
        </w:rPr>
        <w:t xml:space="preserve"> constitutional and legal competencies for </w:t>
      </w:r>
      <w:ins w:id="209" w:author="Sara Boyes" w:date="2023-05-10T16:54:00Z">
        <w:r w:rsidRPr="00EA6FD5">
          <w:rPr>
            <w:rFonts w:ascii="Times New Roman" w:hAnsi="Times New Roman" w:cs="Times New Roman"/>
            <w:bCs/>
            <w:sz w:val="24"/>
            <w:szCs w:val="24"/>
            <w:shd w:val="clear" w:color="auto" w:fill="FFFFFF"/>
          </w:rPr>
          <w:t xml:space="preserve">the </w:t>
        </w:r>
      </w:ins>
      <w:del w:id="210" w:author="Sara Boyes" w:date="2023-05-08T17:22:00Z">
        <w:r w:rsidR="004B6B95" w:rsidRPr="00EA6FD5" w:rsidDel="0036648B">
          <w:rPr>
            <w:rFonts w:ascii="Times New Roman" w:hAnsi="Times New Roman" w:cs="Times New Roman"/>
            <w:bCs/>
            <w:sz w:val="24"/>
            <w:szCs w:val="24"/>
            <w:shd w:val="clear" w:color="auto" w:fill="FFFFFF"/>
            <w:rPrChange w:id="211" w:author="Sara Boyes" w:date="2023-05-16T16:44:00Z">
              <w:rPr>
                <w:highlight w:val="yellow"/>
                <w:shd w:val="clear" w:color="auto" w:fill="FFFFFF"/>
              </w:rPr>
            </w:rPrChange>
          </w:rPr>
          <w:delText>RS</w:delText>
        </w:r>
      </w:del>
      <w:ins w:id="212" w:author="Sara Boyes" w:date="2023-05-08T17:22:00Z">
        <w:r w:rsidR="0036648B" w:rsidRPr="00EA6FD5">
          <w:rPr>
            <w:rFonts w:ascii="Times New Roman" w:hAnsi="Times New Roman" w:cs="Times New Roman"/>
            <w:bCs/>
            <w:sz w:val="24"/>
            <w:szCs w:val="24"/>
            <w:shd w:val="clear" w:color="auto" w:fill="FFFFFF"/>
            <w:rPrChange w:id="213" w:author="Sara Boyes" w:date="2023-05-16T16:44:00Z">
              <w:rPr>
                <w:rFonts w:ascii="Times New Roman" w:hAnsi="Times New Roman" w:cs="Times New Roman"/>
                <w:bCs/>
                <w:sz w:val="24"/>
                <w:szCs w:val="24"/>
                <w:highlight w:val="yellow"/>
                <w:shd w:val="clear" w:color="auto" w:fill="FFFFFF"/>
              </w:rPr>
            </w:rPrChange>
          </w:rPr>
          <w:t>Republika Srpska</w:t>
        </w:r>
      </w:ins>
      <w:del w:id="214" w:author="Sara Boyes" w:date="2023-05-10T17:08:00Z">
        <w:r w:rsidR="004B6B95" w:rsidRPr="00EA6FD5" w:rsidDel="00D61122">
          <w:rPr>
            <w:rFonts w:ascii="Times New Roman" w:hAnsi="Times New Roman" w:cs="Times New Roman"/>
            <w:bCs/>
            <w:sz w:val="24"/>
            <w:szCs w:val="24"/>
            <w:shd w:val="clear" w:color="auto" w:fill="FFFFFF"/>
            <w:rPrChange w:id="215" w:author="Sara Boyes" w:date="2023-05-16T16:44:00Z">
              <w:rPr>
                <w:shd w:val="clear" w:color="auto" w:fill="FFFFFF"/>
              </w:rPr>
            </w:rPrChange>
          </w:rPr>
          <w:delText>,</w:delText>
        </w:r>
      </w:del>
      <w:r w:rsidR="004B6B95" w:rsidRPr="00EA6FD5">
        <w:rPr>
          <w:rFonts w:ascii="Times New Roman" w:hAnsi="Times New Roman" w:cs="Times New Roman"/>
          <w:bCs/>
          <w:sz w:val="24"/>
          <w:szCs w:val="24"/>
          <w:shd w:val="clear" w:color="auto" w:fill="FFFFFF"/>
          <w:rPrChange w:id="216" w:author="Sara Boyes" w:date="2023-05-16T16:44:00Z">
            <w:rPr>
              <w:shd w:val="clear" w:color="auto" w:fill="FFFFFF"/>
            </w:rPr>
          </w:rPrChange>
        </w:rPr>
        <w:t xml:space="preserve"> which belong to the State</w:t>
      </w:r>
      <w:r w:rsidR="004B6B95" w:rsidRPr="00EA6FD5">
        <w:rPr>
          <w:rFonts w:ascii="Times New Roman" w:hAnsi="Times New Roman" w:cs="Times New Roman"/>
          <w:bCs/>
          <w:sz w:val="24"/>
          <w:szCs w:val="24"/>
          <w:shd w:val="clear" w:color="auto" w:fill="FFFFFF"/>
          <w:rPrChange w:id="217" w:author="Sara Boyes" w:date="2023-05-08T17:09:00Z">
            <w:rPr>
              <w:shd w:val="clear" w:color="auto" w:fill="FFFFFF"/>
            </w:rPr>
          </w:rPrChange>
        </w:rPr>
        <w:t>.</w:t>
      </w:r>
      <w:r w:rsidR="004B6B95" w:rsidRPr="00EA6FD5">
        <w:rPr>
          <w:rFonts w:ascii="Times New Roman" w:eastAsia="Times New Roman" w:hAnsi="Times New Roman" w:cs="Times New Roman"/>
          <w:bCs/>
          <w:iCs/>
          <w:sz w:val="24"/>
          <w:szCs w:val="24"/>
          <w:rPrChange w:id="218" w:author="Sara Boyes" w:date="2023-05-08T17:09:00Z">
            <w:rPr>
              <w:rFonts w:eastAsia="Times New Roman"/>
              <w:iCs/>
            </w:rPr>
          </w:rPrChange>
        </w:rPr>
        <w:t xml:space="preserve"> On 27 February</w:t>
      </w:r>
      <w:r w:rsidR="00FE4AFB" w:rsidRPr="00EA6FD5">
        <w:rPr>
          <w:rFonts w:ascii="Times New Roman" w:eastAsia="Times New Roman" w:hAnsi="Times New Roman" w:cs="Times New Roman"/>
          <w:bCs/>
          <w:iCs/>
          <w:sz w:val="24"/>
          <w:szCs w:val="24"/>
          <w:rPrChange w:id="219" w:author="Sara Boyes" w:date="2023-05-08T17:09:00Z">
            <w:rPr>
              <w:rFonts w:eastAsia="Times New Roman"/>
              <w:iCs/>
            </w:rPr>
          </w:rPrChange>
        </w:rPr>
        <w:t xml:space="preserve"> 2022</w:t>
      </w:r>
      <w:r w:rsidR="004B6B95" w:rsidRPr="00EA6FD5">
        <w:rPr>
          <w:rFonts w:ascii="Times New Roman" w:eastAsia="Times New Roman" w:hAnsi="Times New Roman" w:cs="Times New Roman"/>
          <w:bCs/>
          <w:iCs/>
          <w:sz w:val="24"/>
          <w:szCs w:val="24"/>
          <w:rPrChange w:id="220" w:author="Sara Boyes" w:date="2023-05-08T17:09:00Z">
            <w:rPr>
              <w:rFonts w:eastAsia="Times New Roman"/>
              <w:iCs/>
            </w:rPr>
          </w:rPrChange>
        </w:rPr>
        <w:t xml:space="preserve">, I suspended a new law on immovable property adopted by </w:t>
      </w:r>
      <w:r w:rsidR="004B6B95" w:rsidRPr="00EA6FD5">
        <w:rPr>
          <w:rFonts w:ascii="Times New Roman" w:eastAsia="Times New Roman" w:hAnsi="Times New Roman" w:cs="Times New Roman"/>
          <w:bCs/>
          <w:iCs/>
          <w:sz w:val="24"/>
          <w:szCs w:val="24"/>
          <w:rPrChange w:id="221" w:author="Sara Boyes" w:date="2023-05-08T17:09:00Z">
            <w:rPr>
              <w:rFonts w:eastAsia="Times New Roman"/>
              <w:iCs/>
              <w:highlight w:val="yellow"/>
            </w:rPr>
          </w:rPrChange>
        </w:rPr>
        <w:t xml:space="preserve">the </w:t>
      </w:r>
      <w:del w:id="222" w:author="Sara Boyes" w:date="2023-05-08T17:22:00Z">
        <w:r w:rsidR="004B6B95" w:rsidRPr="00EA6FD5" w:rsidDel="0036648B">
          <w:rPr>
            <w:rFonts w:ascii="Times New Roman" w:eastAsia="Times New Roman" w:hAnsi="Times New Roman" w:cs="Times New Roman"/>
            <w:bCs/>
            <w:iCs/>
            <w:sz w:val="24"/>
            <w:szCs w:val="24"/>
            <w:rPrChange w:id="223" w:author="Sara Boyes" w:date="2023-05-10T16:59:00Z">
              <w:rPr>
                <w:rFonts w:eastAsia="Times New Roman"/>
                <w:iCs/>
                <w:highlight w:val="yellow"/>
              </w:rPr>
            </w:rPrChange>
          </w:rPr>
          <w:delText>RS</w:delText>
        </w:r>
      </w:del>
      <w:r w:rsidR="004B6B95" w:rsidRPr="00EA6FD5">
        <w:rPr>
          <w:rFonts w:ascii="Times New Roman" w:eastAsia="Times New Roman" w:hAnsi="Times New Roman" w:cs="Times New Roman"/>
          <w:bCs/>
          <w:iCs/>
          <w:sz w:val="24"/>
          <w:szCs w:val="24"/>
          <w:rPrChange w:id="224" w:author="Sara Boyes" w:date="2023-05-10T16:59:00Z">
            <w:rPr>
              <w:rFonts w:eastAsia="Times New Roman"/>
              <w:iCs/>
            </w:rPr>
          </w:rPrChange>
        </w:rPr>
        <w:t xml:space="preserve"> </w:t>
      </w:r>
      <w:r w:rsidR="004B6B95" w:rsidRPr="00EA6FD5">
        <w:rPr>
          <w:rFonts w:ascii="Times New Roman" w:eastAsia="Times New Roman" w:hAnsi="Times New Roman" w:cs="Times New Roman"/>
          <w:bCs/>
          <w:iCs/>
          <w:sz w:val="24"/>
          <w:szCs w:val="24"/>
          <w:rPrChange w:id="225" w:author="Sara Boyes" w:date="2023-05-10T16:59:00Z">
            <w:rPr>
              <w:rFonts w:eastAsia="Times New Roman"/>
              <w:iCs/>
              <w:highlight w:val="magenta"/>
            </w:rPr>
          </w:rPrChange>
        </w:rPr>
        <w:t>National Assembly</w:t>
      </w:r>
      <w:ins w:id="226" w:author="Sara Boyes" w:date="2023-05-10T16:59:00Z">
        <w:r w:rsidRPr="00EA6FD5">
          <w:rPr>
            <w:rFonts w:ascii="Times New Roman" w:eastAsia="Times New Roman" w:hAnsi="Times New Roman" w:cs="Times New Roman"/>
            <w:bCs/>
            <w:iCs/>
            <w:sz w:val="24"/>
            <w:szCs w:val="24"/>
            <w:rPrChange w:id="227" w:author="Sara Boyes" w:date="2023-05-10T16:59:00Z">
              <w:rPr>
                <w:rFonts w:ascii="Times New Roman" w:eastAsia="Times New Roman" w:hAnsi="Times New Roman" w:cs="Times New Roman"/>
                <w:bCs/>
                <w:iCs/>
                <w:sz w:val="24"/>
                <w:szCs w:val="24"/>
                <w:highlight w:val="magenta"/>
              </w:rPr>
            </w:rPrChange>
          </w:rPr>
          <w:t xml:space="preserve"> of the </w:t>
        </w:r>
        <w:r w:rsidRPr="00EA6FD5">
          <w:rPr>
            <w:rFonts w:ascii="Times New Roman" w:eastAsia="Times New Roman" w:hAnsi="Times New Roman" w:cs="Times New Roman"/>
            <w:bCs/>
            <w:iCs/>
            <w:sz w:val="24"/>
            <w:szCs w:val="24"/>
          </w:rPr>
          <w:t>Republika Srpska</w:t>
        </w:r>
      </w:ins>
      <w:r w:rsidR="004B6B95" w:rsidRPr="00EA6FD5">
        <w:rPr>
          <w:rFonts w:ascii="Times New Roman" w:eastAsia="Times New Roman" w:hAnsi="Times New Roman" w:cs="Times New Roman"/>
          <w:bCs/>
          <w:iCs/>
          <w:sz w:val="24"/>
          <w:szCs w:val="24"/>
          <w:rPrChange w:id="228" w:author="Sara Boyes" w:date="2023-05-08T17:09:00Z">
            <w:rPr>
              <w:rFonts w:eastAsia="Times New Roman"/>
              <w:iCs/>
            </w:rPr>
          </w:rPrChange>
        </w:rPr>
        <w:t xml:space="preserve">, which was based on a misinterpretation of </w:t>
      </w:r>
      <w:r w:rsidR="002968C1" w:rsidRPr="00EA6FD5">
        <w:rPr>
          <w:rFonts w:ascii="Times New Roman" w:eastAsia="Times New Roman" w:hAnsi="Times New Roman" w:cs="Times New Roman"/>
          <w:bCs/>
          <w:iCs/>
          <w:sz w:val="24"/>
          <w:szCs w:val="24"/>
          <w:rPrChange w:id="229" w:author="Sara Boyes" w:date="2023-05-08T17:09:00Z">
            <w:rPr>
              <w:rFonts w:eastAsia="Times New Roman"/>
              <w:iCs/>
            </w:rPr>
          </w:rPrChange>
        </w:rPr>
        <w:t xml:space="preserve">the </w:t>
      </w:r>
      <w:r w:rsidR="004B6B95" w:rsidRPr="00EA6FD5">
        <w:rPr>
          <w:rFonts w:ascii="Times New Roman" w:eastAsia="Times New Roman" w:hAnsi="Times New Roman" w:cs="Times New Roman"/>
          <w:bCs/>
          <w:iCs/>
          <w:sz w:val="24"/>
          <w:szCs w:val="24"/>
          <w:rPrChange w:id="230" w:author="Sara Boyes" w:date="2023-05-08T17:09:00Z">
            <w:rPr>
              <w:rFonts w:eastAsia="Times New Roman"/>
              <w:iCs/>
            </w:rPr>
          </w:rPrChange>
        </w:rPr>
        <w:t xml:space="preserve">constitutional structure and violated past </w:t>
      </w:r>
      <w:r w:rsidR="00881A4F" w:rsidRPr="00EA6FD5">
        <w:rPr>
          <w:rFonts w:ascii="Times New Roman" w:eastAsia="Times New Roman" w:hAnsi="Times New Roman" w:cs="Times New Roman"/>
          <w:bCs/>
          <w:iCs/>
          <w:sz w:val="24"/>
          <w:szCs w:val="24"/>
          <w:rPrChange w:id="231" w:author="Sara Boyes" w:date="2023-05-08T17:09:00Z">
            <w:rPr>
              <w:rFonts w:eastAsia="Times New Roman"/>
              <w:iCs/>
            </w:rPr>
          </w:rPrChange>
        </w:rPr>
        <w:t>judiciary rulings</w:t>
      </w:r>
      <w:r w:rsidR="004B6B95" w:rsidRPr="00EA6FD5">
        <w:rPr>
          <w:rFonts w:ascii="Times New Roman" w:eastAsia="Times New Roman" w:hAnsi="Times New Roman" w:cs="Times New Roman"/>
          <w:bCs/>
          <w:iCs/>
          <w:sz w:val="24"/>
          <w:szCs w:val="24"/>
          <w:rPrChange w:id="232" w:author="Sara Boyes" w:date="2023-05-08T17:09:00Z">
            <w:rPr>
              <w:rFonts w:eastAsia="Times New Roman"/>
              <w:iCs/>
            </w:rPr>
          </w:rPrChange>
        </w:rPr>
        <w:t xml:space="preserve">. </w:t>
      </w:r>
    </w:p>
    <w:p w14:paraId="0E9CFE1F" w14:textId="6A19A25F" w:rsidR="00FE4AFB" w:rsidRPr="00EA6FD5" w:rsidRDefault="004B6B95">
      <w:pPr>
        <w:pStyle w:val="ListParagraph"/>
        <w:pBdr>
          <w:top w:val="single" w:sz="4" w:space="1" w:color="auto"/>
          <w:left w:val="single" w:sz="4" w:space="4" w:color="auto"/>
          <w:bottom w:val="single" w:sz="4" w:space="1" w:color="auto"/>
          <w:right w:val="single" w:sz="4" w:space="4" w:color="auto"/>
        </w:pBdr>
        <w:spacing w:before="240"/>
        <w:ind w:left="360" w:firstLine="360"/>
        <w:contextualSpacing w:val="0"/>
        <w:jc w:val="both"/>
        <w:rPr>
          <w:rFonts w:ascii="Times New Roman" w:eastAsia="Times New Roman" w:hAnsi="Times New Roman" w:cs="Times New Roman"/>
          <w:iCs/>
          <w:sz w:val="24"/>
          <w:szCs w:val="24"/>
        </w:rPr>
        <w:pPrChange w:id="233" w:author="Sara Boyes" w:date="2023-05-08T17:21:00Z">
          <w:pPr>
            <w:pStyle w:val="ListParagraph"/>
            <w:numPr>
              <w:numId w:val="31"/>
            </w:numPr>
            <w:spacing w:before="240"/>
            <w:ind w:left="360" w:hanging="360"/>
            <w:contextualSpacing w:val="0"/>
            <w:jc w:val="both"/>
          </w:pPr>
        </w:pPrChange>
      </w:pPr>
      <w:r w:rsidRPr="00EA6FD5">
        <w:rPr>
          <w:rFonts w:ascii="Times New Roman" w:hAnsi="Times New Roman" w:cs="Times New Roman"/>
          <w:sz w:val="24"/>
          <w:szCs w:val="24"/>
        </w:rPr>
        <w:t>I note a clear tendency toward</w:t>
      </w:r>
      <w:ins w:id="234" w:author="Sara Boyes" w:date="2023-05-10T17:08:00Z">
        <w:r w:rsidR="00D61122" w:rsidRPr="00EA6FD5">
          <w:rPr>
            <w:rFonts w:ascii="Times New Roman" w:hAnsi="Times New Roman" w:cs="Times New Roman"/>
            <w:sz w:val="24"/>
            <w:szCs w:val="24"/>
          </w:rPr>
          <w:t>s</w:t>
        </w:r>
      </w:ins>
      <w:r w:rsidRPr="00EA6FD5">
        <w:rPr>
          <w:rFonts w:ascii="Times New Roman" w:hAnsi="Times New Roman" w:cs="Times New Roman"/>
          <w:sz w:val="24"/>
          <w:szCs w:val="24"/>
        </w:rPr>
        <w:t xml:space="preserve"> authoritarianism in </w:t>
      </w:r>
      <w:ins w:id="235" w:author="Sara Boyes" w:date="2023-05-10T16:55:00Z">
        <w:r w:rsidR="00F53A8A" w:rsidRPr="00EA6FD5">
          <w:rPr>
            <w:rFonts w:ascii="Times New Roman" w:hAnsi="Times New Roman" w:cs="Times New Roman"/>
            <w:bCs/>
            <w:sz w:val="24"/>
            <w:szCs w:val="24"/>
            <w:shd w:val="clear" w:color="auto" w:fill="FFFFFF"/>
          </w:rPr>
          <w:t xml:space="preserve">the </w:t>
        </w:r>
      </w:ins>
      <w:r w:rsidRPr="00EA6FD5">
        <w:rPr>
          <w:rFonts w:ascii="Times New Roman" w:hAnsi="Times New Roman" w:cs="Times New Roman"/>
          <w:sz w:val="24"/>
          <w:szCs w:val="24"/>
        </w:rPr>
        <w:t>Republika Srpska</w:t>
      </w:r>
      <w:r w:rsidR="00881A4F" w:rsidRPr="00EA6FD5">
        <w:rPr>
          <w:rFonts w:ascii="Times New Roman" w:hAnsi="Times New Roman" w:cs="Times New Roman"/>
          <w:sz w:val="24"/>
          <w:szCs w:val="24"/>
        </w:rPr>
        <w:t>,</w:t>
      </w:r>
      <w:r w:rsidRPr="00EA6FD5">
        <w:rPr>
          <w:rFonts w:ascii="Times New Roman" w:hAnsi="Times New Roman" w:cs="Times New Roman"/>
          <w:sz w:val="24"/>
          <w:szCs w:val="24"/>
        </w:rPr>
        <w:t xml:space="preserve"> characterized by legislative initiatives which further shrink the space for civil society and </w:t>
      </w:r>
      <w:r w:rsidRPr="00EA6FD5">
        <w:rPr>
          <w:rFonts w:ascii="Times New Roman" w:hAnsi="Times New Roman" w:cs="Times New Roman"/>
          <w:sz w:val="24"/>
          <w:szCs w:val="24"/>
        </w:rPr>
        <w:lastRenderedPageBreak/>
        <w:t xml:space="preserve">media. Bosnia and Herzegovina risks </w:t>
      </w:r>
      <w:r w:rsidR="00881A4F" w:rsidRPr="00EA6FD5">
        <w:rPr>
          <w:rFonts w:ascii="Times New Roman" w:hAnsi="Times New Roman" w:cs="Times New Roman"/>
          <w:sz w:val="24"/>
          <w:szCs w:val="24"/>
        </w:rPr>
        <w:t>becoming</w:t>
      </w:r>
      <w:r w:rsidRPr="00EA6FD5">
        <w:rPr>
          <w:rFonts w:ascii="Times New Roman" w:hAnsi="Times New Roman" w:cs="Times New Roman"/>
          <w:sz w:val="24"/>
          <w:szCs w:val="24"/>
        </w:rPr>
        <w:t xml:space="preserve"> a country divided between authoritarianism in one entity and democracy in the other.</w:t>
      </w:r>
      <w:r w:rsidR="00FE4AFB" w:rsidRPr="00EA6FD5">
        <w:rPr>
          <w:rFonts w:ascii="Times New Roman" w:hAnsi="Times New Roman" w:cs="Times New Roman"/>
          <w:sz w:val="24"/>
          <w:szCs w:val="24"/>
        </w:rPr>
        <w:t xml:space="preserve"> </w:t>
      </w:r>
    </w:p>
    <w:p w14:paraId="518DC3A3" w14:textId="6BA10C04" w:rsidR="002968C1" w:rsidRPr="00EA6FD5" w:rsidRDefault="002968C1">
      <w:pPr>
        <w:pStyle w:val="ListParagraph"/>
        <w:pBdr>
          <w:top w:val="single" w:sz="4" w:space="1" w:color="auto"/>
          <w:left w:val="single" w:sz="4" w:space="4" w:color="auto"/>
          <w:bottom w:val="single" w:sz="4" w:space="1" w:color="auto"/>
          <w:right w:val="single" w:sz="4" w:space="4" w:color="auto"/>
        </w:pBdr>
        <w:spacing w:before="240"/>
        <w:ind w:left="360" w:firstLine="360"/>
        <w:contextualSpacing w:val="0"/>
        <w:jc w:val="both"/>
        <w:rPr>
          <w:rFonts w:ascii="Times New Roman" w:eastAsia="Times New Roman" w:hAnsi="Times New Roman" w:cs="Times New Roman"/>
          <w:bCs/>
          <w:iCs/>
          <w:sz w:val="24"/>
          <w:szCs w:val="24"/>
          <w:rPrChange w:id="236" w:author="Sara Boyes" w:date="2023-05-08T17:09:00Z">
            <w:rPr/>
          </w:rPrChange>
        </w:rPr>
        <w:pPrChange w:id="237" w:author="Sara Boyes" w:date="2023-05-08T17:21:00Z">
          <w:pPr>
            <w:pStyle w:val="ListParagraph"/>
            <w:numPr>
              <w:numId w:val="31"/>
            </w:numPr>
            <w:spacing w:before="240"/>
            <w:ind w:left="360" w:hanging="360"/>
            <w:contextualSpacing w:val="0"/>
            <w:jc w:val="both"/>
          </w:pPr>
        </w:pPrChange>
      </w:pPr>
      <w:r w:rsidRPr="00EA6FD5">
        <w:rPr>
          <w:rFonts w:ascii="Times New Roman" w:eastAsia="Times New Roman" w:hAnsi="Times New Roman" w:cs="Times New Roman"/>
          <w:bCs/>
          <w:iCs/>
          <w:sz w:val="24"/>
          <w:szCs w:val="24"/>
          <w:rPrChange w:id="238" w:author="Sara Boyes" w:date="2023-05-08T17:09:00Z">
            <w:rPr/>
          </w:rPrChange>
        </w:rPr>
        <w:t xml:space="preserve">I amended the law on the Srebrenica-Potočari Memorial </w:t>
      </w:r>
      <w:del w:id="239" w:author="Sara Boyes" w:date="2023-05-10T17:00:00Z">
        <w:r w:rsidRPr="00EA6FD5" w:rsidDel="00D61122">
          <w:rPr>
            <w:rFonts w:ascii="Times New Roman" w:eastAsia="Times New Roman" w:hAnsi="Times New Roman" w:cs="Times New Roman"/>
            <w:bCs/>
            <w:iCs/>
            <w:sz w:val="24"/>
            <w:szCs w:val="24"/>
            <w:rPrChange w:id="240" w:author="Sara Boyes" w:date="2023-05-08T17:09:00Z">
              <w:rPr>
                <w:highlight w:val="yellow"/>
              </w:rPr>
            </w:rPrChange>
          </w:rPr>
          <w:delText>Center</w:delText>
        </w:r>
        <w:r w:rsidRPr="00EA6FD5" w:rsidDel="00D61122">
          <w:rPr>
            <w:rFonts w:ascii="Times New Roman" w:eastAsia="Times New Roman" w:hAnsi="Times New Roman" w:cs="Times New Roman"/>
            <w:bCs/>
            <w:iCs/>
            <w:sz w:val="24"/>
            <w:szCs w:val="24"/>
            <w:rPrChange w:id="241" w:author="Sara Boyes" w:date="2023-05-08T17:09:00Z">
              <w:rPr/>
            </w:rPrChange>
          </w:rPr>
          <w:delText xml:space="preserve"> </w:delText>
        </w:r>
      </w:del>
      <w:ins w:id="242" w:author="Sara Boyes" w:date="2023-05-10T17:11:00Z">
        <w:r w:rsidR="00FB4DB1" w:rsidRPr="00EA6FD5">
          <w:rPr>
            <w:rFonts w:ascii="Times New Roman" w:eastAsia="Times New Roman" w:hAnsi="Times New Roman" w:cs="Times New Roman"/>
            <w:bCs/>
            <w:iCs/>
            <w:sz w:val="24"/>
            <w:szCs w:val="24"/>
          </w:rPr>
          <w:t xml:space="preserve">Centre </w:t>
        </w:r>
      </w:ins>
      <w:r w:rsidRPr="00EA6FD5">
        <w:rPr>
          <w:rFonts w:ascii="Times New Roman" w:eastAsia="Times New Roman" w:hAnsi="Times New Roman" w:cs="Times New Roman"/>
          <w:bCs/>
          <w:iCs/>
          <w:sz w:val="24"/>
          <w:szCs w:val="24"/>
          <w:rPrChange w:id="243" w:author="Sara Boyes" w:date="2023-05-08T17:09:00Z">
            <w:rPr/>
          </w:rPrChange>
        </w:rPr>
        <w:t xml:space="preserve">on 20 February 2023 to broaden and intensify its engagement for memorialization and truth-telling for future generations. Denial of genocide by </w:t>
      </w:r>
      <w:del w:id="244" w:author="Sara Boyes" w:date="2023-05-08T17:22:00Z">
        <w:r w:rsidRPr="00EA6FD5" w:rsidDel="0036648B">
          <w:rPr>
            <w:rFonts w:ascii="Times New Roman" w:eastAsia="Times New Roman" w:hAnsi="Times New Roman" w:cs="Times New Roman"/>
            <w:bCs/>
            <w:iCs/>
            <w:sz w:val="24"/>
            <w:szCs w:val="24"/>
            <w:rPrChange w:id="245" w:author="Sara Boyes" w:date="2023-05-08T17:09:00Z">
              <w:rPr>
                <w:highlight w:val="yellow"/>
              </w:rPr>
            </w:rPrChange>
          </w:rPr>
          <w:delText>RS</w:delText>
        </w:r>
      </w:del>
      <w:ins w:id="246" w:author="Sara Boyes" w:date="2023-05-08T17:22:00Z">
        <w:r w:rsidR="0036648B" w:rsidRPr="00EA6FD5">
          <w:rPr>
            <w:rFonts w:ascii="Times New Roman" w:eastAsia="Times New Roman" w:hAnsi="Times New Roman" w:cs="Times New Roman"/>
            <w:bCs/>
            <w:iCs/>
            <w:sz w:val="24"/>
            <w:szCs w:val="24"/>
          </w:rPr>
          <w:t>Republika Srpska</w:t>
        </w:r>
      </w:ins>
      <w:r w:rsidRPr="00EA6FD5">
        <w:rPr>
          <w:rFonts w:ascii="Times New Roman" w:eastAsia="Times New Roman" w:hAnsi="Times New Roman" w:cs="Times New Roman"/>
          <w:bCs/>
          <w:iCs/>
          <w:sz w:val="24"/>
          <w:szCs w:val="24"/>
          <w:rPrChange w:id="247" w:author="Sara Boyes" w:date="2023-05-08T17:09:00Z">
            <w:rPr/>
          </w:rPrChange>
        </w:rPr>
        <w:t xml:space="preserve"> leaders continues to pose a serious problem.</w:t>
      </w:r>
    </w:p>
    <w:p w14:paraId="7B8A88F7" w14:textId="14EE30B7" w:rsidR="004B6B95" w:rsidRPr="00EA6FD5" w:rsidRDefault="004B6B95">
      <w:pPr>
        <w:pStyle w:val="ListParagraph"/>
        <w:pBdr>
          <w:top w:val="single" w:sz="4" w:space="1" w:color="auto"/>
          <w:left w:val="single" w:sz="4" w:space="4" w:color="auto"/>
          <w:bottom w:val="single" w:sz="4" w:space="1" w:color="auto"/>
          <w:right w:val="single" w:sz="4" w:space="4" w:color="auto"/>
        </w:pBdr>
        <w:spacing w:before="240"/>
        <w:ind w:left="360" w:firstLine="360"/>
        <w:contextualSpacing w:val="0"/>
        <w:jc w:val="both"/>
        <w:rPr>
          <w:rFonts w:ascii="Times New Roman" w:hAnsi="Times New Roman" w:cs="Times New Roman"/>
          <w:bCs/>
          <w:sz w:val="24"/>
          <w:szCs w:val="24"/>
          <w:shd w:val="clear" w:color="auto" w:fill="FFFFFF"/>
        </w:rPr>
        <w:pPrChange w:id="248" w:author="Sara Boyes" w:date="2023-05-08T17:21:00Z">
          <w:pPr>
            <w:pStyle w:val="ListParagraph"/>
            <w:numPr>
              <w:numId w:val="31"/>
            </w:numPr>
            <w:spacing w:before="240"/>
            <w:ind w:left="360" w:hanging="360"/>
            <w:contextualSpacing w:val="0"/>
            <w:jc w:val="both"/>
          </w:pPr>
        </w:pPrChange>
      </w:pPr>
      <w:r w:rsidRPr="00EA6FD5">
        <w:rPr>
          <w:rFonts w:ascii="Times New Roman" w:hAnsi="Times New Roman" w:cs="Times New Roman"/>
          <w:bCs/>
          <w:sz w:val="24"/>
          <w:szCs w:val="24"/>
          <w:shd w:val="clear" w:color="auto" w:fill="FFFFFF"/>
        </w:rPr>
        <w:t xml:space="preserve">Smooth budget adoption at all levels </w:t>
      </w:r>
      <w:r w:rsidR="002968C1" w:rsidRPr="00EA6FD5">
        <w:rPr>
          <w:rFonts w:ascii="Times New Roman" w:hAnsi="Times New Roman" w:cs="Times New Roman"/>
          <w:bCs/>
          <w:sz w:val="24"/>
          <w:szCs w:val="24"/>
          <w:shd w:val="clear" w:color="auto" w:fill="FFFFFF"/>
        </w:rPr>
        <w:t xml:space="preserve">is </w:t>
      </w:r>
      <w:r w:rsidR="00A746C6" w:rsidRPr="00EA6FD5">
        <w:rPr>
          <w:rFonts w:ascii="Times New Roman" w:hAnsi="Times New Roman" w:cs="Times New Roman"/>
          <w:bCs/>
          <w:sz w:val="24"/>
          <w:szCs w:val="24"/>
          <w:shd w:val="clear" w:color="auto" w:fill="FFFFFF"/>
        </w:rPr>
        <w:t xml:space="preserve">a </w:t>
      </w:r>
      <w:r w:rsidRPr="00EA6FD5">
        <w:rPr>
          <w:rFonts w:ascii="Times New Roman" w:eastAsia="Times New Roman" w:hAnsi="Times New Roman" w:cs="Times New Roman"/>
          <w:bCs/>
          <w:iCs/>
          <w:sz w:val="24"/>
          <w:szCs w:val="24"/>
          <w:rPrChange w:id="249" w:author="Sara Boyes" w:date="2023-05-08T17:12:00Z">
            <w:rPr>
              <w:rFonts w:ascii="Times New Roman" w:hAnsi="Times New Roman" w:cs="Times New Roman"/>
              <w:bCs/>
              <w:sz w:val="24"/>
              <w:szCs w:val="24"/>
              <w:shd w:val="clear" w:color="auto" w:fill="FFFFFF"/>
            </w:rPr>
          </w:rPrChange>
        </w:rPr>
        <w:t>positive</w:t>
      </w:r>
      <w:r w:rsidRPr="00EA6FD5">
        <w:rPr>
          <w:rFonts w:ascii="Times New Roman" w:hAnsi="Times New Roman" w:cs="Times New Roman"/>
          <w:bCs/>
          <w:sz w:val="24"/>
          <w:szCs w:val="24"/>
          <w:shd w:val="clear" w:color="auto" w:fill="FFFFFF"/>
        </w:rPr>
        <w:t xml:space="preserve"> step for </w:t>
      </w:r>
      <w:del w:id="250" w:author="Sara Boyes" w:date="2023-05-08T17:27:00Z">
        <w:r w:rsidRPr="00EA6FD5" w:rsidDel="0036450E">
          <w:rPr>
            <w:rFonts w:ascii="Times New Roman" w:hAnsi="Times New Roman" w:cs="Times New Roman"/>
            <w:bCs/>
            <w:sz w:val="24"/>
            <w:szCs w:val="24"/>
            <w:shd w:val="clear" w:color="auto" w:fill="FFFFFF"/>
          </w:rPr>
          <w:delText>Bosnia and Herzegovina’s</w:delText>
        </w:r>
      </w:del>
      <w:ins w:id="251" w:author="Sara Boyes" w:date="2023-05-08T17:27:00Z">
        <w:r w:rsidR="0036450E" w:rsidRPr="00EA6FD5">
          <w:rPr>
            <w:rFonts w:ascii="Times New Roman" w:hAnsi="Times New Roman" w:cs="Times New Roman"/>
            <w:bCs/>
            <w:sz w:val="24"/>
            <w:szCs w:val="24"/>
            <w:shd w:val="clear" w:color="auto" w:fill="FFFFFF"/>
          </w:rPr>
          <w:t>the</w:t>
        </w:r>
      </w:ins>
      <w:r w:rsidRPr="00EA6FD5">
        <w:rPr>
          <w:rFonts w:ascii="Times New Roman" w:hAnsi="Times New Roman" w:cs="Times New Roman"/>
          <w:bCs/>
          <w:sz w:val="24"/>
          <w:szCs w:val="24"/>
          <w:shd w:val="clear" w:color="auto" w:fill="FFFFFF"/>
        </w:rPr>
        <w:t xml:space="preserve"> fiscal sustainability</w:t>
      </w:r>
      <w:ins w:id="252" w:author="Sara Boyes" w:date="2023-05-08T17:27:00Z">
        <w:r w:rsidR="0036450E" w:rsidRPr="00EA6FD5">
          <w:rPr>
            <w:rFonts w:ascii="Times New Roman" w:hAnsi="Times New Roman" w:cs="Times New Roman"/>
            <w:bCs/>
            <w:sz w:val="24"/>
            <w:szCs w:val="24"/>
            <w:shd w:val="clear" w:color="auto" w:fill="FFFFFF"/>
          </w:rPr>
          <w:t xml:space="preserve"> of Bosnia and Herzegovina</w:t>
        </w:r>
      </w:ins>
      <w:r w:rsidRPr="00EA6FD5">
        <w:rPr>
          <w:rFonts w:ascii="Times New Roman" w:hAnsi="Times New Roman" w:cs="Times New Roman"/>
          <w:bCs/>
          <w:sz w:val="24"/>
          <w:szCs w:val="24"/>
          <w:shd w:val="clear" w:color="auto" w:fill="FFFFFF"/>
        </w:rPr>
        <w:t>. Apart from that and some positive developments in the Brčko District, little progress has been made in implementing the 5</w:t>
      </w:r>
      <w:del w:id="253" w:author="Sara Boyes" w:date="2023-05-10T17:03:00Z">
        <w:r w:rsidRPr="00EA6FD5" w:rsidDel="00D61122">
          <w:rPr>
            <w:rFonts w:ascii="Times New Roman" w:hAnsi="Times New Roman" w:cs="Times New Roman"/>
            <w:bCs/>
            <w:sz w:val="24"/>
            <w:szCs w:val="24"/>
            <w:shd w:val="clear" w:color="auto" w:fill="FFFFFF"/>
          </w:rPr>
          <w:delText>+</w:delText>
        </w:r>
      </w:del>
      <w:ins w:id="254" w:author="Sara Boyes" w:date="2023-05-10T17:03:00Z">
        <w:r w:rsidR="00D61122" w:rsidRPr="00EA6FD5">
          <w:rPr>
            <w:rFonts w:ascii="Times New Roman" w:hAnsi="Times New Roman" w:cs="Times New Roman"/>
            <w:bCs/>
            <w:sz w:val="24"/>
            <w:szCs w:val="24"/>
            <w:shd w:val="clear" w:color="auto" w:fill="FFFFFF"/>
          </w:rPr>
          <w:t xml:space="preserve"> plu</w:t>
        </w:r>
      </w:ins>
      <w:ins w:id="255" w:author="Sara Boyes" w:date="2023-05-10T17:25:00Z">
        <w:r w:rsidR="00141049" w:rsidRPr="00EA6FD5">
          <w:rPr>
            <w:rFonts w:ascii="Times New Roman" w:hAnsi="Times New Roman" w:cs="Times New Roman"/>
            <w:bCs/>
            <w:sz w:val="24"/>
            <w:szCs w:val="24"/>
            <w:shd w:val="clear" w:color="auto" w:fill="FFFFFF"/>
          </w:rPr>
          <w:t>s</w:t>
        </w:r>
      </w:ins>
      <w:ins w:id="256" w:author="Sara Boyes" w:date="2023-05-10T17:03:00Z">
        <w:r w:rsidR="00D61122" w:rsidRPr="00EA6FD5">
          <w:rPr>
            <w:rFonts w:ascii="Times New Roman" w:hAnsi="Times New Roman" w:cs="Times New Roman"/>
            <w:bCs/>
            <w:sz w:val="24"/>
            <w:szCs w:val="24"/>
            <w:shd w:val="clear" w:color="auto" w:fill="FFFFFF"/>
          </w:rPr>
          <w:t xml:space="preserve"> </w:t>
        </w:r>
      </w:ins>
      <w:r w:rsidRPr="00EA6FD5">
        <w:rPr>
          <w:rFonts w:ascii="Times New Roman" w:hAnsi="Times New Roman" w:cs="Times New Roman"/>
          <w:bCs/>
          <w:sz w:val="24"/>
          <w:szCs w:val="24"/>
          <w:shd w:val="clear" w:color="auto" w:fill="FFFFFF"/>
        </w:rPr>
        <w:t xml:space="preserve">2 </w:t>
      </w:r>
      <w:del w:id="257" w:author="Sara Boyes" w:date="2023-05-10T20:54:00Z">
        <w:r w:rsidRPr="00EA6FD5" w:rsidDel="001A78FC">
          <w:rPr>
            <w:rFonts w:ascii="Times New Roman" w:hAnsi="Times New Roman" w:cs="Times New Roman"/>
            <w:bCs/>
            <w:sz w:val="24"/>
            <w:szCs w:val="24"/>
            <w:shd w:val="clear" w:color="auto" w:fill="FFFFFF"/>
          </w:rPr>
          <w:delText>A</w:delText>
        </w:r>
      </w:del>
      <w:ins w:id="258" w:author="Sara Boyes" w:date="2023-05-10T20:54:00Z">
        <w:r w:rsidR="001A78FC" w:rsidRPr="00EA6FD5">
          <w:rPr>
            <w:rFonts w:ascii="Times New Roman" w:hAnsi="Times New Roman" w:cs="Times New Roman"/>
            <w:bCs/>
            <w:sz w:val="24"/>
            <w:szCs w:val="24"/>
            <w:shd w:val="clear" w:color="auto" w:fill="FFFFFF"/>
          </w:rPr>
          <w:t>a</w:t>
        </w:r>
      </w:ins>
      <w:r w:rsidRPr="00EA6FD5">
        <w:rPr>
          <w:rFonts w:ascii="Times New Roman" w:hAnsi="Times New Roman" w:cs="Times New Roman"/>
          <w:bCs/>
          <w:sz w:val="24"/>
          <w:szCs w:val="24"/>
          <w:shd w:val="clear" w:color="auto" w:fill="FFFFFF"/>
        </w:rPr>
        <w:t>genda. Bosnia and Herzegovina still faces considerable challenges concerning state and defen</w:t>
      </w:r>
      <w:ins w:id="259" w:author="Sara Boyes" w:date="2023-05-16T16:48:00Z">
        <w:r w:rsidR="000A3D26" w:rsidRPr="00EA6FD5">
          <w:rPr>
            <w:rFonts w:ascii="Times New Roman" w:hAnsi="Times New Roman" w:cs="Times New Roman"/>
            <w:bCs/>
            <w:sz w:val="24"/>
            <w:szCs w:val="24"/>
            <w:shd w:val="clear" w:color="auto" w:fill="FFFFFF"/>
          </w:rPr>
          <w:t>c</w:t>
        </w:r>
      </w:ins>
      <w:del w:id="260" w:author="Sara Boyes" w:date="2023-05-10T17:03:00Z">
        <w:r w:rsidRPr="00EA6FD5" w:rsidDel="00D61122">
          <w:rPr>
            <w:rFonts w:ascii="Times New Roman" w:hAnsi="Times New Roman" w:cs="Times New Roman"/>
            <w:bCs/>
            <w:sz w:val="24"/>
            <w:szCs w:val="24"/>
            <w:shd w:val="clear" w:color="auto" w:fill="FFFFFF"/>
          </w:rPr>
          <w:delText>s</w:delText>
        </w:r>
      </w:del>
      <w:r w:rsidRPr="00EA6FD5">
        <w:rPr>
          <w:rFonts w:ascii="Times New Roman" w:hAnsi="Times New Roman" w:cs="Times New Roman"/>
          <w:bCs/>
          <w:sz w:val="24"/>
          <w:szCs w:val="24"/>
          <w:shd w:val="clear" w:color="auto" w:fill="FFFFFF"/>
        </w:rPr>
        <w:t>e property, the rule of law</w:t>
      </w:r>
      <w:del w:id="261" w:author="Sara Boyes" w:date="2023-05-10T17:03:00Z">
        <w:r w:rsidRPr="00EA6FD5" w:rsidDel="00D61122">
          <w:rPr>
            <w:rFonts w:ascii="Times New Roman" w:hAnsi="Times New Roman" w:cs="Times New Roman"/>
            <w:bCs/>
            <w:sz w:val="24"/>
            <w:szCs w:val="24"/>
            <w:shd w:val="clear" w:color="auto" w:fill="FFFFFF"/>
          </w:rPr>
          <w:delText>,</w:delText>
        </w:r>
      </w:del>
      <w:r w:rsidRPr="00EA6FD5">
        <w:rPr>
          <w:rFonts w:ascii="Times New Roman" w:hAnsi="Times New Roman" w:cs="Times New Roman"/>
          <w:bCs/>
          <w:sz w:val="24"/>
          <w:szCs w:val="24"/>
          <w:shd w:val="clear" w:color="auto" w:fill="FFFFFF"/>
        </w:rPr>
        <w:t xml:space="preserve"> and fiscal sustainability. I am committed to intensifying </w:t>
      </w:r>
      <w:ins w:id="262" w:author="Sara Boyes" w:date="2023-05-08T18:30:00Z">
        <w:r w:rsidR="002321D2" w:rsidRPr="00EA6FD5">
          <w:rPr>
            <w:rFonts w:ascii="Times New Roman" w:hAnsi="Times New Roman" w:cs="Times New Roman"/>
            <w:bCs/>
            <w:sz w:val="24"/>
            <w:szCs w:val="24"/>
            <w:shd w:val="clear" w:color="auto" w:fill="FFFFFF"/>
          </w:rPr>
          <w:t xml:space="preserve">the work of the </w:t>
        </w:r>
      </w:ins>
      <w:del w:id="263" w:author="Sara Boyes" w:date="2023-05-08T18:28:00Z">
        <w:r w:rsidRPr="00EA6FD5" w:rsidDel="002321D2">
          <w:rPr>
            <w:rFonts w:ascii="Times New Roman" w:hAnsi="Times New Roman" w:cs="Times New Roman"/>
            <w:bCs/>
            <w:sz w:val="24"/>
            <w:szCs w:val="24"/>
            <w:shd w:val="clear" w:color="auto" w:fill="FFFFFF"/>
          </w:rPr>
          <w:delText>OHR</w:delText>
        </w:r>
      </w:del>
      <w:ins w:id="264" w:author="Sara Boyes" w:date="2023-05-08T18:28:00Z">
        <w:r w:rsidR="002321D2" w:rsidRPr="00EA6FD5">
          <w:rPr>
            <w:rFonts w:ascii="Times New Roman" w:hAnsi="Times New Roman" w:cs="Times New Roman"/>
            <w:bCs/>
            <w:sz w:val="24"/>
            <w:szCs w:val="24"/>
            <w:shd w:val="clear" w:color="auto" w:fill="FFFFFF"/>
          </w:rPr>
          <w:t>Office of the High Representative</w:t>
        </w:r>
      </w:ins>
      <w:del w:id="265" w:author="Sara Boyes" w:date="2023-05-10T17:25:00Z">
        <w:r w:rsidRPr="00EA6FD5" w:rsidDel="00141049">
          <w:rPr>
            <w:rFonts w:ascii="Times New Roman" w:hAnsi="Times New Roman" w:cs="Times New Roman"/>
            <w:bCs/>
            <w:sz w:val="24"/>
            <w:szCs w:val="24"/>
            <w:shd w:val="clear" w:color="auto" w:fill="FFFFFF"/>
          </w:rPr>
          <w:delText>’s</w:delText>
        </w:r>
      </w:del>
      <w:r w:rsidRPr="00EA6FD5">
        <w:rPr>
          <w:rFonts w:ascii="Times New Roman" w:hAnsi="Times New Roman" w:cs="Times New Roman"/>
          <w:bCs/>
          <w:sz w:val="24"/>
          <w:szCs w:val="24"/>
          <w:shd w:val="clear" w:color="auto" w:fill="FFFFFF"/>
        </w:rPr>
        <w:t xml:space="preserve"> </w:t>
      </w:r>
      <w:del w:id="266" w:author="Sara Boyes" w:date="2023-05-08T18:30:00Z">
        <w:r w:rsidRPr="00EA6FD5" w:rsidDel="002321D2">
          <w:rPr>
            <w:rFonts w:ascii="Times New Roman" w:hAnsi="Times New Roman" w:cs="Times New Roman"/>
            <w:bCs/>
            <w:sz w:val="24"/>
            <w:szCs w:val="24"/>
            <w:shd w:val="clear" w:color="auto" w:fill="FFFFFF"/>
          </w:rPr>
          <w:delText xml:space="preserve">work </w:delText>
        </w:r>
      </w:del>
      <w:r w:rsidRPr="00EA6FD5">
        <w:rPr>
          <w:rFonts w:ascii="Times New Roman" w:hAnsi="Times New Roman" w:cs="Times New Roman"/>
          <w:bCs/>
          <w:sz w:val="24"/>
          <w:szCs w:val="24"/>
          <w:shd w:val="clear" w:color="auto" w:fill="FFFFFF"/>
        </w:rPr>
        <w:t>in these areas.</w:t>
      </w:r>
    </w:p>
    <w:p w14:paraId="14B6A322" w14:textId="0DF6B935" w:rsidR="00A828F3" w:rsidRPr="00EA6FD5" w:rsidRDefault="0073799D" w:rsidP="00A828F3">
      <w:pPr>
        <w:pStyle w:val="ListParagraph"/>
        <w:spacing w:before="240"/>
        <w:ind w:left="360"/>
        <w:contextualSpacing w:val="0"/>
        <w:jc w:val="both"/>
        <w:rPr>
          <w:rFonts w:ascii="Times New Roman" w:hAnsi="Times New Roman" w:cs="Times New Roman"/>
          <w:b/>
          <w:bCs/>
          <w:sz w:val="24"/>
          <w:szCs w:val="24"/>
        </w:rPr>
      </w:pPr>
      <w:r w:rsidRPr="00EA6FD5">
        <w:rPr>
          <w:rFonts w:ascii="Times New Roman" w:eastAsia="Times New Roman" w:hAnsi="Times New Roman" w:cs="Times New Roman"/>
          <w:b/>
          <w:bCs/>
          <w:sz w:val="24"/>
          <w:szCs w:val="24"/>
        </w:rPr>
        <w:t>I.</w:t>
      </w:r>
      <w:del w:id="267" w:author="Sara Boyes" w:date="2023-05-10T17:25:00Z">
        <w:r w:rsidR="0086178B" w:rsidRPr="00EA6FD5" w:rsidDel="00141049">
          <w:rPr>
            <w:rFonts w:ascii="Times New Roman" w:eastAsia="Times New Roman" w:hAnsi="Times New Roman" w:cs="Times New Roman"/>
            <w:b/>
            <w:bCs/>
            <w:sz w:val="24"/>
            <w:szCs w:val="24"/>
          </w:rPr>
          <w:delText xml:space="preserve"> </w:delText>
        </w:r>
      </w:del>
      <w:ins w:id="268" w:author="Sara Boyes" w:date="2023-05-10T17:25:00Z">
        <w:r w:rsidR="00141049"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Introduction</w:t>
      </w:r>
    </w:p>
    <w:p w14:paraId="3D9D0719" w14:textId="0CDA682A" w:rsidR="00266EEA" w:rsidRPr="00EA6FD5" w:rsidRDefault="0073799D" w:rsidP="00266EEA">
      <w:pPr>
        <w:pStyle w:val="ListParagraph"/>
        <w:numPr>
          <w:ilvl w:val="0"/>
          <w:numId w:val="31"/>
        </w:numPr>
        <w:spacing w:before="240"/>
        <w:ind w:left="360"/>
        <w:contextualSpacing w:val="0"/>
        <w:jc w:val="both"/>
        <w:rPr>
          <w:rFonts w:ascii="Times New Roman" w:hAnsi="Times New Roman" w:cs="Times New Roman"/>
          <w:b/>
          <w:bCs/>
          <w:sz w:val="24"/>
          <w:szCs w:val="24"/>
        </w:rPr>
      </w:pPr>
      <w:del w:id="269" w:author="Sara Boyes" w:date="2023-05-10T17:31:00Z">
        <w:r w:rsidRPr="00EA6FD5" w:rsidDel="00E416E9">
          <w:rPr>
            <w:rFonts w:ascii="Times New Roman" w:eastAsia="Times New Roman" w:hAnsi="Times New Roman" w:cs="Times New Roman"/>
            <w:sz w:val="24"/>
            <w:szCs w:val="24"/>
          </w:rPr>
          <w:delText>This</w:delText>
        </w:r>
        <w:r w:rsidR="0086178B" w:rsidRPr="00EA6FD5" w:rsidDel="00E416E9">
          <w:rPr>
            <w:rFonts w:ascii="Times New Roman" w:eastAsia="Times New Roman" w:hAnsi="Times New Roman" w:cs="Times New Roman"/>
            <w:sz w:val="24"/>
            <w:szCs w:val="24"/>
          </w:rPr>
          <w:delText xml:space="preserve"> </w:delText>
        </w:r>
      </w:del>
      <w:ins w:id="270" w:author="Sara Boyes" w:date="2023-05-10T17:31:00Z">
        <w:r w:rsidR="00E416E9" w:rsidRPr="00EA6FD5">
          <w:rPr>
            <w:rFonts w:ascii="Times New Roman" w:eastAsia="Times New Roman" w:hAnsi="Times New Roman" w:cs="Times New Roman"/>
            <w:sz w:val="24"/>
            <w:szCs w:val="24"/>
          </w:rPr>
          <w:t xml:space="preserve">The present report </w:t>
        </w:r>
      </w:ins>
      <w:r w:rsidRPr="00EA6FD5">
        <w:rPr>
          <w:rFonts w:ascii="Times New Roman" w:eastAsia="Times New Roman" w:hAnsi="Times New Roman" w:cs="Times New Roman"/>
          <w:sz w:val="24"/>
          <w:szCs w:val="24"/>
        </w:rPr>
        <w:t>is</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my</w:t>
      </w:r>
      <w:r w:rsidR="0086178B" w:rsidRPr="00EA6FD5">
        <w:rPr>
          <w:rFonts w:ascii="Times New Roman" w:eastAsia="Times New Roman" w:hAnsi="Times New Roman" w:cs="Times New Roman"/>
          <w:sz w:val="24"/>
          <w:szCs w:val="24"/>
        </w:rPr>
        <w:t xml:space="preserve"> </w:t>
      </w:r>
      <w:r w:rsidR="00E06CE5" w:rsidRPr="00EA6FD5">
        <w:rPr>
          <w:rFonts w:ascii="Times New Roman" w:eastAsia="Times New Roman" w:hAnsi="Times New Roman" w:cs="Times New Roman"/>
          <w:sz w:val="24"/>
          <w:szCs w:val="24"/>
        </w:rPr>
        <w:t>fourth</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regular</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report</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submitted</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to</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the</w:t>
      </w:r>
      <w:r w:rsidR="0086178B" w:rsidRPr="00EA6FD5">
        <w:rPr>
          <w:rFonts w:ascii="Times New Roman" w:eastAsia="Times New Roman" w:hAnsi="Times New Roman" w:cs="Times New Roman"/>
          <w:sz w:val="24"/>
          <w:szCs w:val="24"/>
        </w:rPr>
        <w:t xml:space="preserve"> </w:t>
      </w:r>
      <w:del w:id="271" w:author="Sara Boyes" w:date="2023-05-08T16:11:00Z">
        <w:r w:rsidRPr="00EA6FD5" w:rsidDel="00947E58">
          <w:rPr>
            <w:rFonts w:ascii="Times New Roman" w:eastAsia="Times New Roman" w:hAnsi="Times New Roman" w:cs="Times New Roman"/>
            <w:sz w:val="24"/>
            <w:szCs w:val="24"/>
          </w:rPr>
          <w:delText>United</w:delText>
        </w:r>
        <w:r w:rsidR="0086178B" w:rsidRPr="00EA6FD5" w:rsidDel="00947E58">
          <w:rPr>
            <w:rFonts w:ascii="Times New Roman" w:eastAsia="Times New Roman" w:hAnsi="Times New Roman" w:cs="Times New Roman"/>
            <w:sz w:val="24"/>
            <w:szCs w:val="24"/>
          </w:rPr>
          <w:delText xml:space="preserve"> </w:delText>
        </w:r>
        <w:r w:rsidRPr="00EA6FD5" w:rsidDel="00947E58">
          <w:rPr>
            <w:rFonts w:ascii="Times New Roman" w:eastAsia="Times New Roman" w:hAnsi="Times New Roman" w:cs="Times New Roman"/>
            <w:sz w:val="24"/>
            <w:szCs w:val="24"/>
          </w:rPr>
          <w:delText>Nations</w:delText>
        </w:r>
        <w:r w:rsidR="0086178B" w:rsidRPr="00EA6FD5" w:rsidDel="00947E58">
          <w:rPr>
            <w:rFonts w:ascii="Times New Roman" w:eastAsia="Times New Roman" w:hAnsi="Times New Roman" w:cs="Times New Roman"/>
            <w:sz w:val="24"/>
            <w:szCs w:val="24"/>
          </w:rPr>
          <w:delText xml:space="preserve"> </w:delText>
        </w:r>
        <w:r w:rsidRPr="00EA6FD5" w:rsidDel="00947E58">
          <w:rPr>
            <w:rFonts w:ascii="Times New Roman" w:eastAsia="Times New Roman" w:hAnsi="Times New Roman" w:cs="Times New Roman"/>
            <w:sz w:val="24"/>
            <w:szCs w:val="24"/>
          </w:rPr>
          <w:delText>Security</w:delText>
        </w:r>
        <w:r w:rsidR="0086178B" w:rsidRPr="00EA6FD5" w:rsidDel="00947E58">
          <w:rPr>
            <w:rFonts w:ascii="Times New Roman" w:eastAsia="Times New Roman" w:hAnsi="Times New Roman" w:cs="Times New Roman"/>
            <w:sz w:val="24"/>
            <w:szCs w:val="24"/>
          </w:rPr>
          <w:delText xml:space="preserve"> </w:delText>
        </w:r>
        <w:r w:rsidRPr="00EA6FD5" w:rsidDel="00947E58">
          <w:rPr>
            <w:rFonts w:ascii="Times New Roman" w:eastAsia="Times New Roman" w:hAnsi="Times New Roman" w:cs="Times New Roman"/>
            <w:sz w:val="24"/>
            <w:szCs w:val="24"/>
          </w:rPr>
          <w:delText>Council</w:delText>
        </w:r>
      </w:del>
      <w:ins w:id="272" w:author="Sara Boyes" w:date="2023-05-08T16:11:00Z">
        <w:r w:rsidR="00947E58" w:rsidRPr="00EA6FD5">
          <w:rPr>
            <w:rFonts w:ascii="Times New Roman" w:eastAsia="Times New Roman" w:hAnsi="Times New Roman" w:cs="Times New Roman"/>
            <w:sz w:val="24"/>
            <w:szCs w:val="24"/>
          </w:rPr>
          <w:t>Security Council</w:t>
        </w:r>
      </w:ins>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since</w:t>
      </w:r>
      <w:r w:rsidR="0086178B" w:rsidRPr="00EA6FD5">
        <w:rPr>
          <w:rFonts w:ascii="Times New Roman" w:eastAsia="Times New Roman" w:hAnsi="Times New Roman" w:cs="Times New Roman"/>
          <w:sz w:val="24"/>
          <w:szCs w:val="24"/>
        </w:rPr>
        <w:t xml:space="preserve"> </w:t>
      </w:r>
      <w:ins w:id="273" w:author="Sara Boyes" w:date="2023-05-10T17:25:00Z">
        <w:r w:rsidR="00141049" w:rsidRPr="00EA6FD5">
          <w:rPr>
            <w:rFonts w:ascii="Times New Roman" w:eastAsia="Times New Roman" w:hAnsi="Times New Roman" w:cs="Times New Roman"/>
            <w:sz w:val="24"/>
            <w:szCs w:val="24"/>
          </w:rPr>
          <w:t xml:space="preserve">I </w:t>
        </w:r>
      </w:ins>
      <w:r w:rsidRPr="00EA6FD5">
        <w:rPr>
          <w:rFonts w:ascii="Times New Roman" w:eastAsia="Times New Roman" w:hAnsi="Times New Roman" w:cs="Times New Roman"/>
          <w:sz w:val="24"/>
          <w:szCs w:val="24"/>
        </w:rPr>
        <w:t>assum</w:t>
      </w:r>
      <w:del w:id="274" w:author="Sara Boyes" w:date="2023-05-10T17:25:00Z">
        <w:r w:rsidRPr="00EA6FD5" w:rsidDel="00141049">
          <w:rPr>
            <w:rFonts w:ascii="Times New Roman" w:eastAsia="Times New Roman" w:hAnsi="Times New Roman" w:cs="Times New Roman"/>
            <w:sz w:val="24"/>
            <w:szCs w:val="24"/>
          </w:rPr>
          <w:delText>ing</w:delText>
        </w:r>
      </w:del>
      <w:ins w:id="275" w:author="Sara Boyes" w:date="2023-05-10T17:25:00Z">
        <w:r w:rsidR="00141049" w:rsidRPr="00EA6FD5">
          <w:rPr>
            <w:rFonts w:ascii="Times New Roman" w:eastAsia="Times New Roman" w:hAnsi="Times New Roman" w:cs="Times New Roman"/>
            <w:sz w:val="24"/>
            <w:szCs w:val="24"/>
          </w:rPr>
          <w:t>ed</w:t>
        </w:r>
      </w:ins>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the</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post</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of</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High</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Representative</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for</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Bosnia</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and</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Herzegovina</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in</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2021.</w:t>
      </w:r>
      <w:r w:rsidR="0086178B" w:rsidRPr="00EA6FD5">
        <w:rPr>
          <w:rFonts w:ascii="Times New Roman" w:eastAsia="Times New Roman" w:hAnsi="Times New Roman" w:cs="Times New Roman"/>
          <w:sz w:val="24"/>
          <w:szCs w:val="24"/>
        </w:rPr>
        <w:t xml:space="preserve"> </w:t>
      </w:r>
      <w:del w:id="276" w:author="Sara Boyes" w:date="2023-05-10T17:31:00Z">
        <w:r w:rsidRPr="00EA6FD5" w:rsidDel="00E416E9">
          <w:rPr>
            <w:rFonts w:ascii="Times New Roman" w:hAnsi="Times New Roman" w:cs="Times New Roman"/>
            <w:sz w:val="24"/>
            <w:szCs w:val="24"/>
          </w:rPr>
          <w:delText>My</w:delText>
        </w:r>
        <w:r w:rsidR="0086178B" w:rsidRPr="00EA6FD5" w:rsidDel="00E416E9">
          <w:rPr>
            <w:rFonts w:ascii="Times New Roman" w:hAnsi="Times New Roman" w:cs="Times New Roman"/>
            <w:sz w:val="24"/>
            <w:szCs w:val="24"/>
          </w:rPr>
          <w:delText xml:space="preserve"> </w:delText>
        </w:r>
        <w:r w:rsidRPr="00EA6FD5" w:rsidDel="00E416E9">
          <w:rPr>
            <w:rFonts w:ascii="Times New Roman" w:hAnsi="Times New Roman" w:cs="Times New Roman"/>
            <w:sz w:val="24"/>
            <w:szCs w:val="24"/>
          </w:rPr>
          <w:delText>report</w:delText>
        </w:r>
      </w:del>
      <w:ins w:id="277" w:author="Sara Boyes" w:date="2023-05-10T17:31:00Z">
        <w:r w:rsidR="00E416E9" w:rsidRPr="00EA6FD5">
          <w:rPr>
            <w:rFonts w:ascii="Times New Roman" w:hAnsi="Times New Roman" w:cs="Times New Roman"/>
            <w:sz w:val="24"/>
            <w:szCs w:val="24"/>
          </w:rPr>
          <w:t>It</w:t>
        </w:r>
      </w:ins>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represents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impartial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assessment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implementation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civilian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aspects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General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Framework</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Agreement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for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Peace</w:t>
      </w:r>
      <w:r w:rsidR="000E4F83" w:rsidRPr="00EA6FD5">
        <w:rPr>
          <w:rFonts w:ascii="Times New Roman" w:hAnsi="Times New Roman" w:cs="Times New Roman"/>
          <w:sz w:val="24"/>
          <w:szCs w:val="24"/>
        </w:rPr>
        <w:t xml:space="preserve"> </w:t>
      </w:r>
      <w:del w:id="278" w:author="Sara Boyes" w:date="2023-05-10T17:31:00Z">
        <w:r w:rsidR="000E4F83" w:rsidRPr="00EA6FD5" w:rsidDel="00E416E9">
          <w:rPr>
            <w:rFonts w:ascii="Times New Roman" w:hAnsi="Times New Roman" w:cs="Times New Roman"/>
            <w:sz w:val="24"/>
            <w:szCs w:val="24"/>
          </w:rPr>
          <w:delText>(GFAP)</w:delText>
        </w:r>
        <w:r w:rsidR="0086178B" w:rsidRPr="00EA6FD5" w:rsidDel="00E416E9">
          <w:rPr>
            <w:rFonts w:ascii="Times New Roman" w:hAnsi="Times New Roman" w:cs="Times New Roman"/>
            <w:sz w:val="24"/>
            <w:szCs w:val="24"/>
          </w:rPr>
          <w:delText xml:space="preserve"> </w:delText>
        </w:r>
      </w:del>
      <w:r w:rsidRPr="00EA6FD5">
        <w:rPr>
          <w:rFonts w:ascii="Times New Roman" w:hAnsi="Times New Roman" w:cs="Times New Roman"/>
          <w:sz w:val="24"/>
          <w:szCs w:val="24"/>
        </w:rPr>
        <w:t>with</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information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developments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00983554" w:rsidRPr="00EA6FD5">
        <w:rPr>
          <w:rFonts w:ascii="Times New Roman" w:hAnsi="Times New Roman" w:cs="Times New Roman"/>
          <w:sz w:val="24"/>
          <w:szCs w:val="24"/>
        </w:rPr>
        <w:t>progress</w:t>
      </w:r>
      <w:r w:rsidR="0086178B" w:rsidRPr="00EA6FD5">
        <w:rPr>
          <w:rFonts w:ascii="Times New Roman" w:hAnsi="Times New Roman" w:cs="Times New Roman"/>
          <w:sz w:val="24"/>
          <w:szCs w:val="24"/>
        </w:rPr>
        <w:t xml:space="preserve"> </w:t>
      </w:r>
      <w:r w:rsidR="00983554" w:rsidRPr="00EA6FD5">
        <w:rPr>
          <w:rFonts w:ascii="Times New Roman" w:hAnsi="Times New Roman" w:cs="Times New Roman"/>
          <w:sz w:val="24"/>
          <w:szCs w:val="24"/>
        </w:rPr>
        <w:t>toward</w:t>
      </w:r>
      <w:ins w:id="279" w:author="Sara Boyes" w:date="2023-05-10T23:24:00Z">
        <w:r w:rsidR="00EA4DA3" w:rsidRPr="00EA6FD5">
          <w:rPr>
            <w:rFonts w:ascii="Times New Roman" w:hAnsi="Times New Roman" w:cs="Times New Roman"/>
            <w:sz w:val="24"/>
            <w:szCs w:val="24"/>
          </w:rPr>
          <w:t>s</w:t>
        </w:r>
      </w:ins>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achieving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previously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established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goals.</w:t>
      </w:r>
    </w:p>
    <w:p w14:paraId="4C262951" w14:textId="76455DD1" w:rsidR="00997862" w:rsidRPr="00EA6FD5" w:rsidRDefault="0073799D" w:rsidP="006414C5">
      <w:pPr>
        <w:pStyle w:val="ListParagraph"/>
        <w:numPr>
          <w:ilvl w:val="0"/>
          <w:numId w:val="31"/>
        </w:numPr>
        <w:spacing w:before="240"/>
        <w:ind w:left="360"/>
        <w:contextualSpacing w:val="0"/>
        <w:jc w:val="both"/>
        <w:rPr>
          <w:rFonts w:ascii="Times New Roman" w:hAnsi="Times New Roman" w:cs="Times New Roman"/>
          <w:b/>
          <w:bCs/>
          <w:sz w:val="24"/>
          <w:szCs w:val="24"/>
        </w:rPr>
      </w:pPr>
      <w:r w:rsidRPr="00EA6FD5">
        <w:rPr>
          <w:rFonts w:ascii="Times New Roman" w:hAnsi="Times New Roman" w:cs="Times New Roman"/>
          <w:sz w:val="24"/>
          <w:szCs w:val="24"/>
        </w:rPr>
        <w:t>I</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am</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fulfilling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mandate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pursuant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del w:id="280" w:author="Sara Boyes" w:date="2023-05-10T17:34:00Z">
        <w:r w:rsidRPr="00EA6FD5" w:rsidDel="00E416E9">
          <w:rPr>
            <w:rFonts w:ascii="Times New Roman" w:hAnsi="Times New Roman" w:cs="Times New Roman"/>
            <w:sz w:val="24"/>
            <w:szCs w:val="24"/>
          </w:rPr>
          <w:delText>A</w:delText>
        </w:r>
      </w:del>
      <w:ins w:id="281" w:author="Sara Boyes" w:date="2023-05-10T17:34:00Z">
        <w:r w:rsidR="00E416E9" w:rsidRPr="00EA6FD5">
          <w:rPr>
            <w:rFonts w:ascii="Times New Roman" w:hAnsi="Times New Roman" w:cs="Times New Roman"/>
            <w:sz w:val="24"/>
            <w:szCs w:val="24"/>
          </w:rPr>
          <w:t>a</w:t>
        </w:r>
      </w:ins>
      <w:r w:rsidRPr="00EA6FD5">
        <w:rPr>
          <w:rFonts w:ascii="Times New Roman" w:hAnsi="Times New Roman" w:cs="Times New Roman"/>
          <w:sz w:val="24"/>
          <w:szCs w:val="24"/>
        </w:rPr>
        <w:t>nnex</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10</w:t>
      </w:r>
      <w:r w:rsidR="0086178B" w:rsidRPr="00EA6FD5">
        <w:rPr>
          <w:rFonts w:ascii="Times New Roman" w:hAnsi="Times New Roman" w:cs="Times New Roman"/>
          <w:sz w:val="24"/>
          <w:szCs w:val="24"/>
        </w:rPr>
        <w:t xml:space="preserve"> </w:t>
      </w:r>
      <w:r w:rsidR="00983554"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General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Framework</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Agreement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for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Peace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accordance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with</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relevant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decisions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del w:id="282" w:author="Sara Boyes" w:date="2023-05-10T17:52:00Z">
        <w:r w:rsidRPr="00EA6FD5" w:rsidDel="00B03BF1">
          <w:rPr>
            <w:rFonts w:ascii="Times New Roman" w:eastAsia="Times New Roman" w:hAnsi="Times New Roman" w:cs="Times New Roman"/>
            <w:sz w:val="24"/>
            <w:szCs w:val="24"/>
          </w:rPr>
          <w:delText>United</w:delText>
        </w:r>
        <w:r w:rsidR="0086178B" w:rsidRPr="00EA6FD5" w:rsidDel="00B03BF1">
          <w:rPr>
            <w:rFonts w:ascii="Times New Roman" w:eastAsia="Times New Roman" w:hAnsi="Times New Roman" w:cs="Times New Roman"/>
            <w:sz w:val="24"/>
            <w:szCs w:val="24"/>
          </w:rPr>
          <w:delText xml:space="preserve"> </w:delText>
        </w:r>
        <w:r w:rsidRPr="00EA6FD5" w:rsidDel="00B03BF1">
          <w:rPr>
            <w:rFonts w:ascii="Times New Roman" w:eastAsia="Times New Roman" w:hAnsi="Times New Roman" w:cs="Times New Roman"/>
            <w:sz w:val="24"/>
            <w:szCs w:val="24"/>
          </w:rPr>
          <w:delText>Nations</w:delText>
        </w:r>
        <w:r w:rsidR="0086178B" w:rsidRPr="00EA6FD5" w:rsidDel="00B03BF1">
          <w:rPr>
            <w:rFonts w:ascii="Times New Roman" w:eastAsia="Times New Roman" w:hAnsi="Times New Roman" w:cs="Times New Roman"/>
            <w:sz w:val="24"/>
            <w:szCs w:val="24"/>
          </w:rPr>
          <w:delText xml:space="preserve"> </w:delText>
        </w:r>
      </w:del>
      <w:r w:rsidRPr="00EA6FD5">
        <w:rPr>
          <w:rFonts w:ascii="Times New Roman" w:eastAsia="Times New Roman" w:hAnsi="Times New Roman" w:cs="Times New Roman"/>
          <w:sz w:val="24"/>
          <w:szCs w:val="24"/>
        </w:rPr>
        <w:t>Security</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Council</w:t>
      </w:r>
      <w:r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Progress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five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objectives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two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conditions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w:t>
      </w:r>
      <w:ins w:id="283" w:author="Sara Boyes" w:date="2023-05-10T17:52:00Z">
        <w:r w:rsidR="00B03BF1"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5</w:t>
      </w:r>
      <w:del w:id="284" w:author="Sara Boyes" w:date="2023-05-10T17:54:00Z">
        <w:r w:rsidRPr="00EA6FD5" w:rsidDel="00B03BF1">
          <w:rPr>
            <w:rFonts w:ascii="Times New Roman" w:hAnsi="Times New Roman" w:cs="Times New Roman"/>
            <w:sz w:val="24"/>
            <w:szCs w:val="24"/>
          </w:rPr>
          <w:delText>+</w:delText>
        </w:r>
      </w:del>
      <w:ins w:id="285" w:author="Sara Boyes" w:date="2023-05-10T17:54:00Z">
        <w:r w:rsidR="00B03BF1" w:rsidRPr="00EA6FD5">
          <w:rPr>
            <w:rFonts w:ascii="Times New Roman" w:hAnsi="Times New Roman" w:cs="Times New Roman"/>
            <w:sz w:val="24"/>
            <w:szCs w:val="24"/>
          </w:rPr>
          <w:t xml:space="preserve"> plus </w:t>
        </w:r>
      </w:ins>
      <w:r w:rsidRPr="00EA6FD5">
        <w:rPr>
          <w:rFonts w:ascii="Times New Roman" w:hAnsi="Times New Roman" w:cs="Times New Roman"/>
          <w:sz w:val="24"/>
          <w:szCs w:val="24"/>
        </w:rPr>
        <w:t>2</w:t>
      </w:r>
      <w:r w:rsidR="0086178B" w:rsidRPr="00EA6FD5">
        <w:rPr>
          <w:rFonts w:ascii="Times New Roman" w:hAnsi="Times New Roman" w:cs="Times New Roman"/>
          <w:sz w:val="24"/>
          <w:szCs w:val="24"/>
        </w:rPr>
        <w:t xml:space="preserve"> </w:t>
      </w:r>
      <w:del w:id="286" w:author="Sara Boyes" w:date="2023-05-10T17:52:00Z">
        <w:r w:rsidRPr="00EA6FD5" w:rsidDel="00B03BF1">
          <w:rPr>
            <w:rFonts w:ascii="Times New Roman" w:hAnsi="Times New Roman" w:cs="Times New Roman"/>
            <w:sz w:val="24"/>
            <w:szCs w:val="24"/>
          </w:rPr>
          <w:delText>A</w:delText>
        </w:r>
      </w:del>
      <w:ins w:id="287" w:author="Sara Boyes" w:date="2023-05-10T17:52:00Z">
        <w:r w:rsidR="00B03BF1" w:rsidRPr="00EA6FD5">
          <w:rPr>
            <w:rFonts w:ascii="Times New Roman" w:hAnsi="Times New Roman" w:cs="Times New Roman"/>
            <w:sz w:val="24"/>
            <w:szCs w:val="24"/>
          </w:rPr>
          <w:t>a</w:t>
        </w:r>
      </w:ins>
      <w:r w:rsidRPr="00EA6FD5">
        <w:rPr>
          <w:rFonts w:ascii="Times New Roman" w:hAnsi="Times New Roman" w:cs="Times New Roman"/>
          <w:sz w:val="24"/>
          <w:szCs w:val="24"/>
        </w:rPr>
        <w:t>genda),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set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2008</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agenda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for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Herzegovina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transition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from</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international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oversight</w:t>
      </w:r>
      <w:del w:id="288" w:author="Sara Boyes" w:date="2023-05-10T17:52:00Z">
        <w:r w:rsidRPr="00EA6FD5" w:rsidDel="00B03BF1">
          <w:rPr>
            <w:rFonts w:ascii="Times New Roman" w:hAnsi="Times New Roman" w:cs="Times New Roman"/>
            <w:sz w:val="24"/>
            <w:szCs w:val="24"/>
          </w:rPr>
          <w:delText>,</w:delText>
        </w:r>
      </w:del>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remains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obligation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Herzegovina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authorities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fulfil</w:t>
      </w:r>
      <w:del w:id="289" w:author="Sara Boyes" w:date="2023-05-10T17:52:00Z">
        <w:r w:rsidRPr="00EA6FD5" w:rsidDel="00B03BF1">
          <w:rPr>
            <w:rFonts w:ascii="Times New Roman" w:hAnsi="Times New Roman" w:cs="Times New Roman"/>
            <w:sz w:val="24"/>
            <w:szCs w:val="24"/>
          </w:rPr>
          <w:delText>l</w:delText>
        </w:r>
      </w:del>
      <w:r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However,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report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indicates,</w:t>
      </w:r>
      <w:r w:rsidR="0086178B" w:rsidRPr="00EA6FD5">
        <w:rPr>
          <w:rFonts w:ascii="Times New Roman" w:hAnsi="Times New Roman" w:cs="Times New Roman"/>
          <w:sz w:val="24"/>
          <w:szCs w:val="24"/>
        </w:rPr>
        <w:t xml:space="preserve"> </w:t>
      </w:r>
      <w:r w:rsidR="00740087" w:rsidRPr="00EA6FD5">
        <w:rPr>
          <w:rFonts w:ascii="Times New Roman" w:hAnsi="Times New Roman" w:cs="Times New Roman"/>
          <w:sz w:val="24"/>
          <w:szCs w:val="24"/>
        </w:rPr>
        <w:t xml:space="preserve">concerning developments in </w:t>
      </w:r>
      <w:ins w:id="290" w:author="Sara Boyes" w:date="2023-05-10T16:55:00Z">
        <w:r w:rsidR="00F53A8A" w:rsidRPr="00EA6FD5">
          <w:rPr>
            <w:rFonts w:ascii="Times New Roman" w:hAnsi="Times New Roman" w:cs="Times New Roman"/>
            <w:bCs/>
            <w:sz w:val="24"/>
            <w:szCs w:val="24"/>
            <w:shd w:val="clear" w:color="auto" w:fill="FFFFFF"/>
          </w:rPr>
          <w:t xml:space="preserve">the </w:t>
        </w:r>
      </w:ins>
      <w:r w:rsidR="00740087" w:rsidRPr="00EA6FD5">
        <w:rPr>
          <w:rFonts w:ascii="Times New Roman" w:hAnsi="Times New Roman" w:cs="Times New Roman"/>
          <w:sz w:val="24"/>
          <w:szCs w:val="24"/>
        </w:rPr>
        <w:t xml:space="preserve">Republika Srpska,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commentRangeStart w:id="291"/>
      <w:r w:rsidR="00740087" w:rsidRPr="00EA6FD5">
        <w:rPr>
          <w:rFonts w:ascii="Times New Roman" w:hAnsi="Times New Roman" w:cs="Times New Roman"/>
          <w:sz w:val="24"/>
          <w:szCs w:val="24"/>
        </w:rPr>
        <w:t xml:space="preserve">outstanding </w:t>
      </w:r>
      <w:commentRangeEnd w:id="291"/>
      <w:r w:rsidR="000A3D26" w:rsidRPr="00EA6FD5">
        <w:rPr>
          <w:rStyle w:val="CommentReference"/>
        </w:rPr>
        <w:commentReference w:id="291"/>
      </w:r>
      <w:r w:rsidR="00740087" w:rsidRPr="00EA6FD5">
        <w:rPr>
          <w:rFonts w:ascii="Times New Roman" w:hAnsi="Times New Roman" w:cs="Times New Roman"/>
          <w:sz w:val="24"/>
          <w:szCs w:val="24"/>
        </w:rPr>
        <w:t>formation of the Federation government</w:t>
      </w:r>
      <w:r w:rsidR="00983554" w:rsidRPr="00EA6FD5">
        <w:rPr>
          <w:rFonts w:ascii="Times New Roman" w:hAnsi="Times New Roman" w:cs="Times New Roman"/>
          <w:sz w:val="24"/>
          <w:szCs w:val="24"/>
        </w:rPr>
        <w:t>,</w:t>
      </w:r>
      <w:r w:rsidR="00740087" w:rsidRPr="00EA6FD5">
        <w:rPr>
          <w:rFonts w:ascii="Times New Roman" w:hAnsi="Times New Roman" w:cs="Times New Roman"/>
          <w:sz w:val="24"/>
          <w:szCs w:val="24"/>
        </w:rPr>
        <w:t xml:space="preserve"> and profound divisions in </w:t>
      </w:r>
      <w:del w:id="292" w:author="Sara Boyes" w:date="2023-05-10T17:54:00Z">
        <w:r w:rsidR="00740087" w:rsidRPr="00EA6FD5" w:rsidDel="00B03BF1">
          <w:rPr>
            <w:rFonts w:ascii="Times New Roman" w:hAnsi="Times New Roman" w:cs="Times New Roman"/>
            <w:sz w:val="24"/>
            <w:szCs w:val="24"/>
          </w:rPr>
          <w:delText xml:space="preserve">the </w:delText>
        </w:r>
      </w:del>
      <w:r w:rsidR="00740087" w:rsidRPr="00EA6FD5">
        <w:rPr>
          <w:rFonts w:ascii="Times New Roman" w:hAnsi="Times New Roman" w:cs="Times New Roman"/>
          <w:sz w:val="24"/>
          <w:szCs w:val="24"/>
        </w:rPr>
        <w:t xml:space="preserve">society </w:t>
      </w:r>
      <w:del w:id="293" w:author="Sara Boyes" w:date="2023-05-10T17:54:00Z">
        <w:r w:rsidR="00740087" w:rsidRPr="00EA6FD5" w:rsidDel="00B03BF1">
          <w:rPr>
            <w:rFonts w:ascii="Times New Roman" w:hAnsi="Times New Roman" w:cs="Times New Roman"/>
            <w:sz w:val="24"/>
            <w:szCs w:val="24"/>
          </w:rPr>
          <w:delText xml:space="preserve">of </w:delText>
        </w:r>
      </w:del>
      <w:ins w:id="294" w:author="Sara Boyes" w:date="2023-05-10T17:54:00Z">
        <w:r w:rsidR="00B03BF1" w:rsidRPr="00EA6FD5">
          <w:rPr>
            <w:rFonts w:ascii="Times New Roman" w:hAnsi="Times New Roman" w:cs="Times New Roman"/>
            <w:sz w:val="24"/>
            <w:szCs w:val="24"/>
          </w:rPr>
          <w:t xml:space="preserve">in </w:t>
        </w:r>
      </w:ins>
      <w:r w:rsidR="00740087" w:rsidRPr="00EA6FD5">
        <w:rPr>
          <w:rFonts w:ascii="Times New Roman" w:hAnsi="Times New Roman" w:cs="Times New Roman"/>
          <w:sz w:val="24"/>
          <w:szCs w:val="24"/>
        </w:rPr>
        <w:t xml:space="preserve">Bosnia and Herzegovina </w:t>
      </w:r>
      <w:r w:rsidR="007D6E33" w:rsidRPr="00EA6FD5">
        <w:rPr>
          <w:rFonts w:ascii="Times New Roman" w:hAnsi="Times New Roman" w:cs="Times New Roman"/>
          <w:sz w:val="24"/>
          <w:szCs w:val="24"/>
        </w:rPr>
        <w:t xml:space="preserve">challenge fundamental elements of the General Framework Agreement </w:t>
      </w:r>
      <w:del w:id="295" w:author="Sara Boyes" w:date="2023-05-10T17:54:00Z">
        <w:r w:rsidR="007D6E33" w:rsidRPr="00EA6FD5" w:rsidDel="00B03BF1">
          <w:rPr>
            <w:rFonts w:ascii="Times New Roman" w:hAnsi="Times New Roman" w:cs="Times New Roman"/>
            <w:sz w:val="24"/>
            <w:szCs w:val="24"/>
          </w:rPr>
          <w:delText xml:space="preserve">for Peace </w:delText>
        </w:r>
      </w:del>
      <w:r w:rsidR="007D6E33" w:rsidRPr="00EA6FD5">
        <w:rPr>
          <w:rFonts w:ascii="Times New Roman" w:hAnsi="Times New Roman" w:cs="Times New Roman"/>
          <w:sz w:val="24"/>
          <w:szCs w:val="24"/>
        </w:rPr>
        <w:t xml:space="preserve">and </w:t>
      </w:r>
      <w:r w:rsidR="00144D66" w:rsidRPr="00EA6FD5">
        <w:rPr>
          <w:rFonts w:ascii="Times New Roman" w:hAnsi="Times New Roman" w:cs="Times New Roman"/>
          <w:sz w:val="24"/>
          <w:szCs w:val="24"/>
        </w:rPr>
        <w:t xml:space="preserve">create barriers to completing the </w:t>
      </w:r>
      <w:r w:rsidRPr="00EA6FD5">
        <w:rPr>
          <w:rFonts w:ascii="Times New Roman" w:hAnsi="Times New Roman" w:cs="Times New Roman"/>
          <w:sz w:val="24"/>
          <w:szCs w:val="24"/>
        </w:rPr>
        <w:t>5</w:t>
      </w:r>
      <w:del w:id="296" w:author="Sara Boyes" w:date="2023-05-10T17:54:00Z">
        <w:r w:rsidRPr="00EA6FD5" w:rsidDel="00B03BF1">
          <w:rPr>
            <w:rFonts w:ascii="Times New Roman" w:hAnsi="Times New Roman" w:cs="Times New Roman"/>
            <w:sz w:val="24"/>
            <w:szCs w:val="24"/>
          </w:rPr>
          <w:delText>+</w:delText>
        </w:r>
      </w:del>
      <w:ins w:id="297" w:author="Sara Boyes" w:date="2023-05-10T17:54:00Z">
        <w:r w:rsidR="00B03BF1" w:rsidRPr="00EA6FD5">
          <w:rPr>
            <w:rFonts w:ascii="Times New Roman" w:hAnsi="Times New Roman" w:cs="Times New Roman"/>
            <w:sz w:val="24"/>
            <w:szCs w:val="24"/>
          </w:rPr>
          <w:t xml:space="preserve"> plus </w:t>
        </w:r>
      </w:ins>
      <w:r w:rsidRPr="00EA6FD5">
        <w:rPr>
          <w:rFonts w:ascii="Times New Roman" w:hAnsi="Times New Roman" w:cs="Times New Roman"/>
          <w:sz w:val="24"/>
          <w:szCs w:val="24"/>
        </w:rPr>
        <w:t>2</w:t>
      </w:r>
      <w:r w:rsidR="0086178B" w:rsidRPr="00EA6FD5">
        <w:rPr>
          <w:rFonts w:ascii="Times New Roman" w:hAnsi="Times New Roman" w:cs="Times New Roman"/>
          <w:sz w:val="24"/>
          <w:szCs w:val="24"/>
        </w:rPr>
        <w:t xml:space="preserve"> </w:t>
      </w:r>
      <w:del w:id="298" w:author="Sara Boyes" w:date="2023-05-10T20:55:00Z">
        <w:r w:rsidRPr="00EA6FD5" w:rsidDel="001A78FC">
          <w:rPr>
            <w:rFonts w:ascii="Times New Roman" w:hAnsi="Times New Roman" w:cs="Times New Roman"/>
            <w:sz w:val="24"/>
            <w:szCs w:val="24"/>
          </w:rPr>
          <w:delText>A</w:delText>
        </w:r>
      </w:del>
      <w:ins w:id="299" w:author="Sara Boyes" w:date="2023-05-10T20:55:00Z">
        <w:r w:rsidR="001A78FC" w:rsidRPr="00EA6FD5">
          <w:rPr>
            <w:rFonts w:ascii="Times New Roman" w:hAnsi="Times New Roman" w:cs="Times New Roman"/>
            <w:sz w:val="24"/>
            <w:szCs w:val="24"/>
          </w:rPr>
          <w:t>a</w:t>
        </w:r>
      </w:ins>
      <w:r w:rsidRPr="00EA6FD5">
        <w:rPr>
          <w:rFonts w:ascii="Times New Roman" w:hAnsi="Times New Roman" w:cs="Times New Roman"/>
          <w:sz w:val="24"/>
          <w:szCs w:val="24"/>
        </w:rPr>
        <w:t>genda</w:t>
      </w:r>
      <w:r w:rsidR="00997862" w:rsidRPr="00EA6FD5">
        <w:rPr>
          <w:rFonts w:ascii="Times New Roman" w:hAnsi="Times New Roman" w:cs="Times New Roman"/>
          <w:sz w:val="24"/>
          <w:szCs w:val="24"/>
        </w:rPr>
        <w:t>.</w:t>
      </w:r>
    </w:p>
    <w:p w14:paraId="6F0BDD18" w14:textId="76C2ED9F" w:rsidR="00740087" w:rsidRPr="00EA6FD5" w:rsidRDefault="0073799D" w:rsidP="00B45D92">
      <w:pPr>
        <w:pStyle w:val="ListParagraph"/>
        <w:numPr>
          <w:ilvl w:val="0"/>
          <w:numId w:val="31"/>
        </w:numPr>
        <w:spacing w:before="240"/>
        <w:ind w:left="360"/>
        <w:contextualSpacing w:val="0"/>
        <w:jc w:val="both"/>
        <w:rPr>
          <w:rFonts w:ascii="Times New Roman" w:hAnsi="Times New Roman" w:cs="Times New Roman"/>
          <w:b/>
          <w:bCs/>
          <w:sz w:val="24"/>
          <w:szCs w:val="24"/>
        </w:rPr>
      </w:pPr>
      <w:r w:rsidRPr="00EA6FD5">
        <w:rPr>
          <w:rFonts w:ascii="Times New Roman" w:hAnsi="Times New Roman" w:cs="Times New Roman"/>
          <w:sz w:val="24"/>
          <w:szCs w:val="24"/>
        </w:rPr>
        <w:t>I</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reiterate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that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parties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must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fully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comply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with</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General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Framework</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Agreement</w:t>
      </w:r>
      <w:r w:rsidR="0086178B" w:rsidRPr="00EA6FD5">
        <w:rPr>
          <w:rFonts w:ascii="Times New Roman" w:hAnsi="Times New Roman" w:cs="Times New Roman"/>
          <w:sz w:val="24"/>
          <w:szCs w:val="24"/>
        </w:rPr>
        <w:t xml:space="preserve"> </w:t>
      </w:r>
      <w:del w:id="300" w:author="Sara Boyes" w:date="2023-05-10T17:55:00Z">
        <w:r w:rsidRPr="00EA6FD5" w:rsidDel="00B03BF1">
          <w:rPr>
            <w:rFonts w:ascii="Times New Roman" w:hAnsi="Times New Roman" w:cs="Times New Roman"/>
            <w:sz w:val="24"/>
            <w:szCs w:val="24"/>
          </w:rPr>
          <w:delText>for</w:delText>
        </w:r>
        <w:r w:rsidR="0086178B" w:rsidRPr="00EA6FD5" w:rsidDel="00B03BF1">
          <w:rPr>
            <w:rFonts w:ascii="Times New Roman" w:hAnsi="Times New Roman" w:cs="Times New Roman"/>
            <w:sz w:val="24"/>
            <w:szCs w:val="24"/>
          </w:rPr>
          <w:delText xml:space="preserve"> </w:delText>
        </w:r>
        <w:r w:rsidRPr="00EA6FD5" w:rsidDel="00B03BF1">
          <w:rPr>
            <w:rFonts w:ascii="Times New Roman" w:hAnsi="Times New Roman" w:cs="Times New Roman"/>
            <w:sz w:val="24"/>
            <w:szCs w:val="24"/>
          </w:rPr>
          <w:delText>Peace</w:delText>
        </w:r>
        <w:r w:rsidR="0086178B" w:rsidRPr="00EA6FD5" w:rsidDel="00B03BF1">
          <w:rPr>
            <w:rFonts w:ascii="Times New Roman" w:hAnsi="Times New Roman" w:cs="Times New Roman"/>
            <w:sz w:val="24"/>
            <w:szCs w:val="24"/>
          </w:rPr>
          <w:delText xml:space="preserve"> </w:delText>
        </w:r>
      </w:del>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overcome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blockages</w:t>
      </w:r>
      <w:r w:rsidR="0086178B" w:rsidRPr="00EA6FD5">
        <w:rPr>
          <w:rFonts w:ascii="Times New Roman" w:hAnsi="Times New Roman" w:cs="Times New Roman"/>
          <w:sz w:val="24"/>
          <w:szCs w:val="24"/>
        </w:rPr>
        <w:t xml:space="preserve"> </w:t>
      </w:r>
      <w:del w:id="301" w:author="Sara Boyes" w:date="2023-05-10T17:55:00Z">
        <w:r w:rsidR="002A65EE" w:rsidRPr="00EA6FD5" w:rsidDel="00B03BF1">
          <w:rPr>
            <w:rFonts w:ascii="Times New Roman" w:hAnsi="Times New Roman" w:cs="Times New Roman"/>
            <w:sz w:val="24"/>
            <w:szCs w:val="24"/>
          </w:rPr>
          <w:delText>on</w:delText>
        </w:r>
        <w:r w:rsidR="0086178B" w:rsidRPr="00EA6FD5" w:rsidDel="00B03BF1">
          <w:rPr>
            <w:rFonts w:ascii="Times New Roman" w:hAnsi="Times New Roman" w:cs="Times New Roman"/>
            <w:sz w:val="24"/>
            <w:szCs w:val="24"/>
          </w:rPr>
          <w:delText xml:space="preserve"> </w:delText>
        </w:r>
      </w:del>
      <w:ins w:id="302" w:author="Sara Boyes" w:date="2023-05-10T17:55:00Z">
        <w:r w:rsidR="00B03BF1" w:rsidRPr="00EA6FD5">
          <w:rPr>
            <w:rFonts w:ascii="Times New Roman" w:hAnsi="Times New Roman" w:cs="Times New Roman"/>
            <w:sz w:val="24"/>
            <w:szCs w:val="24"/>
          </w:rPr>
          <w:t xml:space="preserve">at </w:t>
        </w:r>
      </w:ins>
      <w:r w:rsidR="002A65EE" w:rsidRPr="00EA6FD5">
        <w:rPr>
          <w:rFonts w:ascii="Times New Roman" w:hAnsi="Times New Roman" w:cs="Times New Roman"/>
          <w:sz w:val="24"/>
          <w:szCs w:val="24"/>
        </w:rPr>
        <w:t>all</w:t>
      </w:r>
      <w:r w:rsidR="0086178B" w:rsidRPr="00EA6FD5">
        <w:rPr>
          <w:rFonts w:ascii="Times New Roman" w:hAnsi="Times New Roman" w:cs="Times New Roman"/>
          <w:sz w:val="24"/>
          <w:szCs w:val="24"/>
        </w:rPr>
        <w:t xml:space="preserve"> </w:t>
      </w:r>
      <w:r w:rsidR="002A65EE" w:rsidRPr="00EA6FD5">
        <w:rPr>
          <w:rFonts w:ascii="Times New Roman" w:hAnsi="Times New Roman" w:cs="Times New Roman"/>
          <w:sz w:val="24"/>
          <w:szCs w:val="24"/>
        </w:rPr>
        <w:t>government</w:t>
      </w:r>
      <w:r w:rsidR="0086178B" w:rsidRPr="00EA6FD5">
        <w:rPr>
          <w:rFonts w:ascii="Times New Roman" w:hAnsi="Times New Roman" w:cs="Times New Roman"/>
          <w:sz w:val="24"/>
          <w:szCs w:val="24"/>
        </w:rPr>
        <w:t xml:space="preserve"> </w:t>
      </w:r>
      <w:r w:rsidR="002A65EE" w:rsidRPr="00EA6FD5">
        <w:rPr>
          <w:rFonts w:ascii="Times New Roman" w:hAnsi="Times New Roman" w:cs="Times New Roman"/>
          <w:sz w:val="24"/>
          <w:szCs w:val="24"/>
        </w:rPr>
        <w:t>levels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so</w:t>
      </w:r>
      <w:r w:rsidR="0086178B" w:rsidRPr="00EA6FD5">
        <w:rPr>
          <w:rFonts w:ascii="Times New Roman" w:hAnsi="Times New Roman" w:cs="Times New Roman"/>
          <w:sz w:val="24"/>
          <w:szCs w:val="24"/>
        </w:rPr>
        <w:t xml:space="preserve"> </w:t>
      </w:r>
      <w:ins w:id="303" w:author="Sara Boyes" w:date="2023-05-10T17:55:00Z">
        <w:r w:rsidR="00B03BF1" w:rsidRPr="00EA6FD5">
          <w:rPr>
            <w:rFonts w:ascii="Times New Roman" w:hAnsi="Times New Roman" w:cs="Times New Roman"/>
            <w:sz w:val="24"/>
            <w:szCs w:val="24"/>
          </w:rPr>
          <w:t xml:space="preserve">that </w:t>
        </w:r>
      </w:ins>
      <w:r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Herzegovina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can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take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565761" w:rsidRPr="00EA6FD5">
        <w:rPr>
          <w:rFonts w:ascii="Times New Roman" w:hAnsi="Times New Roman" w:cs="Times New Roman"/>
          <w:sz w:val="24"/>
          <w:szCs w:val="24"/>
        </w:rPr>
        <w:t>obligatory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political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legal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steps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advance</w:t>
      </w:r>
      <w:r w:rsidR="0086178B" w:rsidRPr="00EA6FD5">
        <w:rPr>
          <w:rFonts w:ascii="Times New Roman" w:hAnsi="Times New Roman" w:cs="Times New Roman"/>
          <w:sz w:val="24"/>
          <w:szCs w:val="24"/>
        </w:rPr>
        <w:t xml:space="preserve"> </w:t>
      </w:r>
      <w:r w:rsidR="00983554" w:rsidRPr="00EA6FD5">
        <w:rPr>
          <w:rFonts w:ascii="Times New Roman" w:hAnsi="Times New Roman" w:cs="Times New Roman"/>
          <w:sz w:val="24"/>
          <w:szCs w:val="24"/>
        </w:rPr>
        <w:t>toward</w:t>
      </w:r>
      <w:ins w:id="304" w:author="Sara Boyes" w:date="2023-05-08T18:36:00Z">
        <w:r w:rsidR="006158C1" w:rsidRPr="00EA6FD5">
          <w:rPr>
            <w:rFonts w:ascii="Times New Roman" w:hAnsi="Times New Roman" w:cs="Times New Roman"/>
            <w:sz w:val="24"/>
            <w:szCs w:val="24"/>
          </w:rPr>
          <w:t>s</w:t>
        </w:r>
      </w:ins>
      <w:r w:rsidR="00983554" w:rsidRPr="00EA6FD5">
        <w:rPr>
          <w:rFonts w:ascii="Times New Roman" w:hAnsi="Times New Roman" w:cs="Times New Roman"/>
          <w:sz w:val="24"/>
          <w:szCs w:val="24"/>
        </w:rPr>
        <w:t xml:space="preserve"> </w:t>
      </w:r>
      <w:ins w:id="305" w:author="Sara Boyes" w:date="2023-05-10T20:46:00Z">
        <w:r w:rsidR="00B667B9" w:rsidRPr="00EA6FD5">
          <w:rPr>
            <w:rFonts w:ascii="Times New Roman" w:hAnsi="Times New Roman" w:cs="Times New Roman"/>
            <w:sz w:val="24"/>
            <w:szCs w:val="24"/>
          </w:rPr>
          <w:t xml:space="preserve">integration into the </w:t>
        </w:r>
      </w:ins>
      <w:r w:rsidRPr="00EA6FD5">
        <w:rPr>
          <w:rFonts w:ascii="Times New Roman" w:hAnsi="Times New Roman" w:cs="Times New Roman"/>
          <w:sz w:val="24"/>
          <w:szCs w:val="24"/>
        </w:rPr>
        <w:t>European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Union</w:t>
      </w:r>
      <w:del w:id="306" w:author="Sara Boyes" w:date="2023-05-10T20:46:00Z">
        <w:r w:rsidR="0086178B" w:rsidRPr="00EA6FD5" w:rsidDel="00B667B9">
          <w:rPr>
            <w:rFonts w:ascii="Times New Roman" w:hAnsi="Times New Roman" w:cs="Times New Roman"/>
            <w:sz w:val="24"/>
            <w:szCs w:val="24"/>
          </w:rPr>
          <w:delText xml:space="preserve"> </w:delText>
        </w:r>
        <w:r w:rsidRPr="00EA6FD5" w:rsidDel="00B667B9">
          <w:rPr>
            <w:rFonts w:ascii="Times New Roman" w:hAnsi="Times New Roman" w:cs="Times New Roman"/>
            <w:sz w:val="24"/>
            <w:szCs w:val="24"/>
          </w:rPr>
          <w:delText>integration</w:delText>
        </w:r>
      </w:del>
      <w:r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p>
    <w:p w14:paraId="352DC54D" w14:textId="79744207" w:rsidR="00B45D92" w:rsidRPr="00EA6FD5" w:rsidRDefault="00997862" w:rsidP="00B45D92">
      <w:pPr>
        <w:pStyle w:val="ListParagraph"/>
        <w:numPr>
          <w:ilvl w:val="0"/>
          <w:numId w:val="31"/>
        </w:numPr>
        <w:spacing w:before="240"/>
        <w:ind w:left="360"/>
        <w:contextualSpacing w:val="0"/>
        <w:jc w:val="both"/>
        <w:rPr>
          <w:rFonts w:ascii="Times New Roman" w:hAnsi="Times New Roman" w:cs="Times New Roman"/>
          <w:b/>
          <w:bCs/>
          <w:sz w:val="24"/>
          <w:szCs w:val="24"/>
        </w:rPr>
      </w:pPr>
      <w:r w:rsidRPr="00EA6FD5">
        <w:rPr>
          <w:rFonts w:ascii="Times New Roman" w:hAnsi="Times New Roman" w:cs="Times New Roman"/>
          <w:sz w:val="24"/>
          <w:szCs w:val="24"/>
        </w:rPr>
        <w:t xml:space="preserve">This </w:t>
      </w:r>
      <w:del w:id="307" w:author="Sara Boyes" w:date="2023-05-16T16:45:00Z">
        <w:r w:rsidRPr="00EA6FD5" w:rsidDel="000A3D26">
          <w:rPr>
            <w:rFonts w:ascii="Times New Roman" w:hAnsi="Times New Roman" w:cs="Times New Roman"/>
            <w:sz w:val="24"/>
            <w:szCs w:val="24"/>
          </w:rPr>
          <w:delText>became even more important</w:delText>
        </w:r>
      </w:del>
      <w:ins w:id="308" w:author="Sara Boyes" w:date="2023-05-16T16:45:00Z">
        <w:r w:rsidR="000A3D26" w:rsidRPr="00EA6FD5">
          <w:rPr>
            <w:rFonts w:ascii="Times New Roman" w:hAnsi="Times New Roman" w:cs="Times New Roman"/>
            <w:sz w:val="24"/>
            <w:szCs w:val="24"/>
          </w:rPr>
          <w:t>grew in importance</w:t>
        </w:r>
      </w:ins>
      <w:r w:rsidRPr="00EA6FD5">
        <w:rPr>
          <w:rFonts w:ascii="Times New Roman" w:hAnsi="Times New Roman" w:cs="Times New Roman"/>
          <w:sz w:val="24"/>
          <w:szCs w:val="24"/>
        </w:rPr>
        <w:t xml:space="preserve"> after </w:t>
      </w:r>
      <w:r w:rsidR="00F55C59" w:rsidRPr="00EA6FD5">
        <w:rPr>
          <w:rFonts w:ascii="Times New Roman" w:hAnsi="Times New Roman" w:cs="Times New Roman"/>
          <w:sz w:val="24"/>
          <w:szCs w:val="24"/>
        </w:rPr>
        <w:t xml:space="preserve">Bosnia and Herzegovina </w:t>
      </w:r>
      <w:r w:rsidRPr="00EA6FD5">
        <w:rPr>
          <w:rFonts w:ascii="Times New Roman" w:hAnsi="Times New Roman" w:cs="Times New Roman"/>
          <w:sz w:val="24"/>
          <w:szCs w:val="24"/>
        </w:rPr>
        <w:t xml:space="preserve">was granted </w:t>
      </w:r>
      <w:del w:id="309" w:author="Sara Boyes" w:date="2023-05-08T17:37:00Z">
        <w:r w:rsidRPr="00EA6FD5" w:rsidDel="00076A6D">
          <w:rPr>
            <w:rFonts w:ascii="Times New Roman" w:hAnsi="Times New Roman" w:cs="Times New Roman"/>
            <w:sz w:val="24"/>
            <w:szCs w:val="24"/>
          </w:rPr>
          <w:delText>EU</w:delText>
        </w:r>
      </w:del>
      <w:del w:id="310" w:author="Sara Boyes" w:date="2023-05-10T17:56:00Z">
        <w:r w:rsidRPr="00EA6FD5" w:rsidDel="00B03BF1">
          <w:rPr>
            <w:rFonts w:ascii="Times New Roman" w:hAnsi="Times New Roman" w:cs="Times New Roman"/>
            <w:sz w:val="24"/>
            <w:szCs w:val="24"/>
          </w:rPr>
          <w:delText xml:space="preserve"> </w:delText>
        </w:r>
        <w:r w:rsidR="00144D66" w:rsidRPr="00EA6FD5" w:rsidDel="00B03BF1">
          <w:rPr>
            <w:rFonts w:ascii="Times New Roman" w:hAnsi="Times New Roman" w:cs="Times New Roman"/>
            <w:sz w:val="24"/>
            <w:szCs w:val="24"/>
          </w:rPr>
          <w:delText>C</w:delText>
        </w:r>
      </w:del>
      <w:ins w:id="311" w:author="Sara Boyes" w:date="2023-05-10T17:56:00Z">
        <w:r w:rsidR="00B03BF1" w:rsidRPr="00EA6FD5">
          <w:rPr>
            <w:rFonts w:ascii="Times New Roman" w:hAnsi="Times New Roman" w:cs="Times New Roman"/>
            <w:sz w:val="24"/>
            <w:szCs w:val="24"/>
          </w:rPr>
          <w:t>c</w:t>
        </w:r>
      </w:ins>
      <w:r w:rsidRPr="00EA6FD5">
        <w:rPr>
          <w:rFonts w:ascii="Times New Roman" w:hAnsi="Times New Roman" w:cs="Times New Roman"/>
          <w:sz w:val="24"/>
          <w:szCs w:val="24"/>
        </w:rPr>
        <w:t xml:space="preserve">andidate </w:t>
      </w:r>
      <w:del w:id="312" w:author="Sara Boyes" w:date="2023-05-10T17:56:00Z">
        <w:r w:rsidR="00144D66" w:rsidRPr="00EA6FD5" w:rsidDel="00B03BF1">
          <w:rPr>
            <w:rFonts w:ascii="Times New Roman" w:hAnsi="Times New Roman" w:cs="Times New Roman"/>
            <w:sz w:val="24"/>
            <w:szCs w:val="24"/>
          </w:rPr>
          <w:delText>S</w:delText>
        </w:r>
      </w:del>
      <w:ins w:id="313" w:author="Sara Boyes" w:date="2023-05-10T17:56:00Z">
        <w:r w:rsidR="00B03BF1" w:rsidRPr="00EA6FD5">
          <w:rPr>
            <w:rFonts w:ascii="Times New Roman" w:hAnsi="Times New Roman" w:cs="Times New Roman"/>
            <w:sz w:val="24"/>
            <w:szCs w:val="24"/>
          </w:rPr>
          <w:t>s</w:t>
        </w:r>
      </w:ins>
      <w:r w:rsidRPr="00EA6FD5">
        <w:rPr>
          <w:rFonts w:ascii="Times New Roman" w:hAnsi="Times New Roman" w:cs="Times New Roman"/>
          <w:sz w:val="24"/>
          <w:szCs w:val="24"/>
        </w:rPr>
        <w:t>tatus</w:t>
      </w:r>
      <w:r w:rsidR="00740087" w:rsidRPr="00EA6FD5">
        <w:rPr>
          <w:rFonts w:ascii="Times New Roman" w:hAnsi="Times New Roman" w:cs="Times New Roman"/>
          <w:sz w:val="24"/>
          <w:szCs w:val="24"/>
        </w:rPr>
        <w:t xml:space="preserve"> </w:t>
      </w:r>
      <w:ins w:id="314" w:author="Sara Boyes" w:date="2023-05-10T17:56:00Z">
        <w:r w:rsidR="00B03BF1" w:rsidRPr="00EA6FD5">
          <w:rPr>
            <w:rFonts w:ascii="Times New Roman" w:hAnsi="Times New Roman" w:cs="Times New Roman"/>
            <w:sz w:val="24"/>
            <w:szCs w:val="24"/>
          </w:rPr>
          <w:t xml:space="preserve">in the European Union </w:t>
        </w:r>
      </w:ins>
      <w:r w:rsidR="00740087" w:rsidRPr="00EA6FD5">
        <w:rPr>
          <w:rFonts w:ascii="Times New Roman" w:hAnsi="Times New Roman" w:cs="Times New Roman"/>
          <w:sz w:val="24"/>
          <w:szCs w:val="24"/>
        </w:rPr>
        <w:t>on</w:t>
      </w:r>
      <w:r w:rsidR="002968C1" w:rsidRPr="00EA6FD5">
        <w:rPr>
          <w:rFonts w:ascii="Times New Roman" w:hAnsi="Times New Roman" w:cs="Times New Roman"/>
          <w:sz w:val="24"/>
          <w:szCs w:val="24"/>
        </w:rPr>
        <w:t xml:space="preserve"> 15</w:t>
      </w:r>
      <w:r w:rsidR="00740087" w:rsidRPr="00EA6FD5">
        <w:rPr>
          <w:rFonts w:ascii="Times New Roman" w:hAnsi="Times New Roman" w:cs="Times New Roman"/>
          <w:sz w:val="24"/>
          <w:szCs w:val="24"/>
        </w:rPr>
        <w:t xml:space="preserve"> December 2022</w:t>
      </w:r>
      <w:r w:rsidRPr="00EA6FD5">
        <w:rPr>
          <w:rFonts w:ascii="Times New Roman" w:hAnsi="Times New Roman" w:cs="Times New Roman"/>
          <w:sz w:val="24"/>
          <w:szCs w:val="24"/>
        </w:rPr>
        <w:t xml:space="preserve">. It is </w:t>
      </w:r>
      <w:r w:rsidR="00F55C59" w:rsidRPr="00EA6FD5">
        <w:rPr>
          <w:rFonts w:ascii="Times New Roman" w:hAnsi="Times New Roman" w:cs="Times New Roman"/>
          <w:sz w:val="24"/>
          <w:szCs w:val="24"/>
        </w:rPr>
        <w:t xml:space="preserve">crucial </w:t>
      </w:r>
      <w:r w:rsidRPr="00EA6FD5">
        <w:rPr>
          <w:rFonts w:ascii="Times New Roman" w:hAnsi="Times New Roman" w:cs="Times New Roman"/>
          <w:sz w:val="24"/>
          <w:szCs w:val="24"/>
        </w:rPr>
        <w:t xml:space="preserve">to keep this </w:t>
      </w:r>
      <w:r w:rsidR="00F55C59" w:rsidRPr="00EA6FD5">
        <w:rPr>
          <w:rFonts w:ascii="Times New Roman" w:hAnsi="Times New Roman" w:cs="Times New Roman"/>
          <w:sz w:val="24"/>
          <w:szCs w:val="24"/>
        </w:rPr>
        <w:t xml:space="preserve">positive </w:t>
      </w:r>
      <w:r w:rsidRPr="00EA6FD5">
        <w:rPr>
          <w:rFonts w:ascii="Times New Roman" w:hAnsi="Times New Roman" w:cs="Times New Roman"/>
          <w:sz w:val="24"/>
          <w:szCs w:val="24"/>
        </w:rPr>
        <w:t xml:space="preserve">momentum. </w:t>
      </w:r>
      <w:del w:id="315" w:author="Sara Boyes" w:date="2023-05-08T18:36:00Z">
        <w:r w:rsidR="00144D66" w:rsidRPr="00EA6FD5" w:rsidDel="006158C1">
          <w:rPr>
            <w:rFonts w:ascii="Times New Roman" w:hAnsi="Times New Roman" w:cs="Times New Roman"/>
            <w:sz w:val="24"/>
            <w:szCs w:val="24"/>
          </w:rPr>
          <w:delText xml:space="preserve">Bosnia and Herzegovina’s </w:delText>
        </w:r>
      </w:del>
      <w:ins w:id="316" w:author="Sara Boyes" w:date="2023-05-08T18:36:00Z">
        <w:r w:rsidR="006158C1" w:rsidRPr="00EA6FD5">
          <w:rPr>
            <w:rFonts w:ascii="Times New Roman" w:hAnsi="Times New Roman" w:cs="Times New Roman"/>
            <w:sz w:val="24"/>
            <w:szCs w:val="24"/>
          </w:rPr>
          <w:t xml:space="preserve">The </w:t>
        </w:r>
      </w:ins>
      <w:r w:rsidR="0073799D" w:rsidRPr="00EA6FD5">
        <w:rPr>
          <w:rFonts w:ascii="Times New Roman" w:hAnsi="Times New Roman" w:cs="Times New Roman"/>
          <w:sz w:val="24"/>
          <w:szCs w:val="24"/>
        </w:rPr>
        <w:t>clear</w:t>
      </w:r>
      <w:r w:rsidR="0086178B" w:rsidRPr="00EA6FD5">
        <w:rPr>
          <w:rFonts w:ascii="Times New Roman" w:hAnsi="Times New Roman" w:cs="Times New Roman"/>
          <w:sz w:val="24"/>
          <w:szCs w:val="24"/>
        </w:rPr>
        <w:t xml:space="preserve"> </w:t>
      </w:r>
      <w:r w:rsidR="00DF4D2D" w:rsidRPr="00EA6FD5">
        <w:rPr>
          <w:rFonts w:ascii="Times New Roman" w:hAnsi="Times New Roman" w:cs="Times New Roman"/>
          <w:sz w:val="24"/>
          <w:szCs w:val="24"/>
        </w:rPr>
        <w:t xml:space="preserve">commitment </w:t>
      </w:r>
      <w:ins w:id="317" w:author="Sara Boyes" w:date="2023-05-08T18:36:00Z">
        <w:r w:rsidR="006158C1" w:rsidRPr="00EA6FD5">
          <w:rPr>
            <w:rFonts w:ascii="Times New Roman" w:hAnsi="Times New Roman" w:cs="Times New Roman"/>
            <w:sz w:val="24"/>
            <w:szCs w:val="24"/>
          </w:rPr>
          <w:t xml:space="preserve">of Bosnia and Herzegovina </w:t>
        </w:r>
      </w:ins>
      <w:r w:rsidR="00DF4D2D"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00DF4D2D" w:rsidRPr="00EA6FD5">
        <w:rPr>
          <w:rFonts w:ascii="Times New Roman" w:hAnsi="Times New Roman" w:cs="Times New Roman"/>
          <w:sz w:val="24"/>
          <w:szCs w:val="24"/>
        </w:rPr>
        <w:t xml:space="preserve">the </w:t>
      </w:r>
      <w:r w:rsidR="0073799D" w:rsidRPr="00EA6FD5">
        <w:rPr>
          <w:rFonts w:ascii="Times New Roman" w:hAnsi="Times New Roman" w:cs="Times New Roman"/>
          <w:sz w:val="24"/>
          <w:szCs w:val="24"/>
        </w:rPr>
        <w:t>European</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Union</w:t>
      </w:r>
      <w:r w:rsidR="0086178B" w:rsidRPr="00EA6FD5">
        <w:rPr>
          <w:rFonts w:ascii="Times New Roman" w:hAnsi="Times New Roman" w:cs="Times New Roman"/>
          <w:sz w:val="24"/>
          <w:szCs w:val="24"/>
        </w:rPr>
        <w:t xml:space="preserve"> </w:t>
      </w:r>
      <w:r w:rsidR="00F55C59" w:rsidRPr="00EA6FD5">
        <w:rPr>
          <w:rFonts w:ascii="Times New Roman" w:hAnsi="Times New Roman" w:cs="Times New Roman"/>
          <w:sz w:val="24"/>
          <w:szCs w:val="24"/>
        </w:rPr>
        <w:t xml:space="preserve">path </w:t>
      </w:r>
      <w:r w:rsidR="0073799D" w:rsidRPr="00EA6FD5">
        <w:rPr>
          <w:rFonts w:ascii="Times New Roman" w:eastAsia="Times New Roman" w:hAnsi="Times New Roman" w:cs="Times New Roman"/>
          <w:sz w:val="24"/>
          <w:szCs w:val="24"/>
        </w:rPr>
        <w:t>is</w:t>
      </w:r>
      <w:r w:rsidR="0086178B" w:rsidRPr="00EA6FD5">
        <w:rPr>
          <w:rFonts w:ascii="Times New Roman" w:eastAsia="Times New Roman" w:hAnsi="Times New Roman" w:cs="Times New Roman"/>
          <w:sz w:val="24"/>
          <w:szCs w:val="24"/>
        </w:rPr>
        <w:t xml:space="preserve"> </w:t>
      </w:r>
      <w:r w:rsidR="00F55C59" w:rsidRPr="00EA6FD5">
        <w:rPr>
          <w:rFonts w:ascii="Times New Roman" w:eastAsia="Times New Roman" w:hAnsi="Times New Roman" w:cs="Times New Roman"/>
          <w:sz w:val="24"/>
          <w:szCs w:val="24"/>
        </w:rPr>
        <w:t xml:space="preserve">especially relevant </w:t>
      </w:r>
      <w:r w:rsidR="0073799D" w:rsidRPr="00EA6FD5">
        <w:rPr>
          <w:rFonts w:ascii="Times New Roman" w:eastAsia="Times New Roman" w:hAnsi="Times New Roman" w:cs="Times New Roman"/>
          <w:sz w:val="24"/>
          <w:szCs w:val="24"/>
        </w:rPr>
        <w:t>when</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international</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law</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is</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being</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trampled</w:t>
      </w:r>
      <w:r w:rsidR="00D860A1" w:rsidRPr="00EA6FD5">
        <w:rPr>
          <w:rFonts w:ascii="Times New Roman" w:eastAsia="Times New Roman" w:hAnsi="Times New Roman" w:cs="Times New Roman"/>
          <w:sz w:val="24"/>
          <w:szCs w:val="24"/>
        </w:rPr>
        <w:t>,</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and</w:t>
      </w:r>
      <w:r w:rsidR="0086178B" w:rsidRPr="00EA6FD5">
        <w:rPr>
          <w:rFonts w:ascii="Times New Roman" w:eastAsia="Times New Roman" w:hAnsi="Times New Roman" w:cs="Times New Roman"/>
          <w:sz w:val="24"/>
          <w:szCs w:val="24"/>
        </w:rPr>
        <w:t xml:space="preserve"> </w:t>
      </w:r>
      <w:r w:rsidR="00FF1127" w:rsidRPr="00EA6FD5">
        <w:rPr>
          <w:rFonts w:ascii="Times New Roman" w:eastAsia="Times New Roman" w:hAnsi="Times New Roman" w:cs="Times New Roman"/>
          <w:sz w:val="24"/>
          <w:szCs w:val="24"/>
        </w:rPr>
        <w:t xml:space="preserve">the </w:t>
      </w:r>
      <w:r w:rsidR="0073799D" w:rsidRPr="00EA6FD5">
        <w:rPr>
          <w:rFonts w:ascii="Times New Roman" w:eastAsia="Times New Roman" w:hAnsi="Times New Roman" w:cs="Times New Roman"/>
          <w:sz w:val="24"/>
          <w:szCs w:val="24"/>
        </w:rPr>
        <w:t>sovereignty</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and</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territorial</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integrity</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of</w:t>
      </w:r>
      <w:r w:rsidR="0086178B" w:rsidRPr="00EA6FD5">
        <w:rPr>
          <w:rFonts w:ascii="Times New Roman" w:eastAsia="Times New Roman" w:hAnsi="Times New Roman" w:cs="Times New Roman"/>
          <w:sz w:val="24"/>
          <w:szCs w:val="24"/>
        </w:rPr>
        <w:t xml:space="preserve"> </w:t>
      </w:r>
      <w:r w:rsidR="0073799D" w:rsidRPr="00EA6FD5">
        <w:rPr>
          <w:rFonts w:ascii="Times New Roman" w:eastAsia="Times New Roman" w:hAnsi="Times New Roman" w:cs="Times New Roman"/>
          <w:sz w:val="24"/>
          <w:szCs w:val="24"/>
        </w:rPr>
        <w:t>independent</w:t>
      </w:r>
      <w:r w:rsidR="0086178B" w:rsidRPr="00EA6FD5">
        <w:rPr>
          <w:rFonts w:ascii="Times New Roman" w:eastAsia="Times New Roman" w:hAnsi="Times New Roman" w:cs="Times New Roman"/>
          <w:sz w:val="24"/>
          <w:szCs w:val="24"/>
        </w:rPr>
        <w:t xml:space="preserve"> </w:t>
      </w:r>
      <w:del w:id="318" w:author="Sara Boyes" w:date="2023-05-10T17:56:00Z">
        <w:r w:rsidR="0073799D" w:rsidRPr="00EA6FD5" w:rsidDel="00B03BF1">
          <w:rPr>
            <w:rFonts w:ascii="Times New Roman" w:eastAsia="Times New Roman" w:hAnsi="Times New Roman" w:cs="Times New Roman"/>
            <w:sz w:val="24"/>
            <w:szCs w:val="24"/>
          </w:rPr>
          <w:delText>s</w:delText>
        </w:r>
      </w:del>
      <w:ins w:id="319" w:author="Sara Boyes" w:date="2023-05-10T17:56:00Z">
        <w:r w:rsidR="00B03BF1" w:rsidRPr="00EA6FD5">
          <w:rPr>
            <w:rFonts w:ascii="Times New Roman" w:eastAsia="Times New Roman" w:hAnsi="Times New Roman" w:cs="Times New Roman"/>
            <w:sz w:val="24"/>
            <w:szCs w:val="24"/>
          </w:rPr>
          <w:t>S</w:t>
        </w:r>
      </w:ins>
      <w:r w:rsidR="0073799D" w:rsidRPr="00EA6FD5">
        <w:rPr>
          <w:rFonts w:ascii="Times New Roman" w:eastAsia="Times New Roman" w:hAnsi="Times New Roman" w:cs="Times New Roman"/>
          <w:sz w:val="24"/>
          <w:szCs w:val="24"/>
        </w:rPr>
        <w:t>tates</w:t>
      </w:r>
      <w:r w:rsidR="0086178B" w:rsidRPr="00EA6FD5">
        <w:rPr>
          <w:rFonts w:ascii="Times New Roman" w:eastAsia="Times New Roman" w:hAnsi="Times New Roman" w:cs="Times New Roman"/>
          <w:sz w:val="24"/>
          <w:szCs w:val="24"/>
        </w:rPr>
        <w:t xml:space="preserve"> </w:t>
      </w:r>
      <w:r w:rsidR="00DF4D2D" w:rsidRPr="00EA6FD5">
        <w:rPr>
          <w:rFonts w:ascii="Times New Roman" w:eastAsia="Times New Roman" w:hAnsi="Times New Roman" w:cs="Times New Roman"/>
          <w:sz w:val="24"/>
          <w:szCs w:val="24"/>
        </w:rPr>
        <w:t xml:space="preserve">in Europe </w:t>
      </w:r>
      <w:r w:rsidR="0073799D" w:rsidRPr="00EA6FD5">
        <w:rPr>
          <w:rFonts w:ascii="Times New Roman" w:eastAsia="Times New Roman" w:hAnsi="Times New Roman" w:cs="Times New Roman"/>
          <w:sz w:val="24"/>
          <w:szCs w:val="24"/>
        </w:rPr>
        <w:t>are</w:t>
      </w:r>
      <w:r w:rsidR="0086178B" w:rsidRPr="00EA6FD5">
        <w:rPr>
          <w:rFonts w:ascii="Times New Roman" w:eastAsia="Times New Roman" w:hAnsi="Times New Roman" w:cs="Times New Roman"/>
          <w:sz w:val="24"/>
          <w:szCs w:val="24"/>
        </w:rPr>
        <w:t xml:space="preserve"> </w:t>
      </w:r>
      <w:r w:rsidR="00FF1127" w:rsidRPr="00EA6FD5">
        <w:rPr>
          <w:rFonts w:ascii="Times New Roman" w:eastAsia="Times New Roman" w:hAnsi="Times New Roman" w:cs="Times New Roman"/>
          <w:sz w:val="24"/>
          <w:szCs w:val="24"/>
        </w:rPr>
        <w:t xml:space="preserve">being </w:t>
      </w:r>
      <w:r w:rsidR="0073799D" w:rsidRPr="00EA6FD5">
        <w:rPr>
          <w:rFonts w:ascii="Times New Roman" w:eastAsia="Times New Roman" w:hAnsi="Times New Roman" w:cs="Times New Roman"/>
          <w:sz w:val="24"/>
          <w:szCs w:val="24"/>
        </w:rPr>
        <w:t>violated.</w:t>
      </w:r>
      <w:r w:rsidR="0086178B" w:rsidRPr="00EA6FD5">
        <w:rPr>
          <w:rFonts w:ascii="Times New Roman" w:eastAsia="Times New Roman" w:hAnsi="Times New Roman" w:cs="Times New Roman"/>
          <w:sz w:val="24"/>
          <w:szCs w:val="24"/>
        </w:rPr>
        <w:t xml:space="preserve"> </w:t>
      </w:r>
      <w:r w:rsidR="0073799D" w:rsidRPr="00EA6FD5">
        <w:rPr>
          <w:rFonts w:ascii="Times New Roman" w:hAnsi="Times New Roman" w:cs="Times New Roman"/>
          <w:sz w:val="24"/>
          <w:szCs w:val="24"/>
        </w:rPr>
        <w:t>I</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am</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committed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working</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with</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authorities,</w:t>
      </w:r>
      <w:r w:rsidR="0086178B" w:rsidRPr="00EA6FD5">
        <w:rPr>
          <w:rFonts w:ascii="Times New Roman" w:hAnsi="Times New Roman" w:cs="Times New Roman"/>
          <w:sz w:val="24"/>
          <w:szCs w:val="24"/>
        </w:rPr>
        <w:t xml:space="preserve"> </w:t>
      </w:r>
      <w:r w:rsidR="00565761" w:rsidRPr="00EA6FD5">
        <w:rPr>
          <w:rFonts w:ascii="Times New Roman" w:hAnsi="Times New Roman" w:cs="Times New Roman"/>
          <w:sz w:val="24"/>
          <w:szCs w:val="24"/>
        </w:rPr>
        <w:t>institutions</w:t>
      </w:r>
      <w:del w:id="320" w:author="Sara Boyes" w:date="2023-05-10T17:57:00Z">
        <w:r w:rsidR="00565761" w:rsidRPr="00EA6FD5" w:rsidDel="00B03BF1">
          <w:rPr>
            <w:rFonts w:ascii="Times New Roman" w:hAnsi="Times New Roman" w:cs="Times New Roman"/>
            <w:sz w:val="24"/>
            <w:szCs w:val="24"/>
          </w:rPr>
          <w:delText>,</w:delText>
        </w:r>
      </w:del>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citizens</w:t>
      </w:r>
      <w:r w:rsidR="00DF4D2D" w:rsidRPr="00EA6FD5">
        <w:rPr>
          <w:rFonts w:ascii="Times New Roman" w:hAnsi="Times New Roman" w:cs="Times New Roman"/>
          <w:sz w:val="24"/>
          <w:szCs w:val="24"/>
        </w:rPr>
        <w:t xml:space="preserve"> of Bosnia and Herzegovina</w:t>
      </w:r>
      <w:r w:rsidR="0086178B" w:rsidRPr="00EA6FD5">
        <w:rPr>
          <w:rFonts w:ascii="Times New Roman" w:hAnsi="Times New Roman" w:cs="Times New Roman"/>
          <w:sz w:val="24"/>
          <w:szCs w:val="24"/>
        </w:rPr>
        <w:t xml:space="preserve"> </w:t>
      </w:r>
      <w:r w:rsidR="00BE1FEB" w:rsidRPr="00EA6FD5">
        <w:rPr>
          <w:rFonts w:ascii="Times New Roman" w:hAnsi="Times New Roman" w:cs="Times New Roman"/>
          <w:sz w:val="24"/>
          <w:szCs w:val="24"/>
        </w:rPr>
        <w:t xml:space="preserve">to set the </w:t>
      </w:r>
      <w:r w:rsidR="0073799D" w:rsidRPr="00EA6FD5">
        <w:rPr>
          <w:rFonts w:ascii="Times New Roman" w:hAnsi="Times New Roman" w:cs="Times New Roman"/>
          <w:sz w:val="24"/>
          <w:szCs w:val="24"/>
        </w:rPr>
        <w:t>country</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on</w:t>
      </w:r>
      <w:r w:rsidR="0086178B" w:rsidRPr="00EA6FD5">
        <w:rPr>
          <w:rFonts w:ascii="Times New Roman" w:hAnsi="Times New Roman" w:cs="Times New Roman"/>
          <w:sz w:val="24"/>
          <w:szCs w:val="24"/>
        </w:rPr>
        <w:t xml:space="preserve"> </w:t>
      </w:r>
      <w:del w:id="321" w:author="Sara Boyes" w:date="2023-05-10T17:57:00Z">
        <w:r w:rsidR="0073799D" w:rsidRPr="00EA6FD5" w:rsidDel="00B03BF1">
          <w:rPr>
            <w:rFonts w:ascii="Times New Roman" w:hAnsi="Times New Roman" w:cs="Times New Roman"/>
            <w:sz w:val="24"/>
            <w:szCs w:val="24"/>
          </w:rPr>
          <w:delText>the</w:delText>
        </w:r>
        <w:r w:rsidR="0086178B" w:rsidRPr="00EA6FD5" w:rsidDel="00B03BF1">
          <w:rPr>
            <w:rFonts w:ascii="Times New Roman" w:hAnsi="Times New Roman" w:cs="Times New Roman"/>
            <w:sz w:val="24"/>
            <w:szCs w:val="24"/>
          </w:rPr>
          <w:delText xml:space="preserve"> </w:delText>
        </w:r>
      </w:del>
      <w:ins w:id="322" w:author="Sara Boyes" w:date="2023-05-10T17:57:00Z">
        <w:r w:rsidR="00B03BF1" w:rsidRPr="00EA6FD5">
          <w:rPr>
            <w:rFonts w:ascii="Times New Roman" w:hAnsi="Times New Roman" w:cs="Times New Roman"/>
            <w:sz w:val="24"/>
            <w:szCs w:val="24"/>
          </w:rPr>
          <w:t xml:space="preserve">an </w:t>
        </w:r>
      </w:ins>
      <w:r w:rsidR="0073799D" w:rsidRPr="00EA6FD5">
        <w:rPr>
          <w:rFonts w:ascii="Times New Roman" w:hAnsi="Times New Roman" w:cs="Times New Roman"/>
          <w:sz w:val="24"/>
          <w:szCs w:val="24"/>
        </w:rPr>
        <w:t>irreversible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path</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progress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that</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would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turn</w:t>
      </w:r>
      <w:r w:rsidR="0086178B" w:rsidRPr="00EA6FD5">
        <w:rPr>
          <w:rFonts w:ascii="Times New Roman" w:hAnsi="Times New Roman" w:cs="Times New Roman"/>
          <w:sz w:val="24"/>
          <w:szCs w:val="24"/>
        </w:rPr>
        <w:t xml:space="preserve"> </w:t>
      </w:r>
      <w:commentRangeStart w:id="323"/>
      <w:r w:rsidR="00DF4D2D" w:rsidRPr="00EA6FD5">
        <w:rPr>
          <w:rFonts w:ascii="Times New Roman" w:hAnsi="Times New Roman" w:cs="Times New Roman"/>
          <w:sz w:val="24"/>
          <w:szCs w:val="24"/>
        </w:rPr>
        <w:t xml:space="preserve">the </w:t>
      </w:r>
      <w:del w:id="324" w:author="Sara Boyes" w:date="2023-05-08T17:37:00Z">
        <w:r w:rsidR="00DF4D2D" w:rsidRPr="00EA6FD5" w:rsidDel="00076A6D">
          <w:rPr>
            <w:rFonts w:ascii="Times New Roman" w:hAnsi="Times New Roman" w:cs="Times New Roman"/>
            <w:sz w:val="24"/>
            <w:szCs w:val="24"/>
          </w:rPr>
          <w:delText>EU</w:delText>
        </w:r>
      </w:del>
      <w:ins w:id="325" w:author="Sara Boyes" w:date="2023-05-08T17:37:00Z">
        <w:r w:rsidR="00076A6D" w:rsidRPr="00EA6FD5">
          <w:rPr>
            <w:rFonts w:ascii="Times New Roman" w:hAnsi="Times New Roman" w:cs="Times New Roman"/>
            <w:sz w:val="24"/>
            <w:szCs w:val="24"/>
          </w:rPr>
          <w:t>European Union</w:t>
        </w:r>
      </w:ins>
      <w:r w:rsidR="00DF4D2D"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perspective</w:t>
      </w:r>
      <w:commentRangeEnd w:id="323"/>
      <w:r w:rsidR="000A3D26" w:rsidRPr="00EA6FD5">
        <w:rPr>
          <w:rStyle w:val="CommentReference"/>
        </w:rPr>
        <w:commentReference w:id="323"/>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into</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reality.</w:t>
      </w:r>
    </w:p>
    <w:p w14:paraId="37F6DDE2" w14:textId="7895FCB7" w:rsidR="008C0E3B" w:rsidRPr="00EA6FD5" w:rsidRDefault="007819D5" w:rsidP="00B45D92">
      <w:pPr>
        <w:pStyle w:val="ListParagraph"/>
        <w:numPr>
          <w:ilvl w:val="0"/>
          <w:numId w:val="31"/>
        </w:numPr>
        <w:spacing w:before="240"/>
        <w:ind w:left="360"/>
        <w:contextualSpacing w:val="0"/>
        <w:jc w:val="both"/>
        <w:rPr>
          <w:rFonts w:ascii="Times New Roman" w:hAnsi="Times New Roman" w:cs="Times New Roman"/>
          <w:b/>
          <w:bCs/>
          <w:sz w:val="24"/>
          <w:szCs w:val="24"/>
        </w:rPr>
      </w:pPr>
      <w:r w:rsidRPr="00EA6FD5">
        <w:rPr>
          <w:rFonts w:ascii="Times New Roman" w:hAnsi="Times New Roman" w:cs="Times New Roman"/>
          <w:sz w:val="24"/>
          <w:szCs w:val="24"/>
        </w:rPr>
        <w:lastRenderedPageBreak/>
        <w:t>F</w:t>
      </w:r>
      <w:r w:rsidR="00B45D92" w:rsidRPr="00EA6FD5">
        <w:rPr>
          <w:rFonts w:ascii="Times New Roman" w:hAnsi="Times New Roman" w:cs="Times New Roman"/>
          <w:sz w:val="24"/>
          <w:szCs w:val="24"/>
        </w:rPr>
        <w:t>ull-scale constitutional reform</w:t>
      </w:r>
      <w:r w:rsidRPr="00EA6FD5">
        <w:rPr>
          <w:rFonts w:ascii="Times New Roman" w:hAnsi="Times New Roman" w:cs="Times New Roman"/>
          <w:sz w:val="24"/>
          <w:szCs w:val="24"/>
        </w:rPr>
        <w:t>, as well as electoral reform,</w:t>
      </w:r>
      <w:r w:rsidR="00B45D92" w:rsidRPr="00EA6FD5">
        <w:rPr>
          <w:rFonts w:ascii="Times New Roman" w:hAnsi="Times New Roman" w:cs="Times New Roman"/>
          <w:sz w:val="24"/>
          <w:szCs w:val="24"/>
        </w:rPr>
        <w:t xml:space="preserve"> is still needed</w:t>
      </w:r>
      <w:r w:rsidRPr="00EA6FD5">
        <w:rPr>
          <w:rFonts w:ascii="Times New Roman" w:hAnsi="Times New Roman" w:cs="Times New Roman"/>
          <w:sz w:val="24"/>
          <w:szCs w:val="24"/>
        </w:rPr>
        <w:t xml:space="preserve"> in Bosnia and Herzegovina</w:t>
      </w:r>
      <w:r w:rsidR="00B45D92"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The </w:t>
      </w:r>
      <w:del w:id="326" w:author="Sara Boyes" w:date="2023-05-10T17:58:00Z">
        <w:r w:rsidRPr="00EA6FD5" w:rsidDel="00B03BF1">
          <w:rPr>
            <w:rFonts w:ascii="Times New Roman" w:hAnsi="Times New Roman" w:cs="Times New Roman"/>
            <w:sz w:val="24"/>
            <w:szCs w:val="24"/>
          </w:rPr>
          <w:delText xml:space="preserve">ECHR </w:delText>
        </w:r>
      </w:del>
      <w:r w:rsidRPr="00EA6FD5">
        <w:rPr>
          <w:rFonts w:ascii="Times New Roman" w:hAnsi="Times New Roman" w:cs="Times New Roman"/>
          <w:sz w:val="24"/>
          <w:szCs w:val="24"/>
        </w:rPr>
        <w:t xml:space="preserve">decisions </w:t>
      </w:r>
      <w:ins w:id="327" w:author="Sara Boyes" w:date="2023-05-10T17:58:00Z">
        <w:r w:rsidR="00B03BF1" w:rsidRPr="00EA6FD5">
          <w:rPr>
            <w:rFonts w:ascii="Times New Roman" w:hAnsi="Times New Roman" w:cs="Times New Roman"/>
            <w:sz w:val="24"/>
            <w:szCs w:val="24"/>
          </w:rPr>
          <w:t xml:space="preserve">of the European Court of Human Rights </w:t>
        </w:r>
      </w:ins>
      <w:r w:rsidRPr="00EA6FD5">
        <w:rPr>
          <w:rFonts w:ascii="Times New Roman" w:hAnsi="Times New Roman" w:cs="Times New Roman"/>
          <w:sz w:val="24"/>
          <w:szCs w:val="24"/>
        </w:rPr>
        <w:t xml:space="preserve">in the Sejdić-Finci group of cases must be fully implemented. </w:t>
      </w:r>
      <w:r w:rsidR="00B45D92" w:rsidRPr="00EA6FD5">
        <w:rPr>
          <w:rFonts w:ascii="Times New Roman" w:hAnsi="Times New Roman" w:cs="Times New Roman"/>
          <w:sz w:val="24"/>
          <w:szCs w:val="24"/>
        </w:rPr>
        <w:t xml:space="preserve">Reports on electoral fraud in October </w:t>
      </w:r>
      <w:r w:rsidR="00DF4D2D" w:rsidRPr="00EA6FD5">
        <w:rPr>
          <w:rFonts w:ascii="Times New Roman" w:hAnsi="Times New Roman" w:cs="Times New Roman"/>
          <w:sz w:val="24"/>
          <w:szCs w:val="24"/>
        </w:rPr>
        <w:t xml:space="preserve">2022 </w:t>
      </w:r>
      <w:r w:rsidR="00B45D92" w:rsidRPr="00EA6FD5">
        <w:rPr>
          <w:rFonts w:ascii="Times New Roman" w:hAnsi="Times New Roman" w:cs="Times New Roman"/>
          <w:sz w:val="24"/>
          <w:szCs w:val="24"/>
        </w:rPr>
        <w:t xml:space="preserve">reaffirmed the need for </w:t>
      </w:r>
      <w:r w:rsidRPr="00EA6FD5">
        <w:rPr>
          <w:rFonts w:ascii="Times New Roman" w:hAnsi="Times New Roman" w:cs="Times New Roman"/>
          <w:sz w:val="24"/>
          <w:szCs w:val="24"/>
        </w:rPr>
        <w:t xml:space="preserve">further electoral </w:t>
      </w:r>
      <w:r w:rsidR="00B45D92" w:rsidRPr="00EA6FD5">
        <w:rPr>
          <w:rFonts w:ascii="Times New Roman" w:hAnsi="Times New Roman" w:cs="Times New Roman"/>
          <w:sz w:val="24"/>
          <w:szCs w:val="24"/>
        </w:rPr>
        <w:t xml:space="preserve">reforms to ensure </w:t>
      </w:r>
      <w:r w:rsidR="00DF4D2D" w:rsidRPr="00EA6FD5">
        <w:rPr>
          <w:rFonts w:ascii="Times New Roman" w:hAnsi="Times New Roman" w:cs="Times New Roman"/>
          <w:sz w:val="24"/>
          <w:szCs w:val="24"/>
        </w:rPr>
        <w:t xml:space="preserve">the </w:t>
      </w:r>
      <w:r w:rsidR="00B45D92" w:rsidRPr="00EA6FD5">
        <w:rPr>
          <w:rFonts w:ascii="Times New Roman" w:hAnsi="Times New Roman" w:cs="Times New Roman"/>
          <w:sz w:val="24"/>
          <w:szCs w:val="24"/>
        </w:rPr>
        <w:t>integrity and transparency</w:t>
      </w:r>
      <w:r w:rsidR="00DF4D2D" w:rsidRPr="00EA6FD5">
        <w:rPr>
          <w:rFonts w:ascii="Times New Roman" w:hAnsi="Times New Roman" w:cs="Times New Roman"/>
          <w:sz w:val="24"/>
          <w:szCs w:val="24"/>
        </w:rPr>
        <w:t xml:space="preserve"> of elections, including</w:t>
      </w:r>
      <w:r w:rsidR="00B45D92" w:rsidRPr="00EA6FD5">
        <w:rPr>
          <w:rFonts w:ascii="Times New Roman" w:hAnsi="Times New Roman" w:cs="Times New Roman"/>
          <w:sz w:val="24"/>
          <w:szCs w:val="24"/>
        </w:rPr>
        <w:t xml:space="preserve"> through electronic </w:t>
      </w:r>
      <w:r w:rsidR="00DF4D2D" w:rsidRPr="00EA6FD5">
        <w:rPr>
          <w:rFonts w:ascii="Times New Roman" w:hAnsi="Times New Roman" w:cs="Times New Roman"/>
          <w:sz w:val="24"/>
          <w:szCs w:val="24"/>
        </w:rPr>
        <w:t>means</w:t>
      </w:r>
      <w:r w:rsidR="00B45D92" w:rsidRPr="00EA6FD5">
        <w:rPr>
          <w:rFonts w:ascii="Times New Roman" w:hAnsi="Times New Roman" w:cs="Times New Roman"/>
          <w:sz w:val="24"/>
          <w:szCs w:val="24"/>
        </w:rPr>
        <w:t xml:space="preserve">. It is imperative to restore citizens’ faith in free and fair elections. </w:t>
      </w:r>
      <w:del w:id="328" w:author="Sara Boyes" w:date="2023-05-10T17:59:00Z">
        <w:r w:rsidR="00B45D92" w:rsidRPr="00EA6FD5" w:rsidDel="003D54EB">
          <w:rPr>
            <w:rFonts w:ascii="Times New Roman" w:hAnsi="Times New Roman" w:cs="Times New Roman"/>
            <w:sz w:val="24"/>
            <w:szCs w:val="24"/>
          </w:rPr>
          <w:delText xml:space="preserve">Therefore, </w:delText>
        </w:r>
      </w:del>
      <w:r w:rsidR="008C0E3B" w:rsidRPr="00EA6FD5">
        <w:rPr>
          <w:rFonts w:ascii="Times New Roman" w:hAnsi="Times New Roman" w:cs="Times New Roman"/>
          <w:sz w:val="24"/>
          <w:szCs w:val="24"/>
        </w:rPr>
        <w:t xml:space="preserve">I </w:t>
      </w:r>
      <w:ins w:id="329" w:author="Sara Boyes" w:date="2023-05-10T17:59:00Z">
        <w:r w:rsidR="003D54EB" w:rsidRPr="00EA6FD5">
          <w:rPr>
            <w:rFonts w:ascii="Times New Roman" w:hAnsi="Times New Roman" w:cs="Times New Roman"/>
            <w:sz w:val="24"/>
            <w:szCs w:val="24"/>
          </w:rPr>
          <w:t xml:space="preserve">therefore </w:t>
        </w:r>
      </w:ins>
      <w:r w:rsidR="00334AE1" w:rsidRPr="00EA6FD5">
        <w:rPr>
          <w:rFonts w:ascii="Times New Roman" w:hAnsi="Times New Roman" w:cs="Times New Roman"/>
          <w:sz w:val="24"/>
          <w:szCs w:val="24"/>
        </w:rPr>
        <w:t xml:space="preserve">encourage </w:t>
      </w:r>
      <w:r w:rsidR="00B45D92" w:rsidRPr="00EA6FD5">
        <w:rPr>
          <w:rFonts w:ascii="Times New Roman" w:hAnsi="Times New Roman" w:cs="Times New Roman"/>
          <w:sz w:val="24"/>
          <w:szCs w:val="24"/>
        </w:rPr>
        <w:t>political parties</w:t>
      </w:r>
      <w:r w:rsidR="008C0E3B" w:rsidRPr="00EA6FD5">
        <w:rPr>
          <w:rFonts w:ascii="Times New Roman" w:hAnsi="Times New Roman" w:cs="Times New Roman"/>
          <w:sz w:val="24"/>
          <w:szCs w:val="24"/>
        </w:rPr>
        <w:t xml:space="preserve"> in </w:t>
      </w:r>
      <w:r w:rsidR="00F55C59" w:rsidRPr="00EA6FD5">
        <w:rPr>
          <w:rFonts w:ascii="Times New Roman" w:hAnsi="Times New Roman" w:cs="Times New Roman"/>
          <w:sz w:val="24"/>
          <w:szCs w:val="24"/>
        </w:rPr>
        <w:t xml:space="preserve">Bosnia and Herzegovina </w:t>
      </w:r>
      <w:r w:rsidR="008C0E3B" w:rsidRPr="00EA6FD5">
        <w:rPr>
          <w:rFonts w:ascii="Times New Roman" w:hAnsi="Times New Roman" w:cs="Times New Roman"/>
          <w:sz w:val="24"/>
          <w:szCs w:val="24"/>
        </w:rPr>
        <w:t>to address the question of electoral reforms.</w:t>
      </w:r>
    </w:p>
    <w:p w14:paraId="14AB08D0" w14:textId="77777777" w:rsidR="001F3994" w:rsidRPr="00EA6FD5" w:rsidRDefault="0073799D" w:rsidP="00C60E77">
      <w:pPr>
        <w:pStyle w:val="ListParagraph"/>
        <w:numPr>
          <w:ilvl w:val="0"/>
          <w:numId w:val="31"/>
        </w:numPr>
        <w:spacing w:before="240"/>
        <w:ind w:left="360"/>
        <w:contextualSpacing w:val="0"/>
        <w:jc w:val="both"/>
        <w:rPr>
          <w:rFonts w:ascii="Times New Roman" w:hAnsi="Times New Roman" w:cs="Times New Roman"/>
          <w:b/>
          <w:bCs/>
          <w:sz w:val="24"/>
          <w:szCs w:val="24"/>
        </w:rPr>
      </w:pP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international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community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Herzegovina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remains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committed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eas</w:t>
      </w:r>
      <w:r w:rsidR="002A65EE" w:rsidRPr="00EA6FD5">
        <w:rPr>
          <w:rFonts w:ascii="Times New Roman" w:hAnsi="Times New Roman" w:cs="Times New Roman"/>
          <w:sz w:val="24"/>
          <w:szCs w:val="24"/>
        </w:rPr>
        <w:t>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tensions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advocat</w:t>
      </w:r>
      <w:r w:rsidR="002A65EE" w:rsidRPr="00EA6FD5">
        <w:rPr>
          <w:rFonts w:ascii="Times New Roman" w:hAnsi="Times New Roman" w:cs="Times New Roman"/>
          <w:sz w:val="24"/>
          <w:szCs w:val="24"/>
        </w:rPr>
        <w:t>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dialogue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compromise.</w:t>
      </w:r>
    </w:p>
    <w:p w14:paraId="007DC1A6" w14:textId="7924AF92" w:rsidR="00BB6E0D" w:rsidRPr="00EA6FD5" w:rsidRDefault="00BB6E0D">
      <w:pPr>
        <w:rPr>
          <w:rFonts w:ascii="Times New Roman" w:hAnsi="Times New Roman" w:cs="Times New Roman"/>
          <w:b/>
          <w:bCs/>
          <w:sz w:val="24"/>
          <w:szCs w:val="24"/>
        </w:rPr>
      </w:pPr>
      <w:r w:rsidRPr="00EA6FD5">
        <w:rPr>
          <w:rFonts w:ascii="Times New Roman" w:hAnsi="Times New Roman" w:cs="Times New Roman"/>
          <w:b/>
          <w:bCs/>
          <w:sz w:val="24"/>
          <w:szCs w:val="24"/>
        </w:rPr>
        <w:br w:type="page"/>
      </w:r>
    </w:p>
    <w:p w14:paraId="0F7079CA" w14:textId="77777777" w:rsidR="001F3994" w:rsidRPr="00EA6FD5" w:rsidRDefault="001F3994" w:rsidP="001F3994">
      <w:pPr>
        <w:pStyle w:val="ListParagraph"/>
        <w:spacing w:before="240"/>
        <w:ind w:left="360"/>
        <w:contextualSpacing w:val="0"/>
        <w:jc w:val="both"/>
        <w:rPr>
          <w:rFonts w:ascii="Times New Roman" w:hAnsi="Times New Roman" w:cs="Times New Roman"/>
          <w:b/>
          <w:bCs/>
          <w:sz w:val="24"/>
          <w:szCs w:val="24"/>
        </w:rPr>
      </w:pPr>
    </w:p>
    <w:p w14:paraId="737AA59D" w14:textId="4A27F1EF" w:rsidR="001F3994" w:rsidRPr="00EA6FD5" w:rsidRDefault="0073799D" w:rsidP="000573D0">
      <w:pPr>
        <w:pStyle w:val="ListParagraph"/>
        <w:spacing w:before="240"/>
        <w:ind w:left="360"/>
        <w:contextualSpacing w:val="0"/>
        <w:jc w:val="both"/>
        <w:rPr>
          <w:rFonts w:ascii="Times New Roman" w:eastAsia="Times New Roman" w:hAnsi="Times New Roman" w:cs="Times New Roman"/>
          <w:b/>
          <w:bCs/>
          <w:sz w:val="24"/>
          <w:szCs w:val="24"/>
        </w:rPr>
      </w:pPr>
      <w:r w:rsidRPr="00EA6FD5">
        <w:rPr>
          <w:rFonts w:ascii="Times New Roman" w:eastAsia="Times New Roman" w:hAnsi="Times New Roman" w:cs="Times New Roman"/>
          <w:b/>
          <w:bCs/>
          <w:sz w:val="24"/>
          <w:szCs w:val="24"/>
        </w:rPr>
        <w:t>II.</w:t>
      </w:r>
      <w:del w:id="330" w:author="Sara Boyes" w:date="2023-05-10T19:52:00Z">
        <w:r w:rsidR="0086178B" w:rsidRPr="00EA6FD5" w:rsidDel="008E7963">
          <w:rPr>
            <w:rFonts w:ascii="Times New Roman" w:eastAsia="Times New Roman" w:hAnsi="Times New Roman" w:cs="Times New Roman"/>
            <w:b/>
            <w:bCs/>
            <w:sz w:val="24"/>
            <w:szCs w:val="24"/>
          </w:rPr>
          <w:delText xml:space="preserve"> </w:delText>
        </w:r>
      </w:del>
      <w:ins w:id="331" w:author="Sara Boyes" w:date="2023-05-10T19:52:00Z">
        <w:r w:rsidR="008E7963"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Political</w:t>
      </w:r>
      <w:r w:rsidR="0086178B" w:rsidRPr="00EA6FD5">
        <w:rPr>
          <w:rFonts w:ascii="Times New Roman" w:eastAsia="Times New Roman" w:hAnsi="Times New Roman" w:cs="Times New Roman"/>
          <w:b/>
          <w:bCs/>
          <w:sz w:val="24"/>
          <w:szCs w:val="24"/>
        </w:rPr>
        <w:t xml:space="preserve"> </w:t>
      </w:r>
      <w:del w:id="332" w:author="Sara Boyes" w:date="2023-05-10T18:44:00Z">
        <w:r w:rsidR="001F3994" w:rsidRPr="00EA6FD5" w:rsidDel="00CA4210">
          <w:rPr>
            <w:rFonts w:ascii="Times New Roman" w:eastAsia="Times New Roman" w:hAnsi="Times New Roman" w:cs="Times New Roman"/>
            <w:b/>
            <w:bCs/>
            <w:sz w:val="24"/>
            <w:szCs w:val="24"/>
          </w:rPr>
          <w:delText>U</w:delText>
        </w:r>
      </w:del>
      <w:ins w:id="333" w:author="Sara Boyes" w:date="2023-05-10T18:44:00Z">
        <w:r w:rsidR="00CA4210" w:rsidRPr="00EA6FD5">
          <w:rPr>
            <w:rFonts w:ascii="Times New Roman" w:eastAsia="Times New Roman" w:hAnsi="Times New Roman" w:cs="Times New Roman"/>
            <w:b/>
            <w:bCs/>
            <w:sz w:val="24"/>
            <w:szCs w:val="24"/>
          </w:rPr>
          <w:t>u</w:t>
        </w:r>
      </w:ins>
      <w:r w:rsidR="001F3994" w:rsidRPr="00EA6FD5">
        <w:rPr>
          <w:rFonts w:ascii="Times New Roman" w:eastAsia="Times New Roman" w:hAnsi="Times New Roman" w:cs="Times New Roman"/>
          <w:b/>
          <w:bCs/>
          <w:sz w:val="24"/>
          <w:szCs w:val="24"/>
        </w:rPr>
        <w:t>pdate</w:t>
      </w:r>
    </w:p>
    <w:p w14:paraId="43306D99" w14:textId="67EFB95E" w:rsidR="001F3994" w:rsidRPr="00EA6FD5" w:rsidRDefault="001F3994" w:rsidP="001F3994">
      <w:pPr>
        <w:pStyle w:val="ListParagraph"/>
        <w:spacing w:before="240"/>
        <w:ind w:left="360"/>
        <w:contextualSpacing w:val="0"/>
        <w:jc w:val="both"/>
        <w:rPr>
          <w:rFonts w:ascii="Times New Roman" w:hAnsi="Times New Roman" w:cs="Times New Roman"/>
          <w:b/>
          <w:bCs/>
          <w:sz w:val="24"/>
          <w:szCs w:val="24"/>
        </w:rPr>
      </w:pPr>
      <w:r w:rsidRPr="00EA6FD5">
        <w:rPr>
          <w:rFonts w:ascii="Times New Roman" w:eastAsia="Times New Roman" w:hAnsi="Times New Roman" w:cs="Times New Roman"/>
          <w:b/>
          <w:bCs/>
          <w:sz w:val="24"/>
          <w:szCs w:val="24"/>
        </w:rPr>
        <w:t>A.</w:t>
      </w:r>
      <w:del w:id="334" w:author="Sara Boyes" w:date="2023-05-10T19:52:00Z">
        <w:r w:rsidRPr="00EA6FD5" w:rsidDel="008E7963">
          <w:rPr>
            <w:rFonts w:ascii="Times New Roman" w:eastAsia="Times New Roman" w:hAnsi="Times New Roman" w:cs="Times New Roman"/>
            <w:b/>
            <w:bCs/>
            <w:sz w:val="24"/>
            <w:szCs w:val="24"/>
          </w:rPr>
          <w:delText xml:space="preserve"> </w:delText>
        </w:r>
      </w:del>
      <w:ins w:id="335" w:author="Sara Boyes" w:date="2023-05-10T19:52:00Z">
        <w:r w:rsidR="008E7963" w:rsidRPr="00EA6FD5">
          <w:rPr>
            <w:rFonts w:ascii="Times New Roman" w:eastAsia="Times New Roman" w:hAnsi="Times New Roman" w:cs="Times New Roman"/>
            <w:b/>
            <w:bCs/>
            <w:sz w:val="24"/>
            <w:szCs w:val="24"/>
          </w:rPr>
          <w:tab/>
        </w:r>
      </w:ins>
      <w:r w:rsidR="0073799D" w:rsidRPr="00EA6FD5">
        <w:rPr>
          <w:rFonts w:ascii="Times New Roman" w:eastAsia="Times New Roman" w:hAnsi="Times New Roman" w:cs="Times New Roman"/>
          <w:b/>
          <w:bCs/>
          <w:sz w:val="24"/>
          <w:szCs w:val="24"/>
        </w:rPr>
        <w:t>General</w:t>
      </w:r>
      <w:r w:rsidR="0086178B" w:rsidRPr="00EA6FD5">
        <w:rPr>
          <w:rFonts w:ascii="Times New Roman" w:eastAsia="Times New Roman" w:hAnsi="Times New Roman" w:cs="Times New Roman"/>
          <w:b/>
          <w:bCs/>
          <w:sz w:val="24"/>
          <w:szCs w:val="24"/>
        </w:rPr>
        <w:t xml:space="preserve"> </w:t>
      </w:r>
      <w:del w:id="336" w:author="Sara Boyes" w:date="2023-05-10T18:44:00Z">
        <w:r w:rsidRPr="00EA6FD5" w:rsidDel="00CA4210">
          <w:rPr>
            <w:rFonts w:ascii="Times New Roman" w:eastAsia="Times New Roman" w:hAnsi="Times New Roman" w:cs="Times New Roman"/>
            <w:b/>
            <w:bCs/>
            <w:sz w:val="24"/>
            <w:szCs w:val="24"/>
          </w:rPr>
          <w:delText>P</w:delText>
        </w:r>
      </w:del>
      <w:ins w:id="337" w:author="Sara Boyes" w:date="2023-05-10T18:44:00Z">
        <w:r w:rsidR="00CA4210" w:rsidRPr="00EA6FD5">
          <w:rPr>
            <w:rFonts w:ascii="Times New Roman" w:eastAsia="Times New Roman" w:hAnsi="Times New Roman" w:cs="Times New Roman"/>
            <w:b/>
            <w:bCs/>
            <w:sz w:val="24"/>
            <w:szCs w:val="24"/>
          </w:rPr>
          <w:t>p</w:t>
        </w:r>
      </w:ins>
      <w:r w:rsidR="0073799D" w:rsidRPr="00EA6FD5">
        <w:rPr>
          <w:rFonts w:ascii="Times New Roman" w:eastAsia="Times New Roman" w:hAnsi="Times New Roman" w:cs="Times New Roman"/>
          <w:b/>
          <w:bCs/>
          <w:sz w:val="24"/>
          <w:szCs w:val="24"/>
        </w:rPr>
        <w:t>olitical</w:t>
      </w:r>
      <w:r w:rsidR="0086178B" w:rsidRPr="00EA6FD5">
        <w:rPr>
          <w:rFonts w:ascii="Times New Roman" w:eastAsia="Times New Roman" w:hAnsi="Times New Roman" w:cs="Times New Roman"/>
          <w:b/>
          <w:bCs/>
          <w:sz w:val="24"/>
          <w:szCs w:val="24"/>
        </w:rPr>
        <w:t xml:space="preserve"> </w:t>
      </w:r>
      <w:del w:id="338" w:author="Sara Boyes" w:date="2023-05-10T18:44:00Z">
        <w:r w:rsidRPr="00EA6FD5" w:rsidDel="00CA4210">
          <w:rPr>
            <w:rFonts w:ascii="Times New Roman" w:eastAsia="Times New Roman" w:hAnsi="Times New Roman" w:cs="Times New Roman"/>
            <w:b/>
            <w:bCs/>
            <w:sz w:val="24"/>
            <w:szCs w:val="24"/>
          </w:rPr>
          <w:delText>E</w:delText>
        </w:r>
      </w:del>
      <w:ins w:id="339" w:author="Sara Boyes" w:date="2023-05-10T18:44:00Z">
        <w:r w:rsidR="00CA4210" w:rsidRPr="00EA6FD5">
          <w:rPr>
            <w:rFonts w:ascii="Times New Roman" w:eastAsia="Times New Roman" w:hAnsi="Times New Roman" w:cs="Times New Roman"/>
            <w:b/>
            <w:bCs/>
            <w:sz w:val="24"/>
            <w:szCs w:val="24"/>
          </w:rPr>
          <w:t>e</w:t>
        </w:r>
      </w:ins>
      <w:r w:rsidR="0073799D" w:rsidRPr="00EA6FD5">
        <w:rPr>
          <w:rFonts w:ascii="Times New Roman" w:eastAsia="Times New Roman" w:hAnsi="Times New Roman" w:cs="Times New Roman"/>
          <w:b/>
          <w:bCs/>
          <w:sz w:val="24"/>
          <w:szCs w:val="24"/>
        </w:rPr>
        <w:t>nvironment</w:t>
      </w:r>
      <w:r w:rsidR="0086178B" w:rsidRPr="00EA6FD5">
        <w:rPr>
          <w:rFonts w:ascii="Times New Roman" w:eastAsia="Times New Roman" w:hAnsi="Times New Roman" w:cs="Times New Roman"/>
          <w:b/>
          <w:bCs/>
          <w:sz w:val="24"/>
          <w:szCs w:val="24"/>
        </w:rPr>
        <w:t xml:space="preserve"> </w:t>
      </w:r>
      <w:del w:id="340" w:author="Sara Boyes" w:date="2023-05-10T18:44:00Z">
        <w:r w:rsidR="0073799D" w:rsidRPr="00EA6FD5" w:rsidDel="00CA4210">
          <w:rPr>
            <w:rFonts w:ascii="Times New Roman" w:eastAsia="Times New Roman" w:hAnsi="Times New Roman" w:cs="Times New Roman"/>
            <w:b/>
            <w:bCs/>
            <w:sz w:val="24"/>
            <w:szCs w:val="24"/>
          </w:rPr>
          <w:delText>/</w:delText>
        </w:r>
      </w:del>
      <w:ins w:id="341" w:author="Sara Boyes" w:date="2023-05-10T18:44:00Z">
        <w:r w:rsidR="00CA4210" w:rsidRPr="00EA6FD5">
          <w:rPr>
            <w:rFonts w:ascii="Times New Roman" w:eastAsia="Times New Roman" w:hAnsi="Times New Roman" w:cs="Times New Roman"/>
            <w:b/>
            <w:bCs/>
            <w:sz w:val="24"/>
            <w:szCs w:val="24"/>
          </w:rPr>
          <w:t>and</w:t>
        </w:r>
      </w:ins>
      <w:r w:rsidR="0086178B" w:rsidRPr="00EA6FD5">
        <w:rPr>
          <w:rFonts w:ascii="Times New Roman" w:eastAsia="Times New Roman" w:hAnsi="Times New Roman" w:cs="Times New Roman"/>
          <w:b/>
          <w:bCs/>
          <w:sz w:val="24"/>
          <w:szCs w:val="24"/>
        </w:rPr>
        <w:t xml:space="preserve"> </w:t>
      </w:r>
      <w:del w:id="342" w:author="Sara Boyes" w:date="2023-05-10T18:44:00Z">
        <w:r w:rsidR="0073799D" w:rsidRPr="00EA6FD5" w:rsidDel="00CA4210">
          <w:rPr>
            <w:rFonts w:ascii="Times New Roman" w:eastAsia="Times New Roman" w:hAnsi="Times New Roman" w:cs="Times New Roman"/>
            <w:b/>
            <w:bCs/>
            <w:sz w:val="24"/>
            <w:szCs w:val="24"/>
          </w:rPr>
          <w:delText>C</w:delText>
        </w:r>
      </w:del>
      <w:ins w:id="343" w:author="Sara Boyes" w:date="2023-05-10T18:44:00Z">
        <w:r w:rsidR="00CA4210" w:rsidRPr="00EA6FD5">
          <w:rPr>
            <w:rFonts w:ascii="Times New Roman" w:eastAsia="Times New Roman" w:hAnsi="Times New Roman" w:cs="Times New Roman"/>
            <w:b/>
            <w:bCs/>
            <w:sz w:val="24"/>
            <w:szCs w:val="24"/>
          </w:rPr>
          <w:t>c</w:t>
        </w:r>
      </w:ins>
      <w:r w:rsidR="0073799D" w:rsidRPr="00EA6FD5">
        <w:rPr>
          <w:rFonts w:ascii="Times New Roman" w:eastAsia="Times New Roman" w:hAnsi="Times New Roman" w:cs="Times New Roman"/>
          <w:b/>
          <w:bCs/>
          <w:sz w:val="24"/>
          <w:szCs w:val="24"/>
        </w:rPr>
        <w:t>hallenges</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to</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the</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General</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Framework</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Agreement</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for</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Peace</w:t>
      </w:r>
    </w:p>
    <w:p w14:paraId="33E96BD0" w14:textId="52690761" w:rsidR="00F50447" w:rsidRPr="00EA6FD5" w:rsidRDefault="00FB57A0" w:rsidP="00F50447">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r w:rsidRPr="00EA6FD5">
        <w:rPr>
          <w:rFonts w:ascii="Times New Roman" w:eastAsia="Times New Roman" w:hAnsi="Times New Roman" w:cs="Times New Roman"/>
          <w:sz w:val="24"/>
          <w:szCs w:val="24"/>
        </w:rPr>
        <w:t xml:space="preserve">The post-election government formation process and </w:t>
      </w:r>
      <w:r w:rsidR="001501ED" w:rsidRPr="00EA6FD5">
        <w:rPr>
          <w:rFonts w:ascii="Times New Roman" w:eastAsia="Times New Roman" w:hAnsi="Times New Roman" w:cs="Times New Roman"/>
          <w:sz w:val="24"/>
          <w:szCs w:val="24"/>
        </w:rPr>
        <w:t xml:space="preserve">destabilizing </w:t>
      </w:r>
      <w:r w:rsidRPr="00EA6FD5">
        <w:rPr>
          <w:rFonts w:ascii="Times New Roman" w:eastAsia="Times New Roman" w:hAnsi="Times New Roman" w:cs="Times New Roman"/>
          <w:sz w:val="24"/>
          <w:szCs w:val="24"/>
        </w:rPr>
        <w:t xml:space="preserve">developments in </w:t>
      </w:r>
      <w:ins w:id="344" w:author="Sara Boyes" w:date="2023-05-10T16:55:00Z">
        <w:r w:rsidR="00F53A8A" w:rsidRPr="00EA6FD5">
          <w:rPr>
            <w:rFonts w:ascii="Times New Roman" w:hAnsi="Times New Roman" w:cs="Times New Roman"/>
            <w:bCs/>
            <w:sz w:val="24"/>
            <w:szCs w:val="24"/>
            <w:shd w:val="clear" w:color="auto" w:fill="FFFFFF"/>
          </w:rPr>
          <w:t xml:space="preserve">the </w:t>
        </w:r>
      </w:ins>
      <w:r w:rsidRPr="00EA6FD5">
        <w:rPr>
          <w:rFonts w:ascii="Times New Roman" w:eastAsia="Times New Roman" w:hAnsi="Times New Roman" w:cs="Times New Roman"/>
          <w:sz w:val="24"/>
          <w:szCs w:val="24"/>
        </w:rPr>
        <w:t>Republika Srpska dominated the reporting period.</w:t>
      </w:r>
      <w:r w:rsidR="00393DF0" w:rsidRPr="00EA6FD5">
        <w:rPr>
          <w:rFonts w:ascii="Times New Roman" w:eastAsia="Times New Roman" w:hAnsi="Times New Roman" w:cs="Times New Roman"/>
          <w:sz w:val="24"/>
          <w:szCs w:val="24"/>
        </w:rPr>
        <w:t xml:space="preserve"> </w:t>
      </w:r>
    </w:p>
    <w:p w14:paraId="5A7E0C67" w14:textId="7467BC32" w:rsidR="00DA452D" w:rsidRPr="00EA6FD5" w:rsidRDefault="00070FC5" w:rsidP="00DA452D">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r w:rsidRPr="00EA6FD5">
        <w:rPr>
          <w:rFonts w:ascii="Times New Roman" w:hAnsi="Times New Roman" w:cs="Times New Roman"/>
          <w:sz w:val="24"/>
          <w:szCs w:val="24"/>
        </w:rPr>
        <w:t xml:space="preserve">The </w:t>
      </w:r>
      <w:r w:rsidR="001501ED" w:rsidRPr="00EA6FD5">
        <w:rPr>
          <w:rFonts w:ascii="Times New Roman" w:hAnsi="Times New Roman" w:cs="Times New Roman"/>
          <w:sz w:val="24"/>
          <w:szCs w:val="24"/>
        </w:rPr>
        <w:t xml:space="preserve">October elections were followed by </w:t>
      </w:r>
      <w:del w:id="345" w:author="Sara Boyes" w:date="2023-05-10T18:45:00Z">
        <w:r w:rsidR="001501ED" w:rsidRPr="00EA6FD5" w:rsidDel="00CA4210">
          <w:rPr>
            <w:rFonts w:ascii="Times New Roman" w:hAnsi="Times New Roman" w:cs="Times New Roman"/>
            <w:sz w:val="24"/>
            <w:szCs w:val="24"/>
          </w:rPr>
          <w:delText xml:space="preserve">a </w:delText>
        </w:r>
      </w:del>
      <w:ins w:id="346" w:author="Sara Boyes" w:date="2023-05-10T18:45:00Z">
        <w:r w:rsidR="00CA4210" w:rsidRPr="00EA6FD5">
          <w:rPr>
            <w:rFonts w:ascii="Times New Roman" w:hAnsi="Times New Roman" w:cs="Times New Roman"/>
            <w:sz w:val="24"/>
            <w:szCs w:val="24"/>
          </w:rPr>
          <w:t xml:space="preserve">the </w:t>
        </w:r>
      </w:ins>
      <w:r w:rsidR="001501ED" w:rsidRPr="00EA6FD5">
        <w:rPr>
          <w:rFonts w:ascii="Times New Roman" w:hAnsi="Times New Roman" w:cs="Times New Roman"/>
          <w:sz w:val="24"/>
          <w:szCs w:val="24"/>
        </w:rPr>
        <w:t xml:space="preserve">speedy formation of </w:t>
      </w:r>
      <w:r w:rsidRPr="00EA6FD5">
        <w:rPr>
          <w:rFonts w:ascii="Times New Roman" w:hAnsi="Times New Roman" w:cs="Times New Roman"/>
          <w:sz w:val="24"/>
          <w:szCs w:val="24"/>
        </w:rPr>
        <w:t xml:space="preserve">new </w:t>
      </w:r>
      <w:r w:rsidR="001501ED" w:rsidRPr="00EA6FD5">
        <w:rPr>
          <w:rFonts w:ascii="Times New Roman" w:hAnsi="Times New Roman" w:cs="Times New Roman"/>
          <w:sz w:val="24"/>
          <w:szCs w:val="24"/>
        </w:rPr>
        <w:t xml:space="preserve">authorities at different levels. </w:t>
      </w:r>
      <w:r w:rsidR="00C53659" w:rsidRPr="00EA6FD5">
        <w:rPr>
          <w:rFonts w:ascii="Times New Roman" w:hAnsi="Times New Roman" w:cs="Times New Roman"/>
          <w:sz w:val="24"/>
          <w:szCs w:val="24"/>
        </w:rPr>
        <w:t xml:space="preserve">At the State </w:t>
      </w:r>
      <w:r w:rsidRPr="00EA6FD5">
        <w:rPr>
          <w:rFonts w:ascii="Times New Roman" w:hAnsi="Times New Roman" w:cs="Times New Roman"/>
          <w:sz w:val="24"/>
          <w:szCs w:val="24"/>
        </w:rPr>
        <w:t xml:space="preserve">level, the </w:t>
      </w:r>
      <w:del w:id="347" w:author="Sara Boyes" w:date="2023-05-10T18:45:00Z">
        <w:r w:rsidR="00847613" w:rsidRPr="00EA6FD5" w:rsidDel="00CA4210">
          <w:rPr>
            <w:rFonts w:ascii="Times New Roman" w:hAnsi="Times New Roman" w:cs="Times New Roman"/>
            <w:sz w:val="24"/>
            <w:szCs w:val="24"/>
          </w:rPr>
          <w:delText>P</w:delText>
        </w:r>
      </w:del>
      <w:ins w:id="348" w:author="Sara Boyes" w:date="2023-05-10T18:45:00Z">
        <w:r w:rsidR="00CA4210" w:rsidRPr="00EA6FD5">
          <w:rPr>
            <w:rFonts w:ascii="Times New Roman" w:hAnsi="Times New Roman" w:cs="Times New Roman"/>
            <w:sz w:val="24"/>
            <w:szCs w:val="24"/>
          </w:rPr>
          <w:t>p</w:t>
        </w:r>
      </w:ins>
      <w:r w:rsidR="00847613" w:rsidRPr="00EA6FD5">
        <w:rPr>
          <w:rFonts w:ascii="Times New Roman" w:hAnsi="Times New Roman" w:cs="Times New Roman"/>
          <w:sz w:val="24"/>
          <w:szCs w:val="24"/>
        </w:rPr>
        <w:t xml:space="preserve">residency was inaugurated </w:t>
      </w:r>
      <w:r w:rsidR="007819D5" w:rsidRPr="00EA6FD5">
        <w:rPr>
          <w:rFonts w:ascii="Times New Roman" w:hAnsi="Times New Roman" w:cs="Times New Roman"/>
          <w:sz w:val="24"/>
          <w:szCs w:val="24"/>
        </w:rPr>
        <w:t>on time</w:t>
      </w:r>
      <w:r w:rsidR="00D860A1" w:rsidRPr="00EA6FD5">
        <w:rPr>
          <w:rFonts w:ascii="Times New Roman" w:hAnsi="Times New Roman" w:cs="Times New Roman"/>
          <w:sz w:val="24"/>
          <w:szCs w:val="24"/>
        </w:rPr>
        <w:t>,</w:t>
      </w:r>
      <w:r w:rsidR="007819D5" w:rsidRPr="00EA6FD5">
        <w:rPr>
          <w:rFonts w:ascii="Times New Roman" w:hAnsi="Times New Roman" w:cs="Times New Roman"/>
          <w:sz w:val="24"/>
          <w:szCs w:val="24"/>
        </w:rPr>
        <w:t xml:space="preserve"> </w:t>
      </w:r>
      <w:r w:rsidR="00847613" w:rsidRPr="00EA6FD5">
        <w:rPr>
          <w:rFonts w:ascii="Times New Roman" w:hAnsi="Times New Roman" w:cs="Times New Roman"/>
          <w:sz w:val="24"/>
          <w:szCs w:val="24"/>
        </w:rPr>
        <w:t xml:space="preserve">and </w:t>
      </w:r>
      <w:r w:rsidR="007819D5"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Council of Ministers </w:t>
      </w:r>
      <w:ins w:id="349" w:author="Sara Boyes" w:date="2023-05-10T18:46:00Z">
        <w:r w:rsidR="00CA4210" w:rsidRPr="00EA6FD5">
          <w:rPr>
            <w:rFonts w:ascii="Times New Roman" w:hAnsi="Times New Roman" w:cs="Times New Roman"/>
            <w:sz w:val="24"/>
            <w:szCs w:val="24"/>
          </w:rPr>
          <w:t xml:space="preserve">of Bosnia and Herzegovina </w:t>
        </w:r>
      </w:ins>
      <w:r w:rsidRPr="00EA6FD5">
        <w:rPr>
          <w:rFonts w:ascii="Times New Roman" w:hAnsi="Times New Roman" w:cs="Times New Roman"/>
          <w:sz w:val="24"/>
          <w:szCs w:val="24"/>
        </w:rPr>
        <w:t xml:space="preserve">was formed with unprecedented speed. </w:t>
      </w:r>
      <w:r w:rsidR="00E87A3A" w:rsidRPr="00EA6FD5">
        <w:rPr>
          <w:rFonts w:ascii="Times New Roman" w:hAnsi="Times New Roman" w:cs="Times New Roman"/>
          <w:sz w:val="24"/>
          <w:szCs w:val="24"/>
        </w:rPr>
        <w:t xml:space="preserve">Deadlines and procedures </w:t>
      </w:r>
      <w:ins w:id="350" w:author="Sara Boyes" w:date="2023-05-10T18:47:00Z">
        <w:r w:rsidR="00CA4210" w:rsidRPr="00EA6FD5">
          <w:rPr>
            <w:rFonts w:ascii="Times New Roman" w:hAnsi="Times New Roman" w:cs="Times New Roman"/>
            <w:sz w:val="24"/>
            <w:szCs w:val="24"/>
          </w:rPr>
          <w:t xml:space="preserve">that </w:t>
        </w:r>
      </w:ins>
      <w:r w:rsidR="00E87A3A" w:rsidRPr="00EA6FD5">
        <w:rPr>
          <w:rFonts w:ascii="Times New Roman" w:hAnsi="Times New Roman" w:cs="Times New Roman"/>
          <w:sz w:val="24"/>
          <w:szCs w:val="24"/>
        </w:rPr>
        <w:t xml:space="preserve">I enacted with my decision on 2 October 2022 (the so-called functionality package) have been largely respected and implemented. </w:t>
      </w:r>
      <w:ins w:id="351" w:author="Sara Boyes" w:date="2023-05-10T18:49:00Z">
        <w:r w:rsidR="00CA4210" w:rsidRPr="00EA6FD5">
          <w:rPr>
            <w:rFonts w:ascii="Times New Roman" w:hAnsi="Times New Roman" w:cs="Times New Roman"/>
            <w:sz w:val="24"/>
            <w:szCs w:val="24"/>
          </w:rPr>
          <w:t xml:space="preserve">The </w:t>
        </w:r>
      </w:ins>
      <w:r w:rsidR="00847613" w:rsidRPr="00EA6FD5">
        <w:rPr>
          <w:rFonts w:ascii="Times New Roman" w:hAnsi="Times New Roman" w:cs="Times New Roman"/>
          <w:sz w:val="24"/>
          <w:szCs w:val="24"/>
        </w:rPr>
        <w:t>Presidents</w:t>
      </w:r>
      <w:del w:id="352" w:author="Sara Boyes" w:date="2023-05-10T18:47:00Z">
        <w:r w:rsidR="00D860A1" w:rsidRPr="00EA6FD5" w:rsidDel="00CA4210">
          <w:rPr>
            <w:rFonts w:ascii="Times New Roman" w:hAnsi="Times New Roman" w:cs="Times New Roman"/>
            <w:sz w:val="24"/>
            <w:szCs w:val="24"/>
          </w:rPr>
          <w:delText>,</w:delText>
        </w:r>
      </w:del>
      <w:ins w:id="353" w:author="Sara Boyes" w:date="2023-05-10T18:47:00Z">
        <w:r w:rsidR="00CA4210" w:rsidRPr="00EA6FD5">
          <w:rPr>
            <w:rFonts w:ascii="Times New Roman" w:hAnsi="Times New Roman" w:cs="Times New Roman"/>
            <w:sz w:val="24"/>
            <w:szCs w:val="24"/>
          </w:rPr>
          <w:t xml:space="preserve"> and</w:t>
        </w:r>
      </w:ins>
      <w:r w:rsidR="00D860A1" w:rsidRPr="00EA6FD5">
        <w:rPr>
          <w:rFonts w:ascii="Times New Roman" w:hAnsi="Times New Roman" w:cs="Times New Roman"/>
          <w:sz w:val="24"/>
          <w:szCs w:val="24"/>
        </w:rPr>
        <w:t xml:space="preserve"> Vice</w:t>
      </w:r>
      <w:del w:id="354" w:author="Sara Boyes" w:date="2023-05-10T18:48:00Z">
        <w:r w:rsidR="007819D5" w:rsidRPr="00EA6FD5" w:rsidDel="00CA4210">
          <w:rPr>
            <w:rFonts w:ascii="Times New Roman" w:hAnsi="Times New Roman" w:cs="Times New Roman"/>
            <w:sz w:val="24"/>
            <w:szCs w:val="24"/>
          </w:rPr>
          <w:delText xml:space="preserve"> </w:delText>
        </w:r>
      </w:del>
      <w:ins w:id="355" w:author="Sara Boyes" w:date="2023-05-10T18:48:00Z">
        <w:r w:rsidR="00CA4210" w:rsidRPr="00EA6FD5">
          <w:rPr>
            <w:rFonts w:ascii="Times New Roman" w:hAnsi="Times New Roman" w:cs="Times New Roman"/>
            <w:sz w:val="24"/>
            <w:szCs w:val="24"/>
          </w:rPr>
          <w:t>-</w:t>
        </w:r>
      </w:ins>
      <w:r w:rsidR="00847613" w:rsidRPr="00EA6FD5">
        <w:rPr>
          <w:rFonts w:ascii="Times New Roman" w:hAnsi="Times New Roman" w:cs="Times New Roman"/>
          <w:sz w:val="24"/>
          <w:szCs w:val="24"/>
        </w:rPr>
        <w:t xml:space="preserve">Presidents of </w:t>
      </w:r>
      <w:r w:rsidR="004A5301" w:rsidRPr="00EA6FD5">
        <w:rPr>
          <w:rFonts w:ascii="Times New Roman" w:hAnsi="Times New Roman" w:cs="Times New Roman"/>
          <w:sz w:val="24"/>
          <w:szCs w:val="24"/>
        </w:rPr>
        <w:t xml:space="preserve">the </w:t>
      </w:r>
      <w:r w:rsidR="00007B65" w:rsidRPr="00EA6FD5">
        <w:rPr>
          <w:rFonts w:ascii="Times New Roman" w:hAnsi="Times New Roman" w:cs="Times New Roman"/>
          <w:sz w:val="24"/>
          <w:szCs w:val="24"/>
        </w:rPr>
        <w:t>Federation</w:t>
      </w:r>
      <w:del w:id="356" w:author="Sara Boyes" w:date="2023-05-10T18:48:00Z">
        <w:r w:rsidR="00D860A1" w:rsidRPr="00EA6FD5" w:rsidDel="00CA4210">
          <w:rPr>
            <w:rFonts w:ascii="Times New Roman" w:hAnsi="Times New Roman" w:cs="Times New Roman"/>
            <w:sz w:val="24"/>
            <w:szCs w:val="24"/>
          </w:rPr>
          <w:delText>,</w:delText>
        </w:r>
      </w:del>
      <w:r w:rsidR="00007B65" w:rsidRPr="00EA6FD5">
        <w:rPr>
          <w:rFonts w:ascii="Times New Roman" w:hAnsi="Times New Roman" w:cs="Times New Roman"/>
          <w:sz w:val="24"/>
          <w:szCs w:val="24"/>
        </w:rPr>
        <w:t xml:space="preserve"> and </w:t>
      </w:r>
      <w:ins w:id="357" w:author="Sara Boyes" w:date="2023-05-10T16:55:00Z">
        <w:r w:rsidR="00F53A8A" w:rsidRPr="00EA6FD5">
          <w:rPr>
            <w:rFonts w:ascii="Times New Roman" w:hAnsi="Times New Roman" w:cs="Times New Roman"/>
            <w:bCs/>
            <w:sz w:val="24"/>
            <w:szCs w:val="24"/>
            <w:shd w:val="clear" w:color="auto" w:fill="FFFFFF"/>
          </w:rPr>
          <w:t xml:space="preserve">the </w:t>
        </w:r>
      </w:ins>
      <w:r w:rsidR="00007B65" w:rsidRPr="00EA6FD5">
        <w:rPr>
          <w:rFonts w:ascii="Times New Roman" w:hAnsi="Times New Roman" w:cs="Times New Roman"/>
          <w:sz w:val="24"/>
          <w:szCs w:val="24"/>
        </w:rPr>
        <w:t xml:space="preserve">Republika Srpska are elected and in </w:t>
      </w:r>
      <w:r w:rsidR="00847613" w:rsidRPr="00EA6FD5">
        <w:rPr>
          <w:rFonts w:ascii="Times New Roman" w:hAnsi="Times New Roman" w:cs="Times New Roman"/>
          <w:sz w:val="24"/>
          <w:szCs w:val="24"/>
        </w:rPr>
        <w:t>office</w:t>
      </w:r>
      <w:r w:rsidR="00007B65"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Both </w:t>
      </w:r>
      <w:r w:rsidR="007819D5" w:rsidRPr="00EA6FD5">
        <w:rPr>
          <w:rFonts w:ascii="Times New Roman" w:hAnsi="Times New Roman" w:cs="Times New Roman"/>
          <w:sz w:val="24"/>
          <w:szCs w:val="24"/>
        </w:rPr>
        <w:t>c</w:t>
      </w:r>
      <w:r w:rsidRPr="00EA6FD5">
        <w:rPr>
          <w:rFonts w:ascii="Times New Roman" w:hAnsi="Times New Roman" w:cs="Times New Roman"/>
          <w:sz w:val="24"/>
          <w:szCs w:val="24"/>
        </w:rPr>
        <w:t xml:space="preserve">hambers of the State, </w:t>
      </w:r>
      <w:ins w:id="358" w:author="Sara Boyes" w:date="2023-05-10T18:49:00Z">
        <w:r w:rsidR="00CA4210"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Federation</w:t>
      </w:r>
      <w:del w:id="359" w:author="Sara Boyes" w:date="2023-05-10T18:49:00Z">
        <w:r w:rsidR="00FB57A0" w:rsidRPr="00EA6FD5" w:rsidDel="00CA4210">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w:t>
      </w:r>
      <w:ins w:id="360" w:author="Sara Boyes" w:date="2023-05-10T18:49:00Z">
        <w:r w:rsidR="00CA4210" w:rsidRPr="00EA6FD5">
          <w:rPr>
            <w:rFonts w:ascii="Times New Roman" w:hAnsi="Times New Roman" w:cs="Times New Roman"/>
            <w:sz w:val="24"/>
            <w:szCs w:val="24"/>
          </w:rPr>
          <w:t xml:space="preserve">the </w:t>
        </w:r>
      </w:ins>
      <w:commentRangeStart w:id="361"/>
      <w:r w:rsidRPr="00EA6FD5">
        <w:rPr>
          <w:rFonts w:ascii="Times New Roman" w:hAnsi="Times New Roman" w:cs="Times New Roman"/>
          <w:sz w:val="24"/>
          <w:szCs w:val="24"/>
        </w:rPr>
        <w:t xml:space="preserve">Republika </w:t>
      </w:r>
      <w:r w:rsidR="00FB57A0" w:rsidRPr="00EA6FD5">
        <w:rPr>
          <w:rFonts w:ascii="Times New Roman" w:hAnsi="Times New Roman" w:cs="Times New Roman"/>
          <w:sz w:val="24"/>
          <w:szCs w:val="24"/>
        </w:rPr>
        <w:t>Srpska</w:t>
      </w:r>
      <w:r w:rsidRPr="00EA6FD5">
        <w:rPr>
          <w:rFonts w:ascii="Times New Roman" w:hAnsi="Times New Roman" w:cs="Times New Roman"/>
          <w:sz w:val="24"/>
          <w:szCs w:val="24"/>
        </w:rPr>
        <w:t xml:space="preserve"> parliaments</w:t>
      </w:r>
      <w:commentRangeEnd w:id="361"/>
      <w:r w:rsidR="000A3D26" w:rsidRPr="00EA6FD5">
        <w:rPr>
          <w:rStyle w:val="CommentReference"/>
        </w:rPr>
        <w:commentReference w:id="361"/>
      </w:r>
      <w:r w:rsidRPr="00EA6FD5">
        <w:rPr>
          <w:rFonts w:ascii="Times New Roman" w:hAnsi="Times New Roman" w:cs="Times New Roman"/>
          <w:sz w:val="24"/>
          <w:szCs w:val="24"/>
        </w:rPr>
        <w:t xml:space="preserve"> are </w:t>
      </w:r>
      <w:r w:rsidR="00C53659" w:rsidRPr="00EA6FD5">
        <w:rPr>
          <w:rFonts w:ascii="Times New Roman" w:hAnsi="Times New Roman" w:cs="Times New Roman"/>
          <w:sz w:val="24"/>
          <w:szCs w:val="24"/>
        </w:rPr>
        <w:t xml:space="preserve">also </w:t>
      </w:r>
      <w:r w:rsidRPr="00EA6FD5">
        <w:rPr>
          <w:rFonts w:ascii="Times New Roman" w:hAnsi="Times New Roman" w:cs="Times New Roman"/>
          <w:sz w:val="24"/>
          <w:szCs w:val="24"/>
        </w:rPr>
        <w:t xml:space="preserve">operational. </w:t>
      </w:r>
      <w:r w:rsidR="00DA452D" w:rsidRPr="00EA6FD5">
        <w:rPr>
          <w:rFonts w:ascii="Times New Roman" w:hAnsi="Times New Roman" w:cs="Times New Roman"/>
          <w:sz w:val="24"/>
          <w:szCs w:val="24"/>
        </w:rPr>
        <w:t xml:space="preserve">The Constitutional Court of the Federation is now fully functional again. All </w:t>
      </w:r>
      <w:ins w:id="362" w:author="Sara Boyes" w:date="2023-05-16T16:53:00Z">
        <w:r w:rsidR="00436449" w:rsidRPr="00EA6FD5">
          <w:rPr>
            <w:rFonts w:ascii="Times New Roman" w:hAnsi="Times New Roman" w:cs="Times New Roman"/>
            <w:sz w:val="24"/>
            <w:szCs w:val="24"/>
          </w:rPr>
          <w:t>c</w:t>
        </w:r>
      </w:ins>
      <w:del w:id="363" w:author="Sara Boyes" w:date="2023-05-16T16:53:00Z">
        <w:r w:rsidR="00DA452D" w:rsidRPr="00EA6FD5" w:rsidDel="00436449">
          <w:rPr>
            <w:rFonts w:ascii="Times New Roman" w:hAnsi="Times New Roman" w:cs="Times New Roman"/>
            <w:sz w:val="24"/>
            <w:szCs w:val="24"/>
          </w:rPr>
          <w:delText>C</w:delText>
        </w:r>
      </w:del>
      <w:r w:rsidR="00DA452D" w:rsidRPr="00EA6FD5">
        <w:rPr>
          <w:rFonts w:ascii="Times New Roman" w:hAnsi="Times New Roman" w:cs="Times New Roman"/>
          <w:sz w:val="24"/>
          <w:szCs w:val="24"/>
        </w:rPr>
        <w:t xml:space="preserve">antonal assemblies initiated their formation in the course of November 2022, following the confirmation of the election results, and all but one, Herzegovina-Neretva, finalized the process. Seven </w:t>
      </w:r>
      <w:ins w:id="364" w:author="Sara Boyes" w:date="2023-05-10T18:50:00Z">
        <w:r w:rsidR="00CA4210" w:rsidRPr="00EA6FD5">
          <w:rPr>
            <w:rFonts w:ascii="Times New Roman" w:hAnsi="Times New Roman" w:cs="Times New Roman"/>
            <w:sz w:val="24"/>
            <w:szCs w:val="24"/>
          </w:rPr>
          <w:t xml:space="preserve">out </w:t>
        </w:r>
      </w:ins>
      <w:r w:rsidR="00DA452D" w:rsidRPr="00EA6FD5">
        <w:rPr>
          <w:rFonts w:ascii="Times New Roman" w:hAnsi="Times New Roman" w:cs="Times New Roman"/>
          <w:sz w:val="24"/>
          <w:szCs w:val="24"/>
        </w:rPr>
        <w:t xml:space="preserve">of ten cantonal </w:t>
      </w:r>
      <w:del w:id="365" w:author="Sara Boyes" w:date="2023-05-10T20:42:00Z">
        <w:r w:rsidR="00DA452D" w:rsidRPr="00EA6FD5" w:rsidDel="00A17277">
          <w:rPr>
            <w:rFonts w:ascii="Times New Roman" w:hAnsi="Times New Roman" w:cs="Times New Roman"/>
            <w:sz w:val="24"/>
            <w:szCs w:val="24"/>
          </w:rPr>
          <w:delText>G</w:delText>
        </w:r>
      </w:del>
      <w:ins w:id="366" w:author="Sara Boyes" w:date="2023-05-10T20:42:00Z">
        <w:r w:rsidR="00A17277" w:rsidRPr="00EA6FD5">
          <w:rPr>
            <w:rFonts w:ascii="Times New Roman" w:hAnsi="Times New Roman" w:cs="Times New Roman"/>
            <w:sz w:val="24"/>
            <w:szCs w:val="24"/>
          </w:rPr>
          <w:t>g</w:t>
        </w:r>
      </w:ins>
      <w:r w:rsidR="00DA452D" w:rsidRPr="00EA6FD5">
        <w:rPr>
          <w:rFonts w:ascii="Times New Roman" w:hAnsi="Times New Roman" w:cs="Times New Roman"/>
          <w:sz w:val="24"/>
          <w:szCs w:val="24"/>
        </w:rPr>
        <w:t xml:space="preserve">overnments are in place. The State, the Federation (and all the </w:t>
      </w:r>
      <w:ins w:id="367" w:author="Sara Boyes" w:date="2023-05-16T00:20:00Z">
        <w:r w:rsidR="004E5E83" w:rsidRPr="00EA6FD5">
          <w:rPr>
            <w:rFonts w:ascii="Times New Roman" w:hAnsi="Times New Roman" w:cs="Times New Roman"/>
            <w:sz w:val="24"/>
            <w:szCs w:val="24"/>
          </w:rPr>
          <w:t>c</w:t>
        </w:r>
      </w:ins>
      <w:del w:id="368" w:author="Sara Boyes" w:date="2023-05-10T18:50:00Z">
        <w:r w:rsidR="00DA452D" w:rsidRPr="00EA6FD5" w:rsidDel="00CA4210">
          <w:rPr>
            <w:rFonts w:ascii="Times New Roman" w:hAnsi="Times New Roman" w:cs="Times New Roman"/>
            <w:sz w:val="24"/>
            <w:szCs w:val="24"/>
          </w:rPr>
          <w:delText>C</w:delText>
        </w:r>
      </w:del>
      <w:r w:rsidR="00DA452D" w:rsidRPr="00EA6FD5">
        <w:rPr>
          <w:rFonts w:ascii="Times New Roman" w:hAnsi="Times New Roman" w:cs="Times New Roman"/>
          <w:sz w:val="24"/>
          <w:szCs w:val="24"/>
        </w:rPr>
        <w:t>antons)</w:t>
      </w:r>
      <w:del w:id="369" w:author="Sara Boyes" w:date="2023-05-10T16:56:00Z">
        <w:r w:rsidR="00DA452D" w:rsidRPr="00EA6FD5" w:rsidDel="00F53A8A">
          <w:rPr>
            <w:rFonts w:ascii="Times New Roman" w:hAnsi="Times New Roman" w:cs="Times New Roman"/>
            <w:sz w:val="24"/>
            <w:szCs w:val="24"/>
          </w:rPr>
          <w:delText>,</w:delText>
        </w:r>
      </w:del>
      <w:r w:rsidR="00DA452D" w:rsidRPr="00EA6FD5">
        <w:rPr>
          <w:rFonts w:ascii="Times New Roman" w:hAnsi="Times New Roman" w:cs="Times New Roman"/>
          <w:sz w:val="24"/>
          <w:szCs w:val="24"/>
        </w:rPr>
        <w:t xml:space="preserve"> and </w:t>
      </w:r>
      <w:ins w:id="370" w:author="Sara Boyes" w:date="2023-05-10T18:50:00Z">
        <w:r w:rsidR="00CA4210" w:rsidRPr="00EA6FD5">
          <w:rPr>
            <w:rFonts w:ascii="Times New Roman" w:hAnsi="Times New Roman" w:cs="Times New Roman"/>
            <w:sz w:val="24"/>
            <w:szCs w:val="24"/>
          </w:rPr>
          <w:t xml:space="preserve">the </w:t>
        </w:r>
      </w:ins>
      <w:r w:rsidR="00DA452D" w:rsidRPr="00EA6FD5">
        <w:rPr>
          <w:rFonts w:ascii="Times New Roman" w:hAnsi="Times New Roman" w:cs="Times New Roman"/>
          <w:sz w:val="24"/>
          <w:szCs w:val="24"/>
        </w:rPr>
        <w:t>Republika Srpska adopted their budgets in accordance with the legal deadlines.</w:t>
      </w:r>
    </w:p>
    <w:p w14:paraId="6AA3DD0D" w14:textId="606777C5" w:rsidR="00007B65" w:rsidRPr="00EA6FD5" w:rsidRDefault="007819D5" w:rsidP="00007B65">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r w:rsidRPr="00EA6FD5">
        <w:rPr>
          <w:rFonts w:ascii="Times New Roman" w:eastAsia="Times New Roman" w:hAnsi="Times New Roman" w:cs="Times New Roman"/>
          <w:sz w:val="24"/>
          <w:szCs w:val="24"/>
        </w:rPr>
        <w:t>A</w:t>
      </w:r>
      <w:r w:rsidR="00007B65" w:rsidRPr="00EA6FD5">
        <w:rPr>
          <w:rFonts w:ascii="Times New Roman" w:eastAsia="Times New Roman" w:hAnsi="Times New Roman" w:cs="Times New Roman"/>
          <w:sz w:val="24"/>
          <w:szCs w:val="24"/>
        </w:rPr>
        <w:t xml:space="preserve">fter the 2018 </w:t>
      </w:r>
      <w:del w:id="371" w:author="Sara Boyes" w:date="2023-05-10T18:51:00Z">
        <w:r w:rsidR="00007B65" w:rsidRPr="00EA6FD5" w:rsidDel="00CA4210">
          <w:rPr>
            <w:rFonts w:ascii="Times New Roman" w:eastAsia="Times New Roman" w:hAnsi="Times New Roman" w:cs="Times New Roman"/>
            <w:sz w:val="24"/>
            <w:szCs w:val="24"/>
          </w:rPr>
          <w:delText>G</w:delText>
        </w:r>
      </w:del>
      <w:ins w:id="372" w:author="Sara Boyes" w:date="2023-05-10T18:51:00Z">
        <w:r w:rsidR="00CA4210" w:rsidRPr="00EA6FD5">
          <w:rPr>
            <w:rFonts w:ascii="Times New Roman" w:eastAsia="Times New Roman" w:hAnsi="Times New Roman" w:cs="Times New Roman"/>
            <w:sz w:val="24"/>
            <w:szCs w:val="24"/>
          </w:rPr>
          <w:t>g</w:t>
        </w:r>
      </w:ins>
      <w:r w:rsidR="00007B65" w:rsidRPr="00EA6FD5">
        <w:rPr>
          <w:rFonts w:ascii="Times New Roman" w:eastAsia="Times New Roman" w:hAnsi="Times New Roman" w:cs="Times New Roman"/>
          <w:sz w:val="24"/>
          <w:szCs w:val="24"/>
        </w:rPr>
        <w:t xml:space="preserve">eneral </w:t>
      </w:r>
      <w:del w:id="373" w:author="Sara Boyes" w:date="2023-05-10T18:51:00Z">
        <w:r w:rsidR="00007B65" w:rsidRPr="00EA6FD5" w:rsidDel="00CA4210">
          <w:rPr>
            <w:rFonts w:ascii="Times New Roman" w:eastAsia="Times New Roman" w:hAnsi="Times New Roman" w:cs="Times New Roman"/>
            <w:sz w:val="24"/>
            <w:szCs w:val="24"/>
          </w:rPr>
          <w:delText>E</w:delText>
        </w:r>
      </w:del>
      <w:ins w:id="374" w:author="Sara Boyes" w:date="2023-05-10T18:51:00Z">
        <w:r w:rsidR="00CA4210" w:rsidRPr="00EA6FD5">
          <w:rPr>
            <w:rFonts w:ascii="Times New Roman" w:eastAsia="Times New Roman" w:hAnsi="Times New Roman" w:cs="Times New Roman"/>
            <w:sz w:val="24"/>
            <w:szCs w:val="24"/>
          </w:rPr>
          <w:t>e</w:t>
        </w:r>
      </w:ins>
      <w:r w:rsidR="00007B65" w:rsidRPr="00EA6FD5">
        <w:rPr>
          <w:rFonts w:ascii="Times New Roman" w:eastAsia="Times New Roman" w:hAnsi="Times New Roman" w:cs="Times New Roman"/>
          <w:sz w:val="24"/>
          <w:szCs w:val="24"/>
        </w:rPr>
        <w:t>lections, political leaders failed to agree on a new government in the Federation of Bosnia and Herzegovina</w:t>
      </w:r>
      <w:r w:rsidR="00FB57A0" w:rsidRPr="00EA6FD5">
        <w:rPr>
          <w:rFonts w:ascii="Times New Roman" w:eastAsia="Times New Roman" w:hAnsi="Times New Roman" w:cs="Times New Roman"/>
          <w:sz w:val="24"/>
          <w:szCs w:val="24"/>
        </w:rPr>
        <w:t>,</w:t>
      </w:r>
      <w:r w:rsidR="00007B65" w:rsidRPr="00EA6FD5">
        <w:rPr>
          <w:rFonts w:ascii="Times New Roman" w:eastAsia="Times New Roman" w:hAnsi="Times New Roman" w:cs="Times New Roman"/>
          <w:sz w:val="24"/>
          <w:szCs w:val="24"/>
        </w:rPr>
        <w:t xml:space="preserve"> and the 2014</w:t>
      </w:r>
      <w:del w:id="375" w:author="Sara Boyes" w:date="2023-05-10T18:54:00Z">
        <w:r w:rsidR="00007B65" w:rsidRPr="00EA6FD5" w:rsidDel="00B26B5D">
          <w:rPr>
            <w:rFonts w:ascii="Times New Roman" w:eastAsia="Times New Roman" w:hAnsi="Times New Roman" w:cs="Times New Roman"/>
            <w:sz w:val="24"/>
            <w:szCs w:val="24"/>
          </w:rPr>
          <w:delText>-</w:delText>
        </w:r>
      </w:del>
      <w:ins w:id="376" w:author="Sara Boyes" w:date="2023-05-10T18:54:00Z">
        <w:r w:rsidR="00B26B5D" w:rsidRPr="00EA6FD5">
          <w:rPr>
            <w:rFonts w:ascii="Times New Roman" w:eastAsia="Times New Roman" w:hAnsi="Times New Roman" w:cs="Times New Roman"/>
            <w:sz w:val="24"/>
            <w:szCs w:val="24"/>
          </w:rPr>
          <w:t>–</w:t>
        </w:r>
      </w:ins>
      <w:r w:rsidR="00007B65" w:rsidRPr="00EA6FD5">
        <w:rPr>
          <w:rFonts w:ascii="Times New Roman" w:eastAsia="Times New Roman" w:hAnsi="Times New Roman" w:cs="Times New Roman"/>
          <w:sz w:val="24"/>
          <w:szCs w:val="24"/>
        </w:rPr>
        <w:t xml:space="preserve">2018 Federation Government remains </w:t>
      </w:r>
      <w:r w:rsidR="00C53659" w:rsidRPr="00EA6FD5">
        <w:rPr>
          <w:rFonts w:ascii="Times New Roman" w:eastAsia="Times New Roman" w:hAnsi="Times New Roman" w:cs="Times New Roman"/>
          <w:sz w:val="24"/>
          <w:szCs w:val="24"/>
        </w:rPr>
        <w:t>under</w:t>
      </w:r>
      <w:r w:rsidR="00007B65" w:rsidRPr="00EA6FD5">
        <w:rPr>
          <w:rFonts w:ascii="Times New Roman" w:eastAsia="Times New Roman" w:hAnsi="Times New Roman" w:cs="Times New Roman"/>
          <w:sz w:val="24"/>
          <w:szCs w:val="24"/>
        </w:rPr>
        <w:t xml:space="preserve"> a technical mandate. </w:t>
      </w:r>
    </w:p>
    <w:p w14:paraId="2B641C88" w14:textId="37B30F46" w:rsidR="00007B65" w:rsidRPr="00EA6FD5" w:rsidRDefault="00007B65" w:rsidP="001A2EBE">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r w:rsidRPr="00EA6FD5">
        <w:rPr>
          <w:rFonts w:ascii="Times New Roman" w:eastAsia="Times New Roman" w:hAnsi="Times New Roman" w:cs="Times New Roman"/>
          <w:sz w:val="24"/>
          <w:szCs w:val="24"/>
        </w:rPr>
        <w:t>This stalemate</w:t>
      </w:r>
      <w:r w:rsidR="00FB57A0" w:rsidRPr="00EA6FD5">
        <w:rPr>
          <w:rFonts w:ascii="Times New Roman" w:eastAsia="Times New Roman" w:hAnsi="Times New Roman" w:cs="Times New Roman"/>
          <w:sz w:val="24"/>
          <w:szCs w:val="24"/>
        </w:rPr>
        <w:t>,</w:t>
      </w:r>
      <w:r w:rsidRPr="00EA6FD5">
        <w:rPr>
          <w:rFonts w:ascii="Times New Roman" w:eastAsia="Times New Roman" w:hAnsi="Times New Roman" w:cs="Times New Roman"/>
          <w:sz w:val="24"/>
          <w:szCs w:val="24"/>
        </w:rPr>
        <w:t xml:space="preserve"> unfortunately</w:t>
      </w:r>
      <w:r w:rsidR="00FB57A0" w:rsidRPr="00EA6FD5">
        <w:rPr>
          <w:rFonts w:ascii="Times New Roman" w:eastAsia="Times New Roman" w:hAnsi="Times New Roman" w:cs="Times New Roman"/>
          <w:sz w:val="24"/>
          <w:szCs w:val="24"/>
        </w:rPr>
        <w:t>,</w:t>
      </w:r>
      <w:r w:rsidRPr="00EA6FD5">
        <w:rPr>
          <w:rFonts w:ascii="Times New Roman" w:eastAsia="Times New Roman" w:hAnsi="Times New Roman" w:cs="Times New Roman"/>
          <w:sz w:val="24"/>
          <w:szCs w:val="24"/>
        </w:rPr>
        <w:t xml:space="preserve"> continues after the October 2022 elections. Although the </w:t>
      </w:r>
      <w:r w:rsidR="00C53659" w:rsidRPr="00EA6FD5">
        <w:rPr>
          <w:rFonts w:ascii="Times New Roman" w:eastAsia="Times New Roman" w:hAnsi="Times New Roman" w:cs="Times New Roman"/>
          <w:sz w:val="24"/>
          <w:szCs w:val="24"/>
        </w:rPr>
        <w:t xml:space="preserve">functionality package enabled the </w:t>
      </w:r>
      <w:r w:rsidRPr="00EA6FD5">
        <w:rPr>
          <w:rFonts w:ascii="Times New Roman" w:eastAsia="Times New Roman" w:hAnsi="Times New Roman" w:cs="Times New Roman"/>
          <w:sz w:val="24"/>
          <w:szCs w:val="24"/>
        </w:rPr>
        <w:t>election of the President and Vice</w:t>
      </w:r>
      <w:del w:id="377" w:author="Sara Boyes" w:date="2023-05-10T20:42:00Z">
        <w:r w:rsidR="007819D5" w:rsidRPr="00EA6FD5" w:rsidDel="00A17277">
          <w:rPr>
            <w:rFonts w:ascii="Times New Roman" w:eastAsia="Times New Roman" w:hAnsi="Times New Roman" w:cs="Times New Roman"/>
            <w:sz w:val="24"/>
            <w:szCs w:val="24"/>
          </w:rPr>
          <w:delText xml:space="preserve"> </w:delText>
        </w:r>
      </w:del>
      <w:ins w:id="378" w:author="Sara Boyes" w:date="2023-05-10T20:42:00Z">
        <w:r w:rsidR="00A17277" w:rsidRPr="00EA6FD5">
          <w:rPr>
            <w:rFonts w:ascii="Times New Roman" w:eastAsia="Times New Roman" w:hAnsi="Times New Roman" w:cs="Times New Roman"/>
            <w:sz w:val="24"/>
            <w:szCs w:val="24"/>
          </w:rPr>
          <w:t>-</w:t>
        </w:r>
      </w:ins>
      <w:r w:rsidRPr="00EA6FD5">
        <w:rPr>
          <w:rFonts w:ascii="Times New Roman" w:eastAsia="Times New Roman" w:hAnsi="Times New Roman" w:cs="Times New Roman"/>
          <w:sz w:val="24"/>
          <w:szCs w:val="24"/>
        </w:rPr>
        <w:t>Presidents of the Federation</w:t>
      </w:r>
      <w:r w:rsidR="00C53659" w:rsidRPr="00EA6FD5">
        <w:rPr>
          <w:rFonts w:ascii="Times New Roman" w:eastAsia="Times New Roman" w:hAnsi="Times New Roman" w:cs="Times New Roman"/>
          <w:sz w:val="24"/>
          <w:szCs w:val="24"/>
        </w:rPr>
        <w:t xml:space="preserve">, they have not yet agreed </w:t>
      </w:r>
      <w:r w:rsidRPr="00EA6FD5">
        <w:rPr>
          <w:rFonts w:ascii="Times New Roman" w:eastAsia="Times New Roman" w:hAnsi="Times New Roman" w:cs="Times New Roman"/>
          <w:sz w:val="24"/>
          <w:szCs w:val="24"/>
        </w:rPr>
        <w:t xml:space="preserve">on a Prime Minister and Government. Their disagreement </w:t>
      </w:r>
      <w:r w:rsidR="001A2EBE" w:rsidRPr="00EA6FD5">
        <w:rPr>
          <w:rFonts w:ascii="Times New Roman" w:eastAsia="Times New Roman" w:hAnsi="Times New Roman" w:cs="Times New Roman"/>
          <w:sz w:val="24"/>
          <w:szCs w:val="24"/>
        </w:rPr>
        <w:t>reflects a</w:t>
      </w:r>
      <w:r w:rsidRPr="00EA6FD5">
        <w:rPr>
          <w:rFonts w:ascii="Times New Roman" w:eastAsia="Times New Roman" w:hAnsi="Times New Roman" w:cs="Times New Roman"/>
          <w:sz w:val="24"/>
          <w:szCs w:val="24"/>
        </w:rPr>
        <w:t xml:space="preserve"> </w:t>
      </w:r>
      <w:r w:rsidR="001A2EBE" w:rsidRPr="00EA6FD5">
        <w:rPr>
          <w:rFonts w:ascii="Times New Roman" w:eastAsia="Times New Roman" w:hAnsi="Times New Roman" w:cs="Times New Roman"/>
          <w:sz w:val="24"/>
          <w:szCs w:val="24"/>
        </w:rPr>
        <w:t>political</w:t>
      </w:r>
      <w:r w:rsidRPr="00EA6FD5">
        <w:rPr>
          <w:rFonts w:ascii="Times New Roman" w:eastAsia="Times New Roman" w:hAnsi="Times New Roman" w:cs="Times New Roman"/>
          <w:sz w:val="24"/>
          <w:szCs w:val="24"/>
        </w:rPr>
        <w:t xml:space="preserve"> culture </w:t>
      </w:r>
      <w:r w:rsidR="001A2EBE" w:rsidRPr="00EA6FD5">
        <w:rPr>
          <w:rFonts w:ascii="Times New Roman" w:eastAsia="Times New Roman" w:hAnsi="Times New Roman" w:cs="Times New Roman"/>
          <w:sz w:val="24"/>
          <w:szCs w:val="24"/>
        </w:rPr>
        <w:t xml:space="preserve">in which </w:t>
      </w:r>
      <w:r w:rsidR="002968C1" w:rsidRPr="00EA6FD5">
        <w:rPr>
          <w:rFonts w:ascii="Times New Roman" w:eastAsia="Times New Roman" w:hAnsi="Times New Roman" w:cs="Times New Roman"/>
          <w:sz w:val="24"/>
          <w:szCs w:val="24"/>
        </w:rPr>
        <w:t xml:space="preserve">reaching </w:t>
      </w:r>
      <w:r w:rsidRPr="00EA6FD5">
        <w:rPr>
          <w:rFonts w:ascii="Times New Roman" w:eastAsia="Times New Roman" w:hAnsi="Times New Roman" w:cs="Times New Roman"/>
          <w:sz w:val="24"/>
          <w:szCs w:val="24"/>
        </w:rPr>
        <w:t xml:space="preserve">consensus and the democratic maturity to accept the opposition role </w:t>
      </w:r>
      <w:r w:rsidR="002968C1" w:rsidRPr="00EA6FD5">
        <w:rPr>
          <w:rFonts w:ascii="Times New Roman" w:eastAsia="Times New Roman" w:hAnsi="Times New Roman" w:cs="Times New Roman"/>
          <w:sz w:val="24"/>
          <w:szCs w:val="24"/>
        </w:rPr>
        <w:t>is eschewed by some</w:t>
      </w:r>
      <w:r w:rsidR="007819D5" w:rsidRPr="00EA6FD5">
        <w:rPr>
          <w:rFonts w:ascii="Times New Roman" w:eastAsia="Times New Roman" w:hAnsi="Times New Roman" w:cs="Times New Roman"/>
          <w:sz w:val="24"/>
          <w:szCs w:val="24"/>
        </w:rPr>
        <w:t xml:space="preserve"> parties</w:t>
      </w:r>
      <w:r w:rsidRPr="00EA6FD5">
        <w:rPr>
          <w:rFonts w:ascii="Times New Roman" w:eastAsia="Times New Roman" w:hAnsi="Times New Roman" w:cs="Times New Roman"/>
          <w:sz w:val="24"/>
          <w:szCs w:val="24"/>
        </w:rPr>
        <w:t xml:space="preserve">. </w:t>
      </w:r>
      <w:r w:rsidR="001A2EBE" w:rsidRPr="00EA6FD5">
        <w:rPr>
          <w:rFonts w:ascii="Times New Roman" w:eastAsia="Times New Roman" w:hAnsi="Times New Roman" w:cs="Times New Roman"/>
          <w:sz w:val="24"/>
          <w:szCs w:val="24"/>
        </w:rPr>
        <w:t>The stalemate in the Federation</w:t>
      </w:r>
      <w:r w:rsidRPr="00EA6FD5">
        <w:rPr>
          <w:rFonts w:ascii="Times New Roman" w:eastAsia="Times New Roman" w:hAnsi="Times New Roman" w:cs="Times New Roman"/>
          <w:sz w:val="24"/>
          <w:szCs w:val="24"/>
        </w:rPr>
        <w:t xml:space="preserve"> constitutes a setback </w:t>
      </w:r>
      <w:del w:id="379" w:author="Sara Boyes" w:date="2023-05-10T18:56:00Z">
        <w:r w:rsidRPr="00EA6FD5" w:rsidDel="00B26B5D">
          <w:rPr>
            <w:rFonts w:ascii="Times New Roman" w:eastAsia="Times New Roman" w:hAnsi="Times New Roman" w:cs="Times New Roman"/>
            <w:sz w:val="24"/>
            <w:szCs w:val="24"/>
          </w:rPr>
          <w:delText xml:space="preserve">against </w:delText>
        </w:r>
      </w:del>
      <w:ins w:id="380" w:author="Sara Boyes" w:date="2023-05-10T18:56:00Z">
        <w:r w:rsidR="00B26B5D" w:rsidRPr="00EA6FD5">
          <w:rPr>
            <w:rFonts w:ascii="Times New Roman" w:eastAsia="Times New Roman" w:hAnsi="Times New Roman" w:cs="Times New Roman"/>
            <w:sz w:val="24"/>
            <w:szCs w:val="24"/>
          </w:rPr>
          <w:t xml:space="preserve">to </w:t>
        </w:r>
      </w:ins>
      <w:r w:rsidRPr="00EA6FD5">
        <w:rPr>
          <w:rFonts w:ascii="Times New Roman" w:eastAsia="Times New Roman" w:hAnsi="Times New Roman" w:cs="Times New Roman"/>
          <w:sz w:val="24"/>
          <w:szCs w:val="24"/>
        </w:rPr>
        <w:t>the progress of B</w:t>
      </w:r>
      <w:r w:rsidR="001A2EBE" w:rsidRPr="00EA6FD5">
        <w:rPr>
          <w:rFonts w:ascii="Times New Roman" w:eastAsia="Times New Roman" w:hAnsi="Times New Roman" w:cs="Times New Roman"/>
          <w:sz w:val="24"/>
          <w:szCs w:val="24"/>
        </w:rPr>
        <w:t>osnia and Herzegovina</w:t>
      </w:r>
      <w:r w:rsidRPr="00EA6FD5">
        <w:rPr>
          <w:rFonts w:ascii="Times New Roman" w:eastAsia="Times New Roman" w:hAnsi="Times New Roman" w:cs="Times New Roman"/>
          <w:sz w:val="24"/>
          <w:szCs w:val="24"/>
        </w:rPr>
        <w:t xml:space="preserve"> </w:t>
      </w:r>
      <w:r w:rsidR="00FB57A0" w:rsidRPr="00EA6FD5">
        <w:rPr>
          <w:rFonts w:ascii="Times New Roman" w:eastAsia="Times New Roman" w:hAnsi="Times New Roman" w:cs="Times New Roman"/>
          <w:sz w:val="24"/>
          <w:szCs w:val="24"/>
        </w:rPr>
        <w:t>toward</w:t>
      </w:r>
      <w:ins w:id="381" w:author="Sara Boyes" w:date="2023-05-10T18:55:00Z">
        <w:r w:rsidR="00B26B5D" w:rsidRPr="00EA6FD5">
          <w:rPr>
            <w:rFonts w:ascii="Times New Roman" w:eastAsia="Times New Roman" w:hAnsi="Times New Roman" w:cs="Times New Roman"/>
            <w:sz w:val="24"/>
            <w:szCs w:val="24"/>
          </w:rPr>
          <w:t>s</w:t>
        </w:r>
      </w:ins>
      <w:r w:rsidRPr="00EA6FD5">
        <w:rPr>
          <w:rFonts w:ascii="Times New Roman" w:eastAsia="Times New Roman" w:hAnsi="Times New Roman" w:cs="Times New Roman"/>
          <w:sz w:val="24"/>
          <w:szCs w:val="24"/>
        </w:rPr>
        <w:t xml:space="preserve"> implementing </w:t>
      </w:r>
      <w:r w:rsidR="00C53659" w:rsidRPr="00EA6FD5">
        <w:rPr>
          <w:rFonts w:ascii="Times New Roman" w:eastAsia="Times New Roman" w:hAnsi="Times New Roman" w:cs="Times New Roman"/>
          <w:sz w:val="24"/>
          <w:szCs w:val="24"/>
        </w:rPr>
        <w:t>critical</w:t>
      </w:r>
      <w:r w:rsidRPr="00EA6FD5">
        <w:rPr>
          <w:rFonts w:ascii="Times New Roman" w:eastAsia="Times New Roman" w:hAnsi="Times New Roman" w:cs="Times New Roman"/>
          <w:sz w:val="24"/>
          <w:szCs w:val="24"/>
        </w:rPr>
        <w:t xml:space="preserve"> reforms </w:t>
      </w:r>
      <w:r w:rsidR="00C53659" w:rsidRPr="00EA6FD5">
        <w:rPr>
          <w:rFonts w:ascii="Times New Roman" w:eastAsia="Times New Roman" w:hAnsi="Times New Roman" w:cs="Times New Roman"/>
          <w:sz w:val="24"/>
          <w:szCs w:val="24"/>
        </w:rPr>
        <w:t xml:space="preserve">for </w:t>
      </w:r>
      <w:del w:id="382" w:author="Sara Boyes" w:date="2023-05-08T17:37:00Z">
        <w:r w:rsidRPr="00EA6FD5" w:rsidDel="00076A6D">
          <w:rPr>
            <w:rFonts w:ascii="Times New Roman" w:eastAsia="Times New Roman" w:hAnsi="Times New Roman" w:cs="Times New Roman"/>
            <w:sz w:val="24"/>
            <w:szCs w:val="24"/>
            <w:rPrChange w:id="383" w:author="Sara Boyes" w:date="2023-05-10T20:46:00Z">
              <w:rPr>
                <w:rFonts w:ascii="Times New Roman" w:eastAsia="Times New Roman" w:hAnsi="Times New Roman" w:cs="Times New Roman"/>
                <w:sz w:val="24"/>
                <w:szCs w:val="24"/>
                <w:highlight w:val="yellow"/>
              </w:rPr>
            </w:rPrChange>
          </w:rPr>
          <w:delText>EU</w:delText>
        </w:r>
      </w:del>
      <w:del w:id="384" w:author="Sara Boyes" w:date="2023-05-10T20:46:00Z">
        <w:r w:rsidRPr="00EA6FD5" w:rsidDel="00B667B9">
          <w:rPr>
            <w:rFonts w:ascii="Times New Roman" w:eastAsia="Times New Roman" w:hAnsi="Times New Roman" w:cs="Times New Roman"/>
            <w:sz w:val="24"/>
            <w:szCs w:val="24"/>
          </w:rPr>
          <w:delText xml:space="preserve"> </w:delText>
        </w:r>
      </w:del>
      <w:r w:rsidRPr="00EA6FD5">
        <w:rPr>
          <w:rFonts w:ascii="Times New Roman" w:eastAsia="Times New Roman" w:hAnsi="Times New Roman" w:cs="Times New Roman"/>
          <w:sz w:val="24"/>
          <w:szCs w:val="24"/>
        </w:rPr>
        <w:t>integration</w:t>
      </w:r>
      <w:ins w:id="385" w:author="Sara Boyes" w:date="2023-05-10T20:46:00Z">
        <w:r w:rsidR="00B667B9" w:rsidRPr="00EA6FD5">
          <w:rPr>
            <w:rFonts w:ascii="Times New Roman" w:eastAsia="Times New Roman" w:hAnsi="Times New Roman" w:cs="Times New Roman"/>
            <w:sz w:val="24"/>
            <w:szCs w:val="24"/>
          </w:rPr>
          <w:t xml:space="preserve"> into the European Union</w:t>
        </w:r>
      </w:ins>
      <w:r w:rsidRPr="00EA6FD5">
        <w:rPr>
          <w:rFonts w:ascii="Times New Roman" w:eastAsia="Times New Roman" w:hAnsi="Times New Roman" w:cs="Times New Roman"/>
          <w:sz w:val="24"/>
          <w:szCs w:val="24"/>
        </w:rPr>
        <w:t>.</w:t>
      </w:r>
    </w:p>
    <w:p w14:paraId="3AA75AF5" w14:textId="77777777" w:rsidR="001A2EBE" w:rsidRPr="00EA6FD5" w:rsidRDefault="001A2EBE" w:rsidP="001A2EBE">
      <w:pPr>
        <w:rPr>
          <w:rFonts w:ascii="Times New Roman" w:eastAsia="Times New Roman" w:hAnsi="Times New Roman" w:cs="Times New Roman"/>
          <w:sz w:val="24"/>
          <w:szCs w:val="24"/>
        </w:rPr>
      </w:pPr>
    </w:p>
    <w:p w14:paraId="415942C5" w14:textId="77777777" w:rsidR="00DF4D2D" w:rsidRPr="00EA6FD5" w:rsidRDefault="001A2EBE" w:rsidP="008D0D62">
      <w:pPr>
        <w:pStyle w:val="ListParagraph"/>
        <w:numPr>
          <w:ilvl w:val="0"/>
          <w:numId w:val="31"/>
        </w:numPr>
        <w:ind w:left="360"/>
        <w:rPr>
          <w:rFonts w:ascii="Times New Roman" w:hAnsi="Times New Roman" w:cs="Times New Roman"/>
          <w:sz w:val="24"/>
          <w:szCs w:val="24"/>
        </w:rPr>
      </w:pPr>
      <w:r w:rsidRPr="00EA6FD5">
        <w:rPr>
          <w:rFonts w:ascii="Times New Roman" w:eastAsia="Times New Roman" w:hAnsi="Times New Roman" w:cs="Times New Roman"/>
          <w:sz w:val="24"/>
          <w:szCs w:val="24"/>
        </w:rPr>
        <w:t>The political environment remains generally fragmented and mainly divided along ethnic lines.</w:t>
      </w:r>
    </w:p>
    <w:p w14:paraId="18634A46" w14:textId="7A09B6CD" w:rsidR="00DD765A" w:rsidRPr="00EA6FD5" w:rsidRDefault="0073799D" w:rsidP="00DD765A">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r w:rsidRPr="00EA6FD5">
        <w:rPr>
          <w:rFonts w:ascii="Times New Roman" w:eastAsia="Times New Roman" w:hAnsi="Times New Roman" w:cs="Times New Roman"/>
          <w:sz w:val="24"/>
          <w:szCs w:val="24"/>
        </w:rPr>
        <w:t>In</w:t>
      </w:r>
      <w:r w:rsidR="0086178B" w:rsidRPr="00EA6FD5">
        <w:rPr>
          <w:rFonts w:ascii="Times New Roman" w:eastAsia="Times New Roman" w:hAnsi="Times New Roman" w:cs="Times New Roman"/>
          <w:sz w:val="24"/>
          <w:szCs w:val="24"/>
        </w:rPr>
        <w:t xml:space="preserve"> </w:t>
      </w:r>
      <w:ins w:id="386" w:author="Sara Boyes" w:date="2023-05-10T18:56:00Z">
        <w:r w:rsidR="00B26B5D" w:rsidRPr="00EA6FD5">
          <w:rPr>
            <w:rFonts w:ascii="Times New Roman" w:eastAsia="Times New Roman" w:hAnsi="Times New Roman" w:cs="Times New Roman"/>
            <w:sz w:val="24"/>
            <w:szCs w:val="24"/>
          </w:rPr>
          <w:t xml:space="preserve">the </w:t>
        </w:r>
      </w:ins>
      <w:r w:rsidRPr="00EA6FD5">
        <w:rPr>
          <w:rFonts w:ascii="Times New Roman" w:eastAsia="Times New Roman" w:hAnsi="Times New Roman" w:cs="Times New Roman"/>
          <w:sz w:val="24"/>
          <w:szCs w:val="24"/>
        </w:rPr>
        <w:t>Republika</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Srpska,</w:t>
      </w:r>
      <w:r w:rsidR="0086178B" w:rsidRPr="00EA6FD5">
        <w:rPr>
          <w:rFonts w:ascii="Times New Roman" w:eastAsia="Times New Roman" w:hAnsi="Times New Roman" w:cs="Times New Roman"/>
          <w:sz w:val="24"/>
          <w:szCs w:val="24"/>
        </w:rPr>
        <w:t xml:space="preserve"> </w:t>
      </w:r>
      <w:r w:rsidR="00F50447" w:rsidRPr="00EA6FD5">
        <w:rPr>
          <w:rFonts w:ascii="Times New Roman" w:eastAsia="Times New Roman" w:hAnsi="Times New Roman" w:cs="Times New Roman"/>
          <w:sz w:val="24"/>
          <w:szCs w:val="24"/>
        </w:rPr>
        <w:t>political leaders</w:t>
      </w:r>
      <w:r w:rsidR="0086178B" w:rsidRPr="00EA6FD5">
        <w:rPr>
          <w:rFonts w:ascii="Times New Roman" w:eastAsia="Times New Roman" w:hAnsi="Times New Roman" w:cs="Times New Roman"/>
          <w:sz w:val="24"/>
          <w:szCs w:val="24"/>
        </w:rPr>
        <w:t xml:space="preserve"> </w:t>
      </w:r>
      <w:r w:rsidR="002A65EE" w:rsidRPr="00EA6FD5">
        <w:rPr>
          <w:rFonts w:ascii="Times New Roman" w:eastAsia="Times New Roman" w:hAnsi="Times New Roman" w:cs="Times New Roman"/>
          <w:sz w:val="24"/>
          <w:szCs w:val="24"/>
        </w:rPr>
        <w:t>often</w:t>
      </w:r>
      <w:r w:rsidR="0086178B" w:rsidRPr="00EA6FD5">
        <w:rPr>
          <w:rFonts w:ascii="Times New Roman" w:eastAsia="Times New Roman" w:hAnsi="Times New Roman" w:cs="Times New Roman"/>
          <w:sz w:val="24"/>
          <w:szCs w:val="24"/>
        </w:rPr>
        <w:t xml:space="preserve"> </w:t>
      </w:r>
      <w:r w:rsidR="00F50447" w:rsidRPr="00EA6FD5">
        <w:rPr>
          <w:rFonts w:ascii="Times New Roman" w:eastAsia="Times New Roman" w:hAnsi="Times New Roman" w:cs="Times New Roman"/>
          <w:sz w:val="24"/>
          <w:szCs w:val="24"/>
        </w:rPr>
        <w:t>use</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nationalistic</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and</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divisive</w:t>
      </w:r>
      <w:r w:rsidR="0086178B" w:rsidRPr="00EA6FD5">
        <w:rPr>
          <w:rFonts w:ascii="Times New Roman" w:eastAsia="Times New Roman" w:hAnsi="Times New Roman" w:cs="Times New Roman"/>
          <w:sz w:val="24"/>
          <w:szCs w:val="24"/>
        </w:rPr>
        <w:t xml:space="preserve"> </w:t>
      </w:r>
      <w:r w:rsidR="003A28AE" w:rsidRPr="00EA6FD5">
        <w:rPr>
          <w:rFonts w:ascii="Times New Roman" w:eastAsia="Times New Roman" w:hAnsi="Times New Roman" w:cs="Times New Roman"/>
          <w:sz w:val="24"/>
          <w:szCs w:val="24"/>
        </w:rPr>
        <w:t>rhetoric</w:t>
      </w:r>
      <w:r w:rsidRPr="00EA6FD5">
        <w:rPr>
          <w:rFonts w:ascii="Times New Roman" w:eastAsia="Times New Roman" w:hAnsi="Times New Roman" w:cs="Times New Roman"/>
          <w:sz w:val="24"/>
          <w:szCs w:val="24"/>
        </w:rPr>
        <w:t>.</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The</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ruling</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coalition</w:t>
      </w:r>
      <w:r w:rsidR="0086178B" w:rsidRPr="00EA6FD5">
        <w:rPr>
          <w:rFonts w:ascii="Times New Roman" w:eastAsia="Times New Roman" w:hAnsi="Times New Roman" w:cs="Times New Roman"/>
          <w:sz w:val="24"/>
          <w:szCs w:val="24"/>
        </w:rPr>
        <w:t xml:space="preserve"> </w:t>
      </w:r>
      <w:r w:rsidR="00F50447" w:rsidRPr="00EA6FD5">
        <w:rPr>
          <w:rFonts w:ascii="Times New Roman" w:eastAsia="Times New Roman" w:hAnsi="Times New Roman" w:cs="Times New Roman"/>
          <w:sz w:val="24"/>
          <w:szCs w:val="24"/>
        </w:rPr>
        <w:t>portrays</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its</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critics</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and</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opponents</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as</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traitors</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and</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foreign</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agents</w:t>
      </w:r>
      <w:r w:rsidR="002A65EE" w:rsidRPr="00EA6FD5">
        <w:rPr>
          <w:rFonts w:ascii="Times New Roman" w:eastAsia="Times New Roman" w:hAnsi="Times New Roman" w:cs="Times New Roman"/>
          <w:sz w:val="24"/>
          <w:szCs w:val="24"/>
        </w:rPr>
        <w:t>,</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us</w:t>
      </w:r>
      <w:r w:rsidR="002A65EE" w:rsidRPr="00EA6FD5">
        <w:rPr>
          <w:rFonts w:ascii="Times New Roman" w:eastAsia="Times New Roman" w:hAnsi="Times New Roman" w:cs="Times New Roman"/>
          <w:sz w:val="24"/>
          <w:szCs w:val="24"/>
        </w:rPr>
        <w:t>ing</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the</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public</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broadcaster</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to</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promote</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its</w:t>
      </w:r>
      <w:r w:rsidR="0086178B"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agenda.</w:t>
      </w:r>
      <w:r w:rsidR="0086178B" w:rsidRPr="00EA6FD5">
        <w:rPr>
          <w:rFonts w:ascii="Times New Roman" w:eastAsia="Times New Roman" w:hAnsi="Times New Roman" w:cs="Times New Roman"/>
          <w:sz w:val="24"/>
          <w:szCs w:val="24"/>
        </w:rPr>
        <w:t xml:space="preserve"> </w:t>
      </w:r>
      <w:r w:rsidR="00F50447" w:rsidRPr="00EA6FD5">
        <w:rPr>
          <w:rFonts w:ascii="Times New Roman" w:eastAsia="Times New Roman" w:hAnsi="Times New Roman" w:cs="Times New Roman"/>
          <w:sz w:val="24"/>
          <w:szCs w:val="24"/>
        </w:rPr>
        <w:t xml:space="preserve">This tendency has intensified with recent </w:t>
      </w:r>
      <w:r w:rsidR="001A2EBE" w:rsidRPr="00EA6FD5">
        <w:rPr>
          <w:rFonts w:ascii="Times New Roman" w:eastAsia="Times New Roman" w:hAnsi="Times New Roman" w:cs="Times New Roman"/>
          <w:sz w:val="24"/>
          <w:szCs w:val="24"/>
        </w:rPr>
        <w:t>legal and political</w:t>
      </w:r>
      <w:r w:rsidR="00F50447" w:rsidRPr="00EA6FD5">
        <w:rPr>
          <w:rFonts w:ascii="Times New Roman" w:eastAsia="Times New Roman" w:hAnsi="Times New Roman" w:cs="Times New Roman"/>
          <w:sz w:val="24"/>
          <w:szCs w:val="24"/>
        </w:rPr>
        <w:t xml:space="preserve"> initiatives promoted by the ruling coalition under Milorad Dodik</w:t>
      </w:r>
      <w:r w:rsidR="00BE1FEB" w:rsidRPr="00EA6FD5">
        <w:rPr>
          <w:rFonts w:ascii="Times New Roman" w:eastAsia="Times New Roman" w:hAnsi="Times New Roman" w:cs="Times New Roman"/>
          <w:sz w:val="24"/>
          <w:szCs w:val="24"/>
        </w:rPr>
        <w:t xml:space="preserve">, which </w:t>
      </w:r>
      <w:r w:rsidR="007819D5" w:rsidRPr="00EA6FD5">
        <w:rPr>
          <w:rFonts w:ascii="Times New Roman" w:eastAsia="Times New Roman" w:hAnsi="Times New Roman" w:cs="Times New Roman"/>
          <w:sz w:val="24"/>
          <w:szCs w:val="24"/>
        </w:rPr>
        <w:t>will</w:t>
      </w:r>
      <w:r w:rsidR="00BE1FEB" w:rsidRPr="00EA6FD5">
        <w:rPr>
          <w:rFonts w:ascii="Times New Roman" w:eastAsia="Times New Roman" w:hAnsi="Times New Roman" w:cs="Times New Roman"/>
          <w:sz w:val="24"/>
          <w:szCs w:val="24"/>
        </w:rPr>
        <w:t xml:space="preserve"> </w:t>
      </w:r>
      <w:r w:rsidR="00E04699" w:rsidRPr="00EA6FD5">
        <w:rPr>
          <w:rFonts w:ascii="Times New Roman" w:eastAsia="Times New Roman" w:hAnsi="Times New Roman" w:cs="Times New Roman"/>
          <w:sz w:val="24"/>
          <w:szCs w:val="24"/>
        </w:rPr>
        <w:t xml:space="preserve">further </w:t>
      </w:r>
      <w:r w:rsidR="00FB57A0" w:rsidRPr="00EA6FD5">
        <w:rPr>
          <w:rFonts w:ascii="Times New Roman" w:eastAsia="Times New Roman" w:hAnsi="Times New Roman" w:cs="Times New Roman"/>
          <w:sz w:val="24"/>
          <w:szCs w:val="24"/>
        </w:rPr>
        <w:t>shrink the space for civil society and independent media</w:t>
      </w:r>
      <w:r w:rsidR="00F50447" w:rsidRPr="00EA6FD5">
        <w:rPr>
          <w:rFonts w:ascii="Times New Roman" w:eastAsia="Times New Roman" w:hAnsi="Times New Roman" w:cs="Times New Roman"/>
          <w:sz w:val="24"/>
          <w:szCs w:val="24"/>
        </w:rPr>
        <w:t>.</w:t>
      </w:r>
    </w:p>
    <w:p w14:paraId="34251694" w14:textId="2D886802" w:rsidR="00A00768" w:rsidRPr="00EA6FD5" w:rsidRDefault="00B26B5D" w:rsidP="00A00768">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bookmarkStart w:id="387" w:name="_Hlk133582740"/>
      <w:ins w:id="388" w:author="Sara Boyes" w:date="2023-05-10T18:56:00Z">
        <w:r w:rsidRPr="00EA6FD5">
          <w:rPr>
            <w:rFonts w:ascii="Times New Roman" w:hAnsi="Times New Roman" w:cs="Times New Roman"/>
            <w:sz w:val="24"/>
            <w:szCs w:val="24"/>
          </w:rPr>
          <w:t>T</w:t>
        </w:r>
      </w:ins>
      <w:ins w:id="389" w:author="Sara Boyes" w:date="2023-05-10T18:57:00Z">
        <w:r w:rsidRPr="00EA6FD5">
          <w:rPr>
            <w:rFonts w:ascii="Times New Roman" w:hAnsi="Times New Roman" w:cs="Times New Roman"/>
            <w:sz w:val="24"/>
            <w:szCs w:val="24"/>
          </w:rPr>
          <w:t xml:space="preserve">he President of </w:t>
        </w:r>
      </w:ins>
      <w:r w:rsidR="00DD765A" w:rsidRPr="00EA6FD5">
        <w:rPr>
          <w:rFonts w:ascii="Times New Roman" w:hAnsi="Times New Roman" w:cs="Times New Roman"/>
          <w:sz w:val="24"/>
          <w:szCs w:val="24"/>
        </w:rPr>
        <w:t>R</w:t>
      </w:r>
      <w:r w:rsidR="00BE1FEB" w:rsidRPr="00EA6FD5">
        <w:rPr>
          <w:rFonts w:ascii="Times New Roman" w:hAnsi="Times New Roman" w:cs="Times New Roman"/>
          <w:sz w:val="24"/>
          <w:szCs w:val="24"/>
        </w:rPr>
        <w:t xml:space="preserve">epublika </w:t>
      </w:r>
      <w:r w:rsidR="00DD765A" w:rsidRPr="00EA6FD5">
        <w:rPr>
          <w:rFonts w:ascii="Times New Roman" w:hAnsi="Times New Roman" w:cs="Times New Roman"/>
          <w:sz w:val="24"/>
          <w:szCs w:val="24"/>
        </w:rPr>
        <w:t>S</w:t>
      </w:r>
      <w:r w:rsidR="00BE1FEB" w:rsidRPr="00EA6FD5">
        <w:rPr>
          <w:rFonts w:ascii="Times New Roman" w:hAnsi="Times New Roman" w:cs="Times New Roman"/>
          <w:sz w:val="24"/>
          <w:szCs w:val="24"/>
        </w:rPr>
        <w:t>rpska</w:t>
      </w:r>
      <w:ins w:id="390" w:author="Sara Boyes" w:date="2023-05-10T18:57:00Z">
        <w:r w:rsidRPr="00EA6FD5">
          <w:rPr>
            <w:rFonts w:ascii="Times New Roman" w:hAnsi="Times New Roman" w:cs="Times New Roman"/>
            <w:sz w:val="24"/>
            <w:szCs w:val="24"/>
          </w:rPr>
          <w:t>,</w:t>
        </w:r>
      </w:ins>
      <w:r w:rsidR="00DD765A" w:rsidRPr="00EA6FD5">
        <w:rPr>
          <w:rFonts w:ascii="Times New Roman" w:hAnsi="Times New Roman" w:cs="Times New Roman"/>
          <w:sz w:val="24"/>
          <w:szCs w:val="24"/>
        </w:rPr>
        <w:t xml:space="preserve"> </w:t>
      </w:r>
      <w:del w:id="391" w:author="Sara Boyes" w:date="2023-05-10T18:57:00Z">
        <w:r w:rsidR="00DD765A" w:rsidRPr="00EA6FD5" w:rsidDel="00B26B5D">
          <w:rPr>
            <w:rFonts w:ascii="Times New Roman" w:hAnsi="Times New Roman" w:cs="Times New Roman"/>
            <w:sz w:val="24"/>
            <w:szCs w:val="24"/>
          </w:rPr>
          <w:delText>President</w:delText>
        </w:r>
        <w:r w:rsidR="0086178B" w:rsidRPr="00EA6FD5" w:rsidDel="00B26B5D">
          <w:rPr>
            <w:rFonts w:ascii="Times New Roman" w:hAnsi="Times New Roman" w:cs="Times New Roman"/>
            <w:sz w:val="24"/>
            <w:szCs w:val="24"/>
          </w:rPr>
          <w:delText xml:space="preserve"> </w:delText>
        </w:r>
      </w:del>
      <w:del w:id="392" w:author="Sara Boyes" w:date="2023-05-10T20:14:00Z">
        <w:r w:rsidR="0073799D" w:rsidRPr="00EA6FD5" w:rsidDel="00D75E4C">
          <w:rPr>
            <w:rFonts w:ascii="Times New Roman" w:hAnsi="Times New Roman" w:cs="Times New Roman"/>
            <w:sz w:val="24"/>
            <w:szCs w:val="24"/>
          </w:rPr>
          <w:delText>Milorad</w:delText>
        </w:r>
        <w:r w:rsidR="0086178B" w:rsidRPr="00EA6FD5" w:rsidDel="00D75E4C">
          <w:rPr>
            <w:rFonts w:ascii="Times New Roman" w:hAnsi="Times New Roman" w:cs="Times New Roman"/>
            <w:sz w:val="24"/>
            <w:szCs w:val="24"/>
          </w:rPr>
          <w:delText xml:space="preserve"> </w:delText>
        </w:r>
      </w:del>
      <w:ins w:id="393" w:author="Sara Boyes" w:date="2023-05-10T20:14:00Z">
        <w:r w:rsidR="00D75E4C" w:rsidRPr="00EA6FD5">
          <w:rPr>
            <w:rFonts w:ascii="Times New Roman" w:hAnsi="Times New Roman" w:cs="Times New Roman"/>
            <w:sz w:val="24"/>
            <w:szCs w:val="24"/>
          </w:rPr>
          <w:t xml:space="preserve">Mr. </w:t>
        </w:r>
      </w:ins>
      <w:r w:rsidR="0073799D" w:rsidRPr="00EA6FD5">
        <w:rPr>
          <w:rFonts w:ascii="Times New Roman" w:hAnsi="Times New Roman" w:cs="Times New Roman"/>
          <w:sz w:val="24"/>
          <w:szCs w:val="24"/>
        </w:rPr>
        <w:t>Dodik</w:t>
      </w:r>
      <w:ins w:id="394" w:author="Sara Boyes" w:date="2023-05-10T18:57:00Z">
        <w:r w:rsidRPr="00EA6FD5">
          <w:rPr>
            <w:rFonts w:ascii="Times New Roman" w:hAnsi="Times New Roman" w:cs="Times New Roman"/>
            <w:sz w:val="24"/>
            <w:szCs w:val="24"/>
          </w:rPr>
          <w:t>,</w:t>
        </w:r>
      </w:ins>
      <w:r w:rsidR="0086178B" w:rsidRPr="00EA6FD5">
        <w:rPr>
          <w:rFonts w:ascii="Times New Roman" w:hAnsi="Times New Roman" w:cs="Times New Roman"/>
          <w:sz w:val="24"/>
          <w:szCs w:val="24"/>
        </w:rPr>
        <w:t xml:space="preserve"> </w:t>
      </w:r>
      <w:r w:rsidR="00DD765A" w:rsidRPr="00EA6FD5">
        <w:rPr>
          <w:rFonts w:ascii="Times New Roman" w:hAnsi="Times New Roman" w:cs="Times New Roman"/>
          <w:sz w:val="24"/>
          <w:szCs w:val="24"/>
        </w:rPr>
        <w:t>continues</w:t>
      </w:r>
      <w:r w:rsidR="0086178B" w:rsidRPr="00EA6FD5">
        <w:rPr>
          <w:rFonts w:ascii="Times New Roman" w:hAnsi="Times New Roman" w:cs="Times New Roman"/>
          <w:sz w:val="24"/>
          <w:szCs w:val="24"/>
        </w:rPr>
        <w:t xml:space="preserve"> </w:t>
      </w:r>
      <w:ins w:id="395" w:author="Sara Boyes" w:date="2023-05-10T18:57:00Z">
        <w:r w:rsidRPr="00EA6FD5">
          <w:rPr>
            <w:rFonts w:ascii="Times New Roman" w:hAnsi="Times New Roman" w:cs="Times New Roman"/>
            <w:sz w:val="24"/>
            <w:szCs w:val="24"/>
          </w:rPr>
          <w:t xml:space="preserve">to </w:t>
        </w:r>
      </w:ins>
      <w:r w:rsidR="0073799D" w:rsidRPr="00EA6FD5">
        <w:rPr>
          <w:rFonts w:ascii="Times New Roman" w:hAnsi="Times New Roman" w:cs="Times New Roman"/>
          <w:sz w:val="24"/>
          <w:szCs w:val="24"/>
        </w:rPr>
        <w:t>question</w:t>
      </w:r>
      <w:del w:id="396" w:author="Sara Boyes" w:date="2023-05-10T18:57:00Z">
        <w:r w:rsidR="00E13DCB" w:rsidRPr="00EA6FD5" w:rsidDel="00B26B5D">
          <w:rPr>
            <w:rFonts w:ascii="Times New Roman" w:hAnsi="Times New Roman" w:cs="Times New Roman"/>
            <w:sz w:val="24"/>
            <w:szCs w:val="24"/>
          </w:rPr>
          <w:delText>ing</w:delText>
        </w:r>
      </w:del>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fundamental</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provisions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General</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Framework</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Agreement</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for</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Peace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001A2EBE" w:rsidRPr="00EA6FD5">
        <w:rPr>
          <w:rFonts w:ascii="Times New Roman" w:hAnsi="Times New Roman" w:cs="Times New Roman"/>
          <w:sz w:val="24"/>
          <w:szCs w:val="24"/>
        </w:rPr>
        <w:t xml:space="preserve">pursues </w:t>
      </w:r>
      <w:r w:rsidR="0073799D" w:rsidRPr="00EA6FD5">
        <w:rPr>
          <w:rFonts w:ascii="Times New Roman" w:hAnsi="Times New Roman" w:cs="Times New Roman"/>
          <w:sz w:val="24"/>
          <w:szCs w:val="24"/>
        </w:rPr>
        <w:t>a</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secessionist</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policy.</w:t>
      </w:r>
      <w:r w:rsidR="0086178B" w:rsidRPr="00EA6FD5">
        <w:rPr>
          <w:rFonts w:ascii="Times New Roman" w:hAnsi="Times New Roman" w:cs="Times New Roman"/>
          <w:sz w:val="24"/>
          <w:szCs w:val="24"/>
        </w:rPr>
        <w:t xml:space="preserve"> </w:t>
      </w:r>
      <w:r w:rsidR="001A2EBE" w:rsidRPr="00EA6FD5">
        <w:rPr>
          <w:rFonts w:ascii="Times New Roman" w:hAnsi="Times New Roman" w:cs="Times New Roman"/>
          <w:sz w:val="24"/>
          <w:szCs w:val="24"/>
        </w:rPr>
        <w:t xml:space="preserve">In his </w:t>
      </w:r>
      <w:ins w:id="397" w:author="Sara Boyes" w:date="2023-05-10T18:58:00Z">
        <w:r w:rsidRPr="00EA6FD5">
          <w:rPr>
            <w:rFonts w:ascii="Times New Roman" w:hAnsi="Times New Roman" w:cs="Times New Roman"/>
            <w:sz w:val="24"/>
            <w:szCs w:val="24"/>
          </w:rPr>
          <w:t xml:space="preserve">letter of </w:t>
        </w:r>
      </w:ins>
      <w:r w:rsidR="00445000" w:rsidRPr="00EA6FD5">
        <w:rPr>
          <w:rFonts w:ascii="Times New Roman" w:hAnsi="Times New Roman" w:cs="Times New Roman"/>
          <w:sz w:val="24"/>
          <w:szCs w:val="24"/>
        </w:rPr>
        <w:t xml:space="preserve">6 </w:t>
      </w:r>
      <w:r w:rsidR="001A2EBE" w:rsidRPr="00EA6FD5">
        <w:rPr>
          <w:rFonts w:ascii="Times New Roman" w:hAnsi="Times New Roman" w:cs="Times New Roman"/>
          <w:sz w:val="24"/>
          <w:szCs w:val="24"/>
        </w:rPr>
        <w:t>March 2023</w:t>
      </w:r>
      <w:r w:rsidR="00FB57A0" w:rsidRPr="00EA6FD5">
        <w:rPr>
          <w:rFonts w:ascii="Times New Roman" w:hAnsi="Times New Roman" w:cs="Times New Roman"/>
          <w:sz w:val="24"/>
          <w:szCs w:val="24"/>
        </w:rPr>
        <w:t xml:space="preserve"> </w:t>
      </w:r>
      <w:del w:id="398" w:author="Sara Boyes" w:date="2023-05-10T18:58:00Z">
        <w:r w:rsidR="00FB57A0" w:rsidRPr="00EA6FD5" w:rsidDel="00B26B5D">
          <w:rPr>
            <w:rFonts w:ascii="Times New Roman" w:hAnsi="Times New Roman" w:cs="Times New Roman"/>
            <w:sz w:val="24"/>
            <w:szCs w:val="24"/>
          </w:rPr>
          <w:delText>letter</w:delText>
        </w:r>
        <w:r w:rsidR="001A2EBE" w:rsidRPr="00EA6FD5" w:rsidDel="00B26B5D">
          <w:rPr>
            <w:rFonts w:ascii="Times New Roman" w:hAnsi="Times New Roman" w:cs="Times New Roman"/>
            <w:sz w:val="24"/>
            <w:szCs w:val="24"/>
          </w:rPr>
          <w:delText xml:space="preserve"> </w:delText>
        </w:r>
      </w:del>
      <w:r w:rsidR="001A2EBE" w:rsidRPr="00EA6FD5">
        <w:rPr>
          <w:rFonts w:ascii="Times New Roman" w:hAnsi="Times New Roman" w:cs="Times New Roman"/>
          <w:sz w:val="24"/>
          <w:szCs w:val="24"/>
        </w:rPr>
        <w:t xml:space="preserve">to the Prime Minister of Republika Srpska, Radovan Višković, President Dodik </w:t>
      </w:r>
      <w:r w:rsidR="007819D5" w:rsidRPr="00EA6FD5">
        <w:rPr>
          <w:rFonts w:ascii="Times New Roman" w:hAnsi="Times New Roman" w:cs="Times New Roman"/>
          <w:sz w:val="24"/>
          <w:szCs w:val="24"/>
        </w:rPr>
        <w:t xml:space="preserve">promotes </w:t>
      </w:r>
      <w:r w:rsidR="001A2EBE" w:rsidRPr="00EA6FD5">
        <w:rPr>
          <w:rFonts w:ascii="Times New Roman" w:hAnsi="Times New Roman" w:cs="Times New Roman"/>
          <w:sz w:val="24"/>
          <w:szCs w:val="24"/>
        </w:rPr>
        <w:t xml:space="preserve">an erroneous and misleading interpretation of the General Framework Agreement </w:t>
      </w:r>
      <w:del w:id="399" w:author="Sara Boyes" w:date="2023-05-10T18:59:00Z">
        <w:r w:rsidR="001A2EBE" w:rsidRPr="00EA6FD5" w:rsidDel="00B26B5D">
          <w:rPr>
            <w:rFonts w:ascii="Times New Roman" w:hAnsi="Times New Roman" w:cs="Times New Roman"/>
            <w:sz w:val="24"/>
            <w:szCs w:val="24"/>
          </w:rPr>
          <w:delText xml:space="preserve">for Peace </w:delText>
        </w:r>
      </w:del>
      <w:r w:rsidR="001A2EBE" w:rsidRPr="00EA6FD5">
        <w:rPr>
          <w:rFonts w:ascii="Times New Roman" w:hAnsi="Times New Roman" w:cs="Times New Roman"/>
          <w:sz w:val="24"/>
          <w:szCs w:val="24"/>
        </w:rPr>
        <w:t xml:space="preserve">and the constitutional framework of Bosnia and Herzegovina. </w:t>
      </w:r>
      <w:r w:rsidR="005376D5" w:rsidRPr="00EA6FD5">
        <w:rPr>
          <w:rFonts w:ascii="Times New Roman" w:hAnsi="Times New Roman" w:cs="Times New Roman"/>
          <w:sz w:val="24"/>
          <w:szCs w:val="24"/>
        </w:rPr>
        <w:t xml:space="preserve">In this letter, Mr. Dodik asserts that </w:t>
      </w:r>
      <w:r w:rsidR="005376D5" w:rsidRPr="00EA6FD5">
        <w:rPr>
          <w:rFonts w:ascii="Times New Roman" w:hAnsi="Times New Roman" w:cs="Times New Roman"/>
          <w:sz w:val="24"/>
          <w:szCs w:val="24"/>
        </w:rPr>
        <w:lastRenderedPageBreak/>
        <w:t xml:space="preserve">the General Framework Agreement </w:t>
      </w:r>
      <w:del w:id="400" w:author="Sara Boyes" w:date="2023-05-10T18:59:00Z">
        <w:r w:rsidR="005376D5" w:rsidRPr="00EA6FD5" w:rsidDel="00B26B5D">
          <w:rPr>
            <w:rFonts w:ascii="Times New Roman" w:hAnsi="Times New Roman" w:cs="Times New Roman"/>
            <w:sz w:val="24"/>
            <w:szCs w:val="24"/>
          </w:rPr>
          <w:delText xml:space="preserve">for Peace </w:delText>
        </w:r>
      </w:del>
      <w:r w:rsidR="005376D5" w:rsidRPr="00EA6FD5">
        <w:rPr>
          <w:rFonts w:ascii="Times New Roman" w:hAnsi="Times New Roman" w:cs="Times New Roman"/>
          <w:sz w:val="24"/>
          <w:szCs w:val="24"/>
        </w:rPr>
        <w:t xml:space="preserve">did not determine the internal continuity of the “Republic of Bosnia and Herzegovina” by any direct or indirect provision. This </w:t>
      </w:r>
      <w:del w:id="401" w:author="Sara Boyes" w:date="2023-05-10T18:59:00Z">
        <w:r w:rsidR="005376D5" w:rsidRPr="00EA6FD5" w:rsidDel="00B26B5D">
          <w:rPr>
            <w:rFonts w:ascii="Times New Roman" w:hAnsi="Times New Roman" w:cs="Times New Roman"/>
            <w:sz w:val="24"/>
            <w:szCs w:val="24"/>
          </w:rPr>
          <w:delText xml:space="preserve">proposition </w:delText>
        </w:r>
      </w:del>
      <w:r w:rsidR="005376D5" w:rsidRPr="00EA6FD5">
        <w:rPr>
          <w:rFonts w:ascii="Times New Roman" w:hAnsi="Times New Roman" w:cs="Times New Roman"/>
          <w:sz w:val="24"/>
          <w:szCs w:val="24"/>
        </w:rPr>
        <w:t xml:space="preserve">disregards, </w:t>
      </w:r>
      <w:del w:id="402" w:author="Sara Boyes" w:date="2023-05-10T18:59:00Z">
        <w:r w:rsidR="005376D5" w:rsidRPr="00EA6FD5" w:rsidDel="00B26B5D">
          <w:rPr>
            <w:rFonts w:ascii="Times New Roman" w:hAnsi="Times New Roman" w:cs="Times New Roman"/>
            <w:sz w:val="24"/>
            <w:szCs w:val="24"/>
          </w:rPr>
          <w:delText>among others</w:delText>
        </w:r>
      </w:del>
      <w:ins w:id="403" w:author="Sara Boyes" w:date="2023-05-10T18:59:00Z">
        <w:r w:rsidRPr="00EA6FD5">
          <w:rPr>
            <w:rFonts w:ascii="Times New Roman" w:hAnsi="Times New Roman" w:cs="Times New Roman"/>
            <w:sz w:val="24"/>
            <w:szCs w:val="24"/>
          </w:rPr>
          <w:t>inter alia</w:t>
        </w:r>
      </w:ins>
      <w:r w:rsidR="005376D5" w:rsidRPr="00EA6FD5">
        <w:rPr>
          <w:rFonts w:ascii="Times New Roman" w:hAnsi="Times New Roman" w:cs="Times New Roman"/>
          <w:sz w:val="24"/>
          <w:szCs w:val="24"/>
        </w:rPr>
        <w:t xml:space="preserve">, explicit provisions of the </w:t>
      </w:r>
      <w:del w:id="404" w:author="Sara Boyes" w:date="2023-05-08T17:26:00Z">
        <w:r w:rsidR="005376D5" w:rsidRPr="00EA6FD5" w:rsidDel="007F0D33">
          <w:rPr>
            <w:rFonts w:ascii="Times New Roman" w:hAnsi="Times New Roman" w:cs="Times New Roman"/>
            <w:sz w:val="24"/>
            <w:szCs w:val="24"/>
          </w:rPr>
          <w:delText>BiH</w:delText>
        </w:r>
      </w:del>
      <w:r w:rsidR="005376D5" w:rsidRPr="00EA6FD5">
        <w:rPr>
          <w:rFonts w:ascii="Times New Roman" w:hAnsi="Times New Roman" w:cs="Times New Roman"/>
          <w:sz w:val="24"/>
          <w:szCs w:val="24"/>
        </w:rPr>
        <w:t xml:space="preserve"> Constitution</w:t>
      </w:r>
      <w:ins w:id="405" w:author="Sara Boyes" w:date="2023-05-10T19:00:00Z">
        <w:r w:rsidRPr="00EA6FD5">
          <w:rPr>
            <w:rFonts w:ascii="Times New Roman" w:hAnsi="Times New Roman" w:cs="Times New Roman"/>
            <w:sz w:val="24"/>
            <w:szCs w:val="24"/>
          </w:rPr>
          <w:t xml:space="preserve"> of Bosnia and Herzegovina</w:t>
        </w:r>
      </w:ins>
      <w:r w:rsidR="005376D5" w:rsidRPr="00EA6FD5">
        <w:rPr>
          <w:rFonts w:ascii="Times New Roman" w:hAnsi="Times New Roman" w:cs="Times New Roman"/>
          <w:sz w:val="24"/>
          <w:szCs w:val="24"/>
        </w:rPr>
        <w:t xml:space="preserve">, including the principle of continuity between the Republic of Bosnia and Herzegovina and </w:t>
      </w:r>
      <w:del w:id="406" w:author="Sara Boyes" w:date="2023-05-08T17:26:00Z">
        <w:r w:rsidR="005376D5" w:rsidRPr="00EA6FD5" w:rsidDel="007F0D33">
          <w:rPr>
            <w:rFonts w:ascii="Times New Roman" w:hAnsi="Times New Roman" w:cs="Times New Roman"/>
            <w:sz w:val="24"/>
            <w:szCs w:val="24"/>
          </w:rPr>
          <w:delText>BiH</w:delText>
        </w:r>
      </w:del>
      <w:ins w:id="407" w:author="Sara Boyes" w:date="2023-05-08T17:26:00Z">
        <w:r w:rsidR="007F0D33" w:rsidRPr="00EA6FD5">
          <w:rPr>
            <w:rFonts w:ascii="Times New Roman" w:hAnsi="Times New Roman" w:cs="Times New Roman"/>
            <w:sz w:val="24"/>
            <w:szCs w:val="24"/>
          </w:rPr>
          <w:t>Bosnia and Herzegovina</w:t>
        </w:r>
      </w:ins>
      <w:ins w:id="408" w:author="Sara Boyes" w:date="2023-05-10T20:44:00Z">
        <w:r w:rsidR="00A17277" w:rsidRPr="00EA6FD5">
          <w:rPr>
            <w:rFonts w:ascii="Times New Roman" w:hAnsi="Times New Roman" w:cs="Times New Roman"/>
            <w:sz w:val="24"/>
            <w:szCs w:val="24"/>
          </w:rPr>
          <w:t>,</w:t>
        </w:r>
      </w:ins>
      <w:r w:rsidR="005376D5" w:rsidRPr="00EA6FD5">
        <w:rPr>
          <w:rFonts w:ascii="Times New Roman" w:hAnsi="Times New Roman" w:cs="Times New Roman"/>
          <w:sz w:val="24"/>
          <w:szCs w:val="24"/>
        </w:rPr>
        <w:t xml:space="preserve"> as contained in </w:t>
      </w:r>
      <w:del w:id="409" w:author="Sara Boyes" w:date="2023-05-10T19:01:00Z">
        <w:r w:rsidR="005376D5" w:rsidRPr="00EA6FD5" w:rsidDel="00B26B5D">
          <w:rPr>
            <w:rFonts w:ascii="Times New Roman" w:hAnsi="Times New Roman" w:cs="Times New Roman"/>
            <w:sz w:val="24"/>
            <w:szCs w:val="24"/>
          </w:rPr>
          <w:delText>A</w:delText>
        </w:r>
      </w:del>
      <w:ins w:id="410" w:author="Sara Boyes" w:date="2023-05-10T19:01:00Z">
        <w:r w:rsidRPr="00EA6FD5">
          <w:rPr>
            <w:rFonts w:ascii="Times New Roman" w:hAnsi="Times New Roman" w:cs="Times New Roman"/>
            <w:sz w:val="24"/>
            <w:szCs w:val="24"/>
          </w:rPr>
          <w:t>a</w:t>
        </w:r>
      </w:ins>
      <w:r w:rsidR="005376D5" w:rsidRPr="00EA6FD5">
        <w:rPr>
          <w:rFonts w:ascii="Times New Roman" w:hAnsi="Times New Roman" w:cs="Times New Roman"/>
          <w:sz w:val="24"/>
          <w:szCs w:val="24"/>
        </w:rPr>
        <w:t xml:space="preserve">rticle I.1. of the Constitution, which </w:t>
      </w:r>
      <w:del w:id="411" w:author="Sara Boyes" w:date="2023-05-10T19:01:00Z">
        <w:r w:rsidR="005376D5" w:rsidRPr="00EA6FD5" w:rsidDel="00B26B5D">
          <w:rPr>
            <w:rFonts w:ascii="Times New Roman" w:hAnsi="Times New Roman" w:cs="Times New Roman"/>
            <w:sz w:val="24"/>
            <w:szCs w:val="24"/>
          </w:rPr>
          <w:delText xml:space="preserve">was </w:delText>
        </w:r>
      </w:del>
      <w:ins w:id="412" w:author="Sara Boyes" w:date="2023-05-10T19:01:00Z">
        <w:r w:rsidRPr="00EA6FD5">
          <w:rPr>
            <w:rFonts w:ascii="Times New Roman" w:hAnsi="Times New Roman" w:cs="Times New Roman"/>
            <w:sz w:val="24"/>
            <w:szCs w:val="24"/>
          </w:rPr>
          <w:t xml:space="preserve">has been </w:t>
        </w:r>
      </w:ins>
      <w:r w:rsidR="005376D5" w:rsidRPr="00EA6FD5">
        <w:rPr>
          <w:rFonts w:ascii="Times New Roman" w:hAnsi="Times New Roman" w:cs="Times New Roman"/>
          <w:sz w:val="24"/>
          <w:szCs w:val="24"/>
        </w:rPr>
        <w:t xml:space="preserve">reaffirmed on many occasions by the </w:t>
      </w:r>
      <w:del w:id="413" w:author="Sara Boyes" w:date="2023-05-08T17:26:00Z">
        <w:r w:rsidR="005376D5" w:rsidRPr="00EA6FD5" w:rsidDel="007F0D33">
          <w:rPr>
            <w:rFonts w:ascii="Times New Roman" w:hAnsi="Times New Roman" w:cs="Times New Roman"/>
            <w:sz w:val="24"/>
            <w:szCs w:val="24"/>
          </w:rPr>
          <w:delText>BiH</w:delText>
        </w:r>
      </w:del>
      <w:r w:rsidR="005376D5" w:rsidRPr="00EA6FD5">
        <w:rPr>
          <w:rFonts w:ascii="Times New Roman" w:hAnsi="Times New Roman" w:cs="Times New Roman"/>
          <w:sz w:val="24"/>
          <w:szCs w:val="24"/>
        </w:rPr>
        <w:t xml:space="preserve"> Constitutional Court</w:t>
      </w:r>
      <w:ins w:id="414" w:author="Sara Boyes" w:date="2023-05-10T19:02:00Z">
        <w:r w:rsidRPr="00EA6FD5">
          <w:rPr>
            <w:rFonts w:ascii="Times New Roman" w:hAnsi="Times New Roman" w:cs="Times New Roman"/>
            <w:sz w:val="24"/>
            <w:szCs w:val="24"/>
          </w:rPr>
          <w:t xml:space="preserve"> of </w:t>
        </w:r>
      </w:ins>
      <w:ins w:id="415" w:author="Sara Boyes" w:date="2023-05-10T19:01:00Z">
        <w:r w:rsidRPr="00EA6FD5">
          <w:rPr>
            <w:rFonts w:ascii="Times New Roman" w:hAnsi="Times New Roman" w:cs="Times New Roman"/>
            <w:sz w:val="24"/>
            <w:szCs w:val="24"/>
          </w:rPr>
          <w:t>Bosnia and Herzegovina</w:t>
        </w:r>
      </w:ins>
      <w:r w:rsidR="005376D5" w:rsidRPr="00EA6FD5">
        <w:rPr>
          <w:rFonts w:ascii="Times New Roman" w:hAnsi="Times New Roman" w:cs="Times New Roman"/>
          <w:sz w:val="24"/>
          <w:szCs w:val="24"/>
        </w:rPr>
        <w:t xml:space="preserve">. </w:t>
      </w:r>
      <w:ins w:id="416" w:author="Sara Boyes" w:date="2023-05-10T20:34:00Z">
        <w:r w:rsidR="00AD63B0" w:rsidRPr="00EA6FD5">
          <w:rPr>
            <w:rFonts w:ascii="Times New Roman" w:hAnsi="Times New Roman" w:cs="Times New Roman"/>
            <w:sz w:val="24"/>
            <w:szCs w:val="24"/>
          </w:rPr>
          <w:t xml:space="preserve">The </w:t>
        </w:r>
      </w:ins>
      <w:r w:rsidR="0073799D" w:rsidRPr="00EA6FD5">
        <w:rPr>
          <w:rFonts w:ascii="Times New Roman" w:hAnsi="Times New Roman" w:cs="Times New Roman"/>
          <w:sz w:val="24"/>
          <w:szCs w:val="24"/>
        </w:rPr>
        <w:t>Republika</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Srpska</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authorities</w:t>
      </w:r>
      <w:r w:rsidR="0086178B" w:rsidRPr="00EA6FD5">
        <w:rPr>
          <w:rFonts w:ascii="Times New Roman" w:hAnsi="Times New Roman" w:cs="Times New Roman"/>
          <w:sz w:val="24"/>
          <w:szCs w:val="24"/>
        </w:rPr>
        <w:t xml:space="preserve"> </w:t>
      </w:r>
      <w:r w:rsidR="00E13DCB" w:rsidRPr="00EA6FD5">
        <w:rPr>
          <w:rFonts w:ascii="Times New Roman" w:hAnsi="Times New Roman" w:cs="Times New Roman"/>
          <w:sz w:val="24"/>
          <w:szCs w:val="24"/>
        </w:rPr>
        <w:t>are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still</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subvert</w:t>
      </w:r>
      <w:r w:rsidR="00E13DCB" w:rsidRPr="00EA6FD5">
        <w:rPr>
          <w:rFonts w:ascii="Times New Roman" w:hAnsi="Times New Roman" w:cs="Times New Roman"/>
          <w:sz w:val="24"/>
          <w:szCs w:val="24"/>
        </w:rPr>
        <w:t>ing</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State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institutions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Herzegovina</w:t>
      </w:r>
      <w:r w:rsidR="00DD765A"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r w:rsidR="00E13DCB" w:rsidRPr="00EA6FD5">
        <w:rPr>
          <w:rFonts w:ascii="Times New Roman" w:hAnsi="Times New Roman" w:cs="Times New Roman"/>
          <w:sz w:val="24"/>
          <w:szCs w:val="24"/>
        </w:rPr>
        <w:t>They</w:t>
      </w:r>
      <w:r w:rsidR="0086178B" w:rsidRPr="00EA6FD5">
        <w:rPr>
          <w:rFonts w:ascii="Times New Roman" w:hAnsi="Times New Roman" w:cs="Times New Roman"/>
          <w:sz w:val="24"/>
          <w:szCs w:val="24"/>
        </w:rPr>
        <w:t xml:space="preserve"> </w:t>
      </w:r>
      <w:r w:rsidR="00E13DCB" w:rsidRPr="00EA6FD5">
        <w:rPr>
          <w:rFonts w:ascii="Times New Roman" w:hAnsi="Times New Roman" w:cs="Times New Roman"/>
          <w:sz w:val="24"/>
          <w:szCs w:val="24"/>
        </w:rPr>
        <w:t>often</w:t>
      </w:r>
      <w:r w:rsidR="0086178B" w:rsidRPr="00EA6FD5">
        <w:rPr>
          <w:rFonts w:ascii="Times New Roman" w:hAnsi="Times New Roman" w:cs="Times New Roman"/>
          <w:sz w:val="24"/>
          <w:szCs w:val="24"/>
        </w:rPr>
        <w:t xml:space="preserve"> </w:t>
      </w:r>
      <w:r w:rsidR="00E13DCB" w:rsidRPr="00EA6FD5">
        <w:rPr>
          <w:rFonts w:ascii="Times New Roman" w:hAnsi="Times New Roman" w:cs="Times New Roman"/>
          <w:sz w:val="24"/>
          <w:szCs w:val="24"/>
        </w:rPr>
        <w:t>block</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decisions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on</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appointments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claim</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constitutional</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legal</w:t>
      </w:r>
      <w:r w:rsidR="0086178B" w:rsidRPr="00EA6FD5">
        <w:rPr>
          <w:rFonts w:ascii="Times New Roman" w:hAnsi="Times New Roman" w:cs="Times New Roman"/>
          <w:sz w:val="24"/>
          <w:szCs w:val="24"/>
        </w:rPr>
        <w:t xml:space="preserve"> </w:t>
      </w:r>
      <w:r w:rsidR="00FB57A0" w:rsidRPr="00EA6FD5">
        <w:rPr>
          <w:rFonts w:ascii="Times New Roman" w:hAnsi="Times New Roman" w:cs="Times New Roman"/>
          <w:sz w:val="24"/>
          <w:szCs w:val="24"/>
        </w:rPr>
        <w:t>competencies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State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for</w:t>
      </w:r>
      <w:r w:rsidR="0086178B" w:rsidRPr="00EA6FD5">
        <w:rPr>
          <w:rFonts w:ascii="Times New Roman" w:hAnsi="Times New Roman" w:cs="Times New Roman"/>
          <w:sz w:val="24"/>
          <w:szCs w:val="24"/>
        </w:rPr>
        <w:t xml:space="preserve"> </w:t>
      </w:r>
      <w:r w:rsidR="009A2F32"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Republika</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Srpska</w:t>
      </w:r>
      <w:r w:rsidR="0086178B" w:rsidRPr="00EA6FD5">
        <w:rPr>
          <w:rFonts w:ascii="Times New Roman" w:hAnsi="Times New Roman" w:cs="Times New Roman"/>
          <w:sz w:val="24"/>
          <w:szCs w:val="24"/>
        </w:rPr>
        <w:t xml:space="preserve"> </w:t>
      </w:r>
      <w:r w:rsidR="00E13DCB" w:rsidRPr="00EA6FD5">
        <w:rPr>
          <w:rFonts w:ascii="Times New Roman" w:hAnsi="Times New Roman" w:cs="Times New Roman"/>
          <w:sz w:val="24"/>
          <w:szCs w:val="24"/>
        </w:rPr>
        <w:t>entity</w:t>
      </w:r>
      <w:r w:rsidR="0073799D"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p>
    <w:bookmarkEnd w:id="387"/>
    <w:p w14:paraId="0DDFF99F" w14:textId="52C4E692" w:rsidR="00241D04" w:rsidRPr="00EA6FD5" w:rsidRDefault="00BE1FEB" w:rsidP="00241D04">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del w:id="417" w:author="Sara Boyes" w:date="2023-05-10T20:18:00Z">
        <w:r w:rsidRPr="00EA6FD5" w:rsidDel="00A76E83">
          <w:rPr>
            <w:rFonts w:ascii="Times New Roman" w:hAnsi="Times New Roman" w:cs="Times New Roman"/>
            <w:sz w:val="24"/>
            <w:szCs w:val="24"/>
          </w:rPr>
          <w:delText xml:space="preserve">Milorad </w:delText>
        </w:r>
      </w:del>
      <w:ins w:id="418" w:author="Sara Boyes" w:date="2023-05-10T20:18:00Z">
        <w:r w:rsidR="00A76E83" w:rsidRPr="00EA6FD5">
          <w:rPr>
            <w:rFonts w:ascii="Times New Roman" w:hAnsi="Times New Roman" w:cs="Times New Roman"/>
            <w:sz w:val="24"/>
            <w:szCs w:val="24"/>
          </w:rPr>
          <w:t>Mr</w:t>
        </w:r>
      </w:ins>
      <w:ins w:id="419" w:author="Sara Boyes" w:date="2023-05-10T20:19:00Z">
        <w:r w:rsidR="00A76E83" w:rsidRPr="00EA6FD5">
          <w:rPr>
            <w:rFonts w:ascii="Times New Roman" w:hAnsi="Times New Roman" w:cs="Times New Roman"/>
            <w:sz w:val="24"/>
            <w:szCs w:val="24"/>
          </w:rPr>
          <w:t>.</w:t>
        </w:r>
      </w:ins>
      <w:ins w:id="420" w:author="Sara Boyes" w:date="2023-05-10T20:18:00Z">
        <w:r w:rsidR="00A76E83"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 xml:space="preserve">Dodik’s </w:t>
      </w:r>
      <w:r w:rsidR="003D6A65" w:rsidRPr="00EA6FD5">
        <w:rPr>
          <w:rFonts w:ascii="Times New Roman" w:hAnsi="Times New Roman" w:cs="Times New Roman"/>
          <w:sz w:val="24"/>
          <w:szCs w:val="24"/>
        </w:rPr>
        <w:t xml:space="preserve">secessionist rhetoric has </w:t>
      </w:r>
      <w:r w:rsidR="003F0B9C" w:rsidRPr="00EA6FD5">
        <w:rPr>
          <w:rFonts w:ascii="Times New Roman" w:hAnsi="Times New Roman" w:cs="Times New Roman"/>
          <w:sz w:val="24"/>
          <w:szCs w:val="24"/>
        </w:rPr>
        <w:t xml:space="preserve">intensified </w:t>
      </w:r>
      <w:r w:rsidR="003D6A65" w:rsidRPr="00EA6FD5">
        <w:rPr>
          <w:rFonts w:ascii="Times New Roman" w:hAnsi="Times New Roman" w:cs="Times New Roman"/>
          <w:sz w:val="24"/>
          <w:szCs w:val="24"/>
        </w:rPr>
        <w:t xml:space="preserve">during the reporting period. For instance, on </w:t>
      </w:r>
      <w:r w:rsidR="00C53659" w:rsidRPr="00EA6FD5">
        <w:rPr>
          <w:rFonts w:ascii="Times New Roman" w:hAnsi="Times New Roman" w:cs="Times New Roman"/>
          <w:sz w:val="24"/>
          <w:szCs w:val="24"/>
        </w:rPr>
        <w:t xml:space="preserve">24 </w:t>
      </w:r>
      <w:r w:rsidR="003D6A65" w:rsidRPr="00EA6FD5">
        <w:rPr>
          <w:rFonts w:ascii="Times New Roman" w:hAnsi="Times New Roman" w:cs="Times New Roman"/>
          <w:sz w:val="24"/>
          <w:szCs w:val="24"/>
        </w:rPr>
        <w:t>March</w:t>
      </w:r>
      <w:r w:rsidR="003F0B9C" w:rsidRPr="00EA6FD5">
        <w:rPr>
          <w:rFonts w:ascii="Times New Roman" w:hAnsi="Times New Roman" w:cs="Times New Roman"/>
          <w:sz w:val="24"/>
          <w:szCs w:val="24"/>
        </w:rPr>
        <w:t xml:space="preserve"> 2023,</w:t>
      </w:r>
      <w:r w:rsidR="003D6A65" w:rsidRPr="00EA6FD5">
        <w:rPr>
          <w:rFonts w:ascii="Times New Roman" w:hAnsi="Times New Roman" w:cs="Times New Roman"/>
          <w:sz w:val="24"/>
          <w:szCs w:val="24"/>
        </w:rPr>
        <w:t xml:space="preserve"> </w:t>
      </w:r>
      <w:r w:rsidR="003F0B9C" w:rsidRPr="00EA6FD5">
        <w:rPr>
          <w:rFonts w:ascii="Times New Roman" w:hAnsi="Times New Roman" w:cs="Times New Roman"/>
          <w:sz w:val="24"/>
          <w:szCs w:val="24"/>
        </w:rPr>
        <w:t>he said</w:t>
      </w:r>
      <w:r w:rsidR="00C53659" w:rsidRPr="00EA6FD5">
        <w:rPr>
          <w:rFonts w:ascii="Times New Roman" w:hAnsi="Times New Roman" w:cs="Times New Roman"/>
          <w:sz w:val="24"/>
          <w:szCs w:val="24"/>
        </w:rPr>
        <w:t xml:space="preserve">, </w:t>
      </w:r>
      <w:r w:rsidR="003D6A65" w:rsidRPr="00EA6FD5">
        <w:rPr>
          <w:rFonts w:ascii="Times New Roman" w:hAnsi="Times New Roman" w:cs="Times New Roman"/>
          <w:sz w:val="24"/>
          <w:szCs w:val="24"/>
        </w:rPr>
        <w:t xml:space="preserve">“I see the future in </w:t>
      </w:r>
      <w:r w:rsidR="003F0B9C" w:rsidRPr="00EA6FD5">
        <w:rPr>
          <w:rFonts w:ascii="Times New Roman" w:hAnsi="Times New Roman" w:cs="Times New Roman"/>
          <w:sz w:val="24"/>
          <w:szCs w:val="24"/>
        </w:rPr>
        <w:t xml:space="preserve">the </w:t>
      </w:r>
      <w:r w:rsidR="003D6A65" w:rsidRPr="00EA6FD5">
        <w:rPr>
          <w:rFonts w:ascii="Times New Roman" w:hAnsi="Times New Roman" w:cs="Times New Roman"/>
          <w:sz w:val="24"/>
          <w:szCs w:val="24"/>
        </w:rPr>
        <w:t>unification of Serbia and Republika Srpska…the moment you attempt to seize property</w:t>
      </w:r>
      <w:r w:rsidR="00FB57A0" w:rsidRPr="00EA6FD5">
        <w:rPr>
          <w:rFonts w:ascii="Times New Roman" w:hAnsi="Times New Roman" w:cs="Times New Roman"/>
          <w:sz w:val="24"/>
          <w:szCs w:val="24"/>
        </w:rPr>
        <w:t>,</w:t>
      </w:r>
      <w:r w:rsidR="003D6A65" w:rsidRPr="00EA6FD5">
        <w:rPr>
          <w:rFonts w:ascii="Times New Roman" w:hAnsi="Times New Roman" w:cs="Times New Roman"/>
          <w:sz w:val="24"/>
          <w:szCs w:val="24"/>
        </w:rPr>
        <w:t xml:space="preserve"> we will pass </w:t>
      </w:r>
      <w:r w:rsidR="003F0B9C" w:rsidRPr="00EA6FD5">
        <w:rPr>
          <w:rFonts w:ascii="Times New Roman" w:hAnsi="Times New Roman" w:cs="Times New Roman"/>
          <w:sz w:val="24"/>
          <w:szCs w:val="24"/>
        </w:rPr>
        <w:t xml:space="preserve">a </w:t>
      </w:r>
      <w:r w:rsidR="003D6A65" w:rsidRPr="00EA6FD5">
        <w:rPr>
          <w:rFonts w:ascii="Times New Roman" w:hAnsi="Times New Roman" w:cs="Times New Roman"/>
          <w:sz w:val="24"/>
          <w:szCs w:val="24"/>
        </w:rPr>
        <w:t xml:space="preserve">decision on </w:t>
      </w:r>
      <w:r w:rsidR="003F0B9C" w:rsidRPr="00EA6FD5">
        <w:rPr>
          <w:rFonts w:ascii="Times New Roman" w:hAnsi="Times New Roman" w:cs="Times New Roman"/>
          <w:sz w:val="24"/>
          <w:szCs w:val="24"/>
        </w:rPr>
        <w:t xml:space="preserve">the </w:t>
      </w:r>
      <w:r w:rsidR="003D6A65" w:rsidRPr="00EA6FD5">
        <w:rPr>
          <w:rFonts w:ascii="Times New Roman" w:hAnsi="Times New Roman" w:cs="Times New Roman"/>
          <w:sz w:val="24"/>
          <w:szCs w:val="24"/>
        </w:rPr>
        <w:t>independence of Republika Srpska.”</w:t>
      </w:r>
      <w:r w:rsidR="00C53659" w:rsidRPr="00EA6FD5">
        <w:rPr>
          <w:rFonts w:ascii="Times New Roman" w:hAnsi="Times New Roman" w:cs="Times New Roman"/>
          <w:sz w:val="24"/>
          <w:szCs w:val="24"/>
        </w:rPr>
        <w:t xml:space="preserve"> O</w:t>
      </w:r>
      <w:r w:rsidR="00A00768" w:rsidRPr="00EA6FD5">
        <w:rPr>
          <w:rFonts w:ascii="Times New Roman" w:hAnsi="Times New Roman" w:cs="Times New Roman"/>
          <w:sz w:val="24"/>
          <w:szCs w:val="24"/>
        </w:rPr>
        <w:t xml:space="preserve">n </w:t>
      </w:r>
      <w:r w:rsidR="00445000" w:rsidRPr="00EA6FD5">
        <w:rPr>
          <w:rFonts w:ascii="Times New Roman" w:hAnsi="Times New Roman" w:cs="Times New Roman"/>
          <w:sz w:val="24"/>
          <w:szCs w:val="24"/>
        </w:rPr>
        <w:t xml:space="preserve">2 </w:t>
      </w:r>
      <w:r w:rsidR="00A00768" w:rsidRPr="00EA6FD5">
        <w:rPr>
          <w:rFonts w:ascii="Times New Roman" w:hAnsi="Times New Roman" w:cs="Times New Roman"/>
          <w:sz w:val="24"/>
          <w:szCs w:val="24"/>
        </w:rPr>
        <w:t>February</w:t>
      </w:r>
      <w:ins w:id="421" w:author="Sara Boyes" w:date="2023-05-10T19:05:00Z">
        <w:r w:rsidR="00977402" w:rsidRPr="00EA6FD5">
          <w:rPr>
            <w:rFonts w:ascii="Times New Roman" w:hAnsi="Times New Roman" w:cs="Times New Roman"/>
            <w:sz w:val="24"/>
            <w:szCs w:val="24"/>
          </w:rPr>
          <w:t>,</w:t>
        </w:r>
      </w:ins>
      <w:del w:id="422" w:author="Sara Boyes" w:date="2023-05-10T19:05:00Z">
        <w:r w:rsidR="00847613" w:rsidRPr="00EA6FD5" w:rsidDel="00977402">
          <w:rPr>
            <w:rFonts w:ascii="Times New Roman" w:hAnsi="Times New Roman" w:cs="Times New Roman"/>
            <w:sz w:val="24"/>
            <w:szCs w:val="24"/>
          </w:rPr>
          <w:delText>:</w:delText>
        </w:r>
      </w:del>
      <w:ins w:id="423" w:author="Sara Boyes" w:date="2023-05-10T19:05:00Z">
        <w:r w:rsidR="00977402" w:rsidRPr="00EA6FD5">
          <w:rPr>
            <w:rFonts w:ascii="Times New Roman" w:hAnsi="Times New Roman" w:cs="Times New Roman"/>
            <w:sz w:val="24"/>
            <w:szCs w:val="24"/>
          </w:rPr>
          <w:t xml:space="preserve"> he </w:t>
        </w:r>
      </w:ins>
      <w:ins w:id="424" w:author="Sara Boyes" w:date="2023-05-10T19:08:00Z">
        <w:r w:rsidR="00977402" w:rsidRPr="00EA6FD5">
          <w:rPr>
            <w:rFonts w:ascii="Times New Roman" w:hAnsi="Times New Roman" w:cs="Times New Roman"/>
            <w:sz w:val="24"/>
            <w:szCs w:val="24"/>
          </w:rPr>
          <w:t>said</w:t>
        </w:r>
      </w:ins>
      <w:r w:rsidR="00A00768" w:rsidRPr="00EA6FD5">
        <w:rPr>
          <w:rFonts w:ascii="Times New Roman" w:hAnsi="Times New Roman" w:cs="Times New Roman"/>
          <w:sz w:val="24"/>
          <w:szCs w:val="24"/>
        </w:rPr>
        <w:t xml:space="preserve"> “</w:t>
      </w:r>
      <w:r w:rsidR="003F0B9C" w:rsidRPr="00EA6FD5">
        <w:rPr>
          <w:rFonts w:ascii="Times New Roman" w:hAnsi="Times New Roman" w:cs="Times New Roman"/>
          <w:sz w:val="24"/>
          <w:szCs w:val="24"/>
        </w:rPr>
        <w:t xml:space="preserve">I </w:t>
      </w:r>
      <w:r w:rsidR="00A00768" w:rsidRPr="00EA6FD5">
        <w:rPr>
          <w:rFonts w:ascii="Times New Roman" w:hAnsi="Times New Roman" w:cs="Times New Roman"/>
          <w:sz w:val="24"/>
          <w:szCs w:val="24"/>
        </w:rPr>
        <w:t>am not ready to go to war, but I am ready for Republika Srpska to come closer to the status of an independent state</w:t>
      </w:r>
      <w:r w:rsidR="00C53659" w:rsidRPr="00EA6FD5">
        <w:rPr>
          <w:rFonts w:ascii="Times New Roman" w:hAnsi="Times New Roman" w:cs="Times New Roman"/>
          <w:sz w:val="24"/>
          <w:szCs w:val="24"/>
        </w:rPr>
        <w:t>.</w:t>
      </w:r>
      <w:r w:rsidR="00A00768" w:rsidRPr="00EA6FD5">
        <w:rPr>
          <w:rFonts w:ascii="Times New Roman" w:hAnsi="Times New Roman" w:cs="Times New Roman"/>
          <w:sz w:val="24"/>
          <w:szCs w:val="24"/>
        </w:rPr>
        <w:t xml:space="preserve">” </w:t>
      </w:r>
      <w:r w:rsidR="00C53659" w:rsidRPr="00EA6FD5">
        <w:rPr>
          <w:rFonts w:ascii="Times New Roman" w:hAnsi="Times New Roman" w:cs="Times New Roman"/>
          <w:sz w:val="24"/>
          <w:szCs w:val="24"/>
        </w:rPr>
        <w:t>O</w:t>
      </w:r>
      <w:r w:rsidR="00A00768" w:rsidRPr="00EA6FD5">
        <w:rPr>
          <w:rFonts w:ascii="Times New Roman" w:hAnsi="Times New Roman" w:cs="Times New Roman"/>
          <w:sz w:val="24"/>
          <w:szCs w:val="24"/>
        </w:rPr>
        <w:t xml:space="preserve">n </w:t>
      </w:r>
      <w:r w:rsidR="00445000" w:rsidRPr="00EA6FD5">
        <w:rPr>
          <w:rFonts w:ascii="Times New Roman" w:hAnsi="Times New Roman" w:cs="Times New Roman"/>
          <w:sz w:val="24"/>
          <w:szCs w:val="24"/>
        </w:rPr>
        <w:t xml:space="preserve">9 </w:t>
      </w:r>
      <w:r w:rsidR="00A00768" w:rsidRPr="00EA6FD5">
        <w:rPr>
          <w:rFonts w:ascii="Times New Roman" w:hAnsi="Times New Roman" w:cs="Times New Roman"/>
          <w:sz w:val="24"/>
          <w:szCs w:val="24"/>
        </w:rPr>
        <w:t>Januar</w:t>
      </w:r>
      <w:r w:rsidR="00445000" w:rsidRPr="00EA6FD5">
        <w:rPr>
          <w:rFonts w:ascii="Times New Roman" w:hAnsi="Times New Roman" w:cs="Times New Roman"/>
          <w:sz w:val="24"/>
          <w:szCs w:val="24"/>
        </w:rPr>
        <w:t>y</w:t>
      </w:r>
      <w:r w:rsidR="00FB57A0" w:rsidRPr="00EA6FD5">
        <w:rPr>
          <w:rFonts w:ascii="Times New Roman" w:hAnsi="Times New Roman" w:cs="Times New Roman"/>
          <w:sz w:val="24"/>
          <w:szCs w:val="24"/>
        </w:rPr>
        <w:t>,</w:t>
      </w:r>
      <w:r w:rsidR="00A00768" w:rsidRPr="00EA6FD5">
        <w:rPr>
          <w:rFonts w:ascii="Times New Roman" w:hAnsi="Times New Roman" w:cs="Times New Roman"/>
          <w:sz w:val="24"/>
          <w:szCs w:val="24"/>
        </w:rPr>
        <w:t xml:space="preserve"> </w:t>
      </w:r>
      <w:ins w:id="425" w:author="Sara Boyes" w:date="2023-05-10T19:07:00Z">
        <w:r w:rsidR="00977402" w:rsidRPr="00EA6FD5">
          <w:rPr>
            <w:rFonts w:ascii="Times New Roman" w:hAnsi="Times New Roman" w:cs="Times New Roman"/>
            <w:sz w:val="24"/>
            <w:szCs w:val="24"/>
          </w:rPr>
          <w:t xml:space="preserve">he </w:t>
        </w:r>
      </w:ins>
      <w:ins w:id="426" w:author="Sara Boyes" w:date="2023-05-10T19:08:00Z">
        <w:r w:rsidR="00977402" w:rsidRPr="00EA6FD5">
          <w:rPr>
            <w:rFonts w:ascii="Times New Roman" w:hAnsi="Times New Roman" w:cs="Times New Roman"/>
            <w:sz w:val="24"/>
            <w:szCs w:val="24"/>
          </w:rPr>
          <w:t>said</w:t>
        </w:r>
      </w:ins>
      <w:ins w:id="427" w:author="Sara Boyes" w:date="2023-05-10T19:07:00Z">
        <w:r w:rsidR="00977402" w:rsidRPr="00EA6FD5">
          <w:rPr>
            <w:rFonts w:ascii="Times New Roman" w:hAnsi="Times New Roman" w:cs="Times New Roman"/>
            <w:sz w:val="24"/>
            <w:szCs w:val="24"/>
          </w:rPr>
          <w:t xml:space="preserve"> </w:t>
        </w:r>
      </w:ins>
      <w:r w:rsidR="00A00768" w:rsidRPr="00EA6FD5">
        <w:rPr>
          <w:rFonts w:ascii="Times New Roman" w:hAnsi="Times New Roman" w:cs="Times New Roman"/>
          <w:sz w:val="24"/>
          <w:szCs w:val="24"/>
        </w:rPr>
        <w:t>“</w:t>
      </w:r>
      <w:del w:id="428" w:author="Sara Boyes" w:date="2023-05-10T19:09:00Z">
        <w:r w:rsidR="00A00768" w:rsidRPr="00EA6FD5" w:rsidDel="00977402">
          <w:rPr>
            <w:rFonts w:ascii="Times New Roman" w:hAnsi="Times New Roman" w:cs="Times New Roman"/>
            <w:sz w:val="24"/>
            <w:szCs w:val="24"/>
          </w:rPr>
          <w:delText>…</w:delText>
        </w:r>
      </w:del>
      <w:r w:rsidR="00A00768" w:rsidRPr="00EA6FD5">
        <w:rPr>
          <w:rFonts w:ascii="Times New Roman" w:hAnsi="Times New Roman" w:cs="Times New Roman"/>
          <w:sz w:val="24"/>
          <w:szCs w:val="24"/>
        </w:rPr>
        <w:t xml:space="preserve">Serbs must never allow any form of organization other than the Serb national state, which is the </w:t>
      </w:r>
      <w:del w:id="429" w:author="Sara Boyes" w:date="2023-05-08T17:22:00Z">
        <w:r w:rsidR="00A00768" w:rsidRPr="00EA6FD5" w:rsidDel="0036648B">
          <w:rPr>
            <w:rFonts w:ascii="Times New Roman" w:hAnsi="Times New Roman" w:cs="Times New Roman"/>
            <w:sz w:val="24"/>
            <w:szCs w:val="24"/>
          </w:rPr>
          <w:delText>RS</w:delText>
        </w:r>
      </w:del>
      <w:ins w:id="430" w:author="Sara Boyes" w:date="2023-05-08T17:22:00Z">
        <w:r w:rsidR="0036648B" w:rsidRPr="00EA6FD5">
          <w:rPr>
            <w:rFonts w:ascii="Times New Roman" w:hAnsi="Times New Roman" w:cs="Times New Roman"/>
            <w:sz w:val="24"/>
            <w:szCs w:val="24"/>
          </w:rPr>
          <w:t>Republika Srpska</w:t>
        </w:r>
      </w:ins>
      <w:r w:rsidR="00A00768" w:rsidRPr="00EA6FD5">
        <w:rPr>
          <w:rFonts w:ascii="Times New Roman" w:hAnsi="Times New Roman" w:cs="Times New Roman"/>
          <w:sz w:val="24"/>
          <w:szCs w:val="24"/>
        </w:rPr>
        <w:t xml:space="preserve"> and Serbia, with which we have the right to be integrated in accordance with international law</w:t>
      </w:r>
      <w:r w:rsidR="00C53659" w:rsidRPr="00EA6FD5">
        <w:rPr>
          <w:rFonts w:ascii="Times New Roman" w:hAnsi="Times New Roman" w:cs="Times New Roman"/>
          <w:sz w:val="24"/>
          <w:szCs w:val="24"/>
        </w:rPr>
        <w:t>.</w:t>
      </w:r>
      <w:r w:rsidR="00FB57A0" w:rsidRPr="00EA6FD5">
        <w:rPr>
          <w:rFonts w:ascii="Times New Roman" w:hAnsi="Times New Roman" w:cs="Times New Roman"/>
          <w:sz w:val="24"/>
          <w:szCs w:val="24"/>
        </w:rPr>
        <w:t>”</w:t>
      </w:r>
    </w:p>
    <w:p w14:paraId="6477F1AC" w14:textId="0DF2EC4B" w:rsidR="003F0B9C" w:rsidRPr="00EA6FD5" w:rsidRDefault="003F0B9C" w:rsidP="00241D04">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r w:rsidRPr="00EA6FD5">
        <w:rPr>
          <w:rFonts w:ascii="Times New Roman" w:eastAsia="Times New Roman" w:hAnsi="Times New Roman" w:cs="Times New Roman"/>
          <w:sz w:val="24"/>
          <w:szCs w:val="24"/>
        </w:rPr>
        <w:t xml:space="preserve">I urge the Security Council to take these threats seriously. Mr. Dodik’s rhetoric </w:t>
      </w:r>
      <w:ins w:id="431" w:author="Sara Boyes" w:date="2023-05-16T16:59:00Z">
        <w:r w:rsidR="00845A54" w:rsidRPr="00EA6FD5">
          <w:rPr>
            <w:rFonts w:ascii="Times New Roman" w:eastAsia="Times New Roman" w:hAnsi="Times New Roman" w:cs="Times New Roman"/>
            <w:sz w:val="24"/>
            <w:szCs w:val="24"/>
          </w:rPr>
          <w:t>call</w:t>
        </w:r>
      </w:ins>
      <w:ins w:id="432" w:author="Sara Boyes" w:date="2023-05-16T17:00:00Z">
        <w:r w:rsidR="00845A54" w:rsidRPr="00EA6FD5">
          <w:rPr>
            <w:rFonts w:ascii="Times New Roman" w:eastAsia="Times New Roman" w:hAnsi="Times New Roman" w:cs="Times New Roman"/>
            <w:sz w:val="24"/>
            <w:szCs w:val="24"/>
          </w:rPr>
          <w:t xml:space="preserve">s into </w:t>
        </w:r>
      </w:ins>
      <w:r w:rsidRPr="00EA6FD5">
        <w:rPr>
          <w:rFonts w:ascii="Times New Roman" w:eastAsia="Times New Roman" w:hAnsi="Times New Roman" w:cs="Times New Roman"/>
          <w:sz w:val="24"/>
          <w:szCs w:val="24"/>
        </w:rPr>
        <w:t>question</w:t>
      </w:r>
      <w:del w:id="433" w:author="Sara Boyes" w:date="2023-05-16T17:00:00Z">
        <w:r w:rsidRPr="00EA6FD5" w:rsidDel="00845A54">
          <w:rPr>
            <w:rFonts w:ascii="Times New Roman" w:eastAsia="Times New Roman" w:hAnsi="Times New Roman" w:cs="Times New Roman"/>
            <w:sz w:val="24"/>
            <w:szCs w:val="24"/>
          </w:rPr>
          <w:delText>s</w:delText>
        </w:r>
      </w:del>
      <w:r w:rsidRPr="00EA6FD5">
        <w:rPr>
          <w:rFonts w:ascii="Times New Roman" w:eastAsia="Times New Roman" w:hAnsi="Times New Roman" w:cs="Times New Roman"/>
          <w:sz w:val="24"/>
          <w:szCs w:val="24"/>
        </w:rPr>
        <w:t xml:space="preserve"> </w:t>
      </w:r>
      <w:ins w:id="434" w:author="Sara Boyes" w:date="2023-05-08T17:29:00Z">
        <w:r w:rsidR="0036450E" w:rsidRPr="00EA6FD5">
          <w:rPr>
            <w:rFonts w:ascii="Times New Roman" w:eastAsia="Times New Roman" w:hAnsi="Times New Roman" w:cs="Times New Roman"/>
            <w:sz w:val="24"/>
            <w:szCs w:val="24"/>
          </w:rPr>
          <w:t xml:space="preserve">the </w:t>
        </w:r>
      </w:ins>
      <w:del w:id="435" w:author="Sara Boyes" w:date="2023-05-08T17:29:00Z">
        <w:r w:rsidR="00C53659" w:rsidRPr="00EA6FD5" w:rsidDel="0036450E">
          <w:rPr>
            <w:rFonts w:ascii="Times New Roman" w:eastAsia="Times New Roman" w:hAnsi="Times New Roman" w:cs="Times New Roman"/>
            <w:sz w:val="24"/>
            <w:szCs w:val="24"/>
          </w:rPr>
          <w:delText xml:space="preserve">Bosnia and </w:delText>
        </w:r>
        <w:r w:rsidR="005E49C0" w:rsidRPr="00EA6FD5" w:rsidDel="0036450E">
          <w:rPr>
            <w:rFonts w:ascii="Times New Roman" w:eastAsia="Times New Roman" w:hAnsi="Times New Roman" w:cs="Times New Roman"/>
            <w:sz w:val="24"/>
            <w:szCs w:val="24"/>
          </w:rPr>
          <w:delText xml:space="preserve">Herzegovina’s </w:delText>
        </w:r>
      </w:del>
      <w:r w:rsidRPr="00EA6FD5">
        <w:rPr>
          <w:rFonts w:ascii="Times New Roman" w:eastAsia="Times New Roman" w:hAnsi="Times New Roman" w:cs="Times New Roman"/>
          <w:sz w:val="24"/>
          <w:szCs w:val="24"/>
        </w:rPr>
        <w:t>territorial integrity and sovereignty</w:t>
      </w:r>
      <w:ins w:id="436" w:author="Sara Boyes" w:date="2023-05-08T17:29:00Z">
        <w:r w:rsidR="0036450E" w:rsidRPr="00EA6FD5">
          <w:rPr>
            <w:rFonts w:ascii="Times New Roman" w:eastAsia="Times New Roman" w:hAnsi="Times New Roman" w:cs="Times New Roman"/>
            <w:sz w:val="24"/>
            <w:szCs w:val="24"/>
          </w:rPr>
          <w:t xml:space="preserve"> of </w:t>
        </w:r>
        <w:r w:rsidR="0036450E" w:rsidRPr="00EA6FD5">
          <w:rPr>
            <w:rFonts w:ascii="Times New Roman" w:hAnsi="Times New Roman" w:cs="Times New Roman"/>
            <w:bCs/>
            <w:sz w:val="24"/>
            <w:szCs w:val="24"/>
            <w:shd w:val="clear" w:color="auto" w:fill="FFFFFF"/>
          </w:rPr>
          <w:t>Bosnia and Herzegovina</w:t>
        </w:r>
      </w:ins>
      <w:r w:rsidR="005E49C0" w:rsidRPr="00EA6FD5">
        <w:rPr>
          <w:rFonts w:ascii="Times New Roman" w:eastAsia="Times New Roman" w:hAnsi="Times New Roman" w:cs="Times New Roman"/>
          <w:sz w:val="24"/>
          <w:szCs w:val="24"/>
        </w:rPr>
        <w:t xml:space="preserve">, </w:t>
      </w:r>
      <w:r w:rsidR="00C53659" w:rsidRPr="00EA6FD5">
        <w:rPr>
          <w:rFonts w:ascii="Times New Roman" w:eastAsia="Times New Roman" w:hAnsi="Times New Roman" w:cs="Times New Roman"/>
          <w:sz w:val="24"/>
          <w:szCs w:val="24"/>
        </w:rPr>
        <w:t>posing</w:t>
      </w:r>
      <w:r w:rsidRPr="00EA6FD5">
        <w:rPr>
          <w:rFonts w:ascii="Times New Roman" w:eastAsia="Times New Roman" w:hAnsi="Times New Roman" w:cs="Times New Roman"/>
          <w:sz w:val="24"/>
          <w:szCs w:val="24"/>
        </w:rPr>
        <w:t xml:space="preserve"> a threat </w:t>
      </w:r>
      <w:r w:rsidR="00FB57A0" w:rsidRPr="00EA6FD5">
        <w:rPr>
          <w:rFonts w:ascii="Times New Roman" w:eastAsia="Times New Roman" w:hAnsi="Times New Roman" w:cs="Times New Roman"/>
          <w:sz w:val="24"/>
          <w:szCs w:val="24"/>
        </w:rPr>
        <w:t>to</w:t>
      </w:r>
      <w:r w:rsidRPr="00EA6FD5">
        <w:rPr>
          <w:rFonts w:ascii="Times New Roman" w:eastAsia="Times New Roman" w:hAnsi="Times New Roman" w:cs="Times New Roman"/>
          <w:sz w:val="24"/>
          <w:szCs w:val="24"/>
        </w:rPr>
        <w:t xml:space="preserve"> peace and stability in the country and potentially </w:t>
      </w:r>
      <w:r w:rsidR="00FB57A0" w:rsidRPr="00EA6FD5">
        <w:rPr>
          <w:rFonts w:ascii="Times New Roman" w:eastAsia="Times New Roman" w:hAnsi="Times New Roman" w:cs="Times New Roman"/>
          <w:sz w:val="24"/>
          <w:szCs w:val="24"/>
        </w:rPr>
        <w:t>to</w:t>
      </w:r>
      <w:r w:rsidRPr="00EA6FD5">
        <w:rPr>
          <w:rFonts w:ascii="Times New Roman" w:eastAsia="Times New Roman" w:hAnsi="Times New Roman" w:cs="Times New Roman"/>
          <w:sz w:val="24"/>
          <w:szCs w:val="24"/>
        </w:rPr>
        <w:t xml:space="preserve"> the wider region.</w:t>
      </w:r>
      <w:r w:rsidR="008A186E" w:rsidRPr="00EA6FD5">
        <w:rPr>
          <w:rFonts w:ascii="Times New Roman" w:eastAsia="Times New Roman" w:hAnsi="Times New Roman" w:cs="Times New Roman"/>
          <w:sz w:val="24"/>
          <w:szCs w:val="24"/>
        </w:rPr>
        <w:t xml:space="preserve"> Mr. Dodik </w:t>
      </w:r>
      <w:r w:rsidR="001F736D" w:rsidRPr="00EA6FD5">
        <w:rPr>
          <w:rFonts w:ascii="Times New Roman" w:eastAsia="Times New Roman" w:hAnsi="Times New Roman" w:cs="Times New Roman"/>
          <w:sz w:val="24"/>
          <w:szCs w:val="24"/>
        </w:rPr>
        <w:t xml:space="preserve">has also shown sympathy </w:t>
      </w:r>
      <w:del w:id="437" w:author="Sara Boyes" w:date="2023-05-16T17:00:00Z">
        <w:r w:rsidR="001F736D" w:rsidRPr="00EA6FD5" w:rsidDel="00845A54">
          <w:rPr>
            <w:rFonts w:ascii="Times New Roman" w:eastAsia="Times New Roman" w:hAnsi="Times New Roman" w:cs="Times New Roman"/>
            <w:sz w:val="24"/>
            <w:szCs w:val="24"/>
          </w:rPr>
          <w:delText xml:space="preserve">with </w:delText>
        </w:r>
      </w:del>
      <w:ins w:id="438" w:author="Sara Boyes" w:date="2023-05-16T17:00:00Z">
        <w:r w:rsidR="00845A54" w:rsidRPr="00EA6FD5">
          <w:rPr>
            <w:rFonts w:ascii="Times New Roman" w:eastAsia="Times New Roman" w:hAnsi="Times New Roman" w:cs="Times New Roman"/>
            <w:sz w:val="24"/>
            <w:szCs w:val="24"/>
          </w:rPr>
          <w:t xml:space="preserve">towards </w:t>
        </w:r>
      </w:ins>
      <w:del w:id="439" w:author="Sara Boyes" w:date="2023-05-10T19:09:00Z">
        <w:r w:rsidR="001F736D" w:rsidRPr="00EA6FD5" w:rsidDel="00977402">
          <w:rPr>
            <w:rFonts w:ascii="Times New Roman" w:eastAsia="Times New Roman" w:hAnsi="Times New Roman" w:cs="Times New Roman"/>
            <w:sz w:val="24"/>
            <w:szCs w:val="24"/>
          </w:rPr>
          <w:delText xml:space="preserve">Russia’s </w:delText>
        </w:r>
      </w:del>
      <w:ins w:id="440" w:author="Sara Boyes" w:date="2023-05-16T17:00:00Z">
        <w:r w:rsidR="00845A54" w:rsidRPr="00EA6FD5">
          <w:rPr>
            <w:rFonts w:ascii="Times New Roman" w:eastAsia="Times New Roman" w:hAnsi="Times New Roman" w:cs="Times New Roman"/>
            <w:sz w:val="24"/>
            <w:szCs w:val="24"/>
          </w:rPr>
          <w:t xml:space="preserve">the </w:t>
        </w:r>
      </w:ins>
      <w:r w:rsidR="001F736D" w:rsidRPr="00EA6FD5">
        <w:rPr>
          <w:rFonts w:ascii="Times New Roman" w:eastAsia="Times New Roman" w:hAnsi="Times New Roman" w:cs="Times New Roman"/>
          <w:sz w:val="24"/>
          <w:szCs w:val="24"/>
        </w:rPr>
        <w:t xml:space="preserve">role </w:t>
      </w:r>
      <w:ins w:id="441" w:author="Sara Boyes" w:date="2023-05-10T19:09:00Z">
        <w:r w:rsidR="00977402" w:rsidRPr="00EA6FD5">
          <w:rPr>
            <w:rFonts w:ascii="Times New Roman" w:eastAsia="Times New Roman" w:hAnsi="Times New Roman" w:cs="Times New Roman"/>
            <w:sz w:val="24"/>
            <w:szCs w:val="24"/>
          </w:rPr>
          <w:t xml:space="preserve">of the </w:t>
        </w:r>
        <w:commentRangeStart w:id="442"/>
        <w:r w:rsidR="00977402" w:rsidRPr="00EA6FD5">
          <w:rPr>
            <w:rFonts w:ascii="Times New Roman" w:eastAsia="Times New Roman" w:hAnsi="Times New Roman" w:cs="Times New Roman"/>
            <w:sz w:val="24"/>
            <w:szCs w:val="24"/>
          </w:rPr>
          <w:t>Russian Federation</w:t>
        </w:r>
        <w:commentRangeEnd w:id="442"/>
        <w:r w:rsidR="00977402" w:rsidRPr="00EA6FD5">
          <w:rPr>
            <w:rStyle w:val="CommentReference"/>
          </w:rPr>
          <w:commentReference w:id="442"/>
        </w:r>
        <w:r w:rsidR="00977402" w:rsidRPr="00EA6FD5">
          <w:rPr>
            <w:rFonts w:ascii="Times New Roman" w:eastAsia="Times New Roman" w:hAnsi="Times New Roman" w:cs="Times New Roman"/>
            <w:sz w:val="24"/>
            <w:szCs w:val="24"/>
          </w:rPr>
          <w:t xml:space="preserve"> </w:t>
        </w:r>
      </w:ins>
      <w:r w:rsidR="001F736D" w:rsidRPr="00EA6FD5">
        <w:rPr>
          <w:rFonts w:ascii="Times New Roman" w:eastAsia="Times New Roman" w:hAnsi="Times New Roman" w:cs="Times New Roman"/>
          <w:sz w:val="24"/>
          <w:szCs w:val="24"/>
        </w:rPr>
        <w:t>in the war in Ukraine.</w:t>
      </w:r>
    </w:p>
    <w:p w14:paraId="687F3411" w14:textId="3E0249FC" w:rsidR="00241D04" w:rsidRPr="00EA6FD5" w:rsidRDefault="003F0B9C" w:rsidP="00241D04">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r w:rsidRPr="00EA6FD5">
        <w:rPr>
          <w:rFonts w:ascii="Times New Roman" w:hAnsi="Times New Roman" w:cs="Times New Roman"/>
          <w:sz w:val="24"/>
          <w:szCs w:val="24"/>
        </w:rPr>
        <w:t>I</w:t>
      </w:r>
      <w:r w:rsidR="00241D04" w:rsidRPr="00EA6FD5">
        <w:rPr>
          <w:rFonts w:ascii="Times New Roman" w:hAnsi="Times New Roman" w:cs="Times New Roman"/>
          <w:sz w:val="24"/>
          <w:szCs w:val="24"/>
        </w:rPr>
        <w:t xml:space="preserve">nter-ethnic divisive rhetoric and hate speech </w:t>
      </w:r>
      <w:r w:rsidR="00C53659" w:rsidRPr="00EA6FD5">
        <w:rPr>
          <w:rFonts w:ascii="Times New Roman" w:hAnsi="Times New Roman" w:cs="Times New Roman"/>
          <w:sz w:val="24"/>
          <w:szCs w:val="24"/>
        </w:rPr>
        <w:t xml:space="preserve">frequently occur </w:t>
      </w:r>
      <w:r w:rsidRPr="00EA6FD5">
        <w:rPr>
          <w:rFonts w:ascii="Times New Roman" w:hAnsi="Times New Roman" w:cs="Times New Roman"/>
          <w:sz w:val="24"/>
          <w:szCs w:val="24"/>
        </w:rPr>
        <w:t>in various parts of the country</w:t>
      </w:r>
      <w:r w:rsidR="00241D04" w:rsidRPr="00EA6FD5">
        <w:rPr>
          <w:rFonts w:ascii="Times New Roman" w:hAnsi="Times New Roman" w:cs="Times New Roman"/>
          <w:sz w:val="24"/>
          <w:szCs w:val="24"/>
        </w:rPr>
        <w:t xml:space="preserve">. </w:t>
      </w:r>
      <w:r w:rsidR="00A07FEB" w:rsidRPr="00EA6FD5">
        <w:rPr>
          <w:rFonts w:ascii="Times New Roman" w:hAnsi="Times New Roman" w:cs="Times New Roman"/>
          <w:sz w:val="24"/>
          <w:szCs w:val="24"/>
        </w:rPr>
        <w:t xml:space="preserve">An unfortunate example is the assault on parents of children participating in a sports event in Ilidža, who were visiting from Belgrade, on </w:t>
      </w:r>
      <w:r w:rsidR="00445000" w:rsidRPr="00EA6FD5">
        <w:rPr>
          <w:rFonts w:ascii="Times New Roman" w:hAnsi="Times New Roman" w:cs="Times New Roman"/>
          <w:sz w:val="24"/>
          <w:szCs w:val="24"/>
        </w:rPr>
        <w:t xml:space="preserve">14 </w:t>
      </w:r>
      <w:r w:rsidR="00A07FEB" w:rsidRPr="00EA6FD5">
        <w:rPr>
          <w:rFonts w:ascii="Times New Roman" w:hAnsi="Times New Roman" w:cs="Times New Roman"/>
          <w:sz w:val="24"/>
          <w:szCs w:val="24"/>
        </w:rPr>
        <w:t>January 2022.</w:t>
      </w:r>
    </w:p>
    <w:p w14:paraId="7AD3A433" w14:textId="7525D921" w:rsidR="003F0B9C" w:rsidRPr="00EA6FD5" w:rsidRDefault="003F0B9C" w:rsidP="003F0B9C">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r w:rsidRPr="00EA6FD5">
        <w:rPr>
          <w:rFonts w:ascii="Times New Roman" w:hAnsi="Times New Roman" w:cs="Times New Roman"/>
          <w:sz w:val="24"/>
          <w:szCs w:val="24"/>
        </w:rPr>
        <w:t xml:space="preserve">Divisive and sometimes aggressive rhetoric by some religious leaders also increased tensions. </w:t>
      </w:r>
      <w:r w:rsidR="00FB57A0" w:rsidRPr="00EA6FD5">
        <w:rPr>
          <w:rFonts w:ascii="Times New Roman" w:hAnsi="Times New Roman" w:cs="Times New Roman"/>
          <w:sz w:val="24"/>
          <w:szCs w:val="24"/>
        </w:rPr>
        <w:t>For instance, on</w:t>
      </w:r>
      <w:r w:rsidRPr="00EA6FD5">
        <w:rPr>
          <w:rFonts w:ascii="Times New Roman" w:hAnsi="Times New Roman" w:cs="Times New Roman"/>
          <w:sz w:val="24"/>
          <w:szCs w:val="24"/>
        </w:rPr>
        <w:t xml:space="preserve"> </w:t>
      </w:r>
      <w:r w:rsidR="00A07FEB" w:rsidRPr="00EA6FD5">
        <w:rPr>
          <w:rFonts w:ascii="Times New Roman" w:hAnsi="Times New Roman" w:cs="Times New Roman"/>
          <w:sz w:val="24"/>
          <w:szCs w:val="24"/>
        </w:rPr>
        <w:t xml:space="preserve">1 </w:t>
      </w:r>
      <w:r w:rsidRPr="00EA6FD5">
        <w:rPr>
          <w:rFonts w:ascii="Times New Roman" w:hAnsi="Times New Roman" w:cs="Times New Roman"/>
          <w:sz w:val="24"/>
          <w:szCs w:val="24"/>
        </w:rPr>
        <w:t xml:space="preserve">March 2023, </w:t>
      </w:r>
      <w:ins w:id="443" w:author="Sara Boyes" w:date="2023-05-16T17:03:00Z">
        <w:r w:rsidR="00845A54" w:rsidRPr="00EA6FD5">
          <w:rPr>
            <w:rFonts w:ascii="Times New Roman" w:hAnsi="Times New Roman" w:cs="Times New Roman"/>
            <w:sz w:val="24"/>
            <w:szCs w:val="24"/>
          </w:rPr>
          <w:t xml:space="preserve">the </w:t>
        </w:r>
      </w:ins>
      <w:r w:rsidR="00705595" w:rsidRPr="00EA6FD5">
        <w:rPr>
          <w:rFonts w:ascii="Times New Roman" w:hAnsi="Times New Roman" w:cs="Times New Roman"/>
          <w:sz w:val="24"/>
          <w:szCs w:val="24"/>
        </w:rPr>
        <w:t xml:space="preserve">Serb Orthodox </w:t>
      </w:r>
      <w:r w:rsidRPr="00EA6FD5">
        <w:rPr>
          <w:rFonts w:ascii="Times New Roman" w:hAnsi="Times New Roman" w:cs="Times New Roman"/>
          <w:sz w:val="24"/>
          <w:szCs w:val="24"/>
        </w:rPr>
        <w:t>Metropolitan</w:t>
      </w:r>
      <w:ins w:id="444" w:author="Sara Boyes" w:date="2023-05-16T17:03:00Z">
        <w:r w:rsidR="00845A54"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w:t>
      </w:r>
      <w:commentRangeStart w:id="445"/>
      <w:r w:rsidRPr="00EA6FD5">
        <w:rPr>
          <w:rFonts w:ascii="Times New Roman" w:hAnsi="Times New Roman" w:cs="Times New Roman"/>
          <w:sz w:val="24"/>
          <w:szCs w:val="24"/>
        </w:rPr>
        <w:t xml:space="preserve">Hrizostom </w:t>
      </w:r>
      <w:del w:id="446" w:author="Sara Boyes" w:date="2023-05-16T17:04:00Z">
        <w:r w:rsidRPr="00EA6FD5" w:rsidDel="00845A54">
          <w:rPr>
            <w:rFonts w:ascii="Times New Roman" w:hAnsi="Times New Roman" w:cs="Times New Roman"/>
            <w:sz w:val="24"/>
            <w:szCs w:val="24"/>
          </w:rPr>
          <w:delText>(</w:delText>
        </w:r>
      </w:del>
      <w:r w:rsidRPr="00EA6FD5">
        <w:rPr>
          <w:rFonts w:ascii="Times New Roman" w:hAnsi="Times New Roman" w:cs="Times New Roman"/>
          <w:sz w:val="24"/>
          <w:szCs w:val="24"/>
        </w:rPr>
        <w:t>Rajko Jević</w:t>
      </w:r>
      <w:del w:id="447" w:author="Sara Boyes" w:date="2023-05-16T17:04:00Z">
        <w:r w:rsidRPr="00EA6FD5" w:rsidDel="00845A54">
          <w:rPr>
            <w:rFonts w:ascii="Times New Roman" w:hAnsi="Times New Roman" w:cs="Times New Roman"/>
            <w:sz w:val="24"/>
            <w:szCs w:val="24"/>
          </w:rPr>
          <w:delText>)</w:delText>
        </w:r>
      </w:del>
      <w:commentRangeEnd w:id="445"/>
      <w:r w:rsidR="00845A54" w:rsidRPr="00EA6FD5">
        <w:rPr>
          <w:rStyle w:val="CommentReference"/>
        </w:rPr>
        <w:commentReference w:id="445"/>
      </w:r>
      <w:ins w:id="448" w:author="Sara Boyes" w:date="2023-05-16T17:04:00Z">
        <w:r w:rsidR="00845A54"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referred to Bosniaks as </w:t>
      </w:r>
      <w:ins w:id="449" w:author="Sara Boyes" w:date="2023-05-10T20:08:00Z">
        <w:r w:rsidR="006414C5" w:rsidRPr="00EA6FD5">
          <w:rPr>
            <w:rFonts w:ascii="Times New Roman" w:hAnsi="Times New Roman" w:cs="Times New Roman"/>
            <w:sz w:val="24"/>
            <w:szCs w:val="24"/>
          </w:rPr>
          <w:t>“</w:t>
        </w:r>
      </w:ins>
      <w:del w:id="450" w:author="Sara Boyes" w:date="2023-05-10T20:08:00Z">
        <w:r w:rsidRPr="00EA6FD5" w:rsidDel="006414C5">
          <w:rPr>
            <w:rFonts w:ascii="Times New Roman" w:hAnsi="Times New Roman" w:cs="Times New Roman"/>
            <w:sz w:val="24"/>
            <w:szCs w:val="24"/>
          </w:rPr>
          <w:delText>‘</w:delText>
        </w:r>
      </w:del>
      <w:r w:rsidRPr="00EA6FD5">
        <w:rPr>
          <w:rFonts w:ascii="Times New Roman" w:hAnsi="Times New Roman" w:cs="Times New Roman"/>
          <w:sz w:val="24"/>
          <w:szCs w:val="24"/>
        </w:rPr>
        <w:t>Muslims</w:t>
      </w:r>
      <w:del w:id="451" w:author="Sara Boyes" w:date="2023-05-10T19:11:00Z">
        <w:r w:rsidRPr="00EA6FD5" w:rsidDel="00977402">
          <w:rPr>
            <w:rFonts w:ascii="Times New Roman" w:hAnsi="Times New Roman" w:cs="Times New Roman"/>
            <w:sz w:val="24"/>
            <w:szCs w:val="24"/>
          </w:rPr>
          <w:delText>’</w:delText>
        </w:r>
      </w:del>
      <w:ins w:id="452" w:author="Sara Boyes" w:date="2023-05-10T19:11:00Z">
        <w:r w:rsidR="00977402"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and later Muslims as </w:t>
      </w:r>
      <w:ins w:id="453" w:author="Sara Boyes" w:date="2023-05-10T20:08:00Z">
        <w:r w:rsidR="006414C5" w:rsidRPr="00EA6FD5">
          <w:rPr>
            <w:rFonts w:ascii="Times New Roman" w:hAnsi="Times New Roman" w:cs="Times New Roman"/>
            <w:sz w:val="24"/>
            <w:szCs w:val="24"/>
          </w:rPr>
          <w:t>“</w:t>
        </w:r>
      </w:ins>
      <w:del w:id="454" w:author="Sara Boyes" w:date="2023-05-10T19:11:00Z">
        <w:r w:rsidRPr="00EA6FD5" w:rsidDel="00977402">
          <w:rPr>
            <w:rFonts w:ascii="Times New Roman" w:hAnsi="Times New Roman" w:cs="Times New Roman"/>
            <w:sz w:val="24"/>
            <w:szCs w:val="24"/>
          </w:rPr>
          <w:delText>‘</w:delText>
        </w:r>
      </w:del>
      <w:r w:rsidRPr="00EA6FD5">
        <w:rPr>
          <w:rFonts w:ascii="Times New Roman" w:hAnsi="Times New Roman" w:cs="Times New Roman"/>
          <w:sz w:val="24"/>
          <w:szCs w:val="24"/>
        </w:rPr>
        <w:t>Mohammedans</w:t>
      </w:r>
      <w:ins w:id="455" w:author="Sara Boyes" w:date="2023-05-10T19:11:00Z">
        <w:r w:rsidR="00977402" w:rsidRPr="00EA6FD5">
          <w:rPr>
            <w:rFonts w:ascii="Times New Roman" w:hAnsi="Times New Roman" w:cs="Times New Roman"/>
            <w:sz w:val="24"/>
            <w:szCs w:val="24"/>
          </w:rPr>
          <w:t>”</w:t>
        </w:r>
      </w:ins>
      <w:r w:rsidR="00FB57A0" w:rsidRPr="00EA6FD5">
        <w:rPr>
          <w:rFonts w:ascii="Times New Roman" w:hAnsi="Times New Roman" w:cs="Times New Roman"/>
          <w:sz w:val="24"/>
          <w:szCs w:val="24"/>
        </w:rPr>
        <w:t>.</w:t>
      </w:r>
      <w:del w:id="456" w:author="Sara Boyes" w:date="2023-05-10T19:11:00Z">
        <w:r w:rsidR="00FB57A0" w:rsidRPr="00EA6FD5" w:rsidDel="00977402">
          <w:rPr>
            <w:rFonts w:ascii="Times New Roman" w:hAnsi="Times New Roman" w:cs="Times New Roman"/>
            <w:sz w:val="24"/>
            <w:szCs w:val="24"/>
          </w:rPr>
          <w:delText>’</w:delText>
        </w:r>
      </w:del>
      <w:r w:rsidRPr="00EA6FD5">
        <w:rPr>
          <w:rFonts w:ascii="Times New Roman" w:hAnsi="Times New Roman" w:cs="Times New Roman"/>
          <w:sz w:val="24"/>
          <w:szCs w:val="24"/>
        </w:rPr>
        <w:t xml:space="preserve"> Another example of such rhetoric is the </w:t>
      </w:r>
      <w:del w:id="457" w:author="Sara Boyes" w:date="2023-05-16T17:08:00Z">
        <w:r w:rsidRPr="00EA6FD5" w:rsidDel="00845A54">
          <w:rPr>
            <w:rFonts w:ascii="Times New Roman" w:hAnsi="Times New Roman" w:cs="Times New Roman"/>
            <w:sz w:val="24"/>
            <w:szCs w:val="24"/>
          </w:rPr>
          <w:delText xml:space="preserve">4 March </w:delText>
        </w:r>
      </w:del>
      <w:r w:rsidRPr="00EA6FD5">
        <w:rPr>
          <w:rFonts w:ascii="Times New Roman" w:hAnsi="Times New Roman" w:cs="Times New Roman"/>
          <w:sz w:val="24"/>
          <w:szCs w:val="24"/>
        </w:rPr>
        <w:t xml:space="preserve">statement by </w:t>
      </w:r>
      <w:ins w:id="458" w:author="Sara Boyes" w:date="2023-05-16T17:07:00Z">
        <w:r w:rsidR="00845A54"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Reis-ul-ulema of the Islamic </w:t>
      </w:r>
      <w:ins w:id="459" w:author="Sara Boyes" w:date="2023-05-16T17:07:00Z">
        <w:r w:rsidR="00845A54" w:rsidRPr="00EA6FD5">
          <w:rPr>
            <w:rFonts w:ascii="Times New Roman" w:hAnsi="Times New Roman" w:cs="Times New Roman"/>
            <w:sz w:val="24"/>
            <w:szCs w:val="24"/>
          </w:rPr>
          <w:t>c</w:t>
        </w:r>
      </w:ins>
      <w:del w:id="460" w:author="Sara Boyes" w:date="2023-05-16T17:07:00Z">
        <w:r w:rsidRPr="00EA6FD5" w:rsidDel="00845A54">
          <w:rPr>
            <w:rFonts w:ascii="Times New Roman" w:hAnsi="Times New Roman" w:cs="Times New Roman"/>
            <w:sz w:val="24"/>
            <w:szCs w:val="24"/>
          </w:rPr>
          <w:delText>C</w:delText>
        </w:r>
      </w:del>
      <w:r w:rsidRPr="00EA6FD5">
        <w:rPr>
          <w:rFonts w:ascii="Times New Roman" w:hAnsi="Times New Roman" w:cs="Times New Roman"/>
          <w:sz w:val="24"/>
          <w:szCs w:val="24"/>
        </w:rPr>
        <w:t xml:space="preserve">ommunity in </w:t>
      </w:r>
      <w:r w:rsidR="0058623C" w:rsidRPr="00EA6FD5">
        <w:rPr>
          <w:rFonts w:ascii="Times New Roman" w:hAnsi="Times New Roman" w:cs="Times New Roman"/>
          <w:sz w:val="24"/>
          <w:szCs w:val="24"/>
        </w:rPr>
        <w:t>Bosnia and Herzegovina</w:t>
      </w:r>
      <w:r w:rsidRPr="00EA6FD5">
        <w:rPr>
          <w:rFonts w:ascii="Times New Roman" w:hAnsi="Times New Roman" w:cs="Times New Roman"/>
          <w:sz w:val="24"/>
          <w:szCs w:val="24"/>
        </w:rPr>
        <w:t xml:space="preserve">, Husein ef. Kavazović </w:t>
      </w:r>
      <w:ins w:id="461" w:author="Sara Boyes" w:date="2023-05-16T17:08:00Z">
        <w:r w:rsidR="00845A54" w:rsidRPr="00EA6FD5">
          <w:rPr>
            <w:rFonts w:ascii="Times New Roman" w:hAnsi="Times New Roman" w:cs="Times New Roman"/>
            <w:sz w:val="24"/>
            <w:szCs w:val="24"/>
          </w:rPr>
          <w:t xml:space="preserve">on 4 March, </w:t>
        </w:r>
      </w:ins>
      <w:r w:rsidRPr="00EA6FD5">
        <w:rPr>
          <w:rFonts w:ascii="Times New Roman" w:hAnsi="Times New Roman" w:cs="Times New Roman"/>
          <w:sz w:val="24"/>
          <w:szCs w:val="24"/>
        </w:rPr>
        <w:t xml:space="preserve">“We must show in every possible way that we are ready to defend the institutions of the state of </w:t>
      </w:r>
      <w:r w:rsidR="00F55C59" w:rsidRPr="00EA6FD5">
        <w:rPr>
          <w:rFonts w:ascii="Times New Roman" w:hAnsi="Times New Roman" w:cs="Times New Roman"/>
          <w:sz w:val="24"/>
          <w:szCs w:val="24"/>
        </w:rPr>
        <w:t>Bosnia and Herzegovina</w:t>
      </w:r>
      <w:r w:rsidRPr="00EA6FD5">
        <w:rPr>
          <w:rFonts w:ascii="Times New Roman" w:hAnsi="Times New Roman" w:cs="Times New Roman"/>
          <w:sz w:val="24"/>
          <w:szCs w:val="24"/>
        </w:rPr>
        <w:t xml:space="preserve">. When they fall, </w:t>
      </w:r>
      <w:r w:rsidR="00FB57A0" w:rsidRPr="00EA6FD5">
        <w:rPr>
          <w:rFonts w:ascii="Times New Roman" w:hAnsi="Times New Roman" w:cs="Times New Roman"/>
          <w:sz w:val="24"/>
          <w:szCs w:val="24"/>
        </w:rPr>
        <w:t>as</w:t>
      </w:r>
      <w:r w:rsidRPr="00EA6FD5">
        <w:rPr>
          <w:rFonts w:ascii="Times New Roman" w:hAnsi="Times New Roman" w:cs="Times New Roman"/>
          <w:sz w:val="24"/>
          <w:szCs w:val="24"/>
        </w:rPr>
        <w:t xml:space="preserve"> they fell in 1992, we must be ready to protect this country with weapons as well, and, if I may say so, no one should have any dilemmas about whether we should do that or not…</w:t>
      </w:r>
      <w:r w:rsidR="00FB57A0" w:rsidRPr="00EA6FD5">
        <w:rPr>
          <w:rFonts w:ascii="Times New Roman" w:hAnsi="Times New Roman" w:cs="Times New Roman"/>
          <w:sz w:val="24"/>
          <w:szCs w:val="24"/>
        </w:rPr>
        <w:t>.</w:t>
      </w:r>
      <w:r w:rsidRPr="00EA6FD5">
        <w:rPr>
          <w:rFonts w:ascii="Times New Roman" w:hAnsi="Times New Roman" w:cs="Times New Roman"/>
          <w:sz w:val="24"/>
          <w:szCs w:val="24"/>
        </w:rPr>
        <w:t>”</w:t>
      </w:r>
    </w:p>
    <w:p w14:paraId="462CE7AB" w14:textId="4D9F83AC" w:rsidR="00DA452D" w:rsidRPr="00EA6FD5" w:rsidRDefault="003F0B9C" w:rsidP="007B657F">
      <w:pPr>
        <w:pStyle w:val="ListParagraph"/>
        <w:numPr>
          <w:ilvl w:val="0"/>
          <w:numId w:val="31"/>
        </w:numPr>
        <w:spacing w:before="240"/>
        <w:ind w:left="360"/>
        <w:contextualSpacing w:val="0"/>
        <w:jc w:val="both"/>
        <w:rPr>
          <w:rFonts w:ascii="Times New Roman" w:eastAsia="Times New Roman" w:hAnsi="Times New Roman" w:cs="Times New Roman"/>
          <w:color w:val="00B050"/>
          <w:sz w:val="24"/>
          <w:szCs w:val="24"/>
        </w:rPr>
      </w:pPr>
      <w:r w:rsidRPr="00EA6FD5">
        <w:rPr>
          <w:rFonts w:ascii="Times New Roman" w:hAnsi="Times New Roman" w:cs="Times New Roman"/>
          <w:sz w:val="24"/>
          <w:szCs w:val="24"/>
        </w:rPr>
        <w:t xml:space="preserve">There were some examples of </w:t>
      </w:r>
      <w:r w:rsidR="00DA452D" w:rsidRPr="00EA6FD5">
        <w:rPr>
          <w:rFonts w:ascii="Times New Roman" w:hAnsi="Times New Roman" w:cs="Times New Roman"/>
          <w:sz w:val="24"/>
          <w:szCs w:val="24"/>
        </w:rPr>
        <w:t xml:space="preserve">malicious damage to religious buildings, </w:t>
      </w:r>
      <w:del w:id="462" w:author="Sara Boyes" w:date="2023-05-10T19:13:00Z">
        <w:r w:rsidR="00DA452D" w:rsidRPr="00EA6FD5" w:rsidDel="00977402">
          <w:rPr>
            <w:rFonts w:ascii="Times New Roman" w:hAnsi="Times New Roman" w:cs="Times New Roman"/>
            <w:sz w:val="24"/>
            <w:szCs w:val="24"/>
          </w:rPr>
          <w:delText>like the ones</w:delText>
        </w:r>
      </w:del>
      <w:del w:id="463" w:author="Sara Boyes" w:date="2023-05-10T20:35:00Z">
        <w:r w:rsidR="00DA452D" w:rsidRPr="00EA6FD5" w:rsidDel="00AD63B0">
          <w:rPr>
            <w:rFonts w:ascii="Times New Roman" w:hAnsi="Times New Roman" w:cs="Times New Roman"/>
            <w:sz w:val="24"/>
            <w:szCs w:val="24"/>
          </w:rPr>
          <w:delText xml:space="preserve"> </w:delText>
        </w:r>
      </w:del>
      <w:ins w:id="464" w:author="Sara Boyes" w:date="2023-05-10T20:35:00Z">
        <w:r w:rsidR="00AD63B0" w:rsidRPr="00EA6FD5">
          <w:rPr>
            <w:rFonts w:ascii="Times New Roman" w:hAnsi="Times New Roman" w:cs="Times New Roman"/>
            <w:sz w:val="24"/>
            <w:szCs w:val="24"/>
          </w:rPr>
          <w:t xml:space="preserve"> as </w:t>
        </w:r>
      </w:ins>
      <w:r w:rsidR="00DA452D" w:rsidRPr="00EA6FD5">
        <w:rPr>
          <w:rFonts w:ascii="Times New Roman" w:hAnsi="Times New Roman" w:cs="Times New Roman"/>
          <w:sz w:val="24"/>
          <w:szCs w:val="24"/>
        </w:rPr>
        <w:t>to the Orthodox Cathedral in Mostar (7 December 2022), to the Dašnica Mosque in Bijeljina (13 January 2023) and to the Orthodox temple in Stolac (26 March 2023).</w:t>
      </w:r>
    </w:p>
    <w:p w14:paraId="0BD34B9E" w14:textId="048C166B" w:rsidR="003F0B9C" w:rsidRPr="00EA6FD5" w:rsidRDefault="003F0B9C" w:rsidP="003F0B9C">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r w:rsidRPr="00EA6FD5">
        <w:rPr>
          <w:rFonts w:ascii="Times New Roman" w:hAnsi="Times New Roman" w:cs="Times New Roman"/>
          <w:sz w:val="24"/>
          <w:szCs w:val="24"/>
        </w:rPr>
        <w:t xml:space="preserve">Attacks on returnees </w:t>
      </w:r>
      <w:r w:rsidR="00397606" w:rsidRPr="00EA6FD5">
        <w:rPr>
          <w:rFonts w:ascii="Times New Roman" w:hAnsi="Times New Roman" w:cs="Times New Roman"/>
          <w:sz w:val="24"/>
          <w:szCs w:val="24"/>
        </w:rPr>
        <w:t xml:space="preserve">also </w:t>
      </w:r>
      <w:r w:rsidRPr="00EA6FD5">
        <w:rPr>
          <w:rFonts w:ascii="Times New Roman" w:hAnsi="Times New Roman" w:cs="Times New Roman"/>
          <w:sz w:val="24"/>
          <w:szCs w:val="24"/>
        </w:rPr>
        <w:t xml:space="preserve">cause concern. On </w:t>
      </w:r>
      <w:r w:rsidR="00A07FEB" w:rsidRPr="00EA6FD5">
        <w:rPr>
          <w:rFonts w:ascii="Times New Roman" w:hAnsi="Times New Roman" w:cs="Times New Roman"/>
          <w:sz w:val="24"/>
          <w:szCs w:val="24"/>
        </w:rPr>
        <w:t xml:space="preserve">23 </w:t>
      </w:r>
      <w:r w:rsidRPr="00EA6FD5">
        <w:rPr>
          <w:rFonts w:ascii="Times New Roman" w:hAnsi="Times New Roman" w:cs="Times New Roman"/>
          <w:sz w:val="24"/>
          <w:szCs w:val="24"/>
        </w:rPr>
        <w:t>March, two elderly Bosniak returnees were physically assaulted</w:t>
      </w:r>
      <w:r w:rsidR="00397606" w:rsidRPr="00EA6FD5">
        <w:rPr>
          <w:rFonts w:ascii="Times New Roman" w:hAnsi="Times New Roman" w:cs="Times New Roman"/>
          <w:sz w:val="24"/>
          <w:szCs w:val="24"/>
        </w:rPr>
        <w:t xml:space="preserve"> and robbed near </w:t>
      </w:r>
      <w:r w:rsidRPr="00EA6FD5">
        <w:rPr>
          <w:rFonts w:ascii="Times New Roman" w:hAnsi="Times New Roman" w:cs="Times New Roman"/>
          <w:sz w:val="24"/>
          <w:szCs w:val="24"/>
        </w:rPr>
        <w:t>Višegrad</w:t>
      </w:r>
      <w:r w:rsidR="00397606" w:rsidRPr="00EA6FD5">
        <w:rPr>
          <w:rFonts w:ascii="Times New Roman" w:hAnsi="Times New Roman" w:cs="Times New Roman"/>
          <w:sz w:val="24"/>
          <w:szCs w:val="24"/>
        </w:rPr>
        <w:t xml:space="preserve"> in </w:t>
      </w:r>
      <w:ins w:id="465" w:author="Sara Boyes" w:date="2023-05-10T19:53:00Z">
        <w:r w:rsidR="008E7963" w:rsidRPr="00EA6FD5">
          <w:rPr>
            <w:rFonts w:ascii="Times New Roman" w:hAnsi="Times New Roman" w:cs="Times New Roman"/>
            <w:sz w:val="24"/>
            <w:szCs w:val="24"/>
          </w:rPr>
          <w:t xml:space="preserve">the </w:t>
        </w:r>
      </w:ins>
      <w:r w:rsidR="00397606" w:rsidRPr="00EA6FD5">
        <w:rPr>
          <w:rFonts w:ascii="Times New Roman" w:hAnsi="Times New Roman" w:cs="Times New Roman"/>
          <w:sz w:val="24"/>
          <w:szCs w:val="24"/>
        </w:rPr>
        <w:t>Republika Srpska</w:t>
      </w:r>
      <w:r w:rsidRPr="00EA6FD5">
        <w:rPr>
          <w:rFonts w:ascii="Times New Roman" w:hAnsi="Times New Roman" w:cs="Times New Roman"/>
          <w:sz w:val="24"/>
          <w:szCs w:val="24"/>
        </w:rPr>
        <w:t xml:space="preserve">. </w:t>
      </w:r>
      <w:r w:rsidR="00FB57A0" w:rsidRPr="00EA6FD5">
        <w:rPr>
          <w:rFonts w:ascii="Times New Roman" w:hAnsi="Times New Roman" w:cs="Times New Roman"/>
          <w:sz w:val="24"/>
          <w:szCs w:val="24"/>
        </w:rPr>
        <w:t>A</w:t>
      </w:r>
      <w:r w:rsidR="00A07FEB" w:rsidRPr="00EA6FD5">
        <w:rPr>
          <w:rFonts w:ascii="Times New Roman" w:hAnsi="Times New Roman" w:cs="Times New Roman"/>
          <w:sz w:val="24"/>
          <w:szCs w:val="24"/>
        </w:rPr>
        <w:t xml:space="preserve"> police </w:t>
      </w:r>
      <w:r w:rsidR="00397606" w:rsidRPr="00EA6FD5">
        <w:rPr>
          <w:rFonts w:ascii="Times New Roman" w:hAnsi="Times New Roman" w:cs="Times New Roman"/>
          <w:sz w:val="24"/>
          <w:szCs w:val="24"/>
        </w:rPr>
        <w:t>investigation is ongoing.</w:t>
      </w:r>
    </w:p>
    <w:p w14:paraId="4408AE30" w14:textId="1341DC2E" w:rsidR="00D973E0" w:rsidRPr="00EA6FD5" w:rsidRDefault="00A07FEB" w:rsidP="00D973E0">
      <w:pPr>
        <w:pStyle w:val="ListParagraph"/>
        <w:numPr>
          <w:ilvl w:val="0"/>
          <w:numId w:val="31"/>
        </w:numPr>
        <w:spacing w:before="240"/>
        <w:ind w:left="360"/>
        <w:contextualSpacing w:val="0"/>
        <w:jc w:val="both"/>
        <w:rPr>
          <w:rFonts w:ascii="Times New Roman" w:eastAsia="Times New Roman" w:hAnsi="Times New Roman" w:cs="Times New Roman"/>
          <w:sz w:val="24"/>
          <w:szCs w:val="24"/>
        </w:rPr>
      </w:pPr>
      <w:r w:rsidRPr="00EA6FD5">
        <w:rPr>
          <w:rFonts w:ascii="Times New Roman" w:eastAsia="Times New Roman" w:hAnsi="Times New Roman" w:cs="Times New Roman"/>
          <w:sz w:val="24"/>
          <w:szCs w:val="24"/>
        </w:rPr>
        <w:t>S</w:t>
      </w:r>
      <w:r w:rsidR="00D973E0" w:rsidRPr="00EA6FD5">
        <w:rPr>
          <w:rFonts w:ascii="Times New Roman" w:eastAsia="Times New Roman" w:hAnsi="Times New Roman" w:cs="Times New Roman"/>
          <w:sz w:val="24"/>
          <w:szCs w:val="24"/>
        </w:rPr>
        <w:t>ince the imposition of the amendments to the</w:t>
      </w:r>
      <w:r w:rsidR="00F439CE" w:rsidRPr="00EA6FD5">
        <w:rPr>
          <w:rFonts w:ascii="Times New Roman" w:eastAsia="Times New Roman" w:hAnsi="Times New Roman" w:cs="Times New Roman"/>
          <w:sz w:val="24"/>
          <w:szCs w:val="24"/>
        </w:rPr>
        <w:t xml:space="preserve"> </w:t>
      </w:r>
      <w:r w:rsidR="00D973E0" w:rsidRPr="00EA6FD5">
        <w:rPr>
          <w:rFonts w:ascii="Times New Roman" w:eastAsia="Times New Roman" w:hAnsi="Times New Roman" w:cs="Times New Roman"/>
          <w:sz w:val="24"/>
          <w:szCs w:val="24"/>
        </w:rPr>
        <w:t>Criminal Code</w:t>
      </w:r>
      <w:r w:rsidR="00F439CE" w:rsidRPr="00EA6FD5">
        <w:rPr>
          <w:rFonts w:ascii="Times New Roman" w:eastAsia="Times New Roman" w:hAnsi="Times New Roman" w:cs="Times New Roman"/>
          <w:sz w:val="24"/>
          <w:szCs w:val="24"/>
        </w:rPr>
        <w:t xml:space="preserve"> of Bosnia and Herzegovina</w:t>
      </w:r>
      <w:r w:rsidR="00D973E0" w:rsidRPr="00EA6FD5">
        <w:rPr>
          <w:rFonts w:ascii="Times New Roman" w:eastAsia="Times New Roman" w:hAnsi="Times New Roman" w:cs="Times New Roman"/>
          <w:sz w:val="24"/>
          <w:szCs w:val="24"/>
        </w:rPr>
        <w:t xml:space="preserve"> by the previous High Representative</w:t>
      </w:r>
      <w:ins w:id="466" w:author="Sara Boyes" w:date="2023-05-10T19:13:00Z">
        <w:r w:rsidR="00977402" w:rsidRPr="00EA6FD5">
          <w:rPr>
            <w:rFonts w:ascii="Times New Roman" w:eastAsia="Times New Roman" w:hAnsi="Times New Roman" w:cs="Times New Roman"/>
            <w:sz w:val="24"/>
            <w:szCs w:val="24"/>
          </w:rPr>
          <w:t>,</w:t>
        </w:r>
      </w:ins>
      <w:r w:rsidR="00D973E0" w:rsidRPr="00EA6FD5">
        <w:rPr>
          <w:rFonts w:ascii="Times New Roman" w:eastAsia="Times New Roman" w:hAnsi="Times New Roman" w:cs="Times New Roman"/>
          <w:sz w:val="24"/>
          <w:szCs w:val="24"/>
        </w:rPr>
        <w:t xml:space="preserve"> Valentin Inzko, outlaw</w:t>
      </w:r>
      <w:r w:rsidRPr="00EA6FD5">
        <w:rPr>
          <w:rFonts w:ascii="Times New Roman" w:eastAsia="Times New Roman" w:hAnsi="Times New Roman" w:cs="Times New Roman"/>
          <w:sz w:val="24"/>
          <w:szCs w:val="24"/>
        </w:rPr>
        <w:t>ing</w:t>
      </w:r>
      <w:r w:rsidR="00D973E0" w:rsidRPr="00EA6FD5">
        <w:rPr>
          <w:rFonts w:ascii="Times New Roman" w:eastAsia="Times New Roman" w:hAnsi="Times New Roman" w:cs="Times New Roman"/>
          <w:sz w:val="24"/>
          <w:szCs w:val="24"/>
        </w:rPr>
        <w:t xml:space="preserve"> denial of genocide and war crimes, </w:t>
      </w:r>
      <w:del w:id="467" w:author="Sara Boyes" w:date="2023-05-10T19:14:00Z">
        <w:r w:rsidR="00D973E0" w:rsidRPr="00EA6FD5" w:rsidDel="00977402">
          <w:rPr>
            <w:rFonts w:ascii="Times New Roman" w:eastAsia="Times New Roman" w:hAnsi="Times New Roman" w:cs="Times New Roman"/>
            <w:sz w:val="24"/>
            <w:szCs w:val="24"/>
          </w:rPr>
          <w:delText xml:space="preserve">the </w:delText>
        </w:r>
      </w:del>
      <w:r w:rsidR="00D973E0" w:rsidRPr="00EA6FD5">
        <w:rPr>
          <w:rFonts w:ascii="Times New Roman" w:eastAsia="Times New Roman" w:hAnsi="Times New Roman" w:cs="Times New Roman"/>
          <w:sz w:val="24"/>
          <w:szCs w:val="24"/>
        </w:rPr>
        <w:t xml:space="preserve">instances of Srebrenica genocide denial initially decreased. </w:t>
      </w:r>
      <w:r w:rsidR="00D973E0" w:rsidRPr="00EA6FD5">
        <w:rPr>
          <w:rFonts w:ascii="Times New Roman" w:eastAsia="Times New Roman" w:hAnsi="Times New Roman" w:cs="Times New Roman"/>
          <w:sz w:val="24"/>
          <w:szCs w:val="24"/>
        </w:rPr>
        <w:lastRenderedPageBreak/>
        <w:t xml:space="preserve">However, there has been a lack of judicial follow-up on the </w:t>
      </w:r>
      <w:ins w:id="468" w:author="Sara Boyes" w:date="2023-05-10T20:35:00Z">
        <w:r w:rsidR="00AD63B0" w:rsidRPr="00EA6FD5">
          <w:rPr>
            <w:rFonts w:ascii="Times New Roman" w:eastAsia="Times New Roman" w:hAnsi="Times New Roman" w:cs="Times New Roman"/>
            <w:sz w:val="24"/>
            <w:szCs w:val="24"/>
          </w:rPr>
          <w:t xml:space="preserve">cases </w:t>
        </w:r>
      </w:ins>
      <w:r w:rsidR="00D973E0" w:rsidRPr="00EA6FD5">
        <w:rPr>
          <w:rFonts w:ascii="Times New Roman" w:eastAsia="Times New Roman" w:hAnsi="Times New Roman" w:cs="Times New Roman"/>
          <w:sz w:val="24"/>
          <w:szCs w:val="24"/>
        </w:rPr>
        <w:t>reported</w:t>
      </w:r>
      <w:del w:id="469" w:author="Sara Boyes" w:date="2023-05-10T20:35:00Z">
        <w:r w:rsidR="00D973E0" w:rsidRPr="00EA6FD5" w:rsidDel="00AD63B0">
          <w:rPr>
            <w:rFonts w:ascii="Times New Roman" w:eastAsia="Times New Roman" w:hAnsi="Times New Roman" w:cs="Times New Roman"/>
            <w:sz w:val="24"/>
            <w:szCs w:val="24"/>
          </w:rPr>
          <w:delText xml:space="preserve"> cases</w:delText>
        </w:r>
      </w:del>
      <w:r w:rsidR="00D973E0"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The Srebrenica</w:t>
      </w:r>
      <w:del w:id="470" w:author="Sara Boyes" w:date="2023-05-10T17:09:00Z">
        <w:r w:rsidR="00856F30" w:rsidRPr="00EA6FD5" w:rsidDel="00D61122">
          <w:rPr>
            <w:rFonts w:ascii="Times New Roman" w:eastAsia="Times New Roman" w:hAnsi="Times New Roman" w:cs="Times New Roman"/>
            <w:sz w:val="24"/>
            <w:szCs w:val="24"/>
          </w:rPr>
          <w:delText>-</w:delText>
        </w:r>
        <w:r w:rsidRPr="00EA6FD5" w:rsidDel="00D61122">
          <w:rPr>
            <w:rFonts w:ascii="Times New Roman" w:eastAsia="Times New Roman" w:hAnsi="Times New Roman" w:cs="Times New Roman"/>
            <w:sz w:val="24"/>
            <w:szCs w:val="24"/>
          </w:rPr>
          <w:delText>Potočari</w:delText>
        </w:r>
      </w:del>
      <w:r w:rsidRPr="00EA6FD5">
        <w:rPr>
          <w:rFonts w:ascii="Times New Roman" w:eastAsia="Times New Roman" w:hAnsi="Times New Roman" w:cs="Times New Roman"/>
          <w:sz w:val="24"/>
          <w:szCs w:val="24"/>
        </w:rPr>
        <w:t xml:space="preserve"> </w:t>
      </w:r>
      <w:r w:rsidR="00D973E0" w:rsidRPr="00EA6FD5">
        <w:rPr>
          <w:rFonts w:ascii="Times New Roman" w:eastAsia="Times New Roman" w:hAnsi="Times New Roman" w:cs="Times New Roman"/>
          <w:sz w:val="24"/>
          <w:szCs w:val="24"/>
        </w:rPr>
        <w:t xml:space="preserve">Memorial </w:t>
      </w:r>
      <w:del w:id="471" w:author="Sara Boyes" w:date="2023-05-10T17:09:00Z">
        <w:r w:rsidR="00D973E0" w:rsidRPr="00EA6FD5" w:rsidDel="00D61122">
          <w:rPr>
            <w:rFonts w:ascii="Times New Roman" w:eastAsia="Times New Roman" w:hAnsi="Times New Roman" w:cs="Times New Roman"/>
            <w:sz w:val="24"/>
            <w:szCs w:val="24"/>
          </w:rPr>
          <w:delText>Center</w:delText>
        </w:r>
        <w:r w:rsidRPr="00EA6FD5" w:rsidDel="00D61122">
          <w:rPr>
            <w:rFonts w:ascii="Times New Roman" w:eastAsia="Times New Roman" w:hAnsi="Times New Roman" w:cs="Times New Roman"/>
            <w:sz w:val="24"/>
            <w:szCs w:val="24"/>
          </w:rPr>
          <w:delText xml:space="preserve"> </w:delText>
        </w:r>
      </w:del>
      <w:ins w:id="472" w:author="Sara Boyes" w:date="2023-05-10T17:09:00Z">
        <w:r w:rsidR="00D61122" w:rsidRPr="00EA6FD5">
          <w:rPr>
            <w:rFonts w:ascii="Times New Roman" w:eastAsia="Times New Roman" w:hAnsi="Times New Roman" w:cs="Times New Roman"/>
            <w:sz w:val="24"/>
            <w:szCs w:val="24"/>
          </w:rPr>
          <w:t xml:space="preserve">Centre </w:t>
        </w:r>
      </w:ins>
      <w:r w:rsidRPr="00EA6FD5">
        <w:rPr>
          <w:rFonts w:ascii="Times New Roman" w:eastAsia="Times New Roman" w:hAnsi="Times New Roman" w:cs="Times New Roman"/>
          <w:sz w:val="24"/>
          <w:szCs w:val="24"/>
        </w:rPr>
        <w:t>and</w:t>
      </w:r>
      <w:r w:rsidR="00D973E0" w:rsidRPr="00EA6FD5">
        <w:rPr>
          <w:rFonts w:ascii="Times New Roman" w:eastAsia="Times New Roman" w:hAnsi="Times New Roman" w:cs="Times New Roman"/>
          <w:sz w:val="24"/>
          <w:szCs w:val="24"/>
        </w:rPr>
        <w:t xml:space="preserve"> key victims</w:t>
      </w:r>
      <w:del w:id="473" w:author="Sara Boyes" w:date="2023-05-16T17:11:00Z">
        <w:r w:rsidR="00D973E0" w:rsidRPr="00EA6FD5" w:rsidDel="00845A54">
          <w:rPr>
            <w:rFonts w:ascii="Times New Roman" w:eastAsia="Times New Roman" w:hAnsi="Times New Roman" w:cs="Times New Roman"/>
            <w:sz w:val="24"/>
            <w:szCs w:val="24"/>
          </w:rPr>
          <w:delText>’</w:delText>
        </w:r>
      </w:del>
      <w:r w:rsidR="00D973E0" w:rsidRPr="00EA6FD5">
        <w:rPr>
          <w:rFonts w:ascii="Times New Roman" w:eastAsia="Times New Roman" w:hAnsi="Times New Roman" w:cs="Times New Roman"/>
          <w:sz w:val="24"/>
          <w:szCs w:val="24"/>
        </w:rPr>
        <w:t xml:space="preserve"> associations noted the lack of investigations and court processing, which may have contributed to the recent new instances of genocide denial, including that by the </w:t>
      </w:r>
      <w:ins w:id="474" w:author="Sara Boyes" w:date="2023-05-10T19:16:00Z">
        <w:r w:rsidR="00253706" w:rsidRPr="00EA6FD5">
          <w:rPr>
            <w:rFonts w:ascii="Times New Roman" w:eastAsia="Times New Roman" w:hAnsi="Times New Roman" w:cs="Times New Roman"/>
            <w:sz w:val="24"/>
            <w:szCs w:val="24"/>
          </w:rPr>
          <w:t xml:space="preserve">President of the </w:t>
        </w:r>
      </w:ins>
      <w:r w:rsidRPr="00EA6FD5">
        <w:rPr>
          <w:rFonts w:ascii="Times New Roman" w:eastAsia="Times New Roman" w:hAnsi="Times New Roman" w:cs="Times New Roman"/>
          <w:sz w:val="24"/>
          <w:szCs w:val="24"/>
        </w:rPr>
        <w:t>Republika Srpska</w:t>
      </w:r>
      <w:ins w:id="475" w:author="Sara Boyes" w:date="2023-05-10T19:17:00Z">
        <w:r w:rsidR="00253706" w:rsidRPr="00EA6FD5">
          <w:rPr>
            <w:rFonts w:ascii="Times New Roman" w:eastAsia="Times New Roman" w:hAnsi="Times New Roman" w:cs="Times New Roman"/>
            <w:sz w:val="24"/>
            <w:szCs w:val="24"/>
          </w:rPr>
          <w:t>,</w:t>
        </w:r>
      </w:ins>
      <w:r w:rsidRPr="00EA6FD5">
        <w:rPr>
          <w:rFonts w:ascii="Times New Roman" w:eastAsia="Times New Roman" w:hAnsi="Times New Roman" w:cs="Times New Roman"/>
          <w:sz w:val="24"/>
          <w:szCs w:val="24"/>
        </w:rPr>
        <w:t xml:space="preserve"> </w:t>
      </w:r>
      <w:del w:id="476" w:author="Sara Boyes" w:date="2023-05-10T19:16:00Z">
        <w:r w:rsidR="00D973E0" w:rsidRPr="00EA6FD5" w:rsidDel="00253706">
          <w:rPr>
            <w:rFonts w:ascii="Times New Roman" w:eastAsia="Times New Roman" w:hAnsi="Times New Roman" w:cs="Times New Roman"/>
            <w:sz w:val="24"/>
            <w:szCs w:val="24"/>
          </w:rPr>
          <w:delText xml:space="preserve">President </w:delText>
        </w:r>
      </w:del>
      <w:del w:id="477" w:author="Sara Boyes" w:date="2023-05-10T20:19:00Z">
        <w:r w:rsidR="00D973E0" w:rsidRPr="00EA6FD5" w:rsidDel="00A76E83">
          <w:rPr>
            <w:rFonts w:ascii="Times New Roman" w:eastAsia="Times New Roman" w:hAnsi="Times New Roman" w:cs="Times New Roman"/>
            <w:sz w:val="24"/>
            <w:szCs w:val="24"/>
          </w:rPr>
          <w:delText xml:space="preserve">Milorad </w:delText>
        </w:r>
      </w:del>
      <w:ins w:id="478" w:author="Sara Boyes" w:date="2023-05-10T20:19:00Z">
        <w:r w:rsidR="00A76E83" w:rsidRPr="00EA6FD5">
          <w:rPr>
            <w:rFonts w:ascii="Times New Roman" w:hAnsi="Times New Roman" w:cs="Times New Roman"/>
            <w:sz w:val="24"/>
            <w:szCs w:val="24"/>
          </w:rPr>
          <w:t xml:space="preserve">Mr. </w:t>
        </w:r>
      </w:ins>
      <w:r w:rsidR="00D973E0" w:rsidRPr="00EA6FD5">
        <w:rPr>
          <w:rFonts w:ascii="Times New Roman" w:eastAsia="Times New Roman" w:hAnsi="Times New Roman" w:cs="Times New Roman"/>
          <w:sz w:val="24"/>
          <w:szCs w:val="24"/>
        </w:rPr>
        <w:t xml:space="preserve">Dodik. </w:t>
      </w:r>
      <w:r w:rsidR="00397606" w:rsidRPr="00EA6FD5">
        <w:rPr>
          <w:rFonts w:ascii="Times New Roman" w:eastAsia="Times New Roman" w:hAnsi="Times New Roman" w:cs="Times New Roman"/>
          <w:sz w:val="24"/>
          <w:szCs w:val="24"/>
        </w:rPr>
        <w:t>E</w:t>
      </w:r>
      <w:r w:rsidR="00D973E0" w:rsidRPr="00EA6FD5">
        <w:rPr>
          <w:rFonts w:ascii="Times New Roman" w:eastAsia="Times New Roman" w:hAnsi="Times New Roman" w:cs="Times New Roman"/>
          <w:sz w:val="24"/>
          <w:szCs w:val="24"/>
        </w:rPr>
        <w:t>fficient judicial response</w:t>
      </w:r>
      <w:r w:rsidR="00397606" w:rsidRPr="00EA6FD5">
        <w:rPr>
          <w:rFonts w:ascii="Times New Roman" w:eastAsia="Times New Roman" w:hAnsi="Times New Roman" w:cs="Times New Roman"/>
          <w:sz w:val="24"/>
          <w:szCs w:val="24"/>
        </w:rPr>
        <w:t>s</w:t>
      </w:r>
      <w:r w:rsidR="00D973E0" w:rsidRPr="00EA6FD5">
        <w:rPr>
          <w:rFonts w:ascii="Times New Roman" w:eastAsia="Times New Roman" w:hAnsi="Times New Roman" w:cs="Times New Roman"/>
          <w:sz w:val="24"/>
          <w:szCs w:val="24"/>
        </w:rPr>
        <w:t xml:space="preserve"> to these cases remain</w:t>
      </w:r>
      <w:r w:rsidRPr="00EA6FD5">
        <w:rPr>
          <w:rFonts w:ascii="Times New Roman" w:eastAsia="Times New Roman" w:hAnsi="Times New Roman" w:cs="Times New Roman"/>
          <w:sz w:val="24"/>
          <w:szCs w:val="24"/>
        </w:rPr>
        <w:t xml:space="preserve"> </w:t>
      </w:r>
      <w:r w:rsidR="00D973E0" w:rsidRPr="00EA6FD5">
        <w:rPr>
          <w:rFonts w:ascii="Times New Roman" w:eastAsia="Times New Roman" w:hAnsi="Times New Roman" w:cs="Times New Roman"/>
          <w:sz w:val="24"/>
          <w:szCs w:val="24"/>
        </w:rPr>
        <w:t>challeng</w:t>
      </w:r>
      <w:r w:rsidRPr="00EA6FD5">
        <w:rPr>
          <w:rFonts w:ascii="Times New Roman" w:eastAsia="Times New Roman" w:hAnsi="Times New Roman" w:cs="Times New Roman"/>
          <w:sz w:val="24"/>
          <w:szCs w:val="24"/>
        </w:rPr>
        <w:t>ing</w:t>
      </w:r>
      <w:r w:rsidR="00D973E0" w:rsidRPr="00EA6FD5">
        <w:rPr>
          <w:rFonts w:ascii="Times New Roman" w:eastAsia="Times New Roman" w:hAnsi="Times New Roman" w:cs="Times New Roman"/>
          <w:sz w:val="24"/>
          <w:szCs w:val="24"/>
        </w:rPr>
        <w:t>.</w:t>
      </w:r>
    </w:p>
    <w:p w14:paraId="1C0F2D59" w14:textId="754B5BA5" w:rsidR="00361CD0" w:rsidRPr="00EA6FD5" w:rsidRDefault="0073799D" w:rsidP="00361CD0">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Secessionism,</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political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deadlocks</w:t>
      </w:r>
      <w:r w:rsidR="00E62DC0"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r w:rsidR="00FB57A0" w:rsidRPr="00EA6FD5">
        <w:rPr>
          <w:rFonts w:ascii="Times New Roman" w:hAnsi="Times New Roman" w:cs="Times New Roman"/>
          <w:sz w:val="24"/>
          <w:szCs w:val="24"/>
        </w:rPr>
        <w:t>widespread</w:t>
      </w:r>
      <w:r w:rsidR="00397606" w:rsidRPr="00EA6FD5">
        <w:rPr>
          <w:rFonts w:ascii="Times New Roman" w:hAnsi="Times New Roman" w:cs="Times New Roman"/>
          <w:sz w:val="24"/>
          <w:szCs w:val="24"/>
        </w:rPr>
        <w:t xml:space="preserve"> corruption</w:t>
      </w:r>
      <w:del w:id="479" w:author="Sara Boyes" w:date="2023-05-10T19:17:00Z">
        <w:r w:rsidR="00FB57A0" w:rsidRPr="00EA6FD5" w:rsidDel="00253706">
          <w:rPr>
            <w:rFonts w:ascii="Times New Roman" w:hAnsi="Times New Roman" w:cs="Times New Roman"/>
            <w:sz w:val="24"/>
            <w:szCs w:val="24"/>
          </w:rPr>
          <w:delText>,</w:delText>
        </w:r>
      </w:del>
      <w:r w:rsidR="00397606"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00D860A1" w:rsidRPr="00EA6FD5">
        <w:rPr>
          <w:rFonts w:ascii="Times New Roman" w:hAnsi="Times New Roman" w:cs="Times New Roman"/>
          <w:sz w:val="24"/>
          <w:szCs w:val="24"/>
        </w:rPr>
        <w:t>the weak rule of law</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remain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crucial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challenges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for</w:t>
      </w:r>
      <w:r w:rsidR="0086178B" w:rsidRPr="00EA6FD5">
        <w:rPr>
          <w:rFonts w:ascii="Times New Roman" w:hAnsi="Times New Roman" w:cs="Times New Roman"/>
          <w:sz w:val="24"/>
          <w:szCs w:val="24"/>
        </w:rPr>
        <w:t xml:space="preserve"> </w:t>
      </w:r>
      <w:r w:rsidR="00FB57A0" w:rsidRPr="00EA6FD5">
        <w:rPr>
          <w:rFonts w:ascii="Times New Roman" w:hAnsi="Times New Roman" w:cs="Times New Roman"/>
          <w:sz w:val="24"/>
          <w:szCs w:val="24"/>
        </w:rPr>
        <w:t xml:space="preserve">the </w:t>
      </w:r>
      <w:r w:rsidRPr="00EA6FD5">
        <w:rPr>
          <w:rFonts w:ascii="Times New Roman" w:hAnsi="Times New Roman" w:cs="Times New Roman"/>
          <w:sz w:val="24"/>
          <w:szCs w:val="24"/>
        </w:rPr>
        <w:t>comprehensive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implementation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civilian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aspects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General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Framework</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Agreement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for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Peace,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completion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5</w:t>
      </w:r>
      <w:del w:id="480" w:author="Sara Boyes" w:date="2023-05-10T19:17:00Z">
        <w:r w:rsidRPr="00EA6FD5" w:rsidDel="00253706">
          <w:rPr>
            <w:rFonts w:ascii="Times New Roman" w:hAnsi="Times New Roman" w:cs="Times New Roman"/>
            <w:sz w:val="24"/>
            <w:szCs w:val="24"/>
          </w:rPr>
          <w:delText>+</w:delText>
        </w:r>
      </w:del>
      <w:ins w:id="481" w:author="Sara Boyes" w:date="2023-05-10T19:17:00Z">
        <w:r w:rsidR="00253706" w:rsidRPr="00EA6FD5">
          <w:rPr>
            <w:rFonts w:ascii="Times New Roman" w:hAnsi="Times New Roman" w:cs="Times New Roman"/>
            <w:sz w:val="24"/>
            <w:szCs w:val="24"/>
          </w:rPr>
          <w:t xml:space="preserve"> plus </w:t>
        </w:r>
      </w:ins>
      <w:r w:rsidRPr="00EA6FD5">
        <w:rPr>
          <w:rFonts w:ascii="Times New Roman" w:hAnsi="Times New Roman" w:cs="Times New Roman"/>
          <w:sz w:val="24"/>
          <w:szCs w:val="24"/>
        </w:rPr>
        <w:t>2</w:t>
      </w:r>
      <w:r w:rsidR="0086178B" w:rsidRPr="00EA6FD5">
        <w:rPr>
          <w:rFonts w:ascii="Times New Roman" w:hAnsi="Times New Roman" w:cs="Times New Roman"/>
          <w:sz w:val="24"/>
          <w:szCs w:val="24"/>
        </w:rPr>
        <w:t xml:space="preserve"> </w:t>
      </w:r>
      <w:del w:id="482" w:author="Sara Boyes" w:date="2023-05-10T20:55:00Z">
        <w:r w:rsidRPr="00EA6FD5" w:rsidDel="001A78FC">
          <w:rPr>
            <w:rFonts w:ascii="Times New Roman" w:hAnsi="Times New Roman" w:cs="Times New Roman"/>
            <w:sz w:val="24"/>
            <w:szCs w:val="24"/>
          </w:rPr>
          <w:delText>A</w:delText>
        </w:r>
      </w:del>
      <w:ins w:id="483" w:author="Sara Boyes" w:date="2023-05-10T20:55:00Z">
        <w:r w:rsidR="001A78FC" w:rsidRPr="00EA6FD5">
          <w:rPr>
            <w:rFonts w:ascii="Times New Roman" w:hAnsi="Times New Roman" w:cs="Times New Roman"/>
            <w:sz w:val="24"/>
            <w:szCs w:val="24"/>
          </w:rPr>
          <w:t>a</w:t>
        </w:r>
      </w:ins>
      <w:r w:rsidRPr="00EA6FD5">
        <w:rPr>
          <w:rFonts w:ascii="Times New Roman" w:hAnsi="Times New Roman" w:cs="Times New Roman"/>
          <w:sz w:val="24"/>
          <w:szCs w:val="24"/>
        </w:rPr>
        <w:t>genda</w:t>
      </w:r>
      <w:r w:rsidR="00682B9B"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advancement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Herzegovina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its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path</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toward</w:t>
      </w:r>
      <w:ins w:id="484" w:author="Sara Boyes" w:date="2023-05-08T18:37:00Z">
        <w:r w:rsidR="006158C1" w:rsidRPr="00EA6FD5">
          <w:rPr>
            <w:rFonts w:ascii="Times New Roman" w:hAnsi="Times New Roman" w:cs="Times New Roman"/>
            <w:sz w:val="24"/>
            <w:szCs w:val="24"/>
          </w:rPr>
          <w:t>s</w:t>
        </w:r>
      </w:ins>
      <w:r w:rsidR="0086178B" w:rsidRPr="00EA6FD5">
        <w:rPr>
          <w:rFonts w:ascii="Times New Roman" w:hAnsi="Times New Roman" w:cs="Times New Roman"/>
          <w:sz w:val="24"/>
          <w:szCs w:val="24"/>
        </w:rPr>
        <w:t xml:space="preserve"> </w:t>
      </w:r>
      <w:ins w:id="485" w:author="Sara Boyes" w:date="2023-05-08T18:37:00Z">
        <w:r w:rsidR="006158C1" w:rsidRPr="00EA6FD5">
          <w:rPr>
            <w:rFonts w:ascii="Times New Roman" w:hAnsi="Times New Roman" w:cs="Times New Roman"/>
            <w:sz w:val="24"/>
            <w:szCs w:val="24"/>
          </w:rPr>
          <w:t xml:space="preserve">integration into the </w:t>
        </w:r>
      </w:ins>
      <w:r w:rsidRPr="00EA6FD5">
        <w:rPr>
          <w:rFonts w:ascii="Times New Roman" w:hAnsi="Times New Roman" w:cs="Times New Roman"/>
          <w:sz w:val="24"/>
          <w:szCs w:val="24"/>
        </w:rPr>
        <w:t>European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Union</w:t>
      </w:r>
      <w:del w:id="486" w:author="Sara Boyes" w:date="2023-05-08T18:37:00Z">
        <w:r w:rsidR="0086178B" w:rsidRPr="00EA6FD5" w:rsidDel="006158C1">
          <w:rPr>
            <w:rFonts w:ascii="Times New Roman" w:hAnsi="Times New Roman" w:cs="Times New Roman"/>
            <w:sz w:val="24"/>
            <w:szCs w:val="24"/>
          </w:rPr>
          <w:delText xml:space="preserve"> </w:delText>
        </w:r>
        <w:r w:rsidRPr="00EA6FD5" w:rsidDel="006158C1">
          <w:rPr>
            <w:rFonts w:ascii="Times New Roman" w:hAnsi="Times New Roman" w:cs="Times New Roman"/>
            <w:sz w:val="24"/>
            <w:szCs w:val="24"/>
          </w:rPr>
          <w:delText>integration</w:delText>
        </w:r>
      </w:del>
      <w:r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r w:rsidR="00FB57A0" w:rsidRPr="00EA6FD5">
        <w:rPr>
          <w:rFonts w:ascii="Times New Roman" w:hAnsi="Times New Roman" w:cs="Times New Roman"/>
          <w:sz w:val="24"/>
          <w:szCs w:val="24"/>
        </w:rPr>
        <w:t>Maintaining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international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attention</w:t>
      </w:r>
      <w:r w:rsidR="0086178B" w:rsidRPr="00EA6FD5">
        <w:rPr>
          <w:rFonts w:ascii="Times New Roman" w:hAnsi="Times New Roman" w:cs="Times New Roman"/>
          <w:sz w:val="24"/>
          <w:szCs w:val="24"/>
        </w:rPr>
        <w:t xml:space="preserve"> </w:t>
      </w:r>
      <w:r w:rsidR="00A07FEB" w:rsidRPr="00EA6FD5">
        <w:rPr>
          <w:rFonts w:ascii="Times New Roman" w:hAnsi="Times New Roman" w:cs="Times New Roman"/>
          <w:sz w:val="24"/>
          <w:szCs w:val="24"/>
        </w:rPr>
        <w:t xml:space="preserve">on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situation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Herzegovina</w:t>
      </w:r>
      <w:r w:rsidR="00FB57A0" w:rsidRPr="00EA6FD5">
        <w:rPr>
          <w:rFonts w:ascii="Times New Roman" w:hAnsi="Times New Roman" w:cs="Times New Roman"/>
          <w:sz w:val="24"/>
          <w:szCs w:val="24"/>
        </w:rPr>
        <w:t xml:space="preserve"> remains essential</w:t>
      </w:r>
      <w:r w:rsidRPr="00EA6FD5">
        <w:rPr>
          <w:rFonts w:ascii="Times New Roman" w:hAnsi="Times New Roman" w:cs="Times New Roman"/>
          <w:sz w:val="24"/>
          <w:szCs w:val="24"/>
        </w:rPr>
        <w:t>.</w:t>
      </w:r>
      <w:r w:rsidR="005F1797" w:rsidRPr="00EA6FD5">
        <w:rPr>
          <w:rFonts w:ascii="Times New Roman" w:hAnsi="Times New Roman" w:cs="Times New Roman"/>
          <w:sz w:val="24"/>
          <w:szCs w:val="24"/>
        </w:rPr>
        <w:t xml:space="preserve"> </w:t>
      </w:r>
    </w:p>
    <w:p w14:paraId="0D4B74DE" w14:textId="64B30E0D" w:rsidR="005F1797" w:rsidRPr="00EA6FD5" w:rsidRDefault="008D2170" w:rsidP="00361CD0">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In the 2022 </w:t>
      </w:r>
      <w:del w:id="487" w:author="Sara Boyes" w:date="2023-05-10T18:51:00Z">
        <w:r w:rsidRPr="00EA6FD5" w:rsidDel="00CA4210">
          <w:rPr>
            <w:rFonts w:ascii="Times New Roman" w:hAnsi="Times New Roman" w:cs="Times New Roman"/>
            <w:sz w:val="24"/>
            <w:szCs w:val="24"/>
          </w:rPr>
          <w:delText>G</w:delText>
        </w:r>
      </w:del>
      <w:ins w:id="488" w:author="Sara Boyes" w:date="2023-05-10T18:51:00Z">
        <w:r w:rsidR="00CA4210" w:rsidRPr="00EA6FD5">
          <w:rPr>
            <w:rFonts w:ascii="Times New Roman" w:hAnsi="Times New Roman" w:cs="Times New Roman"/>
            <w:sz w:val="24"/>
            <w:szCs w:val="24"/>
          </w:rPr>
          <w:t>g</w:t>
        </w:r>
      </w:ins>
      <w:r w:rsidRPr="00EA6FD5">
        <w:rPr>
          <w:rFonts w:ascii="Times New Roman" w:hAnsi="Times New Roman" w:cs="Times New Roman"/>
          <w:sz w:val="24"/>
          <w:szCs w:val="24"/>
        </w:rPr>
        <w:t xml:space="preserve">eneral </w:t>
      </w:r>
      <w:del w:id="489" w:author="Sara Boyes" w:date="2023-05-10T18:51:00Z">
        <w:r w:rsidRPr="00EA6FD5" w:rsidDel="00CA4210">
          <w:rPr>
            <w:rFonts w:ascii="Times New Roman" w:hAnsi="Times New Roman" w:cs="Times New Roman"/>
            <w:sz w:val="24"/>
            <w:szCs w:val="24"/>
          </w:rPr>
          <w:delText>E</w:delText>
        </w:r>
      </w:del>
      <w:ins w:id="490" w:author="Sara Boyes" w:date="2023-05-10T18:51:00Z">
        <w:r w:rsidR="00CA4210" w:rsidRPr="00EA6FD5">
          <w:rPr>
            <w:rFonts w:ascii="Times New Roman" w:hAnsi="Times New Roman" w:cs="Times New Roman"/>
            <w:sz w:val="24"/>
            <w:szCs w:val="24"/>
          </w:rPr>
          <w:t>e</w:t>
        </w:r>
      </w:ins>
      <w:r w:rsidRPr="00EA6FD5">
        <w:rPr>
          <w:rFonts w:ascii="Times New Roman" w:hAnsi="Times New Roman" w:cs="Times New Roman"/>
          <w:sz w:val="24"/>
          <w:szCs w:val="24"/>
        </w:rPr>
        <w:t xml:space="preserve">lections in Bosnia and Herzegovina, </w:t>
      </w:r>
      <w:del w:id="491" w:author="Sara Boyes" w:date="2023-05-10T19:18:00Z">
        <w:r w:rsidRPr="00EA6FD5" w:rsidDel="007E27B5">
          <w:rPr>
            <w:rFonts w:ascii="Times New Roman" w:hAnsi="Times New Roman" w:cs="Times New Roman"/>
            <w:sz w:val="24"/>
            <w:szCs w:val="24"/>
          </w:rPr>
          <w:delText xml:space="preserve">out </w:delText>
        </w:r>
      </w:del>
      <w:r w:rsidRPr="00EA6FD5">
        <w:rPr>
          <w:rFonts w:ascii="Times New Roman" w:hAnsi="Times New Roman" w:cs="Times New Roman"/>
          <w:sz w:val="24"/>
          <w:szCs w:val="24"/>
        </w:rPr>
        <w:t>of 7,258 candidates registered for the elections</w:t>
      </w:r>
      <w:r w:rsidR="00D860A1" w:rsidRPr="00EA6FD5">
        <w:rPr>
          <w:rFonts w:ascii="Times New Roman" w:hAnsi="Times New Roman" w:cs="Times New Roman"/>
          <w:sz w:val="24"/>
          <w:szCs w:val="24"/>
        </w:rPr>
        <w:t>,</w:t>
      </w:r>
      <w:r w:rsidRPr="00EA6FD5">
        <w:rPr>
          <w:rFonts w:ascii="Times New Roman" w:hAnsi="Times New Roman" w:cs="Times New Roman"/>
          <w:sz w:val="24"/>
          <w:szCs w:val="24"/>
        </w:rPr>
        <w:t xml:space="preserve"> 42</w:t>
      </w:r>
      <w:del w:id="492" w:author="Sara Boyes" w:date="2023-05-08T16:10:00Z">
        <w:r w:rsidRPr="00EA6FD5" w:rsidDel="00947E58">
          <w:rPr>
            <w:rFonts w:ascii="Times New Roman" w:hAnsi="Times New Roman" w:cs="Times New Roman"/>
            <w:sz w:val="24"/>
            <w:szCs w:val="24"/>
          </w:rPr>
          <w:delText>%</w:delText>
        </w:r>
      </w:del>
      <w:ins w:id="493"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were women. Although the legislative quota has been met in the election lists, the </w:t>
      </w:r>
      <w:r w:rsidR="00DD764D" w:rsidRPr="00EA6FD5">
        <w:rPr>
          <w:rFonts w:ascii="Times New Roman" w:hAnsi="Times New Roman" w:cs="Times New Roman"/>
          <w:sz w:val="24"/>
          <w:szCs w:val="24"/>
        </w:rPr>
        <w:t>percent</w:t>
      </w:r>
      <w:r w:rsidRPr="00EA6FD5">
        <w:rPr>
          <w:rFonts w:ascii="Times New Roman" w:hAnsi="Times New Roman" w:cs="Times New Roman"/>
          <w:sz w:val="24"/>
          <w:szCs w:val="24"/>
        </w:rPr>
        <w:t>age of women who are members of parliament</w:t>
      </w:r>
      <w:del w:id="494" w:author="Sara Boyes" w:date="2023-05-10T19:19:00Z">
        <w:r w:rsidRPr="00EA6FD5" w:rsidDel="007E27B5">
          <w:rPr>
            <w:rFonts w:ascii="Times New Roman" w:hAnsi="Times New Roman" w:cs="Times New Roman"/>
            <w:sz w:val="24"/>
            <w:szCs w:val="24"/>
          </w:rPr>
          <w:delText>s</w:delText>
        </w:r>
      </w:del>
      <w:r w:rsidRPr="00EA6FD5">
        <w:rPr>
          <w:rFonts w:ascii="Times New Roman" w:hAnsi="Times New Roman" w:cs="Times New Roman"/>
          <w:sz w:val="24"/>
          <w:szCs w:val="24"/>
        </w:rPr>
        <w:t xml:space="preserve"> drastically decreased. In the </w:t>
      </w:r>
      <w:del w:id="495"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Parliament</w:t>
      </w:r>
      <w:ins w:id="496" w:author="Sara Boyes" w:date="2023-05-10T20:38:00Z">
        <w:r w:rsidR="00A17277" w:rsidRPr="00EA6FD5">
          <w:rPr>
            <w:rFonts w:ascii="Times New Roman" w:hAnsi="Times New Roman" w:cs="Times New Roman"/>
            <w:sz w:val="24"/>
            <w:szCs w:val="24"/>
          </w:rPr>
          <w:t>ary Assembly of Bosnia and Herzegovina</w:t>
        </w:r>
      </w:ins>
      <w:r w:rsidR="00D860A1" w:rsidRPr="00EA6FD5">
        <w:rPr>
          <w:rFonts w:ascii="Times New Roman" w:hAnsi="Times New Roman" w:cs="Times New Roman"/>
          <w:sz w:val="24"/>
          <w:szCs w:val="24"/>
        </w:rPr>
        <w:t>,</w:t>
      </w:r>
      <w:r w:rsidRPr="00EA6FD5">
        <w:rPr>
          <w:rFonts w:ascii="Times New Roman" w:hAnsi="Times New Roman" w:cs="Times New Roman"/>
          <w:sz w:val="24"/>
          <w:szCs w:val="24"/>
        </w:rPr>
        <w:t xml:space="preserve"> only 18</w:t>
      </w:r>
      <w:del w:id="497" w:author="Sara Boyes" w:date="2023-05-08T16:10:00Z">
        <w:r w:rsidRPr="00EA6FD5" w:rsidDel="00947E58">
          <w:rPr>
            <w:rFonts w:ascii="Times New Roman" w:hAnsi="Times New Roman" w:cs="Times New Roman"/>
            <w:sz w:val="24"/>
            <w:szCs w:val="24"/>
          </w:rPr>
          <w:delText>%</w:delText>
        </w:r>
      </w:del>
      <w:ins w:id="498"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of </w:t>
      </w:r>
      <w:del w:id="499" w:author="Sara Boyes" w:date="2023-05-10T19:21:00Z">
        <w:r w:rsidRPr="00EA6FD5" w:rsidDel="007E27B5">
          <w:rPr>
            <w:rFonts w:ascii="Times New Roman" w:hAnsi="Times New Roman" w:cs="Times New Roman"/>
            <w:sz w:val="24"/>
            <w:szCs w:val="24"/>
          </w:rPr>
          <w:delText xml:space="preserve">MPs </w:delText>
        </w:r>
      </w:del>
      <w:ins w:id="500" w:author="Sara Boyes" w:date="2023-05-10T19:21:00Z">
        <w:r w:rsidR="007E27B5" w:rsidRPr="00EA6FD5">
          <w:rPr>
            <w:rFonts w:ascii="Times New Roman" w:hAnsi="Times New Roman" w:cs="Times New Roman"/>
            <w:sz w:val="24"/>
            <w:szCs w:val="24"/>
          </w:rPr>
          <w:t xml:space="preserve">members of parliament </w:t>
        </w:r>
      </w:ins>
      <w:r w:rsidRPr="00EA6FD5">
        <w:rPr>
          <w:rFonts w:ascii="Times New Roman" w:hAnsi="Times New Roman" w:cs="Times New Roman"/>
          <w:sz w:val="24"/>
          <w:szCs w:val="24"/>
        </w:rPr>
        <w:t>are women</w:t>
      </w:r>
      <w:r w:rsidR="00D860A1" w:rsidRPr="00EA6FD5">
        <w:rPr>
          <w:rFonts w:ascii="Times New Roman" w:hAnsi="Times New Roman" w:cs="Times New Roman"/>
          <w:sz w:val="24"/>
          <w:szCs w:val="24"/>
        </w:rPr>
        <w:t>; in</w:t>
      </w:r>
      <w:r w:rsidRPr="00EA6FD5">
        <w:rPr>
          <w:rFonts w:ascii="Times New Roman" w:hAnsi="Times New Roman" w:cs="Times New Roman"/>
          <w:sz w:val="24"/>
          <w:szCs w:val="24"/>
        </w:rPr>
        <w:t xml:space="preserve"> the </w:t>
      </w:r>
      <w:del w:id="501" w:author="Sara Boyes" w:date="2023-05-08T17:22:00Z">
        <w:r w:rsidRPr="00EA6FD5" w:rsidDel="0036648B">
          <w:rPr>
            <w:rFonts w:ascii="Times New Roman" w:hAnsi="Times New Roman" w:cs="Times New Roman"/>
            <w:sz w:val="24"/>
            <w:szCs w:val="24"/>
          </w:rPr>
          <w:delText>RS</w:delText>
        </w:r>
      </w:del>
      <w:r w:rsidRPr="00EA6FD5">
        <w:rPr>
          <w:rFonts w:ascii="Times New Roman" w:hAnsi="Times New Roman" w:cs="Times New Roman"/>
          <w:sz w:val="24"/>
          <w:szCs w:val="24"/>
        </w:rPr>
        <w:t xml:space="preserve"> National Assembly</w:t>
      </w:r>
      <w:ins w:id="502" w:author="Sara Boyes" w:date="2023-05-10T20:24:00Z">
        <w:r w:rsidR="00065805" w:rsidRPr="00EA6FD5">
          <w:rPr>
            <w:rFonts w:ascii="Times New Roman" w:hAnsi="Times New Roman" w:cs="Times New Roman"/>
            <w:sz w:val="24"/>
            <w:szCs w:val="24"/>
          </w:rPr>
          <w:t xml:space="preserve"> of the Republika Srpska</w:t>
        </w:r>
      </w:ins>
      <w:r w:rsidR="00D860A1"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ins w:id="503" w:author="Sara Boyes" w:date="2023-05-10T19:45:00Z">
        <w:r w:rsidR="008E7963" w:rsidRPr="00EA6FD5">
          <w:rPr>
            <w:rFonts w:ascii="Times New Roman" w:hAnsi="Times New Roman" w:cs="Times New Roman"/>
            <w:sz w:val="24"/>
            <w:szCs w:val="24"/>
          </w:rPr>
          <w:t xml:space="preserve">there are </w:t>
        </w:r>
      </w:ins>
      <w:r w:rsidRPr="00EA6FD5">
        <w:rPr>
          <w:rFonts w:ascii="Times New Roman" w:hAnsi="Times New Roman" w:cs="Times New Roman"/>
          <w:sz w:val="24"/>
          <w:szCs w:val="24"/>
        </w:rPr>
        <w:t>17</w:t>
      </w:r>
      <w:del w:id="504" w:author="Sara Boyes" w:date="2023-05-08T16:10:00Z">
        <w:r w:rsidRPr="00EA6FD5" w:rsidDel="00947E58">
          <w:rPr>
            <w:rFonts w:ascii="Times New Roman" w:hAnsi="Times New Roman" w:cs="Times New Roman"/>
            <w:sz w:val="24"/>
            <w:szCs w:val="24"/>
          </w:rPr>
          <w:delText>%</w:delText>
        </w:r>
      </w:del>
      <w:ins w:id="505"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and </w:t>
      </w:r>
      <w:r w:rsidR="00D860A1" w:rsidRPr="00EA6FD5">
        <w:rPr>
          <w:rFonts w:ascii="Times New Roman" w:hAnsi="Times New Roman" w:cs="Times New Roman"/>
          <w:sz w:val="24"/>
          <w:szCs w:val="24"/>
        </w:rPr>
        <w:t xml:space="preserve">in </w:t>
      </w:r>
      <w:r w:rsidRPr="00EA6FD5">
        <w:rPr>
          <w:rFonts w:ascii="Times New Roman" w:hAnsi="Times New Roman" w:cs="Times New Roman"/>
          <w:sz w:val="24"/>
          <w:szCs w:val="24"/>
        </w:rPr>
        <w:t>the</w:t>
      </w:r>
      <w:r w:rsidR="00D860A1" w:rsidRPr="00EA6FD5">
        <w:rPr>
          <w:rFonts w:ascii="Times New Roman" w:hAnsi="Times New Roman" w:cs="Times New Roman"/>
          <w:sz w:val="24"/>
          <w:szCs w:val="24"/>
        </w:rPr>
        <w:t xml:space="preserve"> </w:t>
      </w:r>
      <w:del w:id="506" w:author="Sara Boyes" w:date="2023-05-15T23:16:00Z">
        <w:r w:rsidR="00D860A1" w:rsidRPr="00EA6FD5" w:rsidDel="001463EF">
          <w:rPr>
            <w:rFonts w:ascii="Times New Roman" w:hAnsi="Times New Roman" w:cs="Times New Roman"/>
            <w:sz w:val="24"/>
            <w:szCs w:val="24"/>
          </w:rPr>
          <w:delText>FBiH</w:delText>
        </w:r>
        <w:r w:rsidRPr="00EA6FD5" w:rsidDel="001463EF">
          <w:rPr>
            <w:rFonts w:ascii="Times New Roman" w:hAnsi="Times New Roman" w:cs="Times New Roman"/>
            <w:sz w:val="24"/>
            <w:szCs w:val="24"/>
          </w:rPr>
          <w:delText xml:space="preserve"> </w:delText>
        </w:r>
      </w:del>
      <w:r w:rsidRPr="00EA6FD5">
        <w:rPr>
          <w:rFonts w:ascii="Times New Roman" w:hAnsi="Times New Roman" w:cs="Times New Roman"/>
          <w:sz w:val="24"/>
          <w:szCs w:val="24"/>
        </w:rPr>
        <w:t>Parliament</w:t>
      </w:r>
      <w:ins w:id="507" w:author="Sara Boyes" w:date="2023-05-15T23:16:00Z">
        <w:r w:rsidR="001463EF" w:rsidRPr="00EA6FD5">
          <w:rPr>
            <w:rFonts w:ascii="Times New Roman" w:hAnsi="Times New Roman" w:cs="Times New Roman"/>
            <w:sz w:val="24"/>
            <w:szCs w:val="24"/>
          </w:rPr>
          <w:t xml:space="preserve"> of the Federation</w:t>
        </w:r>
      </w:ins>
      <w:ins w:id="508" w:author="Sara Boyes" w:date="2023-05-15T23:17:00Z">
        <w:r w:rsidR="001463EF" w:rsidRPr="00EA6FD5">
          <w:rPr>
            <w:rFonts w:ascii="Times New Roman" w:hAnsi="Times New Roman" w:cs="Times New Roman"/>
            <w:sz w:val="24"/>
            <w:szCs w:val="24"/>
          </w:rPr>
          <w:t xml:space="preserve"> of Bosnia and Herzegovina</w:t>
        </w:r>
      </w:ins>
      <w:r w:rsidR="00D860A1" w:rsidRPr="00EA6FD5">
        <w:rPr>
          <w:rFonts w:ascii="Times New Roman" w:hAnsi="Times New Roman" w:cs="Times New Roman"/>
          <w:sz w:val="24"/>
          <w:szCs w:val="24"/>
        </w:rPr>
        <w:t>,</w:t>
      </w:r>
      <w:r w:rsidRPr="00EA6FD5">
        <w:rPr>
          <w:rFonts w:ascii="Times New Roman" w:hAnsi="Times New Roman" w:cs="Times New Roman"/>
          <w:sz w:val="24"/>
          <w:szCs w:val="24"/>
        </w:rPr>
        <w:t xml:space="preserve"> 23</w:t>
      </w:r>
      <w:del w:id="509" w:author="Sara Boyes" w:date="2023-05-08T16:10:00Z">
        <w:r w:rsidRPr="00EA6FD5" w:rsidDel="00947E58">
          <w:rPr>
            <w:rFonts w:ascii="Times New Roman" w:hAnsi="Times New Roman" w:cs="Times New Roman"/>
            <w:sz w:val="24"/>
            <w:szCs w:val="24"/>
          </w:rPr>
          <w:delText>%</w:delText>
        </w:r>
      </w:del>
      <w:ins w:id="510"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w:t>
      </w:r>
    </w:p>
    <w:p w14:paraId="22CF31B5" w14:textId="1062AB6F" w:rsidR="008D2170" w:rsidRPr="00EA6FD5" w:rsidRDefault="008D2170" w:rsidP="00361CD0">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There are many causes for very low </w:t>
      </w:r>
      <w:del w:id="511" w:author="Sara Boyes" w:date="2023-05-10T19:45:00Z">
        <w:r w:rsidRPr="00EA6FD5" w:rsidDel="008E7963">
          <w:rPr>
            <w:rFonts w:ascii="Times New Roman" w:hAnsi="Times New Roman" w:cs="Times New Roman"/>
            <w:sz w:val="24"/>
            <w:szCs w:val="24"/>
          </w:rPr>
          <w:delText xml:space="preserve">women’s </w:delText>
        </w:r>
      </w:del>
      <w:r w:rsidRPr="00EA6FD5">
        <w:rPr>
          <w:rFonts w:ascii="Times New Roman" w:hAnsi="Times New Roman" w:cs="Times New Roman"/>
          <w:sz w:val="24"/>
          <w:szCs w:val="24"/>
        </w:rPr>
        <w:t>political participation</w:t>
      </w:r>
      <w:ins w:id="512" w:author="Sara Boyes" w:date="2023-05-10T19:45:00Z">
        <w:r w:rsidR="008E7963" w:rsidRPr="00EA6FD5">
          <w:rPr>
            <w:rFonts w:ascii="Times New Roman" w:hAnsi="Times New Roman" w:cs="Times New Roman"/>
            <w:sz w:val="24"/>
            <w:szCs w:val="24"/>
          </w:rPr>
          <w:t xml:space="preserve"> by women</w:t>
        </w:r>
      </w:ins>
      <w:r w:rsidR="00CB570E" w:rsidRPr="00EA6FD5">
        <w:rPr>
          <w:rFonts w:ascii="Times New Roman" w:hAnsi="Times New Roman" w:cs="Times New Roman"/>
          <w:sz w:val="24"/>
          <w:szCs w:val="24"/>
        </w:rPr>
        <w:t>. According to</w:t>
      </w:r>
      <w:ins w:id="513" w:author="Sara Boyes" w:date="2023-05-16T17:12:00Z">
        <w:r w:rsidR="00845A54" w:rsidRPr="00EA6FD5">
          <w:rPr>
            <w:rFonts w:ascii="Times New Roman" w:hAnsi="Times New Roman" w:cs="Times New Roman"/>
            <w:sz w:val="24"/>
            <w:szCs w:val="24"/>
          </w:rPr>
          <w:t xml:space="preserve"> analyses of </w:t>
        </w:r>
      </w:ins>
      <w:r w:rsidR="00CB570E" w:rsidRPr="00EA6FD5">
        <w:rPr>
          <w:rFonts w:ascii="Times New Roman" w:hAnsi="Times New Roman" w:cs="Times New Roman"/>
          <w:sz w:val="24"/>
          <w:szCs w:val="24"/>
        </w:rPr>
        <w:t xml:space="preserve"> the </w:t>
      </w:r>
      <w:r w:rsidRPr="00EA6FD5">
        <w:rPr>
          <w:rFonts w:ascii="Times New Roman" w:hAnsi="Times New Roman" w:cs="Times New Roman"/>
          <w:sz w:val="24"/>
          <w:szCs w:val="24"/>
        </w:rPr>
        <w:t>Westminster Foundation for Democracy</w:t>
      </w:r>
      <w:del w:id="514" w:author="Sara Boyes" w:date="2023-05-16T17:12:00Z">
        <w:r w:rsidRPr="00EA6FD5" w:rsidDel="00845A54">
          <w:rPr>
            <w:rFonts w:ascii="Times New Roman" w:hAnsi="Times New Roman" w:cs="Times New Roman"/>
            <w:sz w:val="24"/>
            <w:szCs w:val="24"/>
          </w:rPr>
          <w:delText xml:space="preserve"> Analyses</w:delText>
        </w:r>
      </w:del>
      <w:r w:rsidRPr="00EA6FD5">
        <w:rPr>
          <w:rFonts w:ascii="Times New Roman" w:hAnsi="Times New Roman" w:cs="Times New Roman"/>
          <w:sz w:val="24"/>
          <w:szCs w:val="24"/>
        </w:rPr>
        <w:t xml:space="preserve"> from 2019, 60,2</w:t>
      </w:r>
      <w:del w:id="515" w:author="Sara Boyes" w:date="2023-05-08T16:10:00Z">
        <w:r w:rsidRPr="00EA6FD5" w:rsidDel="00947E58">
          <w:rPr>
            <w:rFonts w:ascii="Times New Roman" w:hAnsi="Times New Roman" w:cs="Times New Roman"/>
            <w:sz w:val="24"/>
            <w:szCs w:val="24"/>
          </w:rPr>
          <w:delText>%</w:delText>
        </w:r>
      </w:del>
      <w:ins w:id="516"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of women candidates have experienced some form of violence against women in politics. </w:t>
      </w:r>
      <w:ins w:id="517" w:author="Sara Boyes" w:date="2023-05-10T19:46:00Z">
        <w:r w:rsidR="008E7963" w:rsidRPr="00EA6FD5">
          <w:rPr>
            <w:rFonts w:ascii="Times New Roman" w:hAnsi="Times New Roman" w:cs="Times New Roman"/>
            <w:sz w:val="24"/>
            <w:szCs w:val="24"/>
          </w:rPr>
          <w:t xml:space="preserve">It is noted in </w:t>
        </w:r>
      </w:ins>
      <w:del w:id="518" w:author="Sara Boyes" w:date="2023-05-10T19:46:00Z">
        <w:r w:rsidRPr="00EA6FD5" w:rsidDel="008E7963">
          <w:rPr>
            <w:rFonts w:ascii="Times New Roman" w:hAnsi="Times New Roman" w:cs="Times New Roman"/>
            <w:sz w:val="24"/>
            <w:szCs w:val="24"/>
          </w:rPr>
          <w:delText>T</w:delText>
        </w:r>
      </w:del>
      <w:ins w:id="519" w:author="Sara Boyes" w:date="2023-05-10T19:46:00Z">
        <w:r w:rsidR="008E7963" w:rsidRPr="00EA6FD5">
          <w:rPr>
            <w:rFonts w:ascii="Times New Roman" w:hAnsi="Times New Roman" w:cs="Times New Roman"/>
            <w:sz w:val="24"/>
            <w:szCs w:val="24"/>
          </w:rPr>
          <w:t>t</w:t>
        </w:r>
      </w:ins>
      <w:r w:rsidRPr="00EA6FD5">
        <w:rPr>
          <w:rFonts w:ascii="Times New Roman" w:hAnsi="Times New Roman" w:cs="Times New Roman"/>
          <w:sz w:val="24"/>
          <w:szCs w:val="24"/>
        </w:rPr>
        <w:t xml:space="preserve">he same study </w:t>
      </w:r>
      <w:del w:id="520" w:author="Sara Boyes" w:date="2023-05-10T19:46:00Z">
        <w:r w:rsidRPr="00EA6FD5" w:rsidDel="008E7963">
          <w:rPr>
            <w:rFonts w:ascii="Times New Roman" w:hAnsi="Times New Roman" w:cs="Times New Roman"/>
            <w:sz w:val="24"/>
            <w:szCs w:val="24"/>
          </w:rPr>
          <w:delText xml:space="preserve">notes </w:delText>
        </w:r>
      </w:del>
      <w:r w:rsidRPr="00EA6FD5">
        <w:rPr>
          <w:rFonts w:ascii="Times New Roman" w:hAnsi="Times New Roman" w:cs="Times New Roman"/>
          <w:sz w:val="24"/>
          <w:szCs w:val="24"/>
        </w:rPr>
        <w:t>that 74,7</w:t>
      </w:r>
      <w:del w:id="521" w:author="Sara Boyes" w:date="2023-05-08T16:10:00Z">
        <w:r w:rsidRPr="00EA6FD5" w:rsidDel="00947E58">
          <w:rPr>
            <w:rFonts w:ascii="Times New Roman" w:hAnsi="Times New Roman" w:cs="Times New Roman"/>
            <w:sz w:val="24"/>
            <w:szCs w:val="24"/>
          </w:rPr>
          <w:delText>%</w:delText>
        </w:r>
      </w:del>
      <w:ins w:id="522"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reported that social network users were the most common perpetrators of verbal violence against women in politics. </w:t>
      </w:r>
    </w:p>
    <w:p w14:paraId="01B2A40E" w14:textId="2163D2FB" w:rsidR="008D2170" w:rsidRPr="00EA6FD5" w:rsidRDefault="008D2170" w:rsidP="00361CD0">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Borjana Kri</w:t>
      </w:r>
      <w:r w:rsidR="0014273C" w:rsidRPr="00EA6FD5">
        <w:rPr>
          <w:rFonts w:ascii="Times New Roman" w:hAnsi="Times New Roman" w:cs="Times New Roman"/>
          <w:sz w:val="24"/>
          <w:szCs w:val="24"/>
        </w:rPr>
        <w:t>š</w:t>
      </w:r>
      <w:r w:rsidRPr="00EA6FD5">
        <w:rPr>
          <w:rFonts w:ascii="Times New Roman" w:hAnsi="Times New Roman" w:cs="Times New Roman"/>
          <w:sz w:val="24"/>
          <w:szCs w:val="24"/>
        </w:rPr>
        <w:t>to, Chair</w:t>
      </w:r>
      <w:del w:id="523" w:author="Sara Boyes" w:date="2023-05-11T00:31:00Z">
        <w:r w:rsidRPr="00EA6FD5" w:rsidDel="003C2164">
          <w:rPr>
            <w:rFonts w:ascii="Times New Roman" w:hAnsi="Times New Roman" w:cs="Times New Roman"/>
            <w:sz w:val="24"/>
            <w:szCs w:val="24"/>
          </w:rPr>
          <w:delText>wom</w:delText>
        </w:r>
        <w:r w:rsidR="0014273C" w:rsidRPr="00EA6FD5" w:rsidDel="003C2164">
          <w:rPr>
            <w:rFonts w:ascii="Times New Roman" w:hAnsi="Times New Roman" w:cs="Times New Roman"/>
            <w:sz w:val="24"/>
            <w:szCs w:val="24"/>
          </w:rPr>
          <w:delText>a</w:delText>
        </w:r>
        <w:r w:rsidRPr="00EA6FD5" w:rsidDel="003C2164">
          <w:rPr>
            <w:rFonts w:ascii="Times New Roman" w:hAnsi="Times New Roman" w:cs="Times New Roman"/>
            <w:sz w:val="24"/>
            <w:szCs w:val="24"/>
          </w:rPr>
          <w:delText>n</w:delText>
        </w:r>
      </w:del>
      <w:r w:rsidRPr="00EA6FD5">
        <w:rPr>
          <w:rFonts w:ascii="Times New Roman" w:hAnsi="Times New Roman" w:cs="Times New Roman"/>
          <w:sz w:val="24"/>
          <w:szCs w:val="24"/>
        </w:rPr>
        <w:t xml:space="preserve"> of the </w:t>
      </w:r>
      <w:del w:id="524"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Council of Ministers</w:t>
      </w:r>
      <w:ins w:id="525" w:author="Sara Boyes" w:date="2023-05-10T19:47:00Z">
        <w:r w:rsidR="008E7963" w:rsidRPr="00EA6FD5">
          <w:rPr>
            <w:rFonts w:ascii="Times New Roman" w:hAnsi="Times New Roman" w:cs="Times New Roman"/>
            <w:sz w:val="24"/>
            <w:szCs w:val="24"/>
          </w:rPr>
          <w:t xml:space="preserve"> of Bosnia and Herzegovina</w:t>
        </w:r>
      </w:ins>
      <w:r w:rsidRPr="00EA6FD5">
        <w:rPr>
          <w:rFonts w:ascii="Times New Roman" w:hAnsi="Times New Roman" w:cs="Times New Roman"/>
          <w:sz w:val="24"/>
          <w:szCs w:val="24"/>
        </w:rPr>
        <w:t xml:space="preserve">, and Dubravka Bosnjak, Minister of Civil Affairs, are the only two women </w:t>
      </w:r>
      <w:del w:id="526" w:author="Sara Boyes" w:date="2023-05-15T18:11:00Z">
        <w:r w:rsidRPr="00EA6FD5" w:rsidDel="008652DB">
          <w:rPr>
            <w:rFonts w:ascii="Times New Roman" w:hAnsi="Times New Roman" w:cs="Times New Roman"/>
            <w:sz w:val="24"/>
            <w:szCs w:val="24"/>
          </w:rPr>
          <w:delText xml:space="preserve">in </w:delText>
        </w:r>
      </w:del>
      <w:ins w:id="527" w:author="Sara Boyes" w:date="2023-05-15T18:11:00Z">
        <w:r w:rsidR="008652DB" w:rsidRPr="00EA6FD5">
          <w:rPr>
            <w:rFonts w:ascii="Times New Roman" w:hAnsi="Times New Roman" w:cs="Times New Roman"/>
            <w:sz w:val="24"/>
            <w:szCs w:val="24"/>
          </w:rPr>
          <w:t xml:space="preserve">on </w:t>
        </w:r>
      </w:ins>
      <w:r w:rsidRPr="00EA6FD5">
        <w:rPr>
          <w:rFonts w:ascii="Times New Roman" w:hAnsi="Times New Roman" w:cs="Times New Roman"/>
          <w:sz w:val="24"/>
          <w:szCs w:val="24"/>
        </w:rPr>
        <w:t xml:space="preserve">the </w:t>
      </w:r>
      <w:del w:id="528"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Council of Ministers</w:t>
      </w:r>
      <w:ins w:id="529" w:author="Sara Boyes" w:date="2023-05-10T19:47:00Z">
        <w:r w:rsidR="008E7963" w:rsidRPr="00EA6FD5">
          <w:rPr>
            <w:rFonts w:ascii="Times New Roman" w:hAnsi="Times New Roman" w:cs="Times New Roman"/>
            <w:sz w:val="24"/>
            <w:szCs w:val="24"/>
          </w:rPr>
          <w:t xml:space="preserve"> of Bosnia and Herzegovina</w:t>
        </w:r>
      </w:ins>
      <w:r w:rsidRPr="00EA6FD5">
        <w:rPr>
          <w:rFonts w:ascii="Times New Roman" w:hAnsi="Times New Roman" w:cs="Times New Roman"/>
          <w:sz w:val="24"/>
          <w:szCs w:val="24"/>
        </w:rPr>
        <w:t xml:space="preserve">. In </w:t>
      </w:r>
      <w:ins w:id="530" w:author="Sara Boyes" w:date="2023-05-10T19:47:00Z">
        <w:r w:rsidR="008E796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Republika Srpska, 4 out of 16 Government members are women. </w:t>
      </w:r>
    </w:p>
    <w:p w14:paraId="3D4C6283" w14:textId="738805CE" w:rsidR="008D2170" w:rsidRPr="00EA6FD5" w:rsidRDefault="008D2170" w:rsidP="00361CD0">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I continue to see challenges in women’s representation at the local level in Bosnia and Herzegovina even after the 2020 </w:t>
      </w:r>
      <w:del w:id="531" w:author="Sara Boyes" w:date="2023-05-10T19:48:00Z">
        <w:r w:rsidRPr="00EA6FD5" w:rsidDel="008E7963">
          <w:rPr>
            <w:rFonts w:ascii="Times New Roman" w:hAnsi="Times New Roman" w:cs="Times New Roman"/>
            <w:sz w:val="24"/>
            <w:szCs w:val="24"/>
          </w:rPr>
          <w:delText>L</w:delText>
        </w:r>
      </w:del>
      <w:ins w:id="532" w:author="Sara Boyes" w:date="2023-05-10T19:48:00Z">
        <w:r w:rsidR="008E7963" w:rsidRPr="00EA6FD5">
          <w:rPr>
            <w:rFonts w:ascii="Times New Roman" w:hAnsi="Times New Roman" w:cs="Times New Roman"/>
            <w:sz w:val="24"/>
            <w:szCs w:val="24"/>
          </w:rPr>
          <w:t>l</w:t>
        </w:r>
      </w:ins>
      <w:r w:rsidRPr="00EA6FD5">
        <w:rPr>
          <w:rFonts w:ascii="Times New Roman" w:hAnsi="Times New Roman" w:cs="Times New Roman"/>
          <w:sz w:val="24"/>
          <w:szCs w:val="24"/>
        </w:rPr>
        <w:t xml:space="preserve">ocal </w:t>
      </w:r>
      <w:del w:id="533" w:author="Sara Boyes" w:date="2023-05-10T19:48:00Z">
        <w:r w:rsidRPr="00EA6FD5" w:rsidDel="008E7963">
          <w:rPr>
            <w:rFonts w:ascii="Times New Roman" w:hAnsi="Times New Roman" w:cs="Times New Roman"/>
            <w:sz w:val="24"/>
            <w:szCs w:val="24"/>
          </w:rPr>
          <w:delText>E</w:delText>
        </w:r>
      </w:del>
      <w:ins w:id="534" w:author="Sara Boyes" w:date="2023-05-10T19:48:00Z">
        <w:r w:rsidR="008E7963" w:rsidRPr="00EA6FD5">
          <w:rPr>
            <w:rFonts w:ascii="Times New Roman" w:hAnsi="Times New Roman" w:cs="Times New Roman"/>
            <w:sz w:val="24"/>
            <w:szCs w:val="24"/>
          </w:rPr>
          <w:t>e</w:t>
        </w:r>
      </w:ins>
      <w:r w:rsidRPr="00EA6FD5">
        <w:rPr>
          <w:rFonts w:ascii="Times New Roman" w:hAnsi="Times New Roman" w:cs="Times New Roman"/>
          <w:sz w:val="24"/>
          <w:szCs w:val="24"/>
        </w:rPr>
        <w:t>lections</w:t>
      </w:r>
      <w:r w:rsidR="00D860A1" w:rsidRPr="00EA6FD5">
        <w:rPr>
          <w:rFonts w:ascii="Times New Roman" w:hAnsi="Times New Roman" w:cs="Times New Roman"/>
          <w:sz w:val="24"/>
          <w:szCs w:val="24"/>
        </w:rPr>
        <w:t>. Notably,</w:t>
      </w:r>
      <w:r w:rsidRPr="00EA6FD5">
        <w:rPr>
          <w:rFonts w:ascii="Times New Roman" w:hAnsi="Times New Roman" w:cs="Times New Roman"/>
          <w:sz w:val="24"/>
          <w:szCs w:val="24"/>
        </w:rPr>
        <w:t xml:space="preserve"> out of 144 mayors</w:t>
      </w:r>
      <w:r w:rsidR="00D860A1" w:rsidRPr="00EA6FD5">
        <w:rPr>
          <w:rFonts w:ascii="Times New Roman" w:hAnsi="Times New Roman" w:cs="Times New Roman"/>
          <w:sz w:val="24"/>
          <w:szCs w:val="24"/>
        </w:rPr>
        <w:t>,</w:t>
      </w:r>
      <w:r w:rsidRPr="00EA6FD5">
        <w:rPr>
          <w:rFonts w:ascii="Times New Roman" w:hAnsi="Times New Roman" w:cs="Times New Roman"/>
          <w:sz w:val="24"/>
          <w:szCs w:val="24"/>
        </w:rPr>
        <w:t xml:space="preserve"> only 5 are women</w:t>
      </w:r>
      <w:r w:rsidR="00445C3B" w:rsidRPr="00EA6FD5">
        <w:rPr>
          <w:rFonts w:ascii="Times New Roman" w:hAnsi="Times New Roman" w:cs="Times New Roman"/>
          <w:sz w:val="24"/>
          <w:szCs w:val="24"/>
        </w:rPr>
        <w:t xml:space="preserve">. </w:t>
      </w:r>
    </w:p>
    <w:p w14:paraId="366C02A0" w14:textId="10AF018E" w:rsidR="00445C3B" w:rsidRPr="00EA6FD5" w:rsidRDefault="00445C3B" w:rsidP="00361CD0">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According to the latest </w:t>
      </w:r>
      <w:ins w:id="535" w:author="Sara Boyes" w:date="2023-05-10T19:49:00Z">
        <w:r w:rsidR="008E7963" w:rsidRPr="00EA6FD5">
          <w:rPr>
            <w:rFonts w:ascii="Times New Roman" w:hAnsi="Times New Roman" w:cs="Times New Roman"/>
            <w:sz w:val="24"/>
            <w:szCs w:val="24"/>
          </w:rPr>
          <w:t xml:space="preserve">reports </w:t>
        </w:r>
      </w:ins>
      <w:ins w:id="536" w:author="Sara Boyes" w:date="2023-05-10T19:50:00Z">
        <w:r w:rsidR="008E7963" w:rsidRPr="00EA6FD5">
          <w:rPr>
            <w:rFonts w:ascii="Times New Roman" w:hAnsi="Times New Roman" w:cs="Times New Roman"/>
            <w:sz w:val="24"/>
            <w:szCs w:val="24"/>
          </w:rPr>
          <w:t>by the United Nations Entity for Gender Equality and the Empowerment of Women (</w:t>
        </w:r>
      </w:ins>
      <w:r w:rsidRPr="00EA6FD5">
        <w:rPr>
          <w:rFonts w:ascii="Times New Roman" w:hAnsi="Times New Roman" w:cs="Times New Roman"/>
          <w:sz w:val="24"/>
          <w:szCs w:val="24"/>
        </w:rPr>
        <w:t>UN</w:t>
      </w:r>
      <w:del w:id="537" w:author="Sara Boyes" w:date="2023-05-10T19:48:00Z">
        <w:r w:rsidRPr="00EA6FD5" w:rsidDel="008E7963">
          <w:rPr>
            <w:rFonts w:ascii="Times New Roman" w:hAnsi="Times New Roman" w:cs="Times New Roman"/>
            <w:sz w:val="24"/>
            <w:szCs w:val="24"/>
          </w:rPr>
          <w:delText xml:space="preserve"> </w:delText>
        </w:r>
      </w:del>
      <w:ins w:id="538" w:author="Sara Boyes" w:date="2023-05-10T19:49:00Z">
        <w:r w:rsidR="008E7963" w:rsidRPr="00EA6FD5">
          <w:rPr>
            <w:rFonts w:ascii="Times New Roman" w:hAnsi="Times New Roman" w:cs="Times New Roman"/>
            <w:sz w:val="24"/>
            <w:szCs w:val="24"/>
          </w:rPr>
          <w:t>-</w:t>
        </w:r>
      </w:ins>
      <w:r w:rsidRPr="00EA6FD5">
        <w:rPr>
          <w:rFonts w:ascii="Times New Roman" w:hAnsi="Times New Roman" w:cs="Times New Roman"/>
          <w:sz w:val="24"/>
          <w:szCs w:val="24"/>
        </w:rPr>
        <w:t>Women</w:t>
      </w:r>
      <w:ins w:id="539" w:author="Sara Boyes" w:date="2023-05-10T19:50:00Z">
        <w:r w:rsidR="008E7963" w:rsidRPr="00EA6FD5">
          <w:rPr>
            <w:rFonts w:ascii="Times New Roman" w:hAnsi="Times New Roman" w:cs="Times New Roman"/>
            <w:sz w:val="24"/>
            <w:szCs w:val="24"/>
          </w:rPr>
          <w:t>)</w:t>
        </w:r>
      </w:ins>
      <w:del w:id="540" w:author="Sara Boyes" w:date="2023-05-10T19:49:00Z">
        <w:r w:rsidRPr="00EA6FD5" w:rsidDel="008E7963">
          <w:rPr>
            <w:rFonts w:ascii="Times New Roman" w:hAnsi="Times New Roman" w:cs="Times New Roman"/>
            <w:sz w:val="24"/>
            <w:szCs w:val="24"/>
          </w:rPr>
          <w:delText xml:space="preserve"> reports</w:delText>
        </w:r>
      </w:del>
      <w:r w:rsidRPr="00EA6FD5">
        <w:rPr>
          <w:rFonts w:ascii="Times New Roman" w:hAnsi="Times New Roman" w:cs="Times New Roman"/>
          <w:sz w:val="24"/>
          <w:szCs w:val="24"/>
        </w:rPr>
        <w:t xml:space="preserve">, annual budget allocations </w:t>
      </w:r>
      <w:del w:id="541" w:author="Sara Boyes" w:date="2023-05-10T19:51:00Z">
        <w:r w:rsidRPr="00EA6FD5" w:rsidDel="008E7963">
          <w:rPr>
            <w:rFonts w:ascii="Times New Roman" w:hAnsi="Times New Roman" w:cs="Times New Roman"/>
            <w:sz w:val="24"/>
            <w:szCs w:val="24"/>
          </w:rPr>
          <w:delText xml:space="preserve">to </w:delText>
        </w:r>
      </w:del>
      <w:ins w:id="542" w:author="Sara Boyes" w:date="2023-05-10T19:51:00Z">
        <w:r w:rsidR="008E7963" w:rsidRPr="00EA6FD5">
          <w:rPr>
            <w:rFonts w:ascii="Times New Roman" w:hAnsi="Times New Roman" w:cs="Times New Roman"/>
            <w:sz w:val="24"/>
            <w:szCs w:val="24"/>
          </w:rPr>
          <w:t xml:space="preserve">for </w:t>
        </w:r>
      </w:ins>
      <w:r w:rsidRPr="00EA6FD5">
        <w:rPr>
          <w:rFonts w:ascii="Times New Roman" w:hAnsi="Times New Roman" w:cs="Times New Roman"/>
          <w:sz w:val="24"/>
          <w:szCs w:val="24"/>
        </w:rPr>
        <w:t>gender equality are still very low – 1</w:t>
      </w:r>
      <w:del w:id="543" w:author="Sara Boyes" w:date="2023-05-10T19:51:00Z">
        <w:r w:rsidRPr="00EA6FD5" w:rsidDel="008E7963">
          <w:rPr>
            <w:rFonts w:ascii="Times New Roman" w:hAnsi="Times New Roman" w:cs="Times New Roman"/>
            <w:sz w:val="24"/>
            <w:szCs w:val="24"/>
          </w:rPr>
          <w:delText>,</w:delText>
        </w:r>
      </w:del>
      <w:ins w:id="544" w:author="Sara Boyes" w:date="2023-05-10T19:51:00Z">
        <w:r w:rsidR="008E7963" w:rsidRPr="00EA6FD5">
          <w:rPr>
            <w:rFonts w:ascii="Times New Roman" w:hAnsi="Times New Roman" w:cs="Times New Roman"/>
            <w:sz w:val="24"/>
            <w:szCs w:val="24"/>
          </w:rPr>
          <w:t>.</w:t>
        </w:r>
      </w:ins>
      <w:r w:rsidRPr="00EA6FD5">
        <w:rPr>
          <w:rFonts w:ascii="Times New Roman" w:hAnsi="Times New Roman" w:cs="Times New Roman"/>
          <w:sz w:val="24"/>
          <w:szCs w:val="24"/>
        </w:rPr>
        <w:t>45</w:t>
      </w:r>
      <w:del w:id="545" w:author="Sara Boyes" w:date="2023-05-08T16:10:00Z">
        <w:r w:rsidRPr="00EA6FD5" w:rsidDel="00947E58">
          <w:rPr>
            <w:rFonts w:ascii="Times New Roman" w:hAnsi="Times New Roman" w:cs="Times New Roman"/>
            <w:sz w:val="24"/>
            <w:szCs w:val="24"/>
          </w:rPr>
          <w:delText>%</w:delText>
        </w:r>
      </w:del>
      <w:ins w:id="546"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at the level of </w:t>
      </w:r>
      <w:del w:id="547" w:author="Sara Boyes" w:date="2023-05-08T17:26:00Z">
        <w:r w:rsidRPr="00EA6FD5" w:rsidDel="007F0D33">
          <w:rPr>
            <w:rFonts w:ascii="Times New Roman" w:hAnsi="Times New Roman" w:cs="Times New Roman"/>
            <w:sz w:val="24"/>
            <w:szCs w:val="24"/>
          </w:rPr>
          <w:delText>BiH</w:delText>
        </w:r>
      </w:del>
      <w:ins w:id="548" w:author="Sara Boyes" w:date="2023-05-16T14:41:00Z">
        <w:r w:rsidR="00C127E4" w:rsidRPr="00EA6FD5">
          <w:rPr>
            <w:rFonts w:ascii="Times New Roman" w:hAnsi="Times New Roman" w:cs="Times New Roman"/>
            <w:sz w:val="24"/>
            <w:szCs w:val="24"/>
          </w:rPr>
          <w:t>the State</w:t>
        </w:r>
      </w:ins>
      <w:r w:rsidRPr="00EA6FD5">
        <w:rPr>
          <w:rFonts w:ascii="Times New Roman" w:hAnsi="Times New Roman" w:cs="Times New Roman"/>
          <w:sz w:val="24"/>
          <w:szCs w:val="24"/>
        </w:rPr>
        <w:t xml:space="preserve"> institutions</w:t>
      </w:r>
      <w:ins w:id="549" w:author="Sara Boyes" w:date="2023-05-16T14:41:00Z">
        <w:r w:rsidR="00C127E4" w:rsidRPr="00EA6FD5">
          <w:rPr>
            <w:rFonts w:ascii="Times New Roman" w:hAnsi="Times New Roman" w:cs="Times New Roman"/>
            <w:sz w:val="24"/>
            <w:szCs w:val="24"/>
          </w:rPr>
          <w:t xml:space="preserve"> of Bosnia and Herzegovina</w:t>
        </w:r>
      </w:ins>
      <w:r w:rsidR="00D860A1" w:rsidRPr="00EA6FD5">
        <w:rPr>
          <w:rFonts w:ascii="Times New Roman" w:hAnsi="Times New Roman" w:cs="Times New Roman"/>
          <w:sz w:val="24"/>
          <w:szCs w:val="24"/>
        </w:rPr>
        <w:t>,</w:t>
      </w:r>
      <w:r w:rsidRPr="00EA6FD5">
        <w:rPr>
          <w:rFonts w:ascii="Times New Roman" w:hAnsi="Times New Roman" w:cs="Times New Roman"/>
          <w:sz w:val="24"/>
          <w:szCs w:val="24"/>
        </w:rPr>
        <w:t xml:space="preserve"> 5</w:t>
      </w:r>
      <w:del w:id="550" w:author="Sara Boyes" w:date="2023-05-10T19:51:00Z">
        <w:r w:rsidRPr="00EA6FD5" w:rsidDel="008E7963">
          <w:rPr>
            <w:rFonts w:ascii="Times New Roman" w:hAnsi="Times New Roman" w:cs="Times New Roman"/>
            <w:sz w:val="24"/>
            <w:szCs w:val="24"/>
          </w:rPr>
          <w:delText>,</w:delText>
        </w:r>
      </w:del>
      <w:ins w:id="551" w:author="Sara Boyes" w:date="2023-05-10T19:51:00Z">
        <w:r w:rsidR="008E7963" w:rsidRPr="00EA6FD5">
          <w:rPr>
            <w:rFonts w:ascii="Times New Roman" w:hAnsi="Times New Roman" w:cs="Times New Roman"/>
            <w:sz w:val="24"/>
            <w:szCs w:val="24"/>
          </w:rPr>
          <w:t>.</w:t>
        </w:r>
      </w:ins>
      <w:r w:rsidRPr="00EA6FD5">
        <w:rPr>
          <w:rFonts w:ascii="Times New Roman" w:hAnsi="Times New Roman" w:cs="Times New Roman"/>
          <w:sz w:val="24"/>
          <w:szCs w:val="24"/>
        </w:rPr>
        <w:t>79</w:t>
      </w:r>
      <w:del w:id="552" w:author="Sara Boyes" w:date="2023-05-08T16:10:00Z">
        <w:r w:rsidRPr="00EA6FD5" w:rsidDel="00947E58">
          <w:rPr>
            <w:rFonts w:ascii="Times New Roman" w:hAnsi="Times New Roman" w:cs="Times New Roman"/>
            <w:sz w:val="24"/>
            <w:szCs w:val="24"/>
          </w:rPr>
          <w:delText>%</w:delText>
        </w:r>
      </w:del>
      <w:ins w:id="553"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 the Federation of </w:t>
      </w:r>
      <w:del w:id="554" w:author="Sara Boyes" w:date="2023-05-08T17:26:00Z">
        <w:r w:rsidRPr="00EA6FD5" w:rsidDel="007F0D33">
          <w:rPr>
            <w:rFonts w:ascii="Times New Roman" w:hAnsi="Times New Roman" w:cs="Times New Roman"/>
            <w:sz w:val="24"/>
            <w:szCs w:val="24"/>
          </w:rPr>
          <w:delText>BiH</w:delText>
        </w:r>
      </w:del>
      <w:ins w:id="555" w:author="Sara Boyes" w:date="2023-05-08T17:26:00Z">
        <w:r w:rsidR="007F0D33" w:rsidRPr="00EA6FD5">
          <w:rPr>
            <w:rFonts w:ascii="Times New Roman" w:hAnsi="Times New Roman" w:cs="Times New Roman"/>
            <w:sz w:val="24"/>
            <w:szCs w:val="24"/>
          </w:rPr>
          <w:t>Bosnia and Herzegovina</w:t>
        </w:r>
      </w:ins>
      <w:r w:rsidR="00D860A1" w:rsidRPr="00EA6FD5">
        <w:rPr>
          <w:rFonts w:ascii="Times New Roman" w:hAnsi="Times New Roman" w:cs="Times New Roman"/>
          <w:sz w:val="24"/>
          <w:szCs w:val="24"/>
        </w:rPr>
        <w:t>,</w:t>
      </w:r>
      <w:r w:rsidRPr="00EA6FD5">
        <w:rPr>
          <w:rFonts w:ascii="Times New Roman" w:hAnsi="Times New Roman" w:cs="Times New Roman"/>
          <w:sz w:val="24"/>
          <w:szCs w:val="24"/>
        </w:rPr>
        <w:t xml:space="preserve"> and 6</w:t>
      </w:r>
      <w:del w:id="556" w:author="Sara Boyes" w:date="2023-05-10T19:51:00Z">
        <w:r w:rsidRPr="00EA6FD5" w:rsidDel="008E7963">
          <w:rPr>
            <w:rFonts w:ascii="Times New Roman" w:hAnsi="Times New Roman" w:cs="Times New Roman"/>
            <w:sz w:val="24"/>
            <w:szCs w:val="24"/>
          </w:rPr>
          <w:delText>,</w:delText>
        </w:r>
      </w:del>
      <w:ins w:id="557" w:author="Sara Boyes" w:date="2023-05-10T19:51:00Z">
        <w:r w:rsidR="008E7963" w:rsidRPr="00EA6FD5">
          <w:rPr>
            <w:rFonts w:ascii="Times New Roman" w:hAnsi="Times New Roman" w:cs="Times New Roman"/>
            <w:sz w:val="24"/>
            <w:szCs w:val="24"/>
          </w:rPr>
          <w:t>.</w:t>
        </w:r>
      </w:ins>
      <w:r w:rsidRPr="00EA6FD5">
        <w:rPr>
          <w:rFonts w:ascii="Times New Roman" w:hAnsi="Times New Roman" w:cs="Times New Roman"/>
          <w:sz w:val="24"/>
          <w:szCs w:val="24"/>
        </w:rPr>
        <w:t>39</w:t>
      </w:r>
      <w:del w:id="558" w:author="Sara Boyes" w:date="2023-05-08T16:10:00Z">
        <w:r w:rsidRPr="00EA6FD5" w:rsidDel="00947E58">
          <w:rPr>
            <w:rFonts w:ascii="Times New Roman" w:hAnsi="Times New Roman" w:cs="Times New Roman"/>
            <w:sz w:val="24"/>
            <w:szCs w:val="24"/>
          </w:rPr>
          <w:delText>%</w:delText>
        </w:r>
      </w:del>
      <w:ins w:id="559"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 </w:t>
      </w:r>
      <w:ins w:id="560" w:author="Sara Boyes" w:date="2023-05-10T19:51:00Z">
        <w:r w:rsidR="008E796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Republika Srpska. </w:t>
      </w:r>
    </w:p>
    <w:p w14:paraId="68AD8618" w14:textId="77777777" w:rsidR="00361CD0" w:rsidRPr="00EA6FD5" w:rsidRDefault="00361CD0" w:rsidP="00361CD0">
      <w:pPr>
        <w:pStyle w:val="ListParagraph"/>
        <w:spacing w:before="240"/>
        <w:ind w:left="360"/>
        <w:contextualSpacing w:val="0"/>
        <w:jc w:val="both"/>
        <w:rPr>
          <w:rFonts w:ascii="Times New Roman" w:hAnsi="Times New Roman" w:cs="Times New Roman"/>
          <w:sz w:val="24"/>
          <w:szCs w:val="24"/>
        </w:rPr>
      </w:pPr>
    </w:p>
    <w:p w14:paraId="63FE3BFB" w14:textId="1F06BD1F" w:rsidR="00361CD0" w:rsidRPr="00EA6FD5" w:rsidRDefault="00D112AC" w:rsidP="00361CD0">
      <w:pPr>
        <w:pStyle w:val="ListParagraph"/>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
          <w:bCs/>
          <w:sz w:val="24"/>
          <w:szCs w:val="24"/>
        </w:rPr>
        <w:t>B.</w:t>
      </w:r>
      <w:del w:id="561" w:author="Sara Boyes" w:date="2023-05-10T19:52:00Z">
        <w:r w:rsidRPr="00EA6FD5" w:rsidDel="008E7963">
          <w:rPr>
            <w:rFonts w:ascii="Times New Roman" w:eastAsia="Times New Roman" w:hAnsi="Times New Roman" w:cs="Times New Roman"/>
            <w:b/>
            <w:bCs/>
            <w:sz w:val="24"/>
            <w:szCs w:val="24"/>
          </w:rPr>
          <w:delText xml:space="preserve"> </w:delText>
        </w:r>
      </w:del>
      <w:ins w:id="562" w:author="Sara Boyes" w:date="2023-05-10T19:52:00Z">
        <w:r w:rsidR="008E7963" w:rsidRPr="00EA6FD5">
          <w:rPr>
            <w:rFonts w:ascii="Times New Roman" w:eastAsia="Times New Roman" w:hAnsi="Times New Roman" w:cs="Times New Roman"/>
            <w:b/>
            <w:bCs/>
            <w:sz w:val="24"/>
            <w:szCs w:val="24"/>
          </w:rPr>
          <w:tab/>
        </w:r>
      </w:ins>
      <w:r w:rsidR="0073799D" w:rsidRPr="00EA6FD5">
        <w:rPr>
          <w:rFonts w:ascii="Times New Roman" w:eastAsia="Times New Roman" w:hAnsi="Times New Roman" w:cs="Times New Roman"/>
          <w:b/>
          <w:bCs/>
          <w:sz w:val="24"/>
          <w:szCs w:val="24"/>
        </w:rPr>
        <w:t>Decisions</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of</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the</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High</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Representative</w:t>
      </w:r>
      <w:r w:rsidR="0086178B" w:rsidRPr="00EA6FD5">
        <w:rPr>
          <w:rFonts w:ascii="Times New Roman" w:eastAsia="Times New Roman" w:hAnsi="Times New Roman" w:cs="Times New Roman"/>
          <w:b/>
          <w:bCs/>
          <w:sz w:val="24"/>
          <w:szCs w:val="24"/>
        </w:rPr>
        <w:t xml:space="preserve"> </w:t>
      </w:r>
      <w:del w:id="563" w:author="Sara Boyes" w:date="2023-05-10T19:51:00Z">
        <w:r w:rsidR="004E7FDB" w:rsidRPr="00EA6FD5" w:rsidDel="008E7963">
          <w:rPr>
            <w:rFonts w:ascii="Times New Roman" w:eastAsia="Times New Roman" w:hAnsi="Times New Roman" w:cs="Times New Roman"/>
            <w:b/>
            <w:bCs/>
            <w:sz w:val="24"/>
            <w:szCs w:val="24"/>
          </w:rPr>
          <w:delText>D</w:delText>
        </w:r>
      </w:del>
      <w:ins w:id="564" w:author="Sara Boyes" w:date="2023-05-10T19:51:00Z">
        <w:r w:rsidR="008E7963" w:rsidRPr="00EA6FD5">
          <w:rPr>
            <w:rFonts w:ascii="Times New Roman" w:eastAsia="Times New Roman" w:hAnsi="Times New Roman" w:cs="Times New Roman"/>
            <w:b/>
            <w:bCs/>
            <w:sz w:val="24"/>
            <w:szCs w:val="24"/>
          </w:rPr>
          <w:t>d</w:t>
        </w:r>
      </w:ins>
      <w:r w:rsidR="0073799D" w:rsidRPr="00EA6FD5">
        <w:rPr>
          <w:rFonts w:ascii="Times New Roman" w:eastAsia="Times New Roman" w:hAnsi="Times New Roman" w:cs="Times New Roman"/>
          <w:b/>
          <w:bCs/>
          <w:sz w:val="24"/>
          <w:szCs w:val="24"/>
        </w:rPr>
        <w:t>uring</w:t>
      </w:r>
      <w:r w:rsidR="0086178B" w:rsidRPr="00EA6FD5">
        <w:rPr>
          <w:rFonts w:ascii="Times New Roman" w:eastAsia="Times New Roman" w:hAnsi="Times New Roman" w:cs="Times New Roman"/>
          <w:b/>
          <w:bCs/>
          <w:sz w:val="24"/>
          <w:szCs w:val="24"/>
        </w:rPr>
        <w:t xml:space="preserve"> </w:t>
      </w:r>
      <w:r w:rsidR="0073799D" w:rsidRPr="00EA6FD5">
        <w:rPr>
          <w:rFonts w:ascii="Times New Roman" w:eastAsia="Times New Roman" w:hAnsi="Times New Roman" w:cs="Times New Roman"/>
          <w:b/>
          <w:bCs/>
          <w:sz w:val="24"/>
          <w:szCs w:val="24"/>
        </w:rPr>
        <w:t>the</w:t>
      </w:r>
      <w:r w:rsidR="0086178B" w:rsidRPr="00EA6FD5">
        <w:rPr>
          <w:rFonts w:ascii="Times New Roman" w:eastAsia="Times New Roman" w:hAnsi="Times New Roman" w:cs="Times New Roman"/>
          <w:b/>
          <w:bCs/>
          <w:sz w:val="24"/>
          <w:szCs w:val="24"/>
        </w:rPr>
        <w:t xml:space="preserve"> </w:t>
      </w:r>
      <w:del w:id="565" w:author="Sara Boyes" w:date="2023-05-10T19:51:00Z">
        <w:r w:rsidR="00361CD0" w:rsidRPr="00EA6FD5" w:rsidDel="008E7963">
          <w:rPr>
            <w:rFonts w:ascii="Times New Roman" w:eastAsia="Times New Roman" w:hAnsi="Times New Roman" w:cs="Times New Roman"/>
            <w:b/>
            <w:bCs/>
            <w:sz w:val="24"/>
            <w:szCs w:val="24"/>
          </w:rPr>
          <w:delText>R</w:delText>
        </w:r>
      </w:del>
      <w:ins w:id="566" w:author="Sara Boyes" w:date="2023-05-10T19:51:00Z">
        <w:r w:rsidR="008E7963" w:rsidRPr="00EA6FD5">
          <w:rPr>
            <w:rFonts w:ascii="Times New Roman" w:eastAsia="Times New Roman" w:hAnsi="Times New Roman" w:cs="Times New Roman"/>
            <w:b/>
            <w:bCs/>
            <w:sz w:val="24"/>
            <w:szCs w:val="24"/>
          </w:rPr>
          <w:t>r</w:t>
        </w:r>
      </w:ins>
      <w:r w:rsidR="0073799D" w:rsidRPr="00EA6FD5">
        <w:rPr>
          <w:rFonts w:ascii="Times New Roman" w:eastAsia="Times New Roman" w:hAnsi="Times New Roman" w:cs="Times New Roman"/>
          <w:b/>
          <w:bCs/>
          <w:sz w:val="24"/>
          <w:szCs w:val="24"/>
        </w:rPr>
        <w:t>eporting</w:t>
      </w:r>
      <w:r w:rsidR="0086178B" w:rsidRPr="00EA6FD5">
        <w:rPr>
          <w:rFonts w:ascii="Times New Roman" w:eastAsia="Times New Roman" w:hAnsi="Times New Roman" w:cs="Times New Roman"/>
          <w:b/>
          <w:bCs/>
          <w:sz w:val="24"/>
          <w:szCs w:val="24"/>
        </w:rPr>
        <w:t xml:space="preserve"> </w:t>
      </w:r>
      <w:del w:id="567" w:author="Sara Boyes" w:date="2023-05-10T19:51:00Z">
        <w:r w:rsidR="00361CD0" w:rsidRPr="00EA6FD5" w:rsidDel="008E7963">
          <w:rPr>
            <w:rFonts w:ascii="Times New Roman" w:eastAsia="Times New Roman" w:hAnsi="Times New Roman" w:cs="Times New Roman"/>
            <w:b/>
            <w:bCs/>
            <w:sz w:val="24"/>
            <w:szCs w:val="24"/>
          </w:rPr>
          <w:delText>P</w:delText>
        </w:r>
      </w:del>
      <w:ins w:id="568" w:author="Sara Boyes" w:date="2023-05-10T19:51:00Z">
        <w:r w:rsidR="008E7963" w:rsidRPr="00EA6FD5">
          <w:rPr>
            <w:rFonts w:ascii="Times New Roman" w:eastAsia="Times New Roman" w:hAnsi="Times New Roman" w:cs="Times New Roman"/>
            <w:b/>
            <w:bCs/>
            <w:sz w:val="24"/>
            <w:szCs w:val="24"/>
          </w:rPr>
          <w:t>p</w:t>
        </w:r>
      </w:ins>
      <w:r w:rsidR="0073799D" w:rsidRPr="00EA6FD5">
        <w:rPr>
          <w:rFonts w:ascii="Times New Roman" w:eastAsia="Times New Roman" w:hAnsi="Times New Roman" w:cs="Times New Roman"/>
          <w:b/>
          <w:bCs/>
          <w:sz w:val="24"/>
          <w:szCs w:val="24"/>
        </w:rPr>
        <w:t>eriod</w:t>
      </w:r>
    </w:p>
    <w:p w14:paraId="2B4FF04A" w14:textId="482AA839" w:rsidR="00361CD0" w:rsidRPr="00EA6FD5" w:rsidRDefault="00874FE2" w:rsidP="00361CD0">
      <w:pPr>
        <w:pStyle w:val="ListParagraph"/>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i/>
          <w:sz w:val="24"/>
          <w:szCs w:val="24"/>
        </w:rPr>
        <w:t xml:space="preserve">Decision on </w:t>
      </w:r>
      <w:r w:rsidR="009A313D" w:rsidRPr="00EA6FD5">
        <w:rPr>
          <w:rFonts w:ascii="Times New Roman" w:eastAsia="Times New Roman" w:hAnsi="Times New Roman" w:cs="Times New Roman"/>
          <w:bCs/>
          <w:i/>
          <w:sz w:val="24"/>
          <w:szCs w:val="24"/>
        </w:rPr>
        <w:t xml:space="preserve">the new Immovable Property Law of </w:t>
      </w:r>
      <w:ins w:id="569" w:author="Sara Boyes" w:date="2023-05-10T19:53:00Z">
        <w:r w:rsidR="008E7963" w:rsidRPr="00EA6FD5">
          <w:rPr>
            <w:rFonts w:ascii="Times New Roman" w:eastAsia="Times New Roman" w:hAnsi="Times New Roman" w:cs="Times New Roman"/>
            <w:bCs/>
            <w:i/>
            <w:sz w:val="24"/>
            <w:szCs w:val="24"/>
          </w:rPr>
          <w:t xml:space="preserve">the </w:t>
        </w:r>
      </w:ins>
      <w:r w:rsidR="009A313D" w:rsidRPr="00EA6FD5">
        <w:rPr>
          <w:rFonts w:ascii="Times New Roman" w:eastAsia="Times New Roman" w:hAnsi="Times New Roman" w:cs="Times New Roman"/>
          <w:bCs/>
          <w:i/>
          <w:sz w:val="24"/>
          <w:szCs w:val="24"/>
        </w:rPr>
        <w:t>Republika Srpska</w:t>
      </w:r>
    </w:p>
    <w:p w14:paraId="34C21423" w14:textId="18B33097" w:rsidR="009A313D" w:rsidRPr="00EA6FD5" w:rsidRDefault="009A313D" w:rsidP="009A313D">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lastRenderedPageBreak/>
        <w:t xml:space="preserve">On 28 December 2022, the National Assembly of </w:t>
      </w:r>
      <w:ins w:id="570" w:author="Sara Boyes" w:date="2023-05-10T19:53:00Z">
        <w:r w:rsidR="008E796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Republika Srpska adopted a new Law on Immovable Property Used for the Functioning of Public Authority. This Law</w:t>
      </w:r>
      <w:r w:rsidR="00AC505B" w:rsidRPr="00EA6FD5">
        <w:rPr>
          <w:rFonts w:ascii="Times New Roman" w:hAnsi="Times New Roman" w:cs="Times New Roman"/>
          <w:sz w:val="24"/>
          <w:szCs w:val="24"/>
        </w:rPr>
        <w:t xml:space="preserve"> is</w:t>
      </w:r>
      <w:r w:rsidRPr="00EA6FD5">
        <w:rPr>
          <w:rFonts w:ascii="Times New Roman" w:hAnsi="Times New Roman" w:cs="Times New Roman"/>
          <w:sz w:val="24"/>
          <w:szCs w:val="24"/>
        </w:rPr>
        <w:t xml:space="preserve"> almost identical to the previous R</w:t>
      </w:r>
      <w:r w:rsidR="00AC505B" w:rsidRPr="00EA6FD5">
        <w:rPr>
          <w:rFonts w:ascii="Times New Roman" w:hAnsi="Times New Roman" w:cs="Times New Roman"/>
          <w:sz w:val="24"/>
          <w:szCs w:val="24"/>
        </w:rPr>
        <w:t xml:space="preserve">epublika </w:t>
      </w:r>
      <w:r w:rsidRPr="00EA6FD5">
        <w:rPr>
          <w:rFonts w:ascii="Times New Roman" w:hAnsi="Times New Roman" w:cs="Times New Roman"/>
          <w:sz w:val="24"/>
          <w:szCs w:val="24"/>
        </w:rPr>
        <w:t>S</w:t>
      </w:r>
      <w:r w:rsidR="00AC505B" w:rsidRPr="00EA6FD5">
        <w:rPr>
          <w:rFonts w:ascii="Times New Roman" w:hAnsi="Times New Roman" w:cs="Times New Roman"/>
          <w:sz w:val="24"/>
          <w:szCs w:val="24"/>
        </w:rPr>
        <w:t>rpska</w:t>
      </w:r>
      <w:r w:rsidRPr="00EA6FD5">
        <w:rPr>
          <w:rFonts w:ascii="Times New Roman" w:hAnsi="Times New Roman" w:cs="Times New Roman"/>
          <w:sz w:val="24"/>
          <w:szCs w:val="24"/>
        </w:rPr>
        <w:t xml:space="preserve"> Law on Immovable Property, which was declared unconstitutional and repealed by the decision of the Constitutional Court of </w:t>
      </w:r>
      <w:r w:rsidR="00F439CE" w:rsidRPr="00EA6FD5">
        <w:rPr>
          <w:rFonts w:ascii="Times New Roman" w:hAnsi="Times New Roman" w:cs="Times New Roman"/>
          <w:sz w:val="24"/>
          <w:szCs w:val="24"/>
        </w:rPr>
        <w:t>Bosnia and Herzegovina</w:t>
      </w:r>
      <w:r w:rsidRPr="00EA6FD5">
        <w:rPr>
          <w:rFonts w:ascii="Times New Roman" w:hAnsi="Times New Roman" w:cs="Times New Roman"/>
          <w:sz w:val="24"/>
          <w:szCs w:val="24"/>
        </w:rPr>
        <w:t xml:space="preserve"> on 22 September </w:t>
      </w:r>
      <w:del w:id="571" w:author="Sara Boyes" w:date="2023-05-10T20:22:00Z">
        <w:r w:rsidRPr="00EA6FD5" w:rsidDel="00A76E83">
          <w:rPr>
            <w:rFonts w:ascii="Times New Roman" w:hAnsi="Times New Roman" w:cs="Times New Roman"/>
            <w:sz w:val="24"/>
            <w:szCs w:val="24"/>
          </w:rPr>
          <w:delText>last year</w:delText>
        </w:r>
      </w:del>
      <w:ins w:id="572" w:author="Sara Boyes" w:date="2023-05-10T20:22:00Z">
        <w:r w:rsidR="00A76E83" w:rsidRPr="00EA6FD5">
          <w:rPr>
            <w:rFonts w:ascii="Times New Roman" w:hAnsi="Times New Roman" w:cs="Times New Roman"/>
            <w:sz w:val="24"/>
            <w:szCs w:val="24"/>
          </w:rPr>
          <w:t>2022</w:t>
        </w:r>
      </w:ins>
      <w:r w:rsidRPr="00EA6FD5">
        <w:rPr>
          <w:rFonts w:ascii="Times New Roman" w:hAnsi="Times New Roman" w:cs="Times New Roman"/>
          <w:sz w:val="24"/>
          <w:szCs w:val="24"/>
        </w:rPr>
        <w:t xml:space="preserve">. </w:t>
      </w:r>
    </w:p>
    <w:p w14:paraId="148B409C" w14:textId="4EC72CAC" w:rsidR="009A313D" w:rsidRPr="00EA6FD5" w:rsidRDefault="009A313D" w:rsidP="009A313D">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new Law establishes ownership rights of subjects of public authority in </w:t>
      </w:r>
      <w:ins w:id="573" w:author="Sara Boyes" w:date="2023-05-10T19:53:00Z">
        <w:r w:rsidR="008E796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Republika Srpska over registered property</w:t>
      </w:r>
      <w:r w:rsidR="00FB57A0" w:rsidRPr="00EA6FD5">
        <w:rPr>
          <w:rFonts w:ascii="Times New Roman" w:hAnsi="Times New Roman" w:cs="Times New Roman"/>
          <w:sz w:val="24"/>
          <w:szCs w:val="24"/>
        </w:rPr>
        <w:t>, including</w:t>
      </w:r>
      <w:r w:rsidRPr="00EA6FD5">
        <w:rPr>
          <w:rFonts w:ascii="Times New Roman" w:hAnsi="Times New Roman" w:cs="Times New Roman"/>
          <w:sz w:val="24"/>
          <w:szCs w:val="24"/>
        </w:rPr>
        <w:t xml:space="preserve"> assets recognized by the Constitutional Court of Bosnia and Herzegovina </w:t>
      </w:r>
      <w:r w:rsidR="00AC505B" w:rsidRPr="00EA6FD5">
        <w:rPr>
          <w:rFonts w:ascii="Times New Roman" w:hAnsi="Times New Roman" w:cs="Times New Roman"/>
          <w:sz w:val="24"/>
          <w:szCs w:val="24"/>
        </w:rPr>
        <w:t xml:space="preserve">as </w:t>
      </w:r>
      <w:r w:rsidRPr="00EA6FD5">
        <w:rPr>
          <w:rFonts w:ascii="Times New Roman" w:hAnsi="Times New Roman" w:cs="Times New Roman"/>
          <w:sz w:val="24"/>
          <w:szCs w:val="24"/>
        </w:rPr>
        <w:t>belong</w:t>
      </w:r>
      <w:r w:rsidR="00AC505B" w:rsidRPr="00EA6FD5">
        <w:rPr>
          <w:rFonts w:ascii="Times New Roman" w:hAnsi="Times New Roman" w:cs="Times New Roman"/>
          <w:sz w:val="24"/>
          <w:szCs w:val="24"/>
        </w:rPr>
        <w:t>ing</w:t>
      </w:r>
      <w:r w:rsidRPr="00EA6FD5">
        <w:rPr>
          <w:rFonts w:ascii="Times New Roman" w:hAnsi="Times New Roman" w:cs="Times New Roman"/>
          <w:sz w:val="24"/>
          <w:szCs w:val="24"/>
        </w:rPr>
        <w:t xml:space="preserve"> to the State</w:t>
      </w:r>
      <w:r w:rsidR="001C0B7E" w:rsidRPr="00EA6FD5">
        <w:rPr>
          <w:rFonts w:ascii="Times New Roman" w:hAnsi="Times New Roman" w:cs="Times New Roman"/>
          <w:sz w:val="24"/>
          <w:szCs w:val="24"/>
        </w:rPr>
        <w:t>.</w:t>
      </w:r>
      <w:r w:rsidRPr="00EA6FD5">
        <w:rPr>
          <w:rFonts w:ascii="Times New Roman" w:hAnsi="Times New Roman" w:cs="Times New Roman"/>
          <w:sz w:val="24"/>
          <w:szCs w:val="24"/>
        </w:rPr>
        <w:t xml:space="preserve"> As the Law implies and </w:t>
      </w:r>
      <w:ins w:id="574" w:author="Sara Boyes" w:date="2023-05-10T20:23:00Z">
        <w:r w:rsidR="00A76E83" w:rsidRPr="00EA6FD5">
          <w:rPr>
            <w:rFonts w:ascii="Times New Roman" w:hAnsi="Times New Roman" w:cs="Times New Roman"/>
            <w:sz w:val="24"/>
            <w:szCs w:val="24"/>
          </w:rPr>
          <w:t xml:space="preserve">as </w:t>
        </w:r>
      </w:ins>
      <w:r w:rsidR="00A427C7" w:rsidRPr="00EA6FD5">
        <w:rPr>
          <w:rFonts w:ascii="Times New Roman" w:hAnsi="Times New Roman" w:cs="Times New Roman"/>
          <w:sz w:val="24"/>
          <w:szCs w:val="24"/>
        </w:rPr>
        <w:t>w</w:t>
      </w:r>
      <w:r w:rsidRPr="00EA6FD5">
        <w:rPr>
          <w:rFonts w:ascii="Times New Roman" w:hAnsi="Times New Roman" w:cs="Times New Roman"/>
          <w:sz w:val="24"/>
          <w:szCs w:val="24"/>
        </w:rPr>
        <w:t xml:space="preserve">as </w:t>
      </w:r>
      <w:r w:rsidR="00A427C7" w:rsidRPr="00EA6FD5">
        <w:rPr>
          <w:rFonts w:ascii="Times New Roman" w:hAnsi="Times New Roman" w:cs="Times New Roman"/>
          <w:sz w:val="24"/>
          <w:szCs w:val="24"/>
        </w:rPr>
        <w:t xml:space="preserve">articulated </w:t>
      </w:r>
      <w:r w:rsidRPr="00EA6FD5">
        <w:rPr>
          <w:rFonts w:ascii="Times New Roman" w:hAnsi="Times New Roman" w:cs="Times New Roman"/>
          <w:sz w:val="24"/>
          <w:szCs w:val="24"/>
        </w:rPr>
        <w:t xml:space="preserve">during </w:t>
      </w:r>
      <w:r w:rsidR="00D860A1" w:rsidRPr="00EA6FD5">
        <w:rPr>
          <w:rFonts w:ascii="Times New Roman" w:hAnsi="Times New Roman" w:cs="Times New Roman"/>
          <w:sz w:val="24"/>
          <w:szCs w:val="24"/>
        </w:rPr>
        <w:t xml:space="preserve">a </w:t>
      </w:r>
      <w:r w:rsidRPr="00EA6FD5">
        <w:rPr>
          <w:rFonts w:ascii="Times New Roman" w:hAnsi="Times New Roman" w:cs="Times New Roman"/>
          <w:sz w:val="24"/>
          <w:szCs w:val="24"/>
        </w:rPr>
        <w:t xml:space="preserve">debate in the </w:t>
      </w:r>
      <w:ins w:id="575" w:author="Sara Boyes" w:date="2023-05-10T20:24:00Z">
        <w:r w:rsidR="00065805" w:rsidRPr="00EA6FD5">
          <w:rPr>
            <w:rFonts w:ascii="Times New Roman" w:hAnsi="Times New Roman" w:cs="Times New Roman"/>
            <w:sz w:val="24"/>
            <w:szCs w:val="24"/>
          </w:rPr>
          <w:t xml:space="preserve">National Assembly of the </w:t>
        </w:r>
      </w:ins>
      <w:r w:rsidR="00AC505B" w:rsidRPr="00EA6FD5">
        <w:rPr>
          <w:rFonts w:ascii="Times New Roman" w:hAnsi="Times New Roman" w:cs="Times New Roman"/>
          <w:sz w:val="24"/>
          <w:szCs w:val="24"/>
        </w:rPr>
        <w:t>Republika Srpska</w:t>
      </w:r>
      <w:del w:id="576" w:author="Sara Boyes" w:date="2023-05-10T20:24:00Z">
        <w:r w:rsidR="00AC505B" w:rsidRPr="00EA6FD5" w:rsidDel="00065805">
          <w:rPr>
            <w:rFonts w:ascii="Times New Roman" w:hAnsi="Times New Roman" w:cs="Times New Roman"/>
            <w:sz w:val="24"/>
            <w:szCs w:val="24"/>
          </w:rPr>
          <w:delText xml:space="preserve"> </w:delText>
        </w:r>
        <w:r w:rsidRPr="00EA6FD5" w:rsidDel="00065805">
          <w:rPr>
            <w:rFonts w:ascii="Times New Roman" w:hAnsi="Times New Roman" w:cs="Times New Roman"/>
            <w:sz w:val="24"/>
            <w:szCs w:val="24"/>
            <w:rPrChange w:id="577" w:author="Sara Boyes" w:date="2023-05-10T20:24:00Z">
              <w:rPr>
                <w:rFonts w:ascii="Times New Roman" w:hAnsi="Times New Roman" w:cs="Times New Roman"/>
                <w:sz w:val="24"/>
                <w:szCs w:val="24"/>
                <w:highlight w:val="magenta"/>
              </w:rPr>
            </w:rPrChange>
          </w:rPr>
          <w:delText>National Assembly</w:delText>
        </w:r>
      </w:del>
      <w:r w:rsidRPr="00EA6FD5">
        <w:rPr>
          <w:rFonts w:ascii="Times New Roman" w:hAnsi="Times New Roman" w:cs="Times New Roman"/>
          <w:sz w:val="24"/>
          <w:szCs w:val="24"/>
        </w:rPr>
        <w:t xml:space="preserve">, </w:t>
      </w:r>
      <w:r w:rsidR="00E04699" w:rsidRPr="00EA6FD5">
        <w:rPr>
          <w:rFonts w:ascii="Times New Roman" w:hAnsi="Times New Roman" w:cs="Times New Roman"/>
          <w:sz w:val="24"/>
          <w:szCs w:val="24"/>
        </w:rPr>
        <w:t>it</w:t>
      </w:r>
      <w:r w:rsidR="00AC505B" w:rsidRPr="00EA6FD5">
        <w:rPr>
          <w:rFonts w:ascii="Times New Roman" w:hAnsi="Times New Roman" w:cs="Times New Roman"/>
          <w:sz w:val="24"/>
          <w:szCs w:val="24"/>
        </w:rPr>
        <w:t xml:space="preserve"> </w:t>
      </w:r>
      <w:del w:id="578" w:author="Sara Boyes" w:date="2023-05-08T16:13:00Z">
        <w:r w:rsidR="00AC505B" w:rsidRPr="00EA6FD5" w:rsidDel="00947E58">
          <w:rPr>
            <w:rFonts w:ascii="Times New Roman" w:hAnsi="Times New Roman" w:cs="Times New Roman"/>
            <w:sz w:val="24"/>
            <w:szCs w:val="24"/>
          </w:rPr>
          <w:delText>aims</w:delText>
        </w:r>
        <w:r w:rsidR="00FB57A0" w:rsidRPr="00EA6FD5" w:rsidDel="00947E58">
          <w:rPr>
            <w:rFonts w:ascii="Times New Roman" w:hAnsi="Times New Roman" w:cs="Times New Roman"/>
            <w:sz w:val="24"/>
            <w:szCs w:val="24"/>
          </w:rPr>
          <w:delText xml:space="preserve"> </w:delText>
        </w:r>
        <w:r w:rsidR="00E04699" w:rsidRPr="00EA6FD5" w:rsidDel="00947E58">
          <w:rPr>
            <w:rFonts w:ascii="Times New Roman" w:hAnsi="Times New Roman" w:cs="Times New Roman"/>
            <w:sz w:val="24"/>
            <w:szCs w:val="24"/>
          </w:rPr>
          <w:delText>at</w:delText>
        </w:r>
      </w:del>
      <w:ins w:id="579" w:author="Sara Boyes" w:date="2023-05-08T16:13:00Z">
        <w:r w:rsidR="00947E58" w:rsidRPr="00EA6FD5">
          <w:rPr>
            <w:rFonts w:ascii="Times New Roman" w:hAnsi="Times New Roman" w:cs="Times New Roman"/>
            <w:sz w:val="24"/>
            <w:szCs w:val="24"/>
          </w:rPr>
          <w:t>is aimed at</w:t>
        </w:r>
      </w:ins>
      <w:r w:rsidR="00E04699" w:rsidRPr="00EA6FD5">
        <w:rPr>
          <w:rFonts w:ascii="Times New Roman" w:hAnsi="Times New Roman" w:cs="Times New Roman"/>
          <w:sz w:val="24"/>
          <w:szCs w:val="24"/>
        </w:rPr>
        <w:t xml:space="preserve"> legalizing </w:t>
      </w:r>
      <w:r w:rsidRPr="00EA6FD5">
        <w:rPr>
          <w:rFonts w:ascii="Times New Roman" w:hAnsi="Times New Roman" w:cs="Times New Roman"/>
          <w:sz w:val="24"/>
          <w:szCs w:val="24"/>
        </w:rPr>
        <w:t>various re</w:t>
      </w:r>
      <w:del w:id="580" w:author="Sara Boyes" w:date="2023-05-16T12:55:00Z">
        <w:r w:rsidRPr="00EA6FD5" w:rsidDel="00C17E58">
          <w:rPr>
            <w:rFonts w:ascii="Times New Roman" w:hAnsi="Times New Roman" w:cs="Times New Roman"/>
            <w:sz w:val="24"/>
            <w:szCs w:val="24"/>
          </w:rPr>
          <w:delText>-</w:delText>
        </w:r>
      </w:del>
      <w:r w:rsidRPr="00EA6FD5">
        <w:rPr>
          <w:rFonts w:ascii="Times New Roman" w:hAnsi="Times New Roman" w:cs="Times New Roman"/>
          <w:sz w:val="24"/>
          <w:szCs w:val="24"/>
        </w:rPr>
        <w:t xml:space="preserve">registrations of </w:t>
      </w:r>
      <w:del w:id="581" w:author="Sara Boyes" w:date="2023-05-10T20:28:00Z">
        <w:r w:rsidRPr="00EA6FD5" w:rsidDel="007E0C0E">
          <w:rPr>
            <w:rFonts w:ascii="Times New Roman" w:hAnsi="Times New Roman" w:cs="Times New Roman"/>
            <w:sz w:val="24"/>
            <w:szCs w:val="24"/>
          </w:rPr>
          <w:delText>s</w:delText>
        </w:r>
      </w:del>
      <w:ins w:id="582" w:author="Sara Boyes" w:date="2023-05-10T20:28:00Z">
        <w:r w:rsidR="007E0C0E" w:rsidRPr="00EA6FD5">
          <w:rPr>
            <w:rFonts w:ascii="Times New Roman" w:hAnsi="Times New Roman" w:cs="Times New Roman"/>
            <w:sz w:val="24"/>
            <w:szCs w:val="24"/>
          </w:rPr>
          <w:t>S</w:t>
        </w:r>
      </w:ins>
      <w:r w:rsidRPr="00EA6FD5">
        <w:rPr>
          <w:rFonts w:ascii="Times New Roman" w:hAnsi="Times New Roman" w:cs="Times New Roman"/>
          <w:sz w:val="24"/>
          <w:szCs w:val="24"/>
        </w:rPr>
        <w:t xml:space="preserve">tate </w:t>
      </w:r>
      <w:del w:id="583" w:author="Sara Boyes" w:date="2023-05-10T20:28:00Z">
        <w:r w:rsidRPr="00EA6FD5" w:rsidDel="007E0C0E">
          <w:rPr>
            <w:rFonts w:ascii="Times New Roman" w:hAnsi="Times New Roman" w:cs="Times New Roman"/>
            <w:sz w:val="24"/>
            <w:szCs w:val="24"/>
          </w:rPr>
          <w:delText xml:space="preserve">/ </w:delText>
        </w:r>
      </w:del>
      <w:commentRangeStart w:id="584"/>
      <w:ins w:id="585" w:author="Sara Boyes" w:date="2023-05-10T20:28:00Z">
        <w:r w:rsidR="007E0C0E" w:rsidRPr="00EA6FD5">
          <w:rPr>
            <w:rFonts w:ascii="Times New Roman" w:hAnsi="Times New Roman" w:cs="Times New Roman"/>
            <w:sz w:val="24"/>
            <w:szCs w:val="24"/>
          </w:rPr>
          <w:t>and</w:t>
        </w:r>
        <w:commentRangeEnd w:id="584"/>
        <w:r w:rsidR="007E0C0E" w:rsidRPr="00EA6FD5">
          <w:rPr>
            <w:rStyle w:val="CommentReference"/>
          </w:rPr>
          <w:commentReference w:id="584"/>
        </w:r>
        <w:r w:rsidR="007E0C0E"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 xml:space="preserve">public property assets in the name and under the ownership of public authorities in </w:t>
      </w:r>
      <w:ins w:id="586" w:author="Sara Boyes" w:date="2023-05-10T19:53:00Z">
        <w:r w:rsidR="008E796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Republika Srpska</w:t>
      </w:r>
      <w:r w:rsidR="00FB57A0"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p>
    <w:p w14:paraId="3D3A557F" w14:textId="17A18FFB" w:rsidR="00C61767" w:rsidRPr="00EA6FD5" w:rsidRDefault="00FB57A0" w:rsidP="009A313D">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As</w:t>
      </w:r>
      <w:r w:rsidR="009A313D" w:rsidRPr="00EA6FD5">
        <w:rPr>
          <w:rFonts w:ascii="Times New Roman" w:hAnsi="Times New Roman" w:cs="Times New Roman"/>
          <w:sz w:val="24"/>
          <w:szCs w:val="24"/>
        </w:rPr>
        <w:t xml:space="preserve"> established in several </w:t>
      </w:r>
      <w:ins w:id="587" w:author="Sara Boyes" w:date="2023-05-10T20:28:00Z">
        <w:r w:rsidR="007E0C0E" w:rsidRPr="00EA6FD5">
          <w:rPr>
            <w:rFonts w:ascii="Times New Roman" w:hAnsi="Times New Roman" w:cs="Times New Roman"/>
            <w:sz w:val="24"/>
            <w:szCs w:val="24"/>
          </w:rPr>
          <w:t xml:space="preserve">decisions </w:t>
        </w:r>
      </w:ins>
      <w:ins w:id="588" w:author="Sara Boyes" w:date="2023-05-10T20:29:00Z">
        <w:r w:rsidR="007E0C0E" w:rsidRPr="00EA6FD5">
          <w:rPr>
            <w:rFonts w:ascii="Times New Roman" w:hAnsi="Times New Roman" w:cs="Times New Roman"/>
            <w:sz w:val="24"/>
            <w:szCs w:val="24"/>
          </w:rPr>
          <w:t xml:space="preserve">of the </w:t>
        </w:r>
      </w:ins>
      <w:r w:rsidR="00AC505B" w:rsidRPr="00EA6FD5">
        <w:rPr>
          <w:rFonts w:ascii="Times New Roman" w:hAnsi="Times New Roman" w:cs="Times New Roman"/>
          <w:sz w:val="24"/>
          <w:szCs w:val="24"/>
        </w:rPr>
        <w:t>Constitutional Court of Bosnia and Herzegovina</w:t>
      </w:r>
      <w:del w:id="589" w:author="Sara Boyes" w:date="2023-05-10T20:28:00Z">
        <w:r w:rsidR="00AC505B" w:rsidRPr="00EA6FD5" w:rsidDel="007E0C0E">
          <w:rPr>
            <w:rFonts w:ascii="Times New Roman" w:hAnsi="Times New Roman" w:cs="Times New Roman"/>
            <w:sz w:val="24"/>
            <w:szCs w:val="24"/>
          </w:rPr>
          <w:delText xml:space="preserve"> </w:delText>
        </w:r>
        <w:r w:rsidR="009A313D" w:rsidRPr="00EA6FD5" w:rsidDel="007E0C0E">
          <w:rPr>
            <w:rFonts w:ascii="Times New Roman" w:hAnsi="Times New Roman" w:cs="Times New Roman"/>
            <w:sz w:val="24"/>
            <w:szCs w:val="24"/>
          </w:rPr>
          <w:delText>decisions</w:delText>
        </w:r>
      </w:del>
      <w:r w:rsidR="00AC505B" w:rsidRPr="00EA6FD5">
        <w:rPr>
          <w:rFonts w:ascii="Times New Roman" w:hAnsi="Times New Roman" w:cs="Times New Roman"/>
          <w:sz w:val="24"/>
          <w:szCs w:val="24"/>
        </w:rPr>
        <w:t xml:space="preserve">, </w:t>
      </w:r>
      <w:ins w:id="590" w:author="Sara Boyes" w:date="2023-05-10T19:53:00Z">
        <w:r w:rsidR="008E7963" w:rsidRPr="00EA6FD5">
          <w:rPr>
            <w:rFonts w:ascii="Times New Roman" w:hAnsi="Times New Roman" w:cs="Times New Roman"/>
            <w:sz w:val="24"/>
            <w:szCs w:val="24"/>
          </w:rPr>
          <w:t xml:space="preserve">the </w:t>
        </w:r>
      </w:ins>
      <w:r w:rsidR="009A313D" w:rsidRPr="00EA6FD5">
        <w:rPr>
          <w:rFonts w:ascii="Times New Roman" w:hAnsi="Times New Roman" w:cs="Times New Roman"/>
          <w:sz w:val="24"/>
          <w:szCs w:val="24"/>
        </w:rPr>
        <w:t xml:space="preserve">Republika Srpska does not have the constitutional competence to regulate </w:t>
      </w:r>
      <w:del w:id="591" w:author="Sara Boyes" w:date="2023-05-10T20:29:00Z">
        <w:r w:rsidR="009A313D" w:rsidRPr="00EA6FD5" w:rsidDel="007E0C0E">
          <w:rPr>
            <w:rFonts w:ascii="Times New Roman" w:hAnsi="Times New Roman" w:cs="Times New Roman"/>
            <w:sz w:val="24"/>
            <w:szCs w:val="24"/>
          </w:rPr>
          <w:delText>s</w:delText>
        </w:r>
      </w:del>
      <w:ins w:id="592" w:author="Sara Boyes" w:date="2023-05-10T20:29:00Z">
        <w:r w:rsidR="007E0C0E" w:rsidRPr="00EA6FD5">
          <w:rPr>
            <w:rFonts w:ascii="Times New Roman" w:hAnsi="Times New Roman" w:cs="Times New Roman"/>
            <w:sz w:val="24"/>
            <w:szCs w:val="24"/>
          </w:rPr>
          <w:t>S</w:t>
        </w:r>
      </w:ins>
      <w:r w:rsidR="009A313D" w:rsidRPr="00EA6FD5">
        <w:rPr>
          <w:rFonts w:ascii="Times New Roman" w:hAnsi="Times New Roman" w:cs="Times New Roman"/>
          <w:sz w:val="24"/>
          <w:szCs w:val="24"/>
        </w:rPr>
        <w:t>tate property assets because</w:t>
      </w:r>
      <w:r w:rsidR="00AC505B" w:rsidRPr="00EA6FD5">
        <w:rPr>
          <w:rFonts w:ascii="Times New Roman" w:hAnsi="Times New Roman" w:cs="Times New Roman"/>
          <w:sz w:val="24"/>
          <w:szCs w:val="24"/>
        </w:rPr>
        <w:t xml:space="preserve"> that jurisdiction belongs to </w:t>
      </w:r>
      <w:r w:rsidR="0003571F" w:rsidRPr="00EA6FD5">
        <w:rPr>
          <w:rFonts w:ascii="Times New Roman" w:hAnsi="Times New Roman" w:cs="Times New Roman"/>
          <w:sz w:val="24"/>
          <w:szCs w:val="24"/>
        </w:rPr>
        <w:t xml:space="preserve">the State of </w:t>
      </w:r>
      <w:r w:rsidR="00AC505B" w:rsidRPr="00EA6FD5">
        <w:rPr>
          <w:rFonts w:ascii="Times New Roman" w:hAnsi="Times New Roman" w:cs="Times New Roman"/>
          <w:sz w:val="24"/>
          <w:szCs w:val="24"/>
        </w:rPr>
        <w:t xml:space="preserve">Bosnia and Herzegovina </w:t>
      </w:r>
      <w:commentRangeStart w:id="593"/>
      <w:r w:rsidR="00AC505B" w:rsidRPr="00EA6FD5">
        <w:rPr>
          <w:rFonts w:ascii="Times New Roman" w:hAnsi="Times New Roman" w:cs="Times New Roman"/>
          <w:sz w:val="24"/>
          <w:szCs w:val="24"/>
        </w:rPr>
        <w:t xml:space="preserve">following </w:t>
      </w:r>
      <w:commentRangeEnd w:id="593"/>
      <w:r w:rsidR="009D444F" w:rsidRPr="00EA6FD5">
        <w:rPr>
          <w:rStyle w:val="CommentReference"/>
        </w:rPr>
        <w:commentReference w:id="593"/>
      </w:r>
      <w:r w:rsidR="00AC505B" w:rsidRPr="00EA6FD5">
        <w:rPr>
          <w:rFonts w:ascii="Times New Roman" w:hAnsi="Times New Roman" w:cs="Times New Roman"/>
          <w:sz w:val="24"/>
          <w:szCs w:val="24"/>
        </w:rPr>
        <w:t xml:space="preserve">the </w:t>
      </w:r>
      <w:del w:id="594" w:author="Sara Boyes" w:date="2023-05-08T17:26:00Z">
        <w:r w:rsidR="00AC505B" w:rsidRPr="00EA6FD5" w:rsidDel="007F0D33">
          <w:rPr>
            <w:rFonts w:ascii="Times New Roman" w:hAnsi="Times New Roman" w:cs="Times New Roman"/>
            <w:sz w:val="24"/>
            <w:szCs w:val="24"/>
          </w:rPr>
          <w:delText>BiH</w:delText>
        </w:r>
      </w:del>
      <w:r w:rsidR="00AC505B" w:rsidRPr="00EA6FD5">
        <w:rPr>
          <w:rFonts w:ascii="Times New Roman" w:hAnsi="Times New Roman" w:cs="Times New Roman"/>
          <w:sz w:val="24"/>
          <w:szCs w:val="24"/>
        </w:rPr>
        <w:t xml:space="preserve"> </w:t>
      </w:r>
      <w:r w:rsidR="009A313D" w:rsidRPr="00EA6FD5">
        <w:rPr>
          <w:rFonts w:ascii="Times New Roman" w:hAnsi="Times New Roman" w:cs="Times New Roman"/>
          <w:sz w:val="24"/>
          <w:szCs w:val="24"/>
        </w:rPr>
        <w:t>Constitutio</w:t>
      </w:r>
      <w:r w:rsidR="00AC505B" w:rsidRPr="00EA6FD5">
        <w:rPr>
          <w:rFonts w:ascii="Times New Roman" w:hAnsi="Times New Roman" w:cs="Times New Roman"/>
          <w:sz w:val="24"/>
          <w:szCs w:val="24"/>
        </w:rPr>
        <w:t>n</w:t>
      </w:r>
      <w:ins w:id="595" w:author="Sara Boyes" w:date="2023-05-10T20:32:00Z">
        <w:r w:rsidR="00AD63B0" w:rsidRPr="00EA6FD5">
          <w:rPr>
            <w:rFonts w:ascii="Times New Roman" w:hAnsi="Times New Roman" w:cs="Times New Roman"/>
            <w:sz w:val="24"/>
            <w:szCs w:val="24"/>
          </w:rPr>
          <w:t xml:space="preserve"> of Bosnia and Herzegovina</w:t>
        </w:r>
      </w:ins>
      <w:r w:rsidR="009A313D" w:rsidRPr="00EA6FD5">
        <w:rPr>
          <w:rFonts w:ascii="Times New Roman" w:hAnsi="Times New Roman" w:cs="Times New Roman"/>
          <w:sz w:val="24"/>
          <w:szCs w:val="24"/>
        </w:rPr>
        <w:t xml:space="preserve">. Therefore, the new Law on Immovable Property </w:t>
      </w:r>
      <w:r w:rsidR="00F55C59" w:rsidRPr="00EA6FD5">
        <w:rPr>
          <w:rFonts w:ascii="Times New Roman" w:hAnsi="Times New Roman" w:cs="Times New Roman"/>
          <w:sz w:val="24"/>
          <w:szCs w:val="24"/>
        </w:rPr>
        <w:t xml:space="preserve">of </w:t>
      </w:r>
      <w:ins w:id="596" w:author="Sara Boyes" w:date="2023-05-10T19:53:00Z">
        <w:r w:rsidR="008E7963" w:rsidRPr="00EA6FD5">
          <w:rPr>
            <w:rFonts w:ascii="Times New Roman" w:hAnsi="Times New Roman" w:cs="Times New Roman"/>
            <w:sz w:val="24"/>
            <w:szCs w:val="24"/>
          </w:rPr>
          <w:t xml:space="preserve">the </w:t>
        </w:r>
      </w:ins>
      <w:r w:rsidR="00F55C59" w:rsidRPr="00EA6FD5">
        <w:rPr>
          <w:rFonts w:ascii="Times New Roman" w:hAnsi="Times New Roman" w:cs="Times New Roman"/>
          <w:sz w:val="24"/>
          <w:szCs w:val="24"/>
        </w:rPr>
        <w:t xml:space="preserve">Republika Srpska </w:t>
      </w:r>
      <w:r w:rsidR="009A313D" w:rsidRPr="00EA6FD5">
        <w:rPr>
          <w:rFonts w:ascii="Times New Roman" w:hAnsi="Times New Roman" w:cs="Times New Roman"/>
          <w:sz w:val="24"/>
          <w:szCs w:val="24"/>
        </w:rPr>
        <w:t xml:space="preserve">disregards </w:t>
      </w:r>
      <w:r w:rsidRPr="00EA6FD5">
        <w:rPr>
          <w:rFonts w:ascii="Times New Roman" w:hAnsi="Times New Roman" w:cs="Times New Roman"/>
          <w:sz w:val="24"/>
          <w:szCs w:val="24"/>
        </w:rPr>
        <w:t>several</w:t>
      </w:r>
      <w:r w:rsidR="009A313D" w:rsidRPr="00EA6FD5">
        <w:rPr>
          <w:rFonts w:ascii="Times New Roman" w:hAnsi="Times New Roman" w:cs="Times New Roman"/>
          <w:sz w:val="24"/>
          <w:szCs w:val="24"/>
        </w:rPr>
        <w:t xml:space="preserve"> final and binding decisions of the Constitutional Court of </w:t>
      </w:r>
      <w:del w:id="597" w:author="Sara Boyes" w:date="2023-05-08T17:26:00Z">
        <w:r w:rsidR="009A313D" w:rsidRPr="00EA6FD5" w:rsidDel="007F0D33">
          <w:rPr>
            <w:rFonts w:ascii="Times New Roman" w:hAnsi="Times New Roman" w:cs="Times New Roman"/>
            <w:sz w:val="24"/>
            <w:szCs w:val="24"/>
          </w:rPr>
          <w:delText>BiH</w:delText>
        </w:r>
      </w:del>
      <w:ins w:id="598" w:author="Sara Boyes" w:date="2023-05-08T17:26:00Z">
        <w:r w:rsidR="007F0D33" w:rsidRPr="00EA6FD5">
          <w:rPr>
            <w:rFonts w:ascii="Times New Roman" w:hAnsi="Times New Roman" w:cs="Times New Roman"/>
            <w:sz w:val="24"/>
            <w:szCs w:val="24"/>
          </w:rPr>
          <w:t>Bosnia and Herzegovina</w:t>
        </w:r>
      </w:ins>
      <w:r w:rsidR="009A313D" w:rsidRPr="00EA6FD5">
        <w:rPr>
          <w:rFonts w:ascii="Times New Roman" w:hAnsi="Times New Roman" w:cs="Times New Roman"/>
          <w:sz w:val="24"/>
          <w:szCs w:val="24"/>
        </w:rPr>
        <w:t xml:space="preserve"> and violates the State Property Disposal Ban. It is an unconstitutional, unilateral act creat</w:t>
      </w:r>
      <w:r w:rsidR="00AC505B" w:rsidRPr="00EA6FD5">
        <w:rPr>
          <w:rFonts w:ascii="Times New Roman" w:hAnsi="Times New Roman" w:cs="Times New Roman"/>
          <w:sz w:val="24"/>
          <w:szCs w:val="24"/>
        </w:rPr>
        <w:t>ing</w:t>
      </w:r>
      <w:r w:rsidR="009A313D" w:rsidRPr="00EA6FD5">
        <w:rPr>
          <w:rFonts w:ascii="Times New Roman" w:hAnsi="Times New Roman" w:cs="Times New Roman"/>
          <w:sz w:val="24"/>
          <w:szCs w:val="24"/>
        </w:rPr>
        <w:t xml:space="preserve"> harmful legal effects and preclud</w:t>
      </w:r>
      <w:r w:rsidR="00AC505B" w:rsidRPr="00EA6FD5">
        <w:rPr>
          <w:rFonts w:ascii="Times New Roman" w:hAnsi="Times New Roman" w:cs="Times New Roman"/>
          <w:sz w:val="24"/>
          <w:szCs w:val="24"/>
        </w:rPr>
        <w:t>ing</w:t>
      </w:r>
      <w:r w:rsidR="009A313D" w:rsidRPr="00EA6FD5">
        <w:rPr>
          <w:rFonts w:ascii="Times New Roman" w:hAnsi="Times New Roman" w:cs="Times New Roman"/>
          <w:sz w:val="24"/>
          <w:szCs w:val="24"/>
        </w:rPr>
        <w:t xml:space="preserve"> the achievement of the State Property Objective of the 5</w:t>
      </w:r>
      <w:del w:id="599" w:author="Sara Boyes" w:date="2023-05-10T20:06:00Z">
        <w:r w:rsidR="009A313D" w:rsidRPr="00EA6FD5" w:rsidDel="006414C5">
          <w:rPr>
            <w:rFonts w:ascii="Times New Roman" w:hAnsi="Times New Roman" w:cs="Times New Roman"/>
            <w:sz w:val="24"/>
            <w:szCs w:val="24"/>
          </w:rPr>
          <w:delText>+</w:delText>
        </w:r>
      </w:del>
      <w:ins w:id="600" w:author="Sara Boyes" w:date="2023-05-10T20:06:00Z">
        <w:r w:rsidR="006414C5" w:rsidRPr="00EA6FD5">
          <w:rPr>
            <w:rFonts w:ascii="Times New Roman" w:hAnsi="Times New Roman" w:cs="Times New Roman"/>
            <w:sz w:val="24"/>
            <w:szCs w:val="24"/>
          </w:rPr>
          <w:t xml:space="preserve"> plus </w:t>
        </w:r>
      </w:ins>
      <w:r w:rsidR="009A313D" w:rsidRPr="00EA6FD5">
        <w:rPr>
          <w:rFonts w:ascii="Times New Roman" w:hAnsi="Times New Roman" w:cs="Times New Roman"/>
          <w:sz w:val="24"/>
          <w:szCs w:val="24"/>
        </w:rPr>
        <w:t xml:space="preserve">2 </w:t>
      </w:r>
      <w:del w:id="601" w:author="Sara Boyes" w:date="2023-05-10T20:55:00Z">
        <w:r w:rsidR="009A313D" w:rsidRPr="00EA6FD5" w:rsidDel="001A78FC">
          <w:rPr>
            <w:rFonts w:ascii="Times New Roman" w:hAnsi="Times New Roman" w:cs="Times New Roman"/>
            <w:sz w:val="24"/>
            <w:szCs w:val="24"/>
          </w:rPr>
          <w:delText>A</w:delText>
        </w:r>
      </w:del>
      <w:ins w:id="602" w:author="Sara Boyes" w:date="2023-05-10T20:55:00Z">
        <w:r w:rsidR="001A78FC" w:rsidRPr="00EA6FD5">
          <w:rPr>
            <w:rFonts w:ascii="Times New Roman" w:hAnsi="Times New Roman" w:cs="Times New Roman"/>
            <w:sz w:val="24"/>
            <w:szCs w:val="24"/>
          </w:rPr>
          <w:t>a</w:t>
        </w:r>
      </w:ins>
      <w:r w:rsidR="009A313D" w:rsidRPr="00EA6FD5">
        <w:rPr>
          <w:rFonts w:ascii="Times New Roman" w:hAnsi="Times New Roman" w:cs="Times New Roman"/>
          <w:sz w:val="24"/>
          <w:szCs w:val="24"/>
        </w:rPr>
        <w:t>genda.</w:t>
      </w:r>
    </w:p>
    <w:p w14:paraId="01EEC527" w14:textId="6D63E583" w:rsidR="00C61767" w:rsidRPr="00EA6FD5" w:rsidRDefault="00C61767" w:rsidP="00C61767">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Therefore, o</w:t>
      </w:r>
      <w:r w:rsidR="00874FE2" w:rsidRPr="00EA6FD5">
        <w:rPr>
          <w:rFonts w:ascii="Times New Roman" w:eastAsia="Times New Roman" w:hAnsi="Times New Roman" w:cs="Times New Roman"/>
          <w:bCs/>
          <w:sz w:val="24"/>
          <w:szCs w:val="24"/>
        </w:rPr>
        <w:t xml:space="preserve">n 27 February </w:t>
      </w:r>
      <w:del w:id="603" w:author="Sara Boyes" w:date="2023-05-10T23:11:00Z">
        <w:r w:rsidR="00874FE2" w:rsidRPr="00EA6FD5" w:rsidDel="00760E77">
          <w:rPr>
            <w:rFonts w:ascii="Times New Roman" w:eastAsia="Times New Roman" w:hAnsi="Times New Roman" w:cs="Times New Roman"/>
            <w:bCs/>
            <w:sz w:val="24"/>
            <w:szCs w:val="24"/>
          </w:rPr>
          <w:delText>this year</w:delText>
        </w:r>
      </w:del>
      <w:ins w:id="604" w:author="Sara Boyes" w:date="2023-05-10T23:11:00Z">
        <w:r w:rsidR="00760E77" w:rsidRPr="00EA6FD5">
          <w:rPr>
            <w:rFonts w:ascii="Times New Roman" w:eastAsia="Times New Roman" w:hAnsi="Times New Roman" w:cs="Times New Roman"/>
            <w:bCs/>
            <w:sz w:val="24"/>
            <w:szCs w:val="24"/>
          </w:rPr>
          <w:t>2023</w:t>
        </w:r>
      </w:ins>
      <w:r w:rsidR="00874FE2" w:rsidRPr="00EA6FD5">
        <w:rPr>
          <w:rFonts w:ascii="Times New Roman" w:eastAsia="Times New Roman" w:hAnsi="Times New Roman" w:cs="Times New Roman"/>
          <w:bCs/>
          <w:sz w:val="24"/>
          <w:szCs w:val="24"/>
        </w:rPr>
        <w:t xml:space="preserve">, I issued </w:t>
      </w:r>
      <w:r w:rsidRPr="00EA6FD5">
        <w:rPr>
          <w:rFonts w:ascii="Times New Roman" w:eastAsia="Times New Roman" w:hAnsi="Times New Roman" w:cs="Times New Roman"/>
          <w:bCs/>
          <w:sz w:val="24"/>
          <w:szCs w:val="24"/>
        </w:rPr>
        <w:t xml:space="preserve">a </w:t>
      </w:r>
      <w:ins w:id="605" w:author="Sara Boyes" w:date="2023-05-16T17:18:00Z">
        <w:r w:rsidR="009D444F" w:rsidRPr="00EA6FD5">
          <w:rPr>
            <w:rFonts w:ascii="Times New Roman" w:eastAsia="Times New Roman" w:hAnsi="Times New Roman" w:cs="Times New Roman"/>
            <w:bCs/>
            <w:sz w:val="24"/>
            <w:szCs w:val="24"/>
          </w:rPr>
          <w:t>n</w:t>
        </w:r>
      </w:ins>
      <w:del w:id="606" w:author="Sara Boyes" w:date="2023-05-16T17:18:00Z">
        <w:r w:rsidR="00874FE2" w:rsidRPr="00EA6FD5" w:rsidDel="009D444F">
          <w:rPr>
            <w:rFonts w:ascii="Times New Roman" w:eastAsia="Times New Roman" w:hAnsi="Times New Roman" w:cs="Times New Roman"/>
            <w:bCs/>
            <w:sz w:val="24"/>
            <w:szCs w:val="24"/>
          </w:rPr>
          <w:delText>N</w:delText>
        </w:r>
      </w:del>
      <w:r w:rsidR="00874FE2" w:rsidRPr="00EA6FD5">
        <w:rPr>
          <w:rFonts w:ascii="Times New Roman" w:eastAsia="Times New Roman" w:hAnsi="Times New Roman" w:cs="Times New Roman"/>
          <w:bCs/>
          <w:sz w:val="24"/>
          <w:szCs w:val="24"/>
        </w:rPr>
        <w:t xml:space="preserve">otice on the </w:t>
      </w:r>
      <w:ins w:id="607" w:author="Sara Boyes" w:date="2023-05-16T17:18:00Z">
        <w:r w:rsidR="009D444F" w:rsidRPr="00EA6FD5">
          <w:rPr>
            <w:rFonts w:ascii="Times New Roman" w:eastAsia="Times New Roman" w:hAnsi="Times New Roman" w:cs="Times New Roman"/>
            <w:bCs/>
            <w:sz w:val="24"/>
            <w:szCs w:val="24"/>
          </w:rPr>
          <w:t>a</w:t>
        </w:r>
      </w:ins>
      <w:del w:id="608" w:author="Sara Boyes" w:date="2023-05-16T17:18:00Z">
        <w:r w:rsidR="00874FE2" w:rsidRPr="00EA6FD5" w:rsidDel="009D444F">
          <w:rPr>
            <w:rFonts w:ascii="Times New Roman" w:eastAsia="Times New Roman" w:hAnsi="Times New Roman" w:cs="Times New Roman"/>
            <w:bCs/>
            <w:sz w:val="24"/>
            <w:szCs w:val="24"/>
          </w:rPr>
          <w:delText>A</w:delText>
        </w:r>
      </w:del>
      <w:r w:rsidR="00874FE2" w:rsidRPr="00EA6FD5">
        <w:rPr>
          <w:rFonts w:ascii="Times New Roman" w:eastAsia="Times New Roman" w:hAnsi="Times New Roman" w:cs="Times New Roman"/>
          <w:bCs/>
          <w:sz w:val="24"/>
          <w:szCs w:val="24"/>
        </w:rPr>
        <w:t xml:space="preserve">pplication of my </w:t>
      </w:r>
      <w:ins w:id="609" w:author="Sara Boyes" w:date="2023-05-16T17:18:00Z">
        <w:r w:rsidR="009D444F" w:rsidRPr="00EA6FD5">
          <w:rPr>
            <w:rFonts w:ascii="Times New Roman" w:eastAsia="Times New Roman" w:hAnsi="Times New Roman" w:cs="Times New Roman"/>
            <w:bCs/>
            <w:sz w:val="24"/>
            <w:szCs w:val="24"/>
          </w:rPr>
          <w:t>o</w:t>
        </w:r>
      </w:ins>
      <w:del w:id="610" w:author="Sara Boyes" w:date="2023-05-16T17:18:00Z">
        <w:r w:rsidR="00874FE2" w:rsidRPr="00EA6FD5" w:rsidDel="009D444F">
          <w:rPr>
            <w:rFonts w:ascii="Times New Roman" w:eastAsia="Times New Roman" w:hAnsi="Times New Roman" w:cs="Times New Roman"/>
            <w:bCs/>
            <w:sz w:val="24"/>
            <w:szCs w:val="24"/>
          </w:rPr>
          <w:delText>O</w:delText>
        </w:r>
      </w:del>
      <w:r w:rsidR="00874FE2" w:rsidRPr="00EA6FD5">
        <w:rPr>
          <w:rFonts w:ascii="Times New Roman" w:eastAsia="Times New Roman" w:hAnsi="Times New Roman" w:cs="Times New Roman"/>
          <w:bCs/>
          <w:sz w:val="24"/>
          <w:szCs w:val="24"/>
        </w:rPr>
        <w:t xml:space="preserve">rder of 12 April 2022 to the new </w:t>
      </w:r>
      <w:del w:id="611" w:author="Sara Boyes" w:date="2023-05-08T17:22:00Z">
        <w:r w:rsidR="00874FE2" w:rsidRPr="00EA6FD5" w:rsidDel="0036648B">
          <w:rPr>
            <w:rFonts w:ascii="Times New Roman" w:eastAsia="Times New Roman" w:hAnsi="Times New Roman" w:cs="Times New Roman"/>
            <w:bCs/>
            <w:sz w:val="24"/>
            <w:szCs w:val="24"/>
            <w:rPrChange w:id="612" w:author="Sara Boyes" w:date="2023-05-10T20:50:00Z">
              <w:rPr>
                <w:rFonts w:ascii="Times New Roman" w:eastAsia="Times New Roman" w:hAnsi="Times New Roman" w:cs="Times New Roman"/>
                <w:bCs/>
                <w:sz w:val="24"/>
                <w:szCs w:val="24"/>
                <w:highlight w:val="yellow"/>
              </w:rPr>
            </w:rPrChange>
          </w:rPr>
          <w:delText>RS</w:delText>
        </w:r>
      </w:del>
      <w:ins w:id="613" w:author="Sara Boyes" w:date="2023-05-08T17:22:00Z">
        <w:r w:rsidR="0036648B" w:rsidRPr="00EA6FD5">
          <w:rPr>
            <w:rFonts w:ascii="Times New Roman" w:eastAsia="Times New Roman" w:hAnsi="Times New Roman" w:cs="Times New Roman"/>
            <w:bCs/>
            <w:sz w:val="24"/>
            <w:szCs w:val="24"/>
            <w:rPrChange w:id="614" w:author="Sara Boyes" w:date="2023-05-10T20:50:00Z">
              <w:rPr>
                <w:rFonts w:ascii="Times New Roman" w:eastAsia="Times New Roman" w:hAnsi="Times New Roman" w:cs="Times New Roman"/>
                <w:bCs/>
                <w:sz w:val="24"/>
                <w:szCs w:val="24"/>
                <w:highlight w:val="yellow"/>
              </w:rPr>
            </w:rPrChange>
          </w:rPr>
          <w:t>Republika Srpska</w:t>
        </w:r>
      </w:ins>
      <w:r w:rsidR="00874FE2" w:rsidRPr="00EA6FD5">
        <w:rPr>
          <w:rFonts w:ascii="Times New Roman" w:eastAsia="Times New Roman" w:hAnsi="Times New Roman" w:cs="Times New Roman"/>
          <w:bCs/>
          <w:sz w:val="24"/>
          <w:szCs w:val="24"/>
        </w:rPr>
        <w:t xml:space="preserve"> Law on Immovable Property Used for </w:t>
      </w:r>
      <w:r w:rsidR="00FB57A0" w:rsidRPr="00EA6FD5">
        <w:rPr>
          <w:rFonts w:ascii="Times New Roman" w:eastAsia="Times New Roman" w:hAnsi="Times New Roman" w:cs="Times New Roman"/>
          <w:bCs/>
          <w:sz w:val="24"/>
          <w:szCs w:val="24"/>
        </w:rPr>
        <w:t xml:space="preserve">the </w:t>
      </w:r>
      <w:r w:rsidR="00874FE2" w:rsidRPr="00EA6FD5">
        <w:rPr>
          <w:rFonts w:ascii="Times New Roman" w:eastAsia="Times New Roman" w:hAnsi="Times New Roman" w:cs="Times New Roman"/>
          <w:bCs/>
          <w:sz w:val="24"/>
          <w:szCs w:val="24"/>
        </w:rPr>
        <w:t xml:space="preserve">Functioning of Public Authority. Pursuant to this </w:t>
      </w:r>
      <w:ins w:id="615" w:author="Sara Boyes" w:date="2023-05-16T17:19:00Z">
        <w:r w:rsidR="009D444F" w:rsidRPr="00EA6FD5">
          <w:rPr>
            <w:rFonts w:ascii="Times New Roman" w:eastAsia="Times New Roman" w:hAnsi="Times New Roman" w:cs="Times New Roman"/>
            <w:bCs/>
            <w:sz w:val="24"/>
            <w:szCs w:val="24"/>
          </w:rPr>
          <w:t>n</w:t>
        </w:r>
      </w:ins>
      <w:del w:id="616" w:author="Sara Boyes" w:date="2023-05-16T17:19:00Z">
        <w:r w:rsidR="00874FE2" w:rsidRPr="00EA6FD5" w:rsidDel="009D444F">
          <w:rPr>
            <w:rFonts w:ascii="Times New Roman" w:eastAsia="Times New Roman" w:hAnsi="Times New Roman" w:cs="Times New Roman"/>
            <w:bCs/>
            <w:sz w:val="24"/>
            <w:szCs w:val="24"/>
          </w:rPr>
          <w:delText>N</w:delText>
        </w:r>
      </w:del>
      <w:r w:rsidR="00874FE2" w:rsidRPr="00EA6FD5">
        <w:rPr>
          <w:rFonts w:ascii="Times New Roman" w:eastAsia="Times New Roman" w:hAnsi="Times New Roman" w:cs="Times New Roman"/>
          <w:bCs/>
          <w:sz w:val="24"/>
          <w:szCs w:val="24"/>
        </w:rPr>
        <w:t xml:space="preserve">otice, my </w:t>
      </w:r>
      <w:ins w:id="617" w:author="Sara Boyes" w:date="2023-05-16T17:19:00Z">
        <w:r w:rsidR="009D444F" w:rsidRPr="00EA6FD5">
          <w:rPr>
            <w:rFonts w:ascii="Times New Roman" w:eastAsia="Times New Roman" w:hAnsi="Times New Roman" w:cs="Times New Roman"/>
            <w:bCs/>
            <w:sz w:val="24"/>
            <w:szCs w:val="24"/>
          </w:rPr>
          <w:t>o</w:t>
        </w:r>
      </w:ins>
      <w:del w:id="618" w:author="Sara Boyes" w:date="2023-05-16T17:19:00Z">
        <w:r w:rsidR="00874FE2" w:rsidRPr="00EA6FD5" w:rsidDel="009D444F">
          <w:rPr>
            <w:rFonts w:ascii="Times New Roman" w:eastAsia="Times New Roman" w:hAnsi="Times New Roman" w:cs="Times New Roman"/>
            <w:bCs/>
            <w:sz w:val="24"/>
            <w:szCs w:val="24"/>
          </w:rPr>
          <w:delText>O</w:delText>
        </w:r>
      </w:del>
      <w:r w:rsidR="00874FE2" w:rsidRPr="00EA6FD5">
        <w:rPr>
          <w:rFonts w:ascii="Times New Roman" w:eastAsia="Times New Roman" w:hAnsi="Times New Roman" w:cs="Times New Roman"/>
          <w:bCs/>
          <w:sz w:val="24"/>
          <w:szCs w:val="24"/>
        </w:rPr>
        <w:t xml:space="preserve">rder </w:t>
      </w:r>
      <w:r w:rsidR="001A0227" w:rsidRPr="00EA6FD5">
        <w:rPr>
          <w:rFonts w:ascii="Times New Roman" w:eastAsia="Times New Roman" w:hAnsi="Times New Roman" w:cs="Times New Roman"/>
          <w:bCs/>
          <w:sz w:val="24"/>
          <w:szCs w:val="24"/>
        </w:rPr>
        <w:t>of</w:t>
      </w:r>
      <w:r w:rsidR="00874FE2" w:rsidRPr="00EA6FD5">
        <w:rPr>
          <w:rFonts w:ascii="Times New Roman" w:eastAsia="Times New Roman" w:hAnsi="Times New Roman" w:cs="Times New Roman"/>
          <w:bCs/>
          <w:sz w:val="24"/>
          <w:szCs w:val="24"/>
        </w:rPr>
        <w:t xml:space="preserve"> 2022, which originally referred to the previous </w:t>
      </w:r>
      <w:del w:id="619" w:author="Sara Boyes" w:date="2023-05-08T17:22:00Z">
        <w:r w:rsidR="00874FE2" w:rsidRPr="00EA6FD5" w:rsidDel="0036648B">
          <w:rPr>
            <w:rFonts w:ascii="Times New Roman" w:eastAsia="Times New Roman" w:hAnsi="Times New Roman" w:cs="Times New Roman"/>
            <w:bCs/>
            <w:sz w:val="24"/>
            <w:szCs w:val="24"/>
          </w:rPr>
          <w:delText>RS</w:delText>
        </w:r>
      </w:del>
      <w:ins w:id="620" w:author="Sara Boyes" w:date="2023-05-08T17:22:00Z">
        <w:r w:rsidR="0036648B" w:rsidRPr="00EA6FD5">
          <w:rPr>
            <w:rFonts w:ascii="Times New Roman" w:eastAsia="Times New Roman" w:hAnsi="Times New Roman" w:cs="Times New Roman"/>
            <w:bCs/>
            <w:sz w:val="24"/>
            <w:szCs w:val="24"/>
          </w:rPr>
          <w:t>Republika Srpska</w:t>
        </w:r>
      </w:ins>
      <w:r w:rsidR="00874FE2" w:rsidRPr="00EA6FD5">
        <w:rPr>
          <w:rFonts w:ascii="Times New Roman" w:eastAsia="Times New Roman" w:hAnsi="Times New Roman" w:cs="Times New Roman"/>
          <w:bCs/>
          <w:sz w:val="24"/>
          <w:szCs w:val="24"/>
        </w:rPr>
        <w:t xml:space="preserve"> Law on Immovable Property, now </w:t>
      </w:r>
      <w:r w:rsidRPr="00EA6FD5">
        <w:rPr>
          <w:rFonts w:ascii="Times New Roman" w:eastAsia="Times New Roman" w:hAnsi="Times New Roman" w:cs="Times New Roman"/>
          <w:bCs/>
          <w:sz w:val="24"/>
          <w:szCs w:val="24"/>
        </w:rPr>
        <w:t xml:space="preserve">applied </w:t>
      </w:r>
      <w:r w:rsidR="00874FE2" w:rsidRPr="00EA6FD5">
        <w:rPr>
          <w:rFonts w:ascii="Times New Roman" w:eastAsia="Times New Roman" w:hAnsi="Times New Roman" w:cs="Times New Roman"/>
          <w:bCs/>
          <w:sz w:val="24"/>
          <w:szCs w:val="24"/>
        </w:rPr>
        <w:t xml:space="preserve">to and suspended the new </w:t>
      </w:r>
      <w:del w:id="621" w:author="Sara Boyes" w:date="2023-05-08T17:22:00Z">
        <w:r w:rsidR="00874FE2" w:rsidRPr="00EA6FD5" w:rsidDel="0036648B">
          <w:rPr>
            <w:rFonts w:ascii="Times New Roman" w:eastAsia="Times New Roman" w:hAnsi="Times New Roman" w:cs="Times New Roman"/>
            <w:bCs/>
            <w:sz w:val="24"/>
            <w:szCs w:val="24"/>
          </w:rPr>
          <w:delText>RS</w:delText>
        </w:r>
      </w:del>
      <w:ins w:id="622" w:author="Sara Boyes" w:date="2023-05-08T17:22:00Z">
        <w:r w:rsidR="0036648B" w:rsidRPr="00EA6FD5">
          <w:rPr>
            <w:rFonts w:ascii="Times New Roman" w:eastAsia="Times New Roman" w:hAnsi="Times New Roman" w:cs="Times New Roman"/>
            <w:bCs/>
            <w:sz w:val="24"/>
            <w:szCs w:val="24"/>
          </w:rPr>
          <w:t>Republika Srpska</w:t>
        </w:r>
      </w:ins>
      <w:r w:rsidR="00874FE2" w:rsidRPr="00EA6FD5">
        <w:rPr>
          <w:rFonts w:ascii="Times New Roman" w:eastAsia="Times New Roman" w:hAnsi="Times New Roman" w:cs="Times New Roman"/>
          <w:bCs/>
          <w:sz w:val="24"/>
          <w:szCs w:val="24"/>
        </w:rPr>
        <w:t xml:space="preserve"> Law on Immovable Property. </w:t>
      </w:r>
      <w:r w:rsidRPr="00EA6FD5">
        <w:rPr>
          <w:rFonts w:ascii="Times New Roman" w:eastAsia="Times New Roman" w:hAnsi="Times New Roman" w:cs="Times New Roman"/>
          <w:bCs/>
          <w:sz w:val="24"/>
          <w:szCs w:val="24"/>
        </w:rPr>
        <w:t xml:space="preserve">I again invited the Constitutional Court of </w:t>
      </w:r>
      <w:del w:id="623" w:author="Sara Boyes" w:date="2023-05-08T17:26:00Z">
        <w:r w:rsidRPr="00EA6FD5" w:rsidDel="007F0D33">
          <w:rPr>
            <w:rFonts w:ascii="Times New Roman" w:eastAsia="Times New Roman" w:hAnsi="Times New Roman" w:cs="Times New Roman"/>
            <w:bCs/>
            <w:sz w:val="24"/>
            <w:szCs w:val="24"/>
          </w:rPr>
          <w:delText>BiH</w:delText>
        </w:r>
      </w:del>
      <w:ins w:id="624" w:author="Sara Boyes" w:date="2023-05-08T17:26:00Z">
        <w:r w:rsidR="007F0D33" w:rsidRPr="00EA6FD5">
          <w:rPr>
            <w:rFonts w:ascii="Times New Roman" w:eastAsia="Times New Roman" w:hAnsi="Times New Roman" w:cs="Times New Roman"/>
            <w:bCs/>
            <w:sz w:val="24"/>
            <w:szCs w:val="24"/>
          </w:rPr>
          <w:t>Bosnia and Herzegovina</w:t>
        </w:r>
      </w:ins>
      <w:r w:rsidRPr="00EA6FD5">
        <w:rPr>
          <w:rFonts w:ascii="Times New Roman" w:eastAsia="Times New Roman" w:hAnsi="Times New Roman" w:cs="Times New Roman"/>
          <w:bCs/>
          <w:sz w:val="24"/>
          <w:szCs w:val="24"/>
        </w:rPr>
        <w:t xml:space="preserve"> to act as swiftly as possible and consider the possibility </w:t>
      </w:r>
      <w:r w:rsidR="00FB57A0" w:rsidRPr="00EA6FD5">
        <w:rPr>
          <w:rFonts w:ascii="Times New Roman" w:eastAsia="Times New Roman" w:hAnsi="Times New Roman" w:cs="Times New Roman"/>
          <w:bCs/>
          <w:sz w:val="24"/>
          <w:szCs w:val="24"/>
        </w:rPr>
        <w:t>of issuing</w:t>
      </w:r>
      <w:r w:rsidRPr="00EA6FD5">
        <w:rPr>
          <w:rFonts w:ascii="Times New Roman" w:eastAsia="Times New Roman" w:hAnsi="Times New Roman" w:cs="Times New Roman"/>
          <w:bCs/>
          <w:sz w:val="24"/>
          <w:szCs w:val="24"/>
        </w:rPr>
        <w:t xml:space="preserve"> an interim measure.</w:t>
      </w:r>
      <w:r w:rsidR="000B0F88" w:rsidRPr="00EA6FD5">
        <w:rPr>
          <w:rFonts w:ascii="Times New Roman" w:eastAsia="Times New Roman" w:hAnsi="Times New Roman" w:cs="Times New Roman"/>
          <w:bCs/>
          <w:sz w:val="24"/>
          <w:szCs w:val="24"/>
        </w:rPr>
        <w:t xml:space="preserve"> T</w:t>
      </w:r>
      <w:r w:rsidR="00874FE2" w:rsidRPr="00EA6FD5">
        <w:rPr>
          <w:rFonts w:ascii="Times New Roman" w:eastAsia="Times New Roman" w:hAnsi="Times New Roman" w:cs="Times New Roman"/>
          <w:bCs/>
          <w:sz w:val="24"/>
          <w:szCs w:val="24"/>
        </w:rPr>
        <w:t xml:space="preserve">his unconstitutional law was about to produce instant legal effects concerning the “legalization” of registrations of State and public property assets conducted so far in </w:t>
      </w:r>
      <w:ins w:id="625" w:author="Sara Boyes" w:date="2023-05-10T19:54:00Z">
        <w:r w:rsidR="008E7963" w:rsidRPr="00EA6FD5">
          <w:rPr>
            <w:rFonts w:ascii="Times New Roman" w:eastAsia="Times New Roman" w:hAnsi="Times New Roman" w:cs="Times New Roman"/>
            <w:bCs/>
            <w:sz w:val="24"/>
            <w:szCs w:val="24"/>
          </w:rPr>
          <w:t xml:space="preserve">the </w:t>
        </w:r>
      </w:ins>
      <w:r w:rsidR="00874FE2" w:rsidRPr="00EA6FD5">
        <w:rPr>
          <w:rFonts w:ascii="Times New Roman" w:eastAsia="Times New Roman" w:hAnsi="Times New Roman" w:cs="Times New Roman"/>
          <w:bCs/>
          <w:sz w:val="24"/>
          <w:szCs w:val="24"/>
        </w:rPr>
        <w:t>R</w:t>
      </w:r>
      <w:r w:rsidR="000B0F88" w:rsidRPr="00EA6FD5">
        <w:rPr>
          <w:rFonts w:ascii="Times New Roman" w:eastAsia="Times New Roman" w:hAnsi="Times New Roman" w:cs="Times New Roman"/>
          <w:bCs/>
          <w:sz w:val="24"/>
          <w:szCs w:val="24"/>
        </w:rPr>
        <w:t xml:space="preserve">epublika </w:t>
      </w:r>
      <w:r w:rsidR="00874FE2" w:rsidRPr="00EA6FD5">
        <w:rPr>
          <w:rFonts w:ascii="Times New Roman" w:eastAsia="Times New Roman" w:hAnsi="Times New Roman" w:cs="Times New Roman"/>
          <w:bCs/>
          <w:sz w:val="24"/>
          <w:szCs w:val="24"/>
        </w:rPr>
        <w:t>S</w:t>
      </w:r>
      <w:r w:rsidR="000B0F88" w:rsidRPr="00EA6FD5">
        <w:rPr>
          <w:rFonts w:ascii="Times New Roman" w:eastAsia="Times New Roman" w:hAnsi="Times New Roman" w:cs="Times New Roman"/>
          <w:bCs/>
          <w:sz w:val="24"/>
          <w:szCs w:val="24"/>
        </w:rPr>
        <w:t>rpska</w:t>
      </w:r>
      <w:r w:rsidR="00874FE2" w:rsidRPr="00EA6FD5">
        <w:rPr>
          <w:rFonts w:ascii="Times New Roman" w:eastAsia="Times New Roman" w:hAnsi="Times New Roman" w:cs="Times New Roman"/>
          <w:bCs/>
          <w:sz w:val="24"/>
          <w:szCs w:val="24"/>
        </w:rPr>
        <w:t xml:space="preserve">, thus giving </w:t>
      </w:r>
      <w:r w:rsidR="000B0F88" w:rsidRPr="00EA6FD5">
        <w:rPr>
          <w:rFonts w:ascii="Times New Roman" w:eastAsia="Times New Roman" w:hAnsi="Times New Roman" w:cs="Times New Roman"/>
          <w:bCs/>
          <w:sz w:val="24"/>
          <w:szCs w:val="24"/>
        </w:rPr>
        <w:t xml:space="preserve">the entity </w:t>
      </w:r>
      <w:r w:rsidR="00874FE2" w:rsidRPr="00EA6FD5">
        <w:rPr>
          <w:rFonts w:ascii="Times New Roman" w:eastAsia="Times New Roman" w:hAnsi="Times New Roman" w:cs="Times New Roman"/>
          <w:bCs/>
          <w:sz w:val="24"/>
          <w:szCs w:val="24"/>
        </w:rPr>
        <w:t xml:space="preserve">legal </w:t>
      </w:r>
      <w:r w:rsidR="00AC505B" w:rsidRPr="00EA6FD5">
        <w:rPr>
          <w:rFonts w:ascii="Times New Roman" w:eastAsia="Times New Roman" w:hAnsi="Times New Roman" w:cs="Times New Roman"/>
          <w:bCs/>
          <w:sz w:val="24"/>
          <w:szCs w:val="24"/>
        </w:rPr>
        <w:t>cover</w:t>
      </w:r>
      <w:r w:rsidR="00874FE2" w:rsidRPr="00EA6FD5">
        <w:rPr>
          <w:rFonts w:ascii="Times New Roman" w:eastAsia="Times New Roman" w:hAnsi="Times New Roman" w:cs="Times New Roman"/>
          <w:bCs/>
          <w:sz w:val="24"/>
          <w:szCs w:val="24"/>
        </w:rPr>
        <w:t xml:space="preserve"> and providing ratification </w:t>
      </w:r>
      <w:r w:rsidR="000B0F88" w:rsidRPr="00EA6FD5">
        <w:rPr>
          <w:rFonts w:ascii="Times New Roman" w:eastAsia="Times New Roman" w:hAnsi="Times New Roman" w:cs="Times New Roman"/>
          <w:bCs/>
          <w:sz w:val="24"/>
          <w:szCs w:val="24"/>
        </w:rPr>
        <w:t xml:space="preserve">for </w:t>
      </w:r>
      <w:r w:rsidR="00874FE2" w:rsidRPr="00EA6FD5">
        <w:rPr>
          <w:rFonts w:ascii="Times New Roman" w:eastAsia="Times New Roman" w:hAnsi="Times New Roman" w:cs="Times New Roman"/>
          <w:bCs/>
          <w:sz w:val="24"/>
          <w:szCs w:val="24"/>
        </w:rPr>
        <w:t xml:space="preserve">previous illegal registrations. This might have been followed by further transfers of </w:t>
      </w:r>
      <w:r w:rsidRPr="00EA6FD5">
        <w:rPr>
          <w:rFonts w:ascii="Times New Roman" w:eastAsia="Times New Roman" w:hAnsi="Times New Roman" w:cs="Times New Roman"/>
          <w:bCs/>
          <w:sz w:val="24"/>
          <w:szCs w:val="24"/>
        </w:rPr>
        <w:t xml:space="preserve">these </w:t>
      </w:r>
      <w:r w:rsidR="00874FE2" w:rsidRPr="00EA6FD5">
        <w:rPr>
          <w:rFonts w:ascii="Times New Roman" w:eastAsia="Times New Roman" w:hAnsi="Times New Roman" w:cs="Times New Roman"/>
          <w:bCs/>
          <w:sz w:val="24"/>
          <w:szCs w:val="24"/>
        </w:rPr>
        <w:t xml:space="preserve">assets by </w:t>
      </w:r>
      <w:ins w:id="626" w:author="Sara Boyes" w:date="2023-05-10T19:54:00Z">
        <w:r w:rsidR="008E796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bCs/>
          <w:sz w:val="24"/>
          <w:szCs w:val="24"/>
        </w:rPr>
        <w:t>Republika Srpska</w:t>
      </w:r>
      <w:r w:rsidR="00874FE2" w:rsidRPr="00EA6FD5">
        <w:rPr>
          <w:rFonts w:ascii="Times New Roman" w:eastAsia="Times New Roman" w:hAnsi="Times New Roman" w:cs="Times New Roman"/>
          <w:bCs/>
          <w:sz w:val="24"/>
          <w:szCs w:val="24"/>
        </w:rPr>
        <w:t>, creating more legal uncertainty and chaos.</w:t>
      </w:r>
    </w:p>
    <w:p w14:paraId="400E1EBE" w14:textId="043C9A14" w:rsidR="00C61767" w:rsidRPr="00EA6FD5" w:rsidRDefault="00C61767" w:rsidP="00C61767">
      <w:pPr>
        <w:pStyle w:val="ListParagraph"/>
        <w:numPr>
          <w:ilvl w:val="0"/>
          <w:numId w:val="31"/>
        </w:numPr>
        <w:spacing w:before="240"/>
        <w:ind w:left="360"/>
        <w:contextualSpacing w:val="0"/>
        <w:jc w:val="both"/>
        <w:rPr>
          <w:rFonts w:ascii="Times New Roman" w:hAnsi="Times New Roman" w:cs="Times New Roman"/>
          <w:sz w:val="24"/>
          <w:szCs w:val="24"/>
        </w:rPr>
      </w:pPr>
      <w:commentRangeStart w:id="627"/>
      <w:r w:rsidRPr="00EA6FD5">
        <w:rPr>
          <w:rFonts w:ascii="Times New Roman" w:eastAsia="Times New Roman" w:hAnsi="Times New Roman" w:cs="Times New Roman"/>
          <w:bCs/>
          <w:sz w:val="24"/>
          <w:szCs w:val="24"/>
        </w:rPr>
        <w:t>C</w:t>
      </w:r>
      <w:r w:rsidR="00874FE2" w:rsidRPr="00EA6FD5">
        <w:rPr>
          <w:rFonts w:ascii="Times New Roman" w:eastAsia="Times New Roman" w:hAnsi="Times New Roman" w:cs="Times New Roman"/>
          <w:bCs/>
          <w:sz w:val="24"/>
          <w:szCs w:val="24"/>
        </w:rPr>
        <w:t xml:space="preserve">onsidering </w:t>
      </w:r>
      <w:r w:rsidR="00FB57A0" w:rsidRPr="00EA6FD5">
        <w:rPr>
          <w:rFonts w:ascii="Times New Roman" w:eastAsia="Times New Roman" w:hAnsi="Times New Roman" w:cs="Times New Roman"/>
          <w:bCs/>
          <w:sz w:val="24"/>
          <w:szCs w:val="24"/>
        </w:rPr>
        <w:t>several</w:t>
      </w:r>
      <w:r w:rsidR="00874FE2" w:rsidRPr="00EA6FD5">
        <w:rPr>
          <w:rFonts w:ascii="Times New Roman" w:eastAsia="Times New Roman" w:hAnsi="Times New Roman" w:cs="Times New Roman"/>
          <w:bCs/>
          <w:sz w:val="24"/>
          <w:szCs w:val="24"/>
        </w:rPr>
        <w:t xml:space="preserve"> requests </w:t>
      </w:r>
      <w:r w:rsidR="000B0F88" w:rsidRPr="00EA6FD5">
        <w:rPr>
          <w:rFonts w:ascii="Times New Roman" w:eastAsia="Times New Roman" w:hAnsi="Times New Roman" w:cs="Times New Roman"/>
          <w:bCs/>
          <w:sz w:val="24"/>
          <w:szCs w:val="24"/>
        </w:rPr>
        <w:t xml:space="preserve">to the Constitutional Court of Bosnia and Herzegovina were announced </w:t>
      </w:r>
      <w:r w:rsidR="00874FE2" w:rsidRPr="00EA6FD5">
        <w:rPr>
          <w:rFonts w:ascii="Times New Roman" w:eastAsia="Times New Roman" w:hAnsi="Times New Roman" w:cs="Times New Roman"/>
          <w:bCs/>
          <w:sz w:val="24"/>
          <w:szCs w:val="24"/>
        </w:rPr>
        <w:t>for</w:t>
      </w:r>
      <w:r w:rsidRPr="00EA6FD5">
        <w:rPr>
          <w:rFonts w:ascii="Times New Roman" w:eastAsia="Times New Roman" w:hAnsi="Times New Roman" w:cs="Times New Roman"/>
          <w:bCs/>
          <w:sz w:val="24"/>
          <w:szCs w:val="24"/>
        </w:rPr>
        <w:t xml:space="preserve"> a</w:t>
      </w:r>
      <w:r w:rsidR="00874FE2" w:rsidRPr="00EA6FD5">
        <w:rPr>
          <w:rFonts w:ascii="Times New Roman" w:eastAsia="Times New Roman" w:hAnsi="Times New Roman" w:cs="Times New Roman"/>
          <w:bCs/>
          <w:sz w:val="24"/>
          <w:szCs w:val="24"/>
        </w:rPr>
        <w:t xml:space="preserve"> review of constitutionality</w:t>
      </w:r>
      <w:commentRangeEnd w:id="627"/>
      <w:r w:rsidR="009D444F" w:rsidRPr="00EA6FD5">
        <w:rPr>
          <w:rStyle w:val="CommentReference"/>
        </w:rPr>
        <w:commentReference w:id="627"/>
      </w:r>
      <w:r w:rsidR="00874FE2" w:rsidRPr="00EA6FD5">
        <w:rPr>
          <w:rFonts w:ascii="Times New Roman" w:eastAsia="Times New Roman" w:hAnsi="Times New Roman" w:cs="Times New Roman"/>
          <w:bCs/>
          <w:sz w:val="24"/>
          <w:szCs w:val="24"/>
        </w:rPr>
        <w:t xml:space="preserve">, it was necessary to ensure </w:t>
      </w:r>
      <w:ins w:id="628" w:author="Sara Boyes" w:date="2023-05-10T22:25:00Z">
        <w:r w:rsidR="008B4E60" w:rsidRPr="00EA6FD5">
          <w:rPr>
            <w:rFonts w:ascii="Times New Roman" w:eastAsia="Times New Roman" w:hAnsi="Times New Roman" w:cs="Times New Roman"/>
            <w:bCs/>
            <w:sz w:val="24"/>
            <w:szCs w:val="24"/>
          </w:rPr>
          <w:t xml:space="preserve">that </w:t>
        </w:r>
      </w:ins>
      <w:r w:rsidR="00874FE2" w:rsidRPr="00EA6FD5">
        <w:rPr>
          <w:rFonts w:ascii="Times New Roman" w:eastAsia="Times New Roman" w:hAnsi="Times New Roman" w:cs="Times New Roman"/>
          <w:bCs/>
          <w:sz w:val="24"/>
          <w:szCs w:val="24"/>
        </w:rPr>
        <w:t xml:space="preserve">the application of the new Law on Immovable Property </w:t>
      </w:r>
      <w:r w:rsidRPr="00EA6FD5">
        <w:rPr>
          <w:rFonts w:ascii="Times New Roman" w:eastAsia="Times New Roman" w:hAnsi="Times New Roman" w:cs="Times New Roman"/>
          <w:bCs/>
          <w:sz w:val="24"/>
          <w:szCs w:val="24"/>
        </w:rPr>
        <w:t xml:space="preserve">of </w:t>
      </w:r>
      <w:ins w:id="629" w:author="Sara Boyes" w:date="2023-05-10T19:54:00Z">
        <w:r w:rsidR="008E796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bCs/>
          <w:sz w:val="24"/>
          <w:szCs w:val="24"/>
        </w:rPr>
        <w:t xml:space="preserve">Republika Srpska </w:t>
      </w:r>
      <w:r w:rsidR="000B0F88" w:rsidRPr="00EA6FD5">
        <w:rPr>
          <w:rFonts w:ascii="Times New Roman" w:eastAsia="Times New Roman" w:hAnsi="Times New Roman" w:cs="Times New Roman"/>
          <w:bCs/>
          <w:sz w:val="24"/>
          <w:szCs w:val="24"/>
        </w:rPr>
        <w:t xml:space="preserve">would be </w:t>
      </w:r>
      <w:r w:rsidR="00874FE2" w:rsidRPr="00EA6FD5">
        <w:rPr>
          <w:rFonts w:ascii="Times New Roman" w:eastAsia="Times New Roman" w:hAnsi="Times New Roman" w:cs="Times New Roman"/>
          <w:bCs/>
          <w:sz w:val="24"/>
          <w:szCs w:val="24"/>
        </w:rPr>
        <w:t xml:space="preserve">prevented immediately upon its entry into force. </w:t>
      </w:r>
      <w:r w:rsidR="00FB57A0" w:rsidRPr="00EA6FD5">
        <w:rPr>
          <w:rFonts w:ascii="Times New Roman" w:eastAsia="Times New Roman" w:hAnsi="Times New Roman" w:cs="Times New Roman"/>
          <w:bCs/>
          <w:sz w:val="24"/>
          <w:szCs w:val="24"/>
        </w:rPr>
        <w:t>When</w:t>
      </w:r>
      <w:r w:rsidR="00874FE2" w:rsidRPr="00EA6FD5">
        <w:rPr>
          <w:rFonts w:ascii="Times New Roman" w:eastAsia="Times New Roman" w:hAnsi="Times New Roman" w:cs="Times New Roman"/>
          <w:bCs/>
          <w:sz w:val="24"/>
          <w:szCs w:val="24"/>
        </w:rPr>
        <w:t xml:space="preserve"> the Constitutional Court of </w:t>
      </w:r>
      <w:r w:rsidRPr="00EA6FD5">
        <w:rPr>
          <w:rFonts w:ascii="Times New Roman" w:eastAsia="Times New Roman" w:hAnsi="Times New Roman" w:cs="Times New Roman"/>
          <w:bCs/>
          <w:sz w:val="24"/>
          <w:szCs w:val="24"/>
        </w:rPr>
        <w:t xml:space="preserve">the State </w:t>
      </w:r>
      <w:commentRangeStart w:id="630"/>
      <w:r w:rsidR="00FB57A0" w:rsidRPr="00EA6FD5">
        <w:rPr>
          <w:rFonts w:ascii="Times New Roman" w:eastAsia="Times New Roman" w:hAnsi="Times New Roman" w:cs="Times New Roman"/>
          <w:bCs/>
          <w:sz w:val="24"/>
          <w:szCs w:val="24"/>
        </w:rPr>
        <w:t>could not</w:t>
      </w:r>
      <w:commentRangeEnd w:id="630"/>
      <w:r w:rsidR="009D444F" w:rsidRPr="00EA6FD5">
        <w:rPr>
          <w:rStyle w:val="CommentReference"/>
        </w:rPr>
        <w:commentReference w:id="630"/>
      </w:r>
      <w:r w:rsidR="00874FE2" w:rsidRPr="00EA6FD5">
        <w:rPr>
          <w:rFonts w:ascii="Times New Roman" w:eastAsia="Times New Roman" w:hAnsi="Times New Roman" w:cs="Times New Roman"/>
          <w:bCs/>
          <w:sz w:val="24"/>
          <w:szCs w:val="24"/>
        </w:rPr>
        <w:t xml:space="preserve"> react expeditiously enough, I issued the Notice</w:t>
      </w:r>
      <w:r w:rsidR="00FB57A0" w:rsidRPr="00EA6FD5">
        <w:rPr>
          <w:rFonts w:ascii="Times New Roman" w:eastAsia="Times New Roman" w:hAnsi="Times New Roman" w:cs="Times New Roman"/>
          <w:bCs/>
          <w:sz w:val="24"/>
          <w:szCs w:val="24"/>
        </w:rPr>
        <w:t>. I suspended</w:t>
      </w:r>
      <w:r w:rsidR="00874FE2" w:rsidRPr="00EA6FD5">
        <w:rPr>
          <w:rFonts w:ascii="Times New Roman" w:eastAsia="Times New Roman" w:hAnsi="Times New Roman" w:cs="Times New Roman"/>
          <w:bCs/>
          <w:sz w:val="24"/>
          <w:szCs w:val="24"/>
        </w:rPr>
        <w:t xml:space="preserve"> the application of the Law on Immovable Property</w:t>
      </w:r>
      <w:r w:rsidRPr="00EA6FD5">
        <w:rPr>
          <w:rFonts w:ascii="Times New Roman" w:eastAsia="Times New Roman" w:hAnsi="Times New Roman" w:cs="Times New Roman"/>
          <w:bCs/>
          <w:sz w:val="24"/>
          <w:szCs w:val="24"/>
        </w:rPr>
        <w:t xml:space="preserve"> of </w:t>
      </w:r>
      <w:ins w:id="631" w:author="Sara Boyes" w:date="2023-05-10T19:54:00Z">
        <w:r w:rsidR="008E796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bCs/>
          <w:sz w:val="24"/>
          <w:szCs w:val="24"/>
        </w:rPr>
        <w:t>Republika Srpska</w:t>
      </w:r>
      <w:r w:rsidR="00874FE2" w:rsidRPr="00EA6FD5">
        <w:rPr>
          <w:rFonts w:ascii="Times New Roman" w:eastAsia="Times New Roman" w:hAnsi="Times New Roman" w:cs="Times New Roman"/>
          <w:bCs/>
          <w:sz w:val="24"/>
          <w:szCs w:val="24"/>
        </w:rPr>
        <w:t xml:space="preserve"> until the Constitutional Court of </w:t>
      </w:r>
      <w:r w:rsidRPr="00EA6FD5">
        <w:rPr>
          <w:rFonts w:ascii="Times New Roman" w:eastAsia="Times New Roman" w:hAnsi="Times New Roman" w:cs="Times New Roman"/>
          <w:bCs/>
          <w:sz w:val="24"/>
          <w:szCs w:val="24"/>
        </w:rPr>
        <w:t xml:space="preserve">the State </w:t>
      </w:r>
      <w:r w:rsidR="000B0F88" w:rsidRPr="00EA6FD5">
        <w:rPr>
          <w:rFonts w:ascii="Times New Roman" w:eastAsia="Times New Roman" w:hAnsi="Times New Roman" w:cs="Times New Roman"/>
          <w:bCs/>
          <w:sz w:val="24"/>
          <w:szCs w:val="24"/>
        </w:rPr>
        <w:t xml:space="preserve">rendered </w:t>
      </w:r>
      <w:r w:rsidR="00874FE2" w:rsidRPr="00EA6FD5">
        <w:rPr>
          <w:rFonts w:ascii="Times New Roman" w:eastAsia="Times New Roman" w:hAnsi="Times New Roman" w:cs="Times New Roman"/>
          <w:bCs/>
          <w:sz w:val="24"/>
          <w:szCs w:val="24"/>
        </w:rPr>
        <w:t xml:space="preserve">a final decision on the constitutionality or </w:t>
      </w:r>
      <w:r w:rsidR="00FB57A0" w:rsidRPr="00EA6FD5">
        <w:rPr>
          <w:rFonts w:ascii="Times New Roman" w:eastAsia="Times New Roman" w:hAnsi="Times New Roman" w:cs="Times New Roman"/>
          <w:bCs/>
          <w:sz w:val="24"/>
          <w:szCs w:val="24"/>
        </w:rPr>
        <w:t>interim measures regarding</w:t>
      </w:r>
      <w:r w:rsidR="00874FE2" w:rsidRPr="00EA6FD5">
        <w:rPr>
          <w:rFonts w:ascii="Times New Roman" w:eastAsia="Times New Roman" w:hAnsi="Times New Roman" w:cs="Times New Roman"/>
          <w:bCs/>
          <w:sz w:val="24"/>
          <w:szCs w:val="24"/>
        </w:rPr>
        <w:t xml:space="preserve"> the Law. </w:t>
      </w:r>
    </w:p>
    <w:p w14:paraId="78BE33FE" w14:textId="0D004234" w:rsidR="00C61767" w:rsidRPr="00EA6FD5" w:rsidRDefault="00F31A93" w:rsidP="009A3610">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Following my </w:t>
      </w:r>
      <w:ins w:id="632" w:author="Sara Boyes" w:date="2023-05-16T16:30:00Z">
        <w:r w:rsidR="00214B83" w:rsidRPr="00EA6FD5">
          <w:rPr>
            <w:rFonts w:ascii="Times New Roman" w:eastAsia="Times New Roman" w:hAnsi="Times New Roman" w:cs="Times New Roman"/>
            <w:bCs/>
            <w:sz w:val="24"/>
            <w:szCs w:val="24"/>
          </w:rPr>
          <w:t>d</w:t>
        </w:r>
      </w:ins>
      <w:del w:id="633" w:author="Sara Boyes" w:date="2023-05-16T16:30:00Z">
        <w:r w:rsidRPr="00EA6FD5" w:rsidDel="00214B83">
          <w:rPr>
            <w:rFonts w:ascii="Times New Roman" w:eastAsia="Times New Roman" w:hAnsi="Times New Roman" w:cs="Times New Roman"/>
            <w:bCs/>
            <w:sz w:val="24"/>
            <w:szCs w:val="24"/>
          </w:rPr>
          <w:delText>D</w:delText>
        </w:r>
      </w:del>
      <w:r w:rsidRPr="00EA6FD5">
        <w:rPr>
          <w:rFonts w:ascii="Times New Roman" w:eastAsia="Times New Roman" w:hAnsi="Times New Roman" w:cs="Times New Roman"/>
          <w:bCs/>
          <w:sz w:val="24"/>
          <w:szCs w:val="24"/>
        </w:rPr>
        <w:t xml:space="preserve">ecision, on </w:t>
      </w:r>
      <w:r w:rsidR="009A3610" w:rsidRPr="00EA6FD5">
        <w:rPr>
          <w:rFonts w:ascii="Times New Roman" w:eastAsia="Times New Roman" w:hAnsi="Times New Roman" w:cs="Times New Roman"/>
          <w:bCs/>
          <w:sz w:val="24"/>
          <w:szCs w:val="24"/>
        </w:rPr>
        <w:t xml:space="preserve">2 </w:t>
      </w:r>
      <w:r w:rsidRPr="00EA6FD5">
        <w:rPr>
          <w:rFonts w:ascii="Times New Roman" w:eastAsia="Times New Roman" w:hAnsi="Times New Roman" w:cs="Times New Roman"/>
          <w:bCs/>
          <w:sz w:val="24"/>
          <w:szCs w:val="24"/>
        </w:rPr>
        <w:t>March 2</w:t>
      </w:r>
      <w:r w:rsidR="009A3610" w:rsidRPr="00EA6FD5">
        <w:rPr>
          <w:rFonts w:ascii="Times New Roman" w:eastAsia="Times New Roman" w:hAnsi="Times New Roman" w:cs="Times New Roman"/>
          <w:bCs/>
          <w:sz w:val="24"/>
          <w:szCs w:val="24"/>
        </w:rPr>
        <w:t>023</w:t>
      </w:r>
      <w:r w:rsidR="00FB57A0" w:rsidRPr="00EA6FD5">
        <w:rPr>
          <w:rFonts w:ascii="Times New Roman" w:eastAsia="Times New Roman" w:hAnsi="Times New Roman" w:cs="Times New Roman"/>
          <w:bCs/>
          <w:sz w:val="24"/>
          <w:szCs w:val="24"/>
        </w:rPr>
        <w:t>,</w:t>
      </w:r>
      <w:r w:rsidRPr="00EA6FD5">
        <w:rPr>
          <w:rFonts w:ascii="Times New Roman" w:eastAsia="Times New Roman" w:hAnsi="Times New Roman" w:cs="Times New Roman"/>
          <w:bCs/>
          <w:sz w:val="24"/>
          <w:szCs w:val="24"/>
        </w:rPr>
        <w:t xml:space="preserve"> the Constitutional Court </w:t>
      </w:r>
      <w:r w:rsidR="009A3610" w:rsidRPr="00EA6FD5">
        <w:rPr>
          <w:rFonts w:ascii="Times New Roman" w:eastAsia="Times New Roman" w:hAnsi="Times New Roman" w:cs="Times New Roman"/>
          <w:bCs/>
          <w:sz w:val="24"/>
          <w:szCs w:val="24"/>
        </w:rPr>
        <w:t xml:space="preserve">of Bosnia and Herzegovina </w:t>
      </w:r>
      <w:r w:rsidR="00FB57A0" w:rsidRPr="00EA6FD5">
        <w:rPr>
          <w:rFonts w:ascii="Times New Roman" w:eastAsia="Times New Roman" w:hAnsi="Times New Roman" w:cs="Times New Roman"/>
          <w:bCs/>
          <w:sz w:val="24"/>
          <w:szCs w:val="24"/>
        </w:rPr>
        <w:t>temporarily prohibited</w:t>
      </w:r>
      <w:r w:rsidRPr="00EA6FD5">
        <w:rPr>
          <w:rFonts w:ascii="Times New Roman" w:eastAsia="Times New Roman" w:hAnsi="Times New Roman" w:cs="Times New Roman"/>
          <w:bCs/>
          <w:sz w:val="24"/>
          <w:szCs w:val="24"/>
        </w:rPr>
        <w:t xml:space="preserve"> the application of the </w:t>
      </w:r>
      <w:del w:id="634" w:author="Sara Boyes" w:date="2023-05-10T22:26:00Z">
        <w:r w:rsidRPr="00EA6FD5" w:rsidDel="008B4E60">
          <w:rPr>
            <w:rFonts w:ascii="Times New Roman" w:eastAsia="Times New Roman" w:hAnsi="Times New Roman" w:cs="Times New Roman"/>
            <w:bCs/>
            <w:sz w:val="24"/>
            <w:szCs w:val="24"/>
          </w:rPr>
          <w:delText xml:space="preserve">said </w:delText>
        </w:r>
      </w:del>
      <w:r w:rsidRPr="00EA6FD5">
        <w:rPr>
          <w:rFonts w:ascii="Times New Roman" w:eastAsia="Times New Roman" w:hAnsi="Times New Roman" w:cs="Times New Roman"/>
          <w:bCs/>
          <w:sz w:val="24"/>
          <w:szCs w:val="24"/>
        </w:rPr>
        <w:t xml:space="preserve">Law </w:t>
      </w:r>
      <w:ins w:id="635" w:author="Sara Boyes" w:date="2023-05-10T22:26:00Z">
        <w:r w:rsidR="008B4E60" w:rsidRPr="00EA6FD5">
          <w:rPr>
            <w:rFonts w:ascii="Times New Roman" w:eastAsia="Times New Roman" w:hAnsi="Times New Roman" w:cs="Times New Roman"/>
            <w:bCs/>
            <w:sz w:val="24"/>
            <w:szCs w:val="24"/>
          </w:rPr>
          <w:t xml:space="preserve">on Immovable Property of </w:t>
        </w:r>
        <w:r w:rsidR="008B4E60" w:rsidRPr="00EA6FD5">
          <w:rPr>
            <w:rFonts w:ascii="Times New Roman" w:hAnsi="Times New Roman" w:cs="Times New Roman"/>
            <w:sz w:val="24"/>
            <w:szCs w:val="24"/>
          </w:rPr>
          <w:t xml:space="preserve">the </w:t>
        </w:r>
        <w:r w:rsidR="008B4E60" w:rsidRPr="00EA6FD5">
          <w:rPr>
            <w:rFonts w:ascii="Times New Roman" w:eastAsia="Times New Roman" w:hAnsi="Times New Roman" w:cs="Times New Roman"/>
            <w:bCs/>
            <w:sz w:val="24"/>
            <w:szCs w:val="24"/>
          </w:rPr>
          <w:t xml:space="preserve">Republika Srpska </w:t>
        </w:r>
      </w:ins>
      <w:r w:rsidRPr="00EA6FD5">
        <w:rPr>
          <w:rFonts w:ascii="Times New Roman" w:eastAsia="Times New Roman" w:hAnsi="Times New Roman" w:cs="Times New Roman"/>
          <w:bCs/>
          <w:sz w:val="24"/>
          <w:szCs w:val="24"/>
        </w:rPr>
        <w:t xml:space="preserve">until </w:t>
      </w:r>
      <w:r w:rsidR="009A3610" w:rsidRPr="00EA6FD5">
        <w:rPr>
          <w:rFonts w:ascii="Times New Roman" w:eastAsia="Times New Roman" w:hAnsi="Times New Roman" w:cs="Times New Roman"/>
          <w:bCs/>
          <w:sz w:val="24"/>
          <w:szCs w:val="24"/>
        </w:rPr>
        <w:t xml:space="preserve">a </w:t>
      </w:r>
      <w:r w:rsidRPr="00EA6FD5">
        <w:rPr>
          <w:rFonts w:ascii="Times New Roman" w:eastAsia="Times New Roman" w:hAnsi="Times New Roman" w:cs="Times New Roman"/>
          <w:bCs/>
          <w:sz w:val="24"/>
          <w:szCs w:val="24"/>
        </w:rPr>
        <w:t>final decision was made on the merits.</w:t>
      </w:r>
      <w:r w:rsidR="009A3610" w:rsidRPr="00EA6FD5">
        <w:rPr>
          <w:rFonts w:ascii="Times New Roman" w:eastAsia="Times New Roman" w:hAnsi="Times New Roman" w:cs="Times New Roman"/>
          <w:bCs/>
          <w:sz w:val="24"/>
          <w:szCs w:val="24"/>
        </w:rPr>
        <w:t xml:space="preserve"> In this case, t</w:t>
      </w:r>
      <w:r w:rsidR="00C61767" w:rsidRPr="00EA6FD5">
        <w:rPr>
          <w:rFonts w:ascii="Times New Roman" w:eastAsia="Times New Roman" w:hAnsi="Times New Roman" w:cs="Times New Roman"/>
          <w:bCs/>
          <w:sz w:val="24"/>
          <w:szCs w:val="24"/>
        </w:rPr>
        <w:t xml:space="preserve">he Constitutional Court </w:t>
      </w:r>
      <w:r w:rsidR="00705595" w:rsidRPr="00EA6FD5">
        <w:rPr>
          <w:rFonts w:ascii="Times New Roman" w:eastAsia="Times New Roman" w:hAnsi="Times New Roman" w:cs="Times New Roman"/>
          <w:bCs/>
          <w:sz w:val="24"/>
          <w:szCs w:val="24"/>
        </w:rPr>
        <w:t>acted upon</w:t>
      </w:r>
      <w:r w:rsidR="00E05D45" w:rsidRPr="00EA6FD5">
        <w:rPr>
          <w:rFonts w:ascii="Times New Roman" w:eastAsia="Times New Roman" w:hAnsi="Times New Roman" w:cs="Times New Roman"/>
          <w:bCs/>
          <w:sz w:val="24"/>
          <w:szCs w:val="24"/>
        </w:rPr>
        <w:t xml:space="preserve"> </w:t>
      </w:r>
      <w:r w:rsidR="00C61767" w:rsidRPr="00EA6FD5">
        <w:rPr>
          <w:rFonts w:ascii="Times New Roman" w:eastAsia="Times New Roman" w:hAnsi="Times New Roman" w:cs="Times New Roman"/>
          <w:bCs/>
          <w:sz w:val="24"/>
          <w:szCs w:val="24"/>
        </w:rPr>
        <w:t xml:space="preserve">requests for </w:t>
      </w:r>
      <w:r w:rsidR="00AA46BF" w:rsidRPr="00EA6FD5">
        <w:rPr>
          <w:rFonts w:ascii="Times New Roman" w:eastAsia="Times New Roman" w:hAnsi="Times New Roman" w:cs="Times New Roman"/>
          <w:bCs/>
          <w:sz w:val="24"/>
          <w:szCs w:val="24"/>
        </w:rPr>
        <w:t xml:space="preserve">an </w:t>
      </w:r>
      <w:r w:rsidR="00C61767" w:rsidRPr="00EA6FD5">
        <w:rPr>
          <w:rFonts w:ascii="Times New Roman" w:eastAsia="Times New Roman" w:hAnsi="Times New Roman" w:cs="Times New Roman"/>
          <w:bCs/>
          <w:sz w:val="24"/>
          <w:szCs w:val="24"/>
        </w:rPr>
        <w:t xml:space="preserve">interim measure filed by </w:t>
      </w:r>
      <w:r w:rsidR="009A3610" w:rsidRPr="00EA6FD5">
        <w:rPr>
          <w:rFonts w:ascii="Times New Roman" w:eastAsia="Times New Roman" w:hAnsi="Times New Roman" w:cs="Times New Roman"/>
          <w:bCs/>
          <w:sz w:val="24"/>
          <w:szCs w:val="24"/>
        </w:rPr>
        <w:t>several</w:t>
      </w:r>
      <w:r w:rsidR="00C61767" w:rsidRPr="00EA6FD5">
        <w:rPr>
          <w:rFonts w:ascii="Times New Roman" w:eastAsia="Times New Roman" w:hAnsi="Times New Roman" w:cs="Times New Roman"/>
          <w:bCs/>
          <w:sz w:val="24"/>
          <w:szCs w:val="24"/>
        </w:rPr>
        <w:t xml:space="preserve"> applicants </w:t>
      </w:r>
      <w:r w:rsidR="000B0F88" w:rsidRPr="00EA6FD5">
        <w:rPr>
          <w:rFonts w:ascii="Times New Roman" w:eastAsia="Times New Roman" w:hAnsi="Times New Roman" w:cs="Times New Roman"/>
          <w:bCs/>
          <w:sz w:val="24"/>
          <w:szCs w:val="24"/>
        </w:rPr>
        <w:t>(</w:t>
      </w:r>
      <w:r w:rsidR="00C61767" w:rsidRPr="00EA6FD5">
        <w:rPr>
          <w:rFonts w:ascii="Times New Roman" w:eastAsia="Times New Roman" w:hAnsi="Times New Roman" w:cs="Times New Roman"/>
          <w:bCs/>
          <w:sz w:val="24"/>
          <w:szCs w:val="24"/>
        </w:rPr>
        <w:t xml:space="preserve">Members of the </w:t>
      </w:r>
      <w:del w:id="636" w:author="Sara Boyes" w:date="2023-05-10T22:26:00Z">
        <w:r w:rsidR="00C61767" w:rsidRPr="00EA6FD5" w:rsidDel="008B4E60">
          <w:rPr>
            <w:rFonts w:ascii="Times New Roman" w:eastAsia="Times New Roman" w:hAnsi="Times New Roman" w:cs="Times New Roman"/>
            <w:bCs/>
            <w:sz w:val="24"/>
            <w:szCs w:val="24"/>
          </w:rPr>
          <w:delText>P</w:delText>
        </w:r>
      </w:del>
      <w:ins w:id="637" w:author="Sara Boyes" w:date="2023-05-10T22:26:00Z">
        <w:r w:rsidR="008B4E60" w:rsidRPr="00EA6FD5">
          <w:rPr>
            <w:rFonts w:ascii="Times New Roman" w:eastAsia="Times New Roman" w:hAnsi="Times New Roman" w:cs="Times New Roman"/>
            <w:bCs/>
            <w:sz w:val="24"/>
            <w:szCs w:val="24"/>
          </w:rPr>
          <w:t>p</w:t>
        </w:r>
      </w:ins>
      <w:r w:rsidR="00C61767" w:rsidRPr="00EA6FD5">
        <w:rPr>
          <w:rFonts w:ascii="Times New Roman" w:eastAsia="Times New Roman" w:hAnsi="Times New Roman" w:cs="Times New Roman"/>
          <w:bCs/>
          <w:sz w:val="24"/>
          <w:szCs w:val="24"/>
        </w:rPr>
        <w:t xml:space="preserve">residency of Bosnia and Herzegovina, </w:t>
      </w:r>
      <w:del w:id="638" w:author="Sara Boyes" w:date="2023-05-10T22:27:00Z">
        <w:r w:rsidR="00C61767" w:rsidRPr="00EA6FD5" w:rsidDel="008B4E60">
          <w:rPr>
            <w:rFonts w:ascii="Times New Roman" w:eastAsia="Times New Roman" w:hAnsi="Times New Roman" w:cs="Times New Roman"/>
            <w:bCs/>
            <w:sz w:val="24"/>
            <w:szCs w:val="24"/>
          </w:rPr>
          <w:delText xml:space="preserve">Mr. </w:delText>
        </w:r>
      </w:del>
      <w:r w:rsidR="00C61767" w:rsidRPr="00EA6FD5">
        <w:rPr>
          <w:rFonts w:ascii="Times New Roman" w:eastAsia="Times New Roman" w:hAnsi="Times New Roman" w:cs="Times New Roman"/>
          <w:bCs/>
          <w:sz w:val="24"/>
          <w:szCs w:val="24"/>
        </w:rPr>
        <w:t xml:space="preserve">Denis </w:t>
      </w:r>
      <w:r w:rsidR="005827F2" w:rsidRPr="00EA6FD5">
        <w:rPr>
          <w:rFonts w:ascii="Times New Roman" w:eastAsia="Times New Roman" w:hAnsi="Times New Roman" w:cs="Times New Roman"/>
          <w:bCs/>
          <w:sz w:val="24"/>
          <w:szCs w:val="24"/>
        </w:rPr>
        <w:t xml:space="preserve">Bećirović </w:t>
      </w:r>
      <w:r w:rsidR="00C61767" w:rsidRPr="00EA6FD5">
        <w:rPr>
          <w:rFonts w:ascii="Times New Roman" w:eastAsia="Times New Roman" w:hAnsi="Times New Roman" w:cs="Times New Roman"/>
          <w:bCs/>
          <w:sz w:val="24"/>
          <w:szCs w:val="24"/>
        </w:rPr>
        <w:t xml:space="preserve">and </w:t>
      </w:r>
      <w:del w:id="639" w:author="Sara Boyes" w:date="2023-05-10T22:27:00Z">
        <w:r w:rsidR="00C61767" w:rsidRPr="00EA6FD5" w:rsidDel="008B4E60">
          <w:rPr>
            <w:rFonts w:ascii="Times New Roman" w:eastAsia="Times New Roman" w:hAnsi="Times New Roman" w:cs="Times New Roman"/>
            <w:bCs/>
            <w:sz w:val="24"/>
            <w:szCs w:val="24"/>
          </w:rPr>
          <w:delText xml:space="preserve">Mr. </w:delText>
        </w:r>
      </w:del>
      <w:r w:rsidR="00E2104F" w:rsidRPr="00EA6FD5">
        <w:rPr>
          <w:rFonts w:ascii="Times New Roman" w:eastAsia="Times New Roman" w:hAnsi="Times New Roman" w:cs="Times New Roman"/>
          <w:bCs/>
          <w:sz w:val="24"/>
          <w:szCs w:val="24"/>
        </w:rPr>
        <w:lastRenderedPageBreak/>
        <w:t>Željko</w:t>
      </w:r>
      <w:r w:rsidR="00C61767" w:rsidRPr="00EA6FD5">
        <w:rPr>
          <w:rFonts w:ascii="Times New Roman" w:eastAsia="Times New Roman" w:hAnsi="Times New Roman" w:cs="Times New Roman"/>
          <w:bCs/>
          <w:sz w:val="24"/>
          <w:szCs w:val="24"/>
        </w:rPr>
        <w:t xml:space="preserve"> </w:t>
      </w:r>
      <w:r w:rsidR="00E2104F" w:rsidRPr="00EA6FD5">
        <w:rPr>
          <w:rFonts w:ascii="Times New Roman" w:eastAsia="Times New Roman" w:hAnsi="Times New Roman" w:cs="Times New Roman"/>
          <w:bCs/>
          <w:sz w:val="24"/>
          <w:szCs w:val="24"/>
        </w:rPr>
        <w:t>Komšić</w:t>
      </w:r>
      <w:r w:rsidR="00C61767" w:rsidRPr="00EA6FD5">
        <w:rPr>
          <w:rFonts w:ascii="Times New Roman" w:eastAsia="Times New Roman" w:hAnsi="Times New Roman" w:cs="Times New Roman"/>
          <w:bCs/>
          <w:sz w:val="24"/>
          <w:szCs w:val="24"/>
        </w:rPr>
        <w:t xml:space="preserve">, 11 delegates of the House of Representatives of Bosnia and Herzegovina and five </w:t>
      </w:r>
      <w:r w:rsidR="00FB57A0" w:rsidRPr="00EA6FD5">
        <w:rPr>
          <w:rFonts w:ascii="Times New Roman" w:eastAsia="Times New Roman" w:hAnsi="Times New Roman" w:cs="Times New Roman"/>
          <w:bCs/>
          <w:sz w:val="24"/>
          <w:szCs w:val="24"/>
        </w:rPr>
        <w:t>representatives</w:t>
      </w:r>
      <w:r w:rsidR="00C61767" w:rsidRPr="00EA6FD5">
        <w:rPr>
          <w:rFonts w:ascii="Times New Roman" w:eastAsia="Times New Roman" w:hAnsi="Times New Roman" w:cs="Times New Roman"/>
          <w:bCs/>
          <w:sz w:val="24"/>
          <w:szCs w:val="24"/>
        </w:rPr>
        <w:t xml:space="preserve"> of the House of Peoples</w:t>
      </w:r>
      <w:ins w:id="640" w:author="Sara Boyes" w:date="2023-05-15T20:17:00Z">
        <w:r w:rsidR="00B32A48" w:rsidRPr="00EA6FD5">
          <w:rPr>
            <w:rFonts w:ascii="Times New Roman" w:hAnsi="Times New Roman" w:cs="Times New Roman"/>
            <w:sz w:val="24"/>
            <w:szCs w:val="24"/>
          </w:rPr>
          <w:t xml:space="preserve"> of the Federation of Bosnia and Herzegovina</w:t>
        </w:r>
      </w:ins>
      <w:r w:rsidR="000B0F88" w:rsidRPr="00EA6FD5">
        <w:rPr>
          <w:rFonts w:ascii="Times New Roman" w:eastAsia="Times New Roman" w:hAnsi="Times New Roman" w:cs="Times New Roman"/>
          <w:bCs/>
          <w:sz w:val="24"/>
          <w:szCs w:val="24"/>
        </w:rPr>
        <w:t xml:space="preserve">) </w:t>
      </w:r>
      <w:r w:rsidR="00C61767" w:rsidRPr="00EA6FD5">
        <w:rPr>
          <w:rFonts w:ascii="Times New Roman" w:eastAsia="Times New Roman" w:hAnsi="Times New Roman" w:cs="Times New Roman"/>
          <w:bCs/>
          <w:sz w:val="24"/>
          <w:szCs w:val="24"/>
        </w:rPr>
        <w:t xml:space="preserve">for </w:t>
      </w:r>
      <w:r w:rsidR="009A3610" w:rsidRPr="00EA6FD5">
        <w:rPr>
          <w:rFonts w:ascii="Times New Roman" w:eastAsia="Times New Roman" w:hAnsi="Times New Roman" w:cs="Times New Roman"/>
          <w:bCs/>
          <w:sz w:val="24"/>
          <w:szCs w:val="24"/>
        </w:rPr>
        <w:t xml:space="preserve">a </w:t>
      </w:r>
      <w:r w:rsidR="00C61767" w:rsidRPr="00EA6FD5">
        <w:rPr>
          <w:rFonts w:ascii="Times New Roman" w:eastAsia="Times New Roman" w:hAnsi="Times New Roman" w:cs="Times New Roman"/>
          <w:bCs/>
          <w:sz w:val="24"/>
          <w:szCs w:val="24"/>
        </w:rPr>
        <w:t xml:space="preserve">review of </w:t>
      </w:r>
      <w:r w:rsidR="009A3610" w:rsidRPr="00EA6FD5">
        <w:rPr>
          <w:rFonts w:ascii="Times New Roman" w:eastAsia="Times New Roman" w:hAnsi="Times New Roman" w:cs="Times New Roman"/>
          <w:bCs/>
          <w:sz w:val="24"/>
          <w:szCs w:val="24"/>
        </w:rPr>
        <w:t xml:space="preserve">the </w:t>
      </w:r>
      <w:r w:rsidR="00C61767" w:rsidRPr="00EA6FD5">
        <w:rPr>
          <w:rFonts w:ascii="Times New Roman" w:eastAsia="Times New Roman" w:hAnsi="Times New Roman" w:cs="Times New Roman"/>
          <w:bCs/>
          <w:sz w:val="24"/>
          <w:szCs w:val="24"/>
        </w:rPr>
        <w:t>constitutionality of the</w:t>
      </w:r>
      <w:r w:rsidR="00AA46BF" w:rsidRPr="00EA6FD5">
        <w:rPr>
          <w:rFonts w:ascii="Times New Roman" w:eastAsia="Times New Roman" w:hAnsi="Times New Roman" w:cs="Times New Roman"/>
          <w:bCs/>
          <w:sz w:val="24"/>
          <w:szCs w:val="24"/>
        </w:rPr>
        <w:t xml:space="preserve"> new</w:t>
      </w:r>
      <w:r w:rsidR="00C61767" w:rsidRPr="00EA6FD5">
        <w:rPr>
          <w:rFonts w:ascii="Times New Roman" w:eastAsia="Times New Roman" w:hAnsi="Times New Roman" w:cs="Times New Roman"/>
          <w:bCs/>
          <w:sz w:val="24"/>
          <w:szCs w:val="24"/>
        </w:rPr>
        <w:t xml:space="preserve"> Law on Immovable Property</w:t>
      </w:r>
      <w:r w:rsidR="00AA46BF" w:rsidRPr="00EA6FD5">
        <w:rPr>
          <w:rFonts w:ascii="Times New Roman" w:eastAsia="Times New Roman" w:hAnsi="Times New Roman" w:cs="Times New Roman"/>
          <w:bCs/>
          <w:sz w:val="24"/>
          <w:szCs w:val="24"/>
        </w:rPr>
        <w:t xml:space="preserve"> of </w:t>
      </w:r>
      <w:ins w:id="641" w:author="Sara Boyes" w:date="2023-05-10T19:54:00Z">
        <w:r w:rsidR="008E7963" w:rsidRPr="00EA6FD5">
          <w:rPr>
            <w:rFonts w:ascii="Times New Roman" w:hAnsi="Times New Roman" w:cs="Times New Roman"/>
            <w:sz w:val="24"/>
            <w:szCs w:val="24"/>
          </w:rPr>
          <w:t xml:space="preserve">the </w:t>
        </w:r>
      </w:ins>
      <w:r w:rsidR="00AA46BF" w:rsidRPr="00EA6FD5">
        <w:rPr>
          <w:rFonts w:ascii="Times New Roman" w:eastAsia="Times New Roman" w:hAnsi="Times New Roman" w:cs="Times New Roman"/>
          <w:bCs/>
          <w:sz w:val="24"/>
          <w:szCs w:val="24"/>
        </w:rPr>
        <w:t>Republika Srpska</w:t>
      </w:r>
      <w:r w:rsidR="00C61767" w:rsidRPr="00EA6FD5">
        <w:rPr>
          <w:rFonts w:ascii="Times New Roman" w:eastAsia="Times New Roman" w:hAnsi="Times New Roman" w:cs="Times New Roman"/>
          <w:bCs/>
          <w:sz w:val="24"/>
          <w:szCs w:val="24"/>
        </w:rPr>
        <w:t xml:space="preserve">. </w:t>
      </w:r>
      <w:r w:rsidR="00C61767" w:rsidRPr="00EA6FD5">
        <w:rPr>
          <w:rFonts w:ascii="Times New Roman" w:hAnsi="Times New Roman" w:cs="Times New Roman"/>
          <w:sz w:val="24"/>
          <w:szCs w:val="24"/>
        </w:rPr>
        <w:t xml:space="preserve">The </w:t>
      </w:r>
      <w:ins w:id="642" w:author="Sara Boyes" w:date="2023-05-10T22:28:00Z">
        <w:r w:rsidR="008B4E60" w:rsidRPr="00EA6FD5">
          <w:rPr>
            <w:rFonts w:ascii="Times New Roman" w:hAnsi="Times New Roman" w:cs="Times New Roman"/>
            <w:sz w:val="24"/>
            <w:szCs w:val="24"/>
          </w:rPr>
          <w:t xml:space="preserve">decision </w:t>
        </w:r>
      </w:ins>
      <w:r w:rsidR="00C61767" w:rsidRPr="00EA6FD5">
        <w:rPr>
          <w:rFonts w:ascii="Times New Roman" w:hAnsi="Times New Roman" w:cs="Times New Roman"/>
          <w:sz w:val="24"/>
          <w:szCs w:val="24"/>
        </w:rPr>
        <w:t xml:space="preserve">adopted </w:t>
      </w:r>
      <w:del w:id="643" w:author="Sara Boyes" w:date="2023-05-10T22:28:00Z">
        <w:r w:rsidR="00C61767" w:rsidRPr="00EA6FD5" w:rsidDel="008B4E60">
          <w:rPr>
            <w:rFonts w:ascii="Times New Roman" w:hAnsi="Times New Roman" w:cs="Times New Roman"/>
            <w:sz w:val="24"/>
            <w:szCs w:val="24"/>
          </w:rPr>
          <w:delText xml:space="preserve">decision </w:delText>
        </w:r>
      </w:del>
      <w:r w:rsidR="00C61767" w:rsidRPr="00EA6FD5">
        <w:rPr>
          <w:rFonts w:ascii="Times New Roman" w:hAnsi="Times New Roman" w:cs="Times New Roman"/>
          <w:sz w:val="24"/>
          <w:szCs w:val="24"/>
        </w:rPr>
        <w:t>grant</w:t>
      </w:r>
      <w:r w:rsidR="00AA46BF" w:rsidRPr="00EA6FD5">
        <w:rPr>
          <w:rFonts w:ascii="Times New Roman" w:hAnsi="Times New Roman" w:cs="Times New Roman"/>
          <w:sz w:val="24"/>
          <w:szCs w:val="24"/>
        </w:rPr>
        <w:t>s</w:t>
      </w:r>
      <w:r w:rsidR="00C61767" w:rsidRPr="00EA6FD5">
        <w:rPr>
          <w:rFonts w:ascii="Times New Roman" w:hAnsi="Times New Roman" w:cs="Times New Roman"/>
          <w:sz w:val="24"/>
          <w:szCs w:val="24"/>
        </w:rPr>
        <w:t xml:space="preserve"> the applicants’ requests for </w:t>
      </w:r>
      <w:r w:rsidR="00AA46BF" w:rsidRPr="00EA6FD5">
        <w:rPr>
          <w:rFonts w:ascii="Times New Roman" w:hAnsi="Times New Roman" w:cs="Times New Roman"/>
          <w:sz w:val="24"/>
          <w:szCs w:val="24"/>
        </w:rPr>
        <w:t xml:space="preserve">an </w:t>
      </w:r>
      <w:r w:rsidR="00C61767" w:rsidRPr="00EA6FD5">
        <w:rPr>
          <w:rFonts w:ascii="Times New Roman" w:hAnsi="Times New Roman" w:cs="Times New Roman"/>
          <w:sz w:val="24"/>
          <w:szCs w:val="24"/>
        </w:rPr>
        <w:t xml:space="preserve">interim measure, by which the Law on Immovable Property </w:t>
      </w:r>
      <w:r w:rsidR="00AA46BF" w:rsidRPr="00EA6FD5">
        <w:rPr>
          <w:rFonts w:ascii="Times New Roman" w:hAnsi="Times New Roman" w:cs="Times New Roman"/>
          <w:sz w:val="24"/>
          <w:szCs w:val="24"/>
        </w:rPr>
        <w:t xml:space="preserve">of </w:t>
      </w:r>
      <w:ins w:id="644" w:author="Sara Boyes" w:date="2023-05-10T19:54:00Z">
        <w:r w:rsidR="008E7963" w:rsidRPr="00EA6FD5">
          <w:rPr>
            <w:rFonts w:ascii="Times New Roman" w:hAnsi="Times New Roman" w:cs="Times New Roman"/>
            <w:sz w:val="24"/>
            <w:szCs w:val="24"/>
          </w:rPr>
          <w:t xml:space="preserve">the </w:t>
        </w:r>
      </w:ins>
      <w:r w:rsidR="00AA46BF" w:rsidRPr="00EA6FD5">
        <w:rPr>
          <w:rFonts w:ascii="Times New Roman" w:hAnsi="Times New Roman" w:cs="Times New Roman"/>
          <w:sz w:val="24"/>
          <w:szCs w:val="24"/>
        </w:rPr>
        <w:t xml:space="preserve">Republika Srpska </w:t>
      </w:r>
      <w:r w:rsidR="00C61767" w:rsidRPr="00EA6FD5">
        <w:rPr>
          <w:rFonts w:ascii="Times New Roman" w:hAnsi="Times New Roman" w:cs="Times New Roman"/>
          <w:sz w:val="24"/>
          <w:szCs w:val="24"/>
        </w:rPr>
        <w:t xml:space="preserve">was temporarily put out of legal force, </w:t>
      </w:r>
      <w:r w:rsidR="00FB57A0" w:rsidRPr="00EA6FD5">
        <w:rPr>
          <w:rFonts w:ascii="Times New Roman" w:hAnsi="Times New Roman" w:cs="Times New Roman"/>
          <w:sz w:val="24"/>
          <w:szCs w:val="24"/>
        </w:rPr>
        <w:t>i.e.,</w:t>
      </w:r>
      <w:r w:rsidR="00C61767" w:rsidRPr="00EA6FD5">
        <w:rPr>
          <w:rFonts w:ascii="Times New Roman" w:hAnsi="Times New Roman" w:cs="Times New Roman"/>
          <w:sz w:val="24"/>
          <w:szCs w:val="24"/>
        </w:rPr>
        <w:t xml:space="preserve"> rendered ineffective, pending a final decision of the Constitutional Court with regard</w:t>
      </w:r>
      <w:del w:id="645" w:author="Sara Boyes" w:date="2023-05-10T22:29:00Z">
        <w:r w:rsidR="00C61767" w:rsidRPr="00EA6FD5" w:rsidDel="008B4E60">
          <w:rPr>
            <w:rFonts w:ascii="Times New Roman" w:hAnsi="Times New Roman" w:cs="Times New Roman"/>
            <w:sz w:val="24"/>
            <w:szCs w:val="24"/>
          </w:rPr>
          <w:delText>s</w:delText>
        </w:r>
      </w:del>
      <w:r w:rsidR="00C61767" w:rsidRPr="00EA6FD5">
        <w:rPr>
          <w:rFonts w:ascii="Times New Roman" w:hAnsi="Times New Roman" w:cs="Times New Roman"/>
          <w:sz w:val="24"/>
          <w:szCs w:val="24"/>
        </w:rPr>
        <w:t xml:space="preserve"> to the </w:t>
      </w:r>
      <w:ins w:id="646" w:author="Sara Boyes" w:date="2023-05-10T22:29:00Z">
        <w:r w:rsidR="008B4E60" w:rsidRPr="00EA6FD5">
          <w:rPr>
            <w:rFonts w:ascii="Times New Roman" w:hAnsi="Times New Roman" w:cs="Times New Roman"/>
            <w:sz w:val="24"/>
            <w:szCs w:val="24"/>
          </w:rPr>
          <w:t xml:space="preserve">requests </w:t>
        </w:r>
      </w:ins>
      <w:r w:rsidR="00C61767" w:rsidRPr="00EA6FD5">
        <w:rPr>
          <w:rFonts w:ascii="Times New Roman" w:hAnsi="Times New Roman" w:cs="Times New Roman"/>
          <w:sz w:val="24"/>
          <w:szCs w:val="24"/>
        </w:rPr>
        <w:t>submitted</w:t>
      </w:r>
      <w:del w:id="647" w:author="Sara Boyes" w:date="2023-05-10T22:29:00Z">
        <w:r w:rsidR="00C61767" w:rsidRPr="00EA6FD5" w:rsidDel="008B4E60">
          <w:rPr>
            <w:rFonts w:ascii="Times New Roman" w:hAnsi="Times New Roman" w:cs="Times New Roman"/>
            <w:sz w:val="24"/>
            <w:szCs w:val="24"/>
          </w:rPr>
          <w:delText xml:space="preserve"> requests</w:delText>
        </w:r>
      </w:del>
      <w:r w:rsidR="00C61767" w:rsidRPr="00EA6FD5">
        <w:rPr>
          <w:rFonts w:ascii="Times New Roman" w:hAnsi="Times New Roman" w:cs="Times New Roman"/>
          <w:sz w:val="24"/>
          <w:szCs w:val="24"/>
        </w:rPr>
        <w:t>.</w:t>
      </w:r>
    </w:p>
    <w:p w14:paraId="33DD875E" w14:textId="63A354BB" w:rsidR="00C61767" w:rsidRPr="00EA6FD5" w:rsidRDefault="00C61767" w:rsidP="00C61767">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Constitutional Court </w:t>
      </w:r>
      <w:r w:rsidR="000B0F88" w:rsidRPr="00EA6FD5">
        <w:rPr>
          <w:rFonts w:ascii="Times New Roman" w:hAnsi="Times New Roman" w:cs="Times New Roman"/>
          <w:sz w:val="24"/>
          <w:szCs w:val="24"/>
        </w:rPr>
        <w:t xml:space="preserve">adopted </w:t>
      </w:r>
      <w:r w:rsidRPr="00EA6FD5">
        <w:rPr>
          <w:rFonts w:ascii="Times New Roman" w:hAnsi="Times New Roman" w:cs="Times New Roman"/>
          <w:sz w:val="24"/>
          <w:szCs w:val="24"/>
        </w:rPr>
        <w:t xml:space="preserve">an interim measure </w:t>
      </w:r>
      <w:r w:rsidR="000B0F88" w:rsidRPr="00EA6FD5">
        <w:rPr>
          <w:rFonts w:ascii="Times New Roman" w:hAnsi="Times New Roman" w:cs="Times New Roman"/>
          <w:sz w:val="24"/>
          <w:szCs w:val="24"/>
        </w:rPr>
        <w:t xml:space="preserve">to </w:t>
      </w:r>
      <w:r w:rsidRPr="00EA6FD5">
        <w:rPr>
          <w:rFonts w:ascii="Times New Roman" w:hAnsi="Times New Roman" w:cs="Times New Roman"/>
          <w:sz w:val="24"/>
          <w:szCs w:val="24"/>
        </w:rPr>
        <w:t xml:space="preserve">prevent potential adverse consequences that could arise </w:t>
      </w:r>
      <w:r w:rsidR="00AC505B" w:rsidRPr="00EA6FD5">
        <w:rPr>
          <w:rFonts w:ascii="Times New Roman" w:hAnsi="Times New Roman" w:cs="Times New Roman"/>
          <w:sz w:val="24"/>
          <w:szCs w:val="24"/>
        </w:rPr>
        <w:t xml:space="preserve">because </w:t>
      </w:r>
      <w:commentRangeStart w:id="648"/>
      <w:r w:rsidR="00AC505B" w:rsidRPr="00EA6FD5">
        <w:rPr>
          <w:rFonts w:ascii="Times New Roman" w:hAnsi="Times New Roman" w:cs="Times New Roman"/>
          <w:sz w:val="24"/>
          <w:szCs w:val="24"/>
        </w:rPr>
        <w:t>of</w:t>
      </w:r>
      <w:r w:rsidRPr="00EA6FD5">
        <w:rPr>
          <w:rFonts w:ascii="Times New Roman" w:hAnsi="Times New Roman" w:cs="Times New Roman"/>
          <w:sz w:val="24"/>
          <w:szCs w:val="24"/>
        </w:rPr>
        <w:t xml:space="preserve"> </w:t>
      </w:r>
      <w:del w:id="649" w:author="Sara Boyes" w:date="2023-05-10T22:29:00Z">
        <w:r w:rsidRPr="00EA6FD5" w:rsidDel="008B4E60">
          <w:rPr>
            <w:rFonts w:ascii="Times New Roman" w:hAnsi="Times New Roman" w:cs="Times New Roman"/>
            <w:sz w:val="24"/>
            <w:szCs w:val="24"/>
          </w:rPr>
          <w:delText xml:space="preserve">its </w:delText>
        </w:r>
      </w:del>
      <w:ins w:id="650" w:author="Sara Boyes" w:date="2023-05-10T22:29:00Z">
        <w:r w:rsidR="008B4E60"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application</w:t>
      </w:r>
      <w:ins w:id="651" w:author="Sara Boyes" w:date="2023-05-10T22:29:00Z">
        <w:r w:rsidR="008B4E60" w:rsidRPr="00EA6FD5">
          <w:rPr>
            <w:rFonts w:ascii="Times New Roman" w:hAnsi="Times New Roman" w:cs="Times New Roman"/>
            <w:sz w:val="24"/>
            <w:szCs w:val="24"/>
          </w:rPr>
          <w:t xml:space="preserve"> </w:t>
        </w:r>
      </w:ins>
      <w:ins w:id="652" w:author="Sara Boyes" w:date="2023-05-10T22:30:00Z">
        <w:r w:rsidR="008B4E60" w:rsidRPr="00EA6FD5">
          <w:rPr>
            <w:rFonts w:ascii="Times New Roman" w:hAnsi="Times New Roman" w:cs="Times New Roman"/>
            <w:sz w:val="24"/>
            <w:szCs w:val="24"/>
          </w:rPr>
          <w:t xml:space="preserve">of </w:t>
        </w:r>
        <w:r w:rsidR="008B4E60" w:rsidRPr="00EA6FD5">
          <w:rPr>
            <w:rFonts w:ascii="Times New Roman" w:eastAsia="Times New Roman" w:hAnsi="Times New Roman" w:cs="Times New Roman"/>
            <w:bCs/>
            <w:sz w:val="24"/>
            <w:szCs w:val="24"/>
          </w:rPr>
          <w:t xml:space="preserve">the Law on Immovable Property of </w:t>
        </w:r>
        <w:r w:rsidR="008B4E60" w:rsidRPr="00EA6FD5">
          <w:rPr>
            <w:rFonts w:ascii="Times New Roman" w:hAnsi="Times New Roman" w:cs="Times New Roman"/>
            <w:sz w:val="24"/>
            <w:szCs w:val="24"/>
          </w:rPr>
          <w:t xml:space="preserve">the </w:t>
        </w:r>
        <w:r w:rsidR="008B4E60" w:rsidRPr="00EA6FD5">
          <w:rPr>
            <w:rFonts w:ascii="Times New Roman" w:eastAsia="Times New Roman" w:hAnsi="Times New Roman" w:cs="Times New Roman"/>
            <w:bCs/>
            <w:sz w:val="24"/>
            <w:szCs w:val="24"/>
          </w:rPr>
          <w:t>Republika Srpska</w:t>
        </w:r>
        <w:commentRangeEnd w:id="648"/>
        <w:r w:rsidR="008B4E60" w:rsidRPr="00EA6FD5">
          <w:rPr>
            <w:rStyle w:val="CommentReference"/>
          </w:rPr>
          <w:commentReference w:id="648"/>
        </w:r>
      </w:ins>
      <w:r w:rsidR="000B0F88" w:rsidRPr="00EA6FD5">
        <w:rPr>
          <w:rFonts w:ascii="Times New Roman" w:hAnsi="Times New Roman" w:cs="Times New Roman"/>
          <w:sz w:val="24"/>
          <w:szCs w:val="24"/>
        </w:rPr>
        <w:t>. W</w:t>
      </w:r>
      <w:r w:rsidRPr="00EA6FD5">
        <w:rPr>
          <w:rFonts w:ascii="Times New Roman" w:hAnsi="Times New Roman" w:cs="Times New Roman"/>
          <w:sz w:val="24"/>
          <w:szCs w:val="24"/>
        </w:rPr>
        <w:t xml:space="preserve">ithout prejudicing the final decision on the request, it considered </w:t>
      </w:r>
      <w:ins w:id="653" w:author="Sara Boyes" w:date="2023-05-10T22:30:00Z">
        <w:r w:rsidR="008B4E60" w:rsidRPr="00EA6FD5">
          <w:rPr>
            <w:rFonts w:ascii="Times New Roman" w:hAnsi="Times New Roman" w:cs="Times New Roman"/>
            <w:sz w:val="24"/>
            <w:szCs w:val="24"/>
          </w:rPr>
          <w:t xml:space="preserve">that </w:t>
        </w:r>
      </w:ins>
      <w:r w:rsidR="000B0F88" w:rsidRPr="00EA6FD5">
        <w:rPr>
          <w:rFonts w:ascii="Times New Roman" w:hAnsi="Times New Roman" w:cs="Times New Roman"/>
          <w:sz w:val="24"/>
          <w:szCs w:val="24"/>
        </w:rPr>
        <w:t>adopti</w:t>
      </w:r>
      <w:del w:id="654" w:author="Sara Boyes" w:date="2023-05-10T22:30:00Z">
        <w:r w:rsidR="000B0F88" w:rsidRPr="00EA6FD5" w:rsidDel="008B4E60">
          <w:rPr>
            <w:rFonts w:ascii="Times New Roman" w:hAnsi="Times New Roman" w:cs="Times New Roman"/>
            <w:sz w:val="24"/>
            <w:szCs w:val="24"/>
          </w:rPr>
          <w:delText>ng</w:delText>
        </w:r>
      </w:del>
      <w:ins w:id="655" w:author="Sara Boyes" w:date="2023-05-10T22:30:00Z">
        <w:r w:rsidR="008B4E60" w:rsidRPr="00EA6FD5">
          <w:rPr>
            <w:rFonts w:ascii="Times New Roman" w:hAnsi="Times New Roman" w:cs="Times New Roman"/>
            <w:sz w:val="24"/>
            <w:szCs w:val="24"/>
          </w:rPr>
          <w:t>on</w:t>
        </w:r>
      </w:ins>
      <w:ins w:id="656" w:author="Sara Boyes" w:date="2023-05-10T22:31:00Z">
        <w:r w:rsidR="008B4E60" w:rsidRPr="00EA6FD5">
          <w:rPr>
            <w:rFonts w:ascii="Times New Roman" w:hAnsi="Times New Roman" w:cs="Times New Roman"/>
            <w:sz w:val="24"/>
            <w:szCs w:val="24"/>
          </w:rPr>
          <w:t xml:space="preserve"> of</w:t>
        </w:r>
      </w:ins>
      <w:r w:rsidR="000B0F88"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the interim measure </w:t>
      </w:r>
      <w:r w:rsidR="000B0F88" w:rsidRPr="00EA6FD5">
        <w:rPr>
          <w:rFonts w:ascii="Times New Roman" w:hAnsi="Times New Roman" w:cs="Times New Roman"/>
          <w:sz w:val="24"/>
          <w:szCs w:val="24"/>
        </w:rPr>
        <w:t>was</w:t>
      </w:r>
      <w:r w:rsidRPr="00EA6FD5">
        <w:rPr>
          <w:rFonts w:ascii="Times New Roman" w:hAnsi="Times New Roman" w:cs="Times New Roman"/>
          <w:sz w:val="24"/>
          <w:szCs w:val="24"/>
        </w:rPr>
        <w:t xml:space="preserve"> necessary </w:t>
      </w:r>
      <w:r w:rsidR="000B0F88" w:rsidRPr="00EA6FD5">
        <w:rPr>
          <w:rFonts w:ascii="Times New Roman" w:hAnsi="Times New Roman" w:cs="Times New Roman"/>
          <w:sz w:val="24"/>
          <w:szCs w:val="24"/>
        </w:rPr>
        <w:t xml:space="preserve">for </w:t>
      </w:r>
      <w:r w:rsidRPr="00EA6FD5">
        <w:rPr>
          <w:rFonts w:ascii="Times New Roman" w:hAnsi="Times New Roman" w:cs="Times New Roman"/>
          <w:sz w:val="24"/>
          <w:szCs w:val="24"/>
        </w:rPr>
        <w:t xml:space="preserve">legal </w:t>
      </w:r>
      <w:r w:rsidR="000B0F88" w:rsidRPr="00EA6FD5">
        <w:rPr>
          <w:rFonts w:ascii="Times New Roman" w:hAnsi="Times New Roman" w:cs="Times New Roman"/>
          <w:sz w:val="24"/>
          <w:szCs w:val="24"/>
        </w:rPr>
        <w:t>certainty</w:t>
      </w:r>
      <w:r w:rsidRPr="00EA6FD5">
        <w:rPr>
          <w:rFonts w:ascii="Times New Roman" w:hAnsi="Times New Roman" w:cs="Times New Roman"/>
          <w:sz w:val="24"/>
          <w:szCs w:val="24"/>
        </w:rPr>
        <w:t xml:space="preserve">, bearing in mind </w:t>
      </w:r>
      <w:r w:rsidR="00881A4F" w:rsidRPr="00EA6FD5">
        <w:rPr>
          <w:rFonts w:ascii="Times New Roman" w:hAnsi="Times New Roman" w:cs="Times New Roman"/>
          <w:sz w:val="24"/>
          <w:szCs w:val="24"/>
        </w:rPr>
        <w:t xml:space="preserve">that </w:t>
      </w:r>
      <w:r w:rsidRPr="00EA6FD5">
        <w:rPr>
          <w:rFonts w:ascii="Times New Roman" w:hAnsi="Times New Roman" w:cs="Times New Roman"/>
          <w:sz w:val="24"/>
          <w:szCs w:val="24"/>
        </w:rPr>
        <w:t>the measure only temporarily suspend</w:t>
      </w:r>
      <w:del w:id="657" w:author="Sara Boyes" w:date="2023-05-10T22:31:00Z">
        <w:r w:rsidRPr="00EA6FD5" w:rsidDel="009D01FB">
          <w:rPr>
            <w:rFonts w:ascii="Times New Roman" w:hAnsi="Times New Roman" w:cs="Times New Roman"/>
            <w:sz w:val="24"/>
            <w:szCs w:val="24"/>
          </w:rPr>
          <w:delText>s</w:delText>
        </w:r>
      </w:del>
      <w:ins w:id="658" w:author="Sara Boyes" w:date="2023-05-10T22:31:00Z">
        <w:r w:rsidR="009D01FB" w:rsidRPr="00EA6FD5">
          <w:rPr>
            <w:rFonts w:ascii="Times New Roman" w:hAnsi="Times New Roman" w:cs="Times New Roman"/>
            <w:sz w:val="24"/>
            <w:szCs w:val="24"/>
          </w:rPr>
          <w:t>ed</w:t>
        </w:r>
      </w:ins>
      <w:r w:rsidRPr="00EA6FD5">
        <w:rPr>
          <w:rFonts w:ascii="Times New Roman" w:hAnsi="Times New Roman" w:cs="Times New Roman"/>
          <w:sz w:val="24"/>
          <w:szCs w:val="24"/>
        </w:rPr>
        <w:t xml:space="preserve"> the application of the disputed Law. The Constitutional Court will decide on the requests for </w:t>
      </w:r>
      <w:r w:rsidR="00FB57A0" w:rsidRPr="00EA6FD5">
        <w:rPr>
          <w:rFonts w:ascii="Times New Roman" w:hAnsi="Times New Roman" w:cs="Times New Roman"/>
          <w:sz w:val="24"/>
          <w:szCs w:val="24"/>
        </w:rPr>
        <w:t xml:space="preserve">a </w:t>
      </w:r>
      <w:r w:rsidRPr="00EA6FD5">
        <w:rPr>
          <w:rFonts w:ascii="Times New Roman" w:hAnsi="Times New Roman" w:cs="Times New Roman"/>
          <w:sz w:val="24"/>
          <w:szCs w:val="24"/>
        </w:rPr>
        <w:t xml:space="preserve">review of constitutionality at </w:t>
      </w:r>
      <w:r w:rsidR="000B0F88" w:rsidRPr="00EA6FD5">
        <w:rPr>
          <w:rFonts w:ascii="Times New Roman" w:hAnsi="Times New Roman" w:cs="Times New Roman"/>
          <w:sz w:val="24"/>
          <w:szCs w:val="24"/>
        </w:rPr>
        <w:t xml:space="preserve">a </w:t>
      </w:r>
      <w:r w:rsidRPr="00EA6FD5">
        <w:rPr>
          <w:rFonts w:ascii="Times New Roman" w:hAnsi="Times New Roman" w:cs="Times New Roman"/>
          <w:sz w:val="24"/>
          <w:szCs w:val="24"/>
        </w:rPr>
        <w:t>future plenary session.</w:t>
      </w:r>
    </w:p>
    <w:p w14:paraId="549EF0CC" w14:textId="14E95D94" w:rsidR="00105F26" w:rsidRPr="00EA6FD5" w:rsidRDefault="00874FE2" w:rsidP="00105F26">
      <w:pPr>
        <w:pStyle w:val="ListParagraph"/>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i/>
          <w:sz w:val="24"/>
          <w:szCs w:val="24"/>
        </w:rPr>
        <w:t xml:space="preserve">Decision on </w:t>
      </w:r>
      <w:ins w:id="659" w:author="Sara Boyes" w:date="2023-05-10T17:10:00Z">
        <w:r w:rsidR="00D61122" w:rsidRPr="00EA6FD5">
          <w:rPr>
            <w:rFonts w:ascii="Times New Roman" w:eastAsia="Times New Roman" w:hAnsi="Times New Roman" w:cs="Times New Roman"/>
            <w:bCs/>
            <w:i/>
            <w:sz w:val="24"/>
            <w:szCs w:val="24"/>
          </w:rPr>
          <w:t xml:space="preserve">the </w:t>
        </w:r>
      </w:ins>
      <w:r w:rsidR="00105F26" w:rsidRPr="00EA6FD5">
        <w:rPr>
          <w:rFonts w:ascii="Times New Roman" w:eastAsia="Times New Roman" w:hAnsi="Times New Roman" w:cs="Times New Roman"/>
          <w:bCs/>
          <w:i/>
          <w:sz w:val="24"/>
          <w:szCs w:val="24"/>
        </w:rPr>
        <w:t>Srebrenica-</w:t>
      </w:r>
      <w:r w:rsidR="00AC505B" w:rsidRPr="00EA6FD5">
        <w:rPr>
          <w:rFonts w:ascii="Times New Roman" w:eastAsia="Times New Roman" w:hAnsi="Times New Roman" w:cs="Times New Roman"/>
          <w:bCs/>
          <w:i/>
          <w:sz w:val="24"/>
          <w:szCs w:val="24"/>
        </w:rPr>
        <w:t>Potočari</w:t>
      </w:r>
      <w:r w:rsidRPr="00EA6FD5">
        <w:rPr>
          <w:rFonts w:ascii="Times New Roman" w:eastAsia="Times New Roman" w:hAnsi="Times New Roman" w:cs="Times New Roman"/>
          <w:bCs/>
          <w:i/>
          <w:sz w:val="24"/>
          <w:szCs w:val="24"/>
        </w:rPr>
        <w:t xml:space="preserve"> </w:t>
      </w:r>
      <w:r w:rsidR="00105F26" w:rsidRPr="00EA6FD5">
        <w:rPr>
          <w:rFonts w:ascii="Times New Roman" w:eastAsia="Times New Roman" w:hAnsi="Times New Roman" w:cs="Times New Roman"/>
          <w:bCs/>
          <w:i/>
          <w:sz w:val="24"/>
          <w:szCs w:val="24"/>
        </w:rPr>
        <w:t xml:space="preserve">Memorial </w:t>
      </w:r>
      <w:del w:id="660" w:author="Sara Boyes" w:date="2023-05-10T17:10:00Z">
        <w:r w:rsidRPr="00EA6FD5" w:rsidDel="00D61122">
          <w:rPr>
            <w:rFonts w:ascii="Times New Roman" w:eastAsia="Times New Roman" w:hAnsi="Times New Roman" w:cs="Times New Roman"/>
            <w:bCs/>
            <w:i/>
            <w:sz w:val="24"/>
            <w:szCs w:val="24"/>
          </w:rPr>
          <w:delText>Center</w:delText>
        </w:r>
      </w:del>
      <w:ins w:id="661" w:author="Sara Boyes" w:date="2023-05-10T17:10:00Z">
        <w:r w:rsidR="00D61122" w:rsidRPr="00EA6FD5">
          <w:rPr>
            <w:rFonts w:ascii="Times New Roman" w:eastAsia="Times New Roman" w:hAnsi="Times New Roman" w:cs="Times New Roman"/>
            <w:bCs/>
            <w:i/>
            <w:sz w:val="24"/>
            <w:szCs w:val="24"/>
          </w:rPr>
          <w:t>Centre</w:t>
        </w:r>
      </w:ins>
    </w:p>
    <w:p w14:paraId="70889F2B" w14:textId="1E5ACC88" w:rsidR="00FF475C" w:rsidRPr="00EA6FD5" w:rsidRDefault="00FF475C" w:rsidP="00FF475C">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On </w:t>
      </w:r>
      <w:r w:rsidR="00445000" w:rsidRPr="00EA6FD5">
        <w:rPr>
          <w:rFonts w:ascii="Times New Roman" w:eastAsia="Times New Roman" w:hAnsi="Times New Roman" w:cs="Times New Roman"/>
          <w:bCs/>
          <w:sz w:val="24"/>
          <w:szCs w:val="24"/>
        </w:rPr>
        <w:t xml:space="preserve">20 </w:t>
      </w:r>
      <w:r w:rsidRPr="00EA6FD5">
        <w:rPr>
          <w:rFonts w:ascii="Times New Roman" w:eastAsia="Times New Roman" w:hAnsi="Times New Roman" w:cs="Times New Roman"/>
          <w:bCs/>
          <w:sz w:val="24"/>
          <w:szCs w:val="24"/>
        </w:rPr>
        <w:t>Februar</w:t>
      </w:r>
      <w:r w:rsidR="00445000" w:rsidRPr="00EA6FD5">
        <w:rPr>
          <w:rFonts w:ascii="Times New Roman" w:eastAsia="Times New Roman" w:hAnsi="Times New Roman" w:cs="Times New Roman"/>
          <w:bCs/>
          <w:sz w:val="24"/>
          <w:szCs w:val="24"/>
        </w:rPr>
        <w:t>y</w:t>
      </w:r>
      <w:r w:rsidR="0003571F" w:rsidRPr="00EA6FD5">
        <w:rPr>
          <w:rFonts w:ascii="Times New Roman" w:eastAsia="Times New Roman" w:hAnsi="Times New Roman" w:cs="Times New Roman"/>
          <w:bCs/>
          <w:sz w:val="24"/>
          <w:szCs w:val="24"/>
        </w:rPr>
        <w:t xml:space="preserve"> </w:t>
      </w:r>
      <w:r w:rsidRPr="00EA6FD5">
        <w:rPr>
          <w:rFonts w:ascii="Times New Roman" w:eastAsia="Times New Roman" w:hAnsi="Times New Roman" w:cs="Times New Roman"/>
          <w:bCs/>
          <w:sz w:val="24"/>
          <w:szCs w:val="24"/>
        </w:rPr>
        <w:t>2023</w:t>
      </w:r>
      <w:r w:rsidR="00874FE2" w:rsidRPr="00EA6FD5">
        <w:rPr>
          <w:rFonts w:ascii="Times New Roman" w:eastAsia="Times New Roman" w:hAnsi="Times New Roman" w:cs="Times New Roman"/>
          <w:bCs/>
          <w:sz w:val="24"/>
          <w:szCs w:val="24"/>
        </w:rPr>
        <w:t xml:space="preserve">, I amended the Law on the </w:t>
      </w:r>
      <w:del w:id="662" w:author="Sara Boyes" w:date="2023-05-10T22:32:00Z">
        <w:r w:rsidR="00874FE2" w:rsidRPr="00EA6FD5" w:rsidDel="009D01FB">
          <w:rPr>
            <w:rFonts w:ascii="Times New Roman" w:eastAsia="Times New Roman" w:hAnsi="Times New Roman" w:cs="Times New Roman"/>
            <w:bCs/>
            <w:sz w:val="24"/>
            <w:szCs w:val="24"/>
          </w:rPr>
          <w:delText>Center</w:delText>
        </w:r>
      </w:del>
      <w:ins w:id="663" w:author="Sara Boyes" w:date="2023-05-10T22:32:00Z">
        <w:r w:rsidR="009D01FB" w:rsidRPr="00EA6FD5">
          <w:rPr>
            <w:rFonts w:ascii="Times New Roman" w:eastAsia="Times New Roman" w:hAnsi="Times New Roman" w:cs="Times New Roman"/>
            <w:bCs/>
            <w:sz w:val="24"/>
            <w:szCs w:val="24"/>
          </w:rPr>
          <w:t>Centre</w:t>
        </w:r>
      </w:ins>
      <w:r w:rsidR="00874FE2" w:rsidRPr="00EA6FD5">
        <w:rPr>
          <w:rFonts w:ascii="Times New Roman" w:eastAsia="Times New Roman" w:hAnsi="Times New Roman" w:cs="Times New Roman"/>
          <w:bCs/>
          <w:sz w:val="24"/>
          <w:szCs w:val="24"/>
        </w:rPr>
        <w:t xml:space="preserve"> for the Srebrenica-Potočari Memorial and Cemetery for the Victims of the 1995 Genocide</w:t>
      </w:r>
      <w:r w:rsidR="00874FE2" w:rsidRPr="00EA6FD5">
        <w:rPr>
          <w:rFonts w:ascii="Times New Roman" w:eastAsia="Times New Roman" w:hAnsi="Times New Roman" w:cs="Times New Roman"/>
          <w:bCs/>
          <w:i/>
          <w:iCs/>
          <w:sz w:val="24"/>
          <w:szCs w:val="24"/>
        </w:rPr>
        <w:t>,</w:t>
      </w:r>
      <w:r w:rsidR="00874FE2" w:rsidRPr="00EA6FD5">
        <w:rPr>
          <w:rFonts w:ascii="Times New Roman" w:eastAsia="Times New Roman" w:hAnsi="Times New Roman" w:cs="Times New Roman"/>
          <w:bCs/>
          <w:sz w:val="24"/>
          <w:szCs w:val="24"/>
        </w:rPr>
        <w:t xml:space="preserve"> thereby adjusting a previous High Representative’s decision </w:t>
      </w:r>
      <w:r w:rsidR="00FB57A0" w:rsidRPr="00EA6FD5">
        <w:rPr>
          <w:rFonts w:ascii="Times New Roman" w:eastAsia="Times New Roman" w:hAnsi="Times New Roman" w:cs="Times New Roman"/>
          <w:bCs/>
          <w:sz w:val="24"/>
          <w:szCs w:val="24"/>
        </w:rPr>
        <w:t>to</w:t>
      </w:r>
      <w:r w:rsidR="00874FE2" w:rsidRPr="00EA6FD5">
        <w:rPr>
          <w:rFonts w:ascii="Times New Roman" w:eastAsia="Times New Roman" w:hAnsi="Times New Roman" w:cs="Times New Roman"/>
          <w:bCs/>
          <w:sz w:val="24"/>
          <w:szCs w:val="24"/>
        </w:rPr>
        <w:t xml:space="preserve"> facilitate the </w:t>
      </w:r>
      <w:r w:rsidR="000B0F88" w:rsidRPr="00EA6FD5">
        <w:rPr>
          <w:rFonts w:ascii="Times New Roman" w:eastAsia="Times New Roman" w:hAnsi="Times New Roman" w:cs="Times New Roman"/>
          <w:bCs/>
          <w:sz w:val="24"/>
          <w:szCs w:val="24"/>
        </w:rPr>
        <w:t xml:space="preserve">Memorial </w:t>
      </w:r>
      <w:del w:id="664" w:author="Sara Boyes" w:date="2023-05-10T22:32:00Z">
        <w:r w:rsidR="000B0F88" w:rsidRPr="00EA6FD5" w:rsidDel="009D01FB">
          <w:rPr>
            <w:rFonts w:ascii="Times New Roman" w:eastAsia="Times New Roman" w:hAnsi="Times New Roman" w:cs="Times New Roman"/>
            <w:bCs/>
            <w:sz w:val="24"/>
            <w:szCs w:val="24"/>
          </w:rPr>
          <w:delText>Center</w:delText>
        </w:r>
      </w:del>
      <w:ins w:id="665" w:author="Sara Boyes" w:date="2023-05-10T22:32:00Z">
        <w:r w:rsidR="009D01FB" w:rsidRPr="00EA6FD5">
          <w:rPr>
            <w:rFonts w:ascii="Times New Roman" w:eastAsia="Times New Roman" w:hAnsi="Times New Roman" w:cs="Times New Roman"/>
            <w:bCs/>
            <w:sz w:val="24"/>
            <w:szCs w:val="24"/>
          </w:rPr>
          <w:t>Centre</w:t>
        </w:r>
      </w:ins>
      <w:r w:rsidR="000B0F88" w:rsidRPr="00EA6FD5">
        <w:rPr>
          <w:rFonts w:ascii="Times New Roman" w:eastAsia="Times New Roman" w:hAnsi="Times New Roman" w:cs="Times New Roman"/>
          <w:bCs/>
          <w:sz w:val="24"/>
          <w:szCs w:val="24"/>
        </w:rPr>
        <w:t xml:space="preserve">’s </w:t>
      </w:r>
      <w:r w:rsidR="00874FE2" w:rsidRPr="00EA6FD5">
        <w:rPr>
          <w:rFonts w:ascii="Times New Roman" w:eastAsia="Times New Roman" w:hAnsi="Times New Roman" w:cs="Times New Roman"/>
          <w:bCs/>
          <w:sz w:val="24"/>
          <w:szCs w:val="24"/>
        </w:rPr>
        <w:t xml:space="preserve">work. </w:t>
      </w:r>
      <w:r w:rsidR="00CB570E" w:rsidRPr="00EA6FD5">
        <w:rPr>
          <w:rFonts w:ascii="Times New Roman" w:eastAsia="Times New Roman" w:hAnsi="Times New Roman" w:cs="Times New Roman"/>
          <w:bCs/>
          <w:sz w:val="24"/>
          <w:szCs w:val="24"/>
        </w:rPr>
        <w:t>With donors</w:t>
      </w:r>
      <w:r w:rsidR="005152F1" w:rsidRPr="00EA6FD5">
        <w:rPr>
          <w:rFonts w:ascii="Times New Roman" w:eastAsia="Times New Roman" w:hAnsi="Times New Roman" w:cs="Times New Roman"/>
          <w:bCs/>
          <w:sz w:val="24"/>
          <w:szCs w:val="24"/>
        </w:rPr>
        <w:t>’</w:t>
      </w:r>
      <w:r w:rsidR="00CB570E" w:rsidRPr="00EA6FD5">
        <w:rPr>
          <w:rFonts w:ascii="Times New Roman" w:eastAsia="Times New Roman" w:hAnsi="Times New Roman" w:cs="Times New Roman"/>
          <w:bCs/>
          <w:sz w:val="24"/>
          <w:szCs w:val="24"/>
        </w:rPr>
        <w:t xml:space="preserve"> consent, the adjustment allowed unspent funds originally assigned for burials to be used for other purposes</w:t>
      </w:r>
      <w:r w:rsidR="000B0F88" w:rsidRPr="00EA6FD5">
        <w:rPr>
          <w:rFonts w:ascii="Times New Roman" w:eastAsia="Times New Roman" w:hAnsi="Times New Roman" w:cs="Times New Roman"/>
          <w:bCs/>
          <w:sz w:val="24"/>
          <w:szCs w:val="24"/>
        </w:rPr>
        <w:t xml:space="preserve">. </w:t>
      </w:r>
      <w:r w:rsidR="00C94716" w:rsidRPr="00EA6FD5">
        <w:rPr>
          <w:rFonts w:ascii="Times New Roman" w:eastAsia="Times New Roman" w:hAnsi="Times New Roman" w:cs="Times New Roman"/>
          <w:bCs/>
          <w:sz w:val="24"/>
          <w:szCs w:val="24"/>
        </w:rPr>
        <w:t xml:space="preserve">If </w:t>
      </w:r>
      <w:commentRangeStart w:id="666"/>
      <w:r w:rsidR="00C94716" w:rsidRPr="00EA6FD5">
        <w:rPr>
          <w:rFonts w:ascii="Times New Roman" w:eastAsia="Times New Roman" w:hAnsi="Times New Roman" w:cs="Times New Roman"/>
          <w:bCs/>
          <w:sz w:val="24"/>
          <w:szCs w:val="24"/>
        </w:rPr>
        <w:t xml:space="preserve">they </w:t>
      </w:r>
      <w:commentRangeEnd w:id="666"/>
      <w:r w:rsidR="00D74857" w:rsidRPr="00EA6FD5">
        <w:rPr>
          <w:rStyle w:val="CommentReference"/>
        </w:rPr>
        <w:commentReference w:id="666"/>
      </w:r>
      <w:r w:rsidR="00C94716" w:rsidRPr="00EA6FD5">
        <w:rPr>
          <w:rFonts w:ascii="Times New Roman" w:eastAsia="Times New Roman" w:hAnsi="Times New Roman" w:cs="Times New Roman"/>
          <w:bCs/>
          <w:sz w:val="24"/>
          <w:szCs w:val="24"/>
        </w:rPr>
        <w:t>obtain donor support, this</w:t>
      </w:r>
      <w:r w:rsidR="00874FE2" w:rsidRPr="00EA6FD5">
        <w:rPr>
          <w:rFonts w:ascii="Times New Roman" w:eastAsia="Times New Roman" w:hAnsi="Times New Roman" w:cs="Times New Roman"/>
          <w:bCs/>
          <w:sz w:val="24"/>
          <w:szCs w:val="24"/>
        </w:rPr>
        <w:t xml:space="preserve"> technical amendment </w:t>
      </w:r>
      <w:r w:rsidR="00C94716" w:rsidRPr="00EA6FD5">
        <w:rPr>
          <w:rFonts w:ascii="Times New Roman" w:eastAsia="Times New Roman" w:hAnsi="Times New Roman" w:cs="Times New Roman"/>
          <w:bCs/>
          <w:sz w:val="24"/>
          <w:szCs w:val="24"/>
        </w:rPr>
        <w:t xml:space="preserve">enables the Memorial </w:t>
      </w:r>
      <w:del w:id="667" w:author="Sara Boyes" w:date="2023-05-10T22:32:00Z">
        <w:r w:rsidR="00874FE2" w:rsidRPr="00EA6FD5" w:rsidDel="009D01FB">
          <w:rPr>
            <w:rFonts w:ascii="Times New Roman" w:eastAsia="Times New Roman" w:hAnsi="Times New Roman" w:cs="Times New Roman"/>
            <w:bCs/>
            <w:sz w:val="24"/>
            <w:szCs w:val="24"/>
          </w:rPr>
          <w:delText>Center</w:delText>
        </w:r>
      </w:del>
      <w:ins w:id="668" w:author="Sara Boyes" w:date="2023-05-10T22:32:00Z">
        <w:r w:rsidR="009D01FB" w:rsidRPr="00EA6FD5">
          <w:rPr>
            <w:rFonts w:ascii="Times New Roman" w:eastAsia="Times New Roman" w:hAnsi="Times New Roman" w:cs="Times New Roman"/>
            <w:bCs/>
            <w:sz w:val="24"/>
            <w:szCs w:val="24"/>
          </w:rPr>
          <w:t>Centre</w:t>
        </w:r>
      </w:ins>
      <w:r w:rsidR="00874FE2" w:rsidRPr="00EA6FD5">
        <w:rPr>
          <w:rFonts w:ascii="Times New Roman" w:eastAsia="Times New Roman" w:hAnsi="Times New Roman" w:cs="Times New Roman"/>
          <w:bCs/>
          <w:sz w:val="24"/>
          <w:szCs w:val="24"/>
        </w:rPr>
        <w:t xml:space="preserve"> to reallocate the remaining funds </w:t>
      </w:r>
      <w:r w:rsidR="0010115C" w:rsidRPr="00EA6FD5">
        <w:rPr>
          <w:rFonts w:ascii="Times New Roman" w:eastAsia="Times New Roman" w:hAnsi="Times New Roman" w:cs="Times New Roman"/>
          <w:bCs/>
          <w:sz w:val="24"/>
          <w:szCs w:val="24"/>
        </w:rPr>
        <w:t xml:space="preserve">to </w:t>
      </w:r>
      <w:r w:rsidR="00874FE2" w:rsidRPr="00EA6FD5">
        <w:rPr>
          <w:rFonts w:ascii="Times New Roman" w:eastAsia="Times New Roman" w:hAnsi="Times New Roman" w:cs="Times New Roman"/>
          <w:bCs/>
          <w:sz w:val="24"/>
          <w:szCs w:val="24"/>
        </w:rPr>
        <w:t xml:space="preserve">other purposes, such as construction and maintenance, </w:t>
      </w:r>
      <w:r w:rsidR="00FB57A0" w:rsidRPr="00EA6FD5">
        <w:rPr>
          <w:rFonts w:ascii="Times New Roman" w:eastAsia="Times New Roman" w:hAnsi="Times New Roman" w:cs="Times New Roman"/>
          <w:bCs/>
          <w:sz w:val="24"/>
          <w:szCs w:val="24"/>
        </w:rPr>
        <w:t>and cooperat</w:t>
      </w:r>
      <w:r w:rsidR="00E05D45" w:rsidRPr="00EA6FD5">
        <w:rPr>
          <w:rFonts w:ascii="Times New Roman" w:eastAsia="Times New Roman" w:hAnsi="Times New Roman" w:cs="Times New Roman"/>
          <w:bCs/>
          <w:sz w:val="24"/>
          <w:szCs w:val="24"/>
        </w:rPr>
        <w:t>ion</w:t>
      </w:r>
      <w:r w:rsidR="00874FE2" w:rsidRPr="00EA6FD5">
        <w:rPr>
          <w:rFonts w:ascii="Times New Roman" w:eastAsia="Times New Roman" w:hAnsi="Times New Roman" w:cs="Times New Roman"/>
          <w:bCs/>
          <w:sz w:val="24"/>
          <w:szCs w:val="24"/>
        </w:rPr>
        <w:t xml:space="preserve"> with other commemoration </w:t>
      </w:r>
      <w:del w:id="669" w:author="Sara Boyes" w:date="2023-05-08T16:11:00Z">
        <w:r w:rsidR="00874FE2" w:rsidRPr="00EA6FD5" w:rsidDel="00947E58">
          <w:rPr>
            <w:rFonts w:ascii="Times New Roman" w:eastAsia="Times New Roman" w:hAnsi="Times New Roman" w:cs="Times New Roman"/>
            <w:bCs/>
            <w:sz w:val="24"/>
            <w:szCs w:val="24"/>
          </w:rPr>
          <w:delText>centers</w:delText>
        </w:r>
      </w:del>
      <w:ins w:id="670" w:author="Sara Boyes" w:date="2023-05-08T16:11:00Z">
        <w:r w:rsidR="00947E58" w:rsidRPr="00EA6FD5">
          <w:rPr>
            <w:rFonts w:ascii="Times New Roman" w:eastAsia="Times New Roman" w:hAnsi="Times New Roman" w:cs="Times New Roman"/>
            <w:bCs/>
            <w:sz w:val="24"/>
            <w:szCs w:val="24"/>
          </w:rPr>
          <w:t>centres</w:t>
        </w:r>
      </w:ins>
      <w:r w:rsidR="00874FE2" w:rsidRPr="00EA6FD5">
        <w:rPr>
          <w:rFonts w:ascii="Times New Roman" w:eastAsia="Times New Roman" w:hAnsi="Times New Roman" w:cs="Times New Roman"/>
          <w:bCs/>
          <w:sz w:val="24"/>
          <w:szCs w:val="24"/>
        </w:rPr>
        <w:t>, foundations</w:t>
      </w:r>
      <w:del w:id="671" w:author="Sara Boyes" w:date="2023-05-10T22:58:00Z">
        <w:r w:rsidR="00874FE2" w:rsidRPr="00EA6FD5" w:rsidDel="00D74857">
          <w:rPr>
            <w:rFonts w:ascii="Times New Roman" w:eastAsia="Times New Roman" w:hAnsi="Times New Roman" w:cs="Times New Roman"/>
            <w:bCs/>
            <w:sz w:val="24"/>
            <w:szCs w:val="24"/>
          </w:rPr>
          <w:delText>,</w:delText>
        </w:r>
      </w:del>
      <w:r w:rsidR="00874FE2" w:rsidRPr="00EA6FD5">
        <w:rPr>
          <w:rFonts w:ascii="Times New Roman" w:eastAsia="Times New Roman" w:hAnsi="Times New Roman" w:cs="Times New Roman"/>
          <w:bCs/>
          <w:sz w:val="24"/>
          <w:szCs w:val="24"/>
        </w:rPr>
        <w:t xml:space="preserve"> and associations worldwide.</w:t>
      </w:r>
    </w:p>
    <w:p w14:paraId="444F2563" w14:textId="0F150074" w:rsidR="00D973E0" w:rsidRPr="00EA6FD5" w:rsidRDefault="00874FE2" w:rsidP="00273829">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The Srebrenica-Potočari Memorial </w:t>
      </w:r>
      <w:del w:id="672" w:author="Sara Boyes" w:date="2023-05-10T22:32:00Z">
        <w:r w:rsidRPr="00EA6FD5" w:rsidDel="009D01FB">
          <w:rPr>
            <w:rFonts w:ascii="Times New Roman" w:eastAsia="Times New Roman" w:hAnsi="Times New Roman" w:cs="Times New Roman"/>
            <w:bCs/>
            <w:sz w:val="24"/>
            <w:szCs w:val="24"/>
          </w:rPr>
          <w:delText>Center</w:delText>
        </w:r>
      </w:del>
      <w:ins w:id="673" w:author="Sara Boyes" w:date="2023-05-10T22:32:00Z">
        <w:r w:rsidR="009D01FB" w:rsidRPr="00EA6FD5">
          <w:rPr>
            <w:rFonts w:ascii="Times New Roman" w:eastAsia="Times New Roman" w:hAnsi="Times New Roman" w:cs="Times New Roman"/>
            <w:bCs/>
            <w:sz w:val="24"/>
            <w:szCs w:val="24"/>
          </w:rPr>
          <w:t>Centre</w:t>
        </w:r>
      </w:ins>
      <w:r w:rsidRPr="00EA6FD5">
        <w:rPr>
          <w:rFonts w:ascii="Times New Roman" w:eastAsia="Times New Roman" w:hAnsi="Times New Roman" w:cs="Times New Roman"/>
          <w:bCs/>
          <w:sz w:val="24"/>
          <w:szCs w:val="24"/>
        </w:rPr>
        <w:t xml:space="preserve"> is </w:t>
      </w:r>
      <w:r w:rsidR="00FB57A0" w:rsidRPr="00EA6FD5">
        <w:rPr>
          <w:rFonts w:ascii="Times New Roman" w:eastAsia="Times New Roman" w:hAnsi="Times New Roman" w:cs="Times New Roman"/>
          <w:bCs/>
          <w:sz w:val="24"/>
          <w:szCs w:val="24"/>
        </w:rPr>
        <w:t>an important</w:t>
      </w:r>
      <w:r w:rsidRPr="00EA6FD5">
        <w:rPr>
          <w:rFonts w:ascii="Times New Roman" w:eastAsia="Times New Roman" w:hAnsi="Times New Roman" w:cs="Times New Roman"/>
          <w:bCs/>
          <w:sz w:val="24"/>
          <w:szCs w:val="24"/>
        </w:rPr>
        <w:t xml:space="preserve"> monument for </w:t>
      </w:r>
      <w:ins w:id="674" w:author="Sara Boyes" w:date="2023-05-10T22:59:00Z">
        <w:r w:rsidR="00D74857" w:rsidRPr="00EA6FD5">
          <w:rPr>
            <w:rFonts w:ascii="Times New Roman" w:eastAsia="Times New Roman" w:hAnsi="Times New Roman" w:cs="Times New Roman"/>
            <w:bCs/>
            <w:sz w:val="24"/>
            <w:szCs w:val="24"/>
          </w:rPr>
          <w:t xml:space="preserve">the truth and reconciliation efforts of </w:t>
        </w:r>
      </w:ins>
      <w:r w:rsidRPr="00EA6FD5">
        <w:rPr>
          <w:rFonts w:ascii="Times New Roman" w:eastAsia="Times New Roman" w:hAnsi="Times New Roman" w:cs="Times New Roman"/>
          <w:bCs/>
          <w:sz w:val="24"/>
          <w:szCs w:val="24"/>
        </w:rPr>
        <w:t>Bosnia and Herzegovina</w:t>
      </w:r>
      <w:del w:id="675" w:author="Sara Boyes" w:date="2023-05-10T22:59:00Z">
        <w:r w:rsidR="006661F7" w:rsidRPr="00EA6FD5" w:rsidDel="00D74857">
          <w:rPr>
            <w:rFonts w:ascii="Times New Roman" w:eastAsia="Times New Roman" w:hAnsi="Times New Roman" w:cs="Times New Roman"/>
            <w:bCs/>
            <w:sz w:val="24"/>
            <w:szCs w:val="24"/>
          </w:rPr>
          <w:delText>’s</w:delText>
        </w:r>
        <w:r w:rsidRPr="00EA6FD5" w:rsidDel="00D74857">
          <w:rPr>
            <w:rFonts w:ascii="Times New Roman" w:eastAsia="Times New Roman" w:hAnsi="Times New Roman" w:cs="Times New Roman"/>
            <w:bCs/>
            <w:sz w:val="24"/>
            <w:szCs w:val="24"/>
          </w:rPr>
          <w:delText xml:space="preserve"> </w:delText>
        </w:r>
        <w:r w:rsidR="0003571F" w:rsidRPr="00EA6FD5" w:rsidDel="00D74857">
          <w:rPr>
            <w:rFonts w:ascii="Times New Roman" w:eastAsia="Times New Roman" w:hAnsi="Times New Roman" w:cs="Times New Roman"/>
            <w:bCs/>
            <w:sz w:val="24"/>
            <w:szCs w:val="24"/>
          </w:rPr>
          <w:delText xml:space="preserve">truth </w:delText>
        </w:r>
        <w:r w:rsidRPr="00EA6FD5" w:rsidDel="00D74857">
          <w:rPr>
            <w:rFonts w:ascii="Times New Roman" w:eastAsia="Times New Roman" w:hAnsi="Times New Roman" w:cs="Times New Roman"/>
            <w:bCs/>
            <w:sz w:val="24"/>
            <w:szCs w:val="24"/>
          </w:rPr>
          <w:delText>and reconciliation</w:delText>
        </w:r>
        <w:r w:rsidR="0010115C" w:rsidRPr="00EA6FD5" w:rsidDel="00D74857">
          <w:rPr>
            <w:rFonts w:ascii="Times New Roman" w:eastAsia="Times New Roman" w:hAnsi="Times New Roman" w:cs="Times New Roman"/>
            <w:bCs/>
            <w:sz w:val="24"/>
            <w:szCs w:val="24"/>
          </w:rPr>
          <w:delText xml:space="preserve"> efforts</w:delText>
        </w:r>
      </w:del>
      <w:r w:rsidRPr="00EA6FD5">
        <w:rPr>
          <w:rFonts w:ascii="Times New Roman" w:eastAsia="Times New Roman" w:hAnsi="Times New Roman" w:cs="Times New Roman"/>
          <w:bCs/>
          <w:sz w:val="24"/>
          <w:szCs w:val="24"/>
        </w:rPr>
        <w:t xml:space="preserve">. </w:t>
      </w:r>
      <w:r w:rsidR="0010115C" w:rsidRPr="00EA6FD5">
        <w:rPr>
          <w:rFonts w:ascii="Times New Roman" w:eastAsia="Times New Roman" w:hAnsi="Times New Roman" w:cs="Times New Roman"/>
          <w:bCs/>
          <w:sz w:val="24"/>
          <w:szCs w:val="24"/>
        </w:rPr>
        <w:t xml:space="preserve">It has a central role in the commemoration of </w:t>
      </w:r>
      <w:r w:rsidRPr="00EA6FD5">
        <w:rPr>
          <w:rFonts w:ascii="Times New Roman" w:eastAsia="Times New Roman" w:hAnsi="Times New Roman" w:cs="Times New Roman"/>
          <w:bCs/>
          <w:sz w:val="24"/>
          <w:szCs w:val="24"/>
        </w:rPr>
        <w:t>the victims and</w:t>
      </w:r>
      <w:r w:rsidR="0010115C" w:rsidRPr="00EA6FD5">
        <w:rPr>
          <w:rFonts w:ascii="Times New Roman" w:eastAsia="Times New Roman" w:hAnsi="Times New Roman" w:cs="Times New Roman"/>
          <w:bCs/>
          <w:sz w:val="24"/>
          <w:szCs w:val="24"/>
        </w:rPr>
        <w:t xml:space="preserve"> in promoting</w:t>
      </w:r>
      <w:r w:rsidRPr="00EA6FD5">
        <w:rPr>
          <w:rFonts w:ascii="Times New Roman" w:eastAsia="Times New Roman" w:hAnsi="Times New Roman" w:cs="Times New Roman"/>
          <w:bCs/>
          <w:sz w:val="24"/>
          <w:szCs w:val="24"/>
        </w:rPr>
        <w:t xml:space="preserve"> </w:t>
      </w:r>
      <w:r w:rsidR="00FB57A0" w:rsidRPr="00EA6FD5">
        <w:rPr>
          <w:rFonts w:ascii="Times New Roman" w:eastAsia="Times New Roman" w:hAnsi="Times New Roman" w:cs="Times New Roman"/>
          <w:bCs/>
          <w:sz w:val="24"/>
          <w:szCs w:val="24"/>
        </w:rPr>
        <w:t xml:space="preserve">an </w:t>
      </w:r>
      <w:r w:rsidRPr="00EA6FD5">
        <w:rPr>
          <w:rFonts w:ascii="Times New Roman" w:eastAsia="Times New Roman" w:hAnsi="Times New Roman" w:cs="Times New Roman"/>
          <w:bCs/>
          <w:sz w:val="24"/>
          <w:szCs w:val="24"/>
        </w:rPr>
        <w:t xml:space="preserve">understanding </w:t>
      </w:r>
      <w:r w:rsidR="00FB57A0" w:rsidRPr="00EA6FD5">
        <w:rPr>
          <w:rFonts w:ascii="Times New Roman" w:eastAsia="Times New Roman" w:hAnsi="Times New Roman" w:cs="Times New Roman"/>
          <w:bCs/>
          <w:sz w:val="24"/>
          <w:szCs w:val="24"/>
        </w:rPr>
        <w:t>of</w:t>
      </w:r>
      <w:r w:rsidR="0010115C" w:rsidRPr="00EA6FD5">
        <w:rPr>
          <w:rFonts w:ascii="Times New Roman" w:eastAsia="Times New Roman" w:hAnsi="Times New Roman" w:cs="Times New Roman"/>
          <w:bCs/>
          <w:sz w:val="24"/>
          <w:szCs w:val="24"/>
        </w:rPr>
        <w:t xml:space="preserve"> </w:t>
      </w:r>
      <w:r w:rsidRPr="00EA6FD5">
        <w:rPr>
          <w:rFonts w:ascii="Times New Roman" w:eastAsia="Times New Roman" w:hAnsi="Times New Roman" w:cs="Times New Roman"/>
          <w:bCs/>
          <w:sz w:val="24"/>
          <w:szCs w:val="24"/>
        </w:rPr>
        <w:t>the scale and consequences of</w:t>
      </w:r>
      <w:r w:rsidR="0010115C" w:rsidRPr="00EA6FD5">
        <w:rPr>
          <w:rFonts w:ascii="Times New Roman" w:eastAsia="Times New Roman" w:hAnsi="Times New Roman" w:cs="Times New Roman"/>
          <w:bCs/>
          <w:sz w:val="24"/>
          <w:szCs w:val="24"/>
        </w:rPr>
        <w:t xml:space="preserve"> the</w:t>
      </w:r>
      <w:r w:rsidRPr="00EA6FD5">
        <w:rPr>
          <w:rFonts w:ascii="Times New Roman" w:eastAsia="Times New Roman" w:hAnsi="Times New Roman" w:cs="Times New Roman"/>
          <w:bCs/>
          <w:sz w:val="24"/>
          <w:szCs w:val="24"/>
        </w:rPr>
        <w:t xml:space="preserve"> Srebrenica</w:t>
      </w:r>
      <w:r w:rsidR="0010115C" w:rsidRPr="00EA6FD5">
        <w:rPr>
          <w:rFonts w:ascii="Times New Roman" w:eastAsia="Times New Roman" w:hAnsi="Times New Roman" w:cs="Times New Roman"/>
          <w:bCs/>
          <w:sz w:val="24"/>
          <w:szCs w:val="24"/>
        </w:rPr>
        <w:t xml:space="preserve"> genocide of</w:t>
      </w:r>
      <w:r w:rsidRPr="00EA6FD5">
        <w:rPr>
          <w:rFonts w:ascii="Times New Roman" w:eastAsia="Times New Roman" w:hAnsi="Times New Roman" w:cs="Times New Roman"/>
          <w:bCs/>
          <w:sz w:val="24"/>
          <w:szCs w:val="24"/>
        </w:rPr>
        <w:t xml:space="preserve"> July 1995, especially </w:t>
      </w:r>
      <w:r w:rsidR="0010115C" w:rsidRPr="00EA6FD5">
        <w:rPr>
          <w:rFonts w:ascii="Times New Roman" w:eastAsia="Times New Roman" w:hAnsi="Times New Roman" w:cs="Times New Roman"/>
          <w:bCs/>
          <w:sz w:val="24"/>
          <w:szCs w:val="24"/>
        </w:rPr>
        <w:t xml:space="preserve">among the </w:t>
      </w:r>
      <w:r w:rsidRPr="00EA6FD5">
        <w:rPr>
          <w:rFonts w:ascii="Times New Roman" w:eastAsia="Times New Roman" w:hAnsi="Times New Roman" w:cs="Times New Roman"/>
          <w:bCs/>
          <w:sz w:val="24"/>
          <w:szCs w:val="24"/>
        </w:rPr>
        <w:t>younger generation</w:t>
      </w:r>
      <w:r w:rsidR="0010115C" w:rsidRPr="00EA6FD5">
        <w:rPr>
          <w:rFonts w:ascii="Times New Roman" w:eastAsia="Times New Roman" w:hAnsi="Times New Roman" w:cs="Times New Roman"/>
          <w:bCs/>
          <w:sz w:val="24"/>
          <w:szCs w:val="24"/>
        </w:rPr>
        <w:t>. T</w:t>
      </w:r>
      <w:r w:rsidRPr="00EA6FD5">
        <w:rPr>
          <w:rFonts w:ascii="Times New Roman" w:eastAsia="Times New Roman" w:hAnsi="Times New Roman" w:cs="Times New Roman"/>
          <w:bCs/>
          <w:sz w:val="24"/>
          <w:szCs w:val="24"/>
        </w:rPr>
        <w:t xml:space="preserve">his unique Memorial </w:t>
      </w:r>
      <w:del w:id="676" w:author="Sara Boyes" w:date="2023-05-10T22:32:00Z">
        <w:r w:rsidRPr="00EA6FD5" w:rsidDel="009D01FB">
          <w:rPr>
            <w:rFonts w:ascii="Times New Roman" w:eastAsia="Times New Roman" w:hAnsi="Times New Roman" w:cs="Times New Roman"/>
            <w:bCs/>
            <w:sz w:val="24"/>
            <w:szCs w:val="24"/>
          </w:rPr>
          <w:delText>Center</w:delText>
        </w:r>
      </w:del>
      <w:ins w:id="677" w:author="Sara Boyes" w:date="2023-05-10T22:32:00Z">
        <w:r w:rsidR="009D01FB" w:rsidRPr="00EA6FD5">
          <w:rPr>
            <w:rFonts w:ascii="Times New Roman" w:eastAsia="Times New Roman" w:hAnsi="Times New Roman" w:cs="Times New Roman"/>
            <w:bCs/>
            <w:sz w:val="24"/>
            <w:szCs w:val="24"/>
          </w:rPr>
          <w:t>Centre</w:t>
        </w:r>
      </w:ins>
      <w:r w:rsidRPr="00EA6FD5">
        <w:rPr>
          <w:rFonts w:ascii="Times New Roman" w:eastAsia="Times New Roman" w:hAnsi="Times New Roman" w:cs="Times New Roman"/>
          <w:bCs/>
          <w:sz w:val="24"/>
          <w:szCs w:val="24"/>
        </w:rPr>
        <w:t xml:space="preserve"> needs continuous care and attention from domestic and international actors.</w:t>
      </w:r>
    </w:p>
    <w:p w14:paraId="3DCB77F0" w14:textId="580CA76F" w:rsidR="002476B9" w:rsidRPr="00EA6FD5" w:rsidRDefault="00273829" w:rsidP="003B2471">
      <w:pPr>
        <w:pStyle w:val="ListParagraph"/>
        <w:numPr>
          <w:ilvl w:val="0"/>
          <w:numId w:val="31"/>
        </w:numPr>
        <w:spacing w:before="240"/>
        <w:ind w:left="360"/>
        <w:contextualSpacing w:val="0"/>
        <w:jc w:val="both"/>
        <w:rPr>
          <w:rFonts w:ascii="Times New Roman" w:eastAsia="Times New Roman" w:hAnsi="Times New Roman" w:cs="Times New Roman"/>
          <w:b/>
          <w:bCs/>
          <w:sz w:val="24"/>
          <w:szCs w:val="24"/>
        </w:rPr>
      </w:pPr>
      <w:r w:rsidRPr="00EA6FD5">
        <w:rPr>
          <w:rFonts w:ascii="Times New Roman" w:hAnsi="Times New Roman" w:cs="Times New Roman"/>
          <w:sz w:val="24"/>
          <w:szCs w:val="24"/>
        </w:rPr>
        <w:t xml:space="preserve">The </w:t>
      </w:r>
      <w:r w:rsidR="00E11F4F" w:rsidRPr="00EA6FD5">
        <w:rPr>
          <w:rFonts w:ascii="Times New Roman" w:hAnsi="Times New Roman" w:cs="Times New Roman"/>
          <w:sz w:val="24"/>
          <w:szCs w:val="24"/>
        </w:rPr>
        <w:t xml:space="preserve">Memorial </w:t>
      </w:r>
      <w:del w:id="678" w:author="Sara Boyes" w:date="2023-05-10T22:32:00Z">
        <w:r w:rsidR="00E11F4F" w:rsidRPr="00EA6FD5" w:rsidDel="009D01FB">
          <w:rPr>
            <w:rFonts w:ascii="Times New Roman" w:hAnsi="Times New Roman" w:cs="Times New Roman"/>
            <w:sz w:val="24"/>
            <w:szCs w:val="24"/>
          </w:rPr>
          <w:delText>Center</w:delText>
        </w:r>
      </w:del>
      <w:ins w:id="679" w:author="Sara Boyes" w:date="2023-05-10T22:32:00Z">
        <w:r w:rsidR="009D01FB" w:rsidRPr="00EA6FD5">
          <w:rPr>
            <w:rFonts w:ascii="Times New Roman" w:hAnsi="Times New Roman" w:cs="Times New Roman"/>
            <w:sz w:val="24"/>
            <w:szCs w:val="24"/>
          </w:rPr>
          <w:t>Centre</w:t>
        </w:r>
      </w:ins>
      <w:r w:rsidR="00E11F4F" w:rsidRPr="00EA6FD5">
        <w:rPr>
          <w:rFonts w:ascii="Times New Roman" w:hAnsi="Times New Roman" w:cs="Times New Roman"/>
          <w:sz w:val="24"/>
          <w:szCs w:val="24"/>
        </w:rPr>
        <w:t xml:space="preserve"> and victims’ associations </w:t>
      </w:r>
      <w:r w:rsidRPr="00EA6FD5">
        <w:rPr>
          <w:rFonts w:ascii="Times New Roman" w:hAnsi="Times New Roman" w:cs="Times New Roman"/>
          <w:sz w:val="24"/>
          <w:szCs w:val="24"/>
        </w:rPr>
        <w:t xml:space="preserve">welcomed </w:t>
      </w:r>
      <w:r w:rsidR="00E11F4F" w:rsidRPr="00EA6FD5">
        <w:rPr>
          <w:rFonts w:ascii="Times New Roman" w:hAnsi="Times New Roman" w:cs="Times New Roman"/>
          <w:sz w:val="24"/>
          <w:szCs w:val="24"/>
        </w:rPr>
        <w:t xml:space="preserve">the decision, while </w:t>
      </w:r>
      <w:r w:rsidRPr="00EA6FD5">
        <w:rPr>
          <w:rFonts w:ascii="Times New Roman" w:hAnsi="Times New Roman" w:cs="Times New Roman"/>
          <w:sz w:val="24"/>
          <w:szCs w:val="24"/>
        </w:rPr>
        <w:t xml:space="preserve">political representatives </w:t>
      </w:r>
      <w:r w:rsidR="00E11F4F" w:rsidRPr="00EA6FD5">
        <w:rPr>
          <w:rFonts w:ascii="Times New Roman" w:hAnsi="Times New Roman" w:cs="Times New Roman"/>
          <w:sz w:val="24"/>
          <w:szCs w:val="24"/>
        </w:rPr>
        <w:t xml:space="preserve">from </w:t>
      </w:r>
      <w:ins w:id="680" w:author="Sara Boyes" w:date="2023-05-10T19:54:00Z">
        <w:r w:rsidR="008E796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Republika Srpska</w:t>
      </w:r>
      <w:r w:rsidR="00E11F4F" w:rsidRPr="00EA6FD5">
        <w:rPr>
          <w:rFonts w:ascii="Times New Roman" w:hAnsi="Times New Roman" w:cs="Times New Roman"/>
          <w:sz w:val="24"/>
          <w:szCs w:val="24"/>
        </w:rPr>
        <w:t xml:space="preserve"> expectedly criticized it</w:t>
      </w:r>
      <w:r w:rsidR="00D973E0" w:rsidRPr="00EA6FD5">
        <w:rPr>
          <w:rFonts w:ascii="Times New Roman" w:hAnsi="Times New Roman" w:cs="Times New Roman"/>
          <w:sz w:val="24"/>
          <w:szCs w:val="24"/>
        </w:rPr>
        <w:t>.</w:t>
      </w:r>
      <w:r w:rsidR="00F64B74" w:rsidRPr="00EA6FD5">
        <w:rPr>
          <w:rFonts w:ascii="Times New Roman" w:hAnsi="Times New Roman" w:cs="Times New Roman"/>
          <w:sz w:val="24"/>
          <w:szCs w:val="24"/>
        </w:rPr>
        <w:t xml:space="preserve"> </w:t>
      </w:r>
      <w:r w:rsidR="00E11F4F" w:rsidRPr="00EA6FD5">
        <w:rPr>
          <w:rFonts w:ascii="Times New Roman" w:hAnsi="Times New Roman" w:cs="Times New Roman"/>
          <w:sz w:val="24"/>
          <w:szCs w:val="24"/>
        </w:rPr>
        <w:t xml:space="preserve">Srebrenica </w:t>
      </w:r>
      <w:del w:id="681" w:author="Sara Boyes" w:date="2023-05-10T23:00:00Z">
        <w:r w:rsidR="00E11F4F" w:rsidRPr="00EA6FD5" w:rsidDel="00D74857">
          <w:rPr>
            <w:rFonts w:ascii="Times New Roman" w:hAnsi="Times New Roman" w:cs="Times New Roman"/>
            <w:sz w:val="24"/>
            <w:szCs w:val="24"/>
          </w:rPr>
          <w:delText>V</w:delText>
        </w:r>
      </w:del>
      <w:ins w:id="682" w:author="Sara Boyes" w:date="2023-05-10T23:00:00Z">
        <w:r w:rsidR="00D74857" w:rsidRPr="00EA6FD5">
          <w:rPr>
            <w:rFonts w:ascii="Times New Roman" w:hAnsi="Times New Roman" w:cs="Times New Roman"/>
            <w:sz w:val="24"/>
            <w:szCs w:val="24"/>
          </w:rPr>
          <w:t>v</w:t>
        </w:r>
      </w:ins>
      <w:r w:rsidR="00E11F4F" w:rsidRPr="00EA6FD5">
        <w:rPr>
          <w:rFonts w:ascii="Times New Roman" w:hAnsi="Times New Roman" w:cs="Times New Roman"/>
          <w:sz w:val="24"/>
          <w:szCs w:val="24"/>
        </w:rPr>
        <w:t xml:space="preserve">ictims’ </w:t>
      </w:r>
      <w:del w:id="683" w:author="Sara Boyes" w:date="2023-05-10T23:00:00Z">
        <w:r w:rsidR="0010115C" w:rsidRPr="00EA6FD5" w:rsidDel="00D74857">
          <w:rPr>
            <w:rFonts w:ascii="Times New Roman" w:hAnsi="Times New Roman" w:cs="Times New Roman"/>
            <w:sz w:val="24"/>
            <w:szCs w:val="24"/>
          </w:rPr>
          <w:delText>A</w:delText>
        </w:r>
      </w:del>
      <w:ins w:id="684" w:author="Sara Boyes" w:date="2023-05-10T23:00:00Z">
        <w:r w:rsidR="00D74857" w:rsidRPr="00EA6FD5">
          <w:rPr>
            <w:rFonts w:ascii="Times New Roman" w:hAnsi="Times New Roman" w:cs="Times New Roman"/>
            <w:sz w:val="24"/>
            <w:szCs w:val="24"/>
          </w:rPr>
          <w:t>a</w:t>
        </w:r>
      </w:ins>
      <w:r w:rsidRPr="00EA6FD5">
        <w:rPr>
          <w:rFonts w:ascii="Times New Roman" w:hAnsi="Times New Roman" w:cs="Times New Roman"/>
          <w:sz w:val="24"/>
          <w:szCs w:val="24"/>
        </w:rPr>
        <w:t>ssociations</w:t>
      </w:r>
      <w:r w:rsidR="00E11F4F" w:rsidRPr="00EA6FD5">
        <w:rPr>
          <w:rFonts w:ascii="Times New Roman" w:hAnsi="Times New Roman" w:cs="Times New Roman"/>
          <w:sz w:val="24"/>
          <w:szCs w:val="24"/>
        </w:rPr>
        <w:t xml:space="preserve"> continue </w:t>
      </w:r>
      <w:ins w:id="685" w:author="Sara Boyes" w:date="2023-05-10T23:00:00Z">
        <w:r w:rsidR="00D74857" w:rsidRPr="00EA6FD5">
          <w:rPr>
            <w:rFonts w:ascii="Times New Roman" w:hAnsi="Times New Roman" w:cs="Times New Roman"/>
            <w:sz w:val="24"/>
            <w:szCs w:val="24"/>
          </w:rPr>
          <w:t xml:space="preserve">to </w:t>
        </w:r>
      </w:ins>
      <w:r w:rsidR="00E11F4F" w:rsidRPr="00EA6FD5">
        <w:rPr>
          <w:rFonts w:ascii="Times New Roman" w:hAnsi="Times New Roman" w:cs="Times New Roman"/>
          <w:sz w:val="24"/>
          <w:szCs w:val="24"/>
        </w:rPr>
        <w:t>call</w:t>
      </w:r>
      <w:del w:id="686" w:author="Sara Boyes" w:date="2023-05-10T23:12:00Z">
        <w:r w:rsidR="00E11F4F" w:rsidRPr="00EA6FD5" w:rsidDel="00760E77">
          <w:rPr>
            <w:rFonts w:ascii="Times New Roman" w:hAnsi="Times New Roman" w:cs="Times New Roman"/>
            <w:sz w:val="24"/>
            <w:szCs w:val="24"/>
          </w:rPr>
          <w:delText>i</w:delText>
        </w:r>
      </w:del>
      <w:del w:id="687" w:author="Sara Boyes" w:date="2023-05-10T23:00:00Z">
        <w:r w:rsidR="00E11F4F" w:rsidRPr="00EA6FD5" w:rsidDel="00D74857">
          <w:rPr>
            <w:rFonts w:ascii="Times New Roman" w:hAnsi="Times New Roman" w:cs="Times New Roman"/>
            <w:sz w:val="24"/>
            <w:szCs w:val="24"/>
          </w:rPr>
          <w:delText>ng</w:delText>
        </w:r>
      </w:del>
      <w:r w:rsidR="00E11F4F" w:rsidRPr="00EA6FD5">
        <w:rPr>
          <w:rFonts w:ascii="Times New Roman" w:hAnsi="Times New Roman" w:cs="Times New Roman"/>
          <w:sz w:val="24"/>
          <w:szCs w:val="24"/>
        </w:rPr>
        <w:t xml:space="preserve"> for </w:t>
      </w:r>
      <w:del w:id="688" w:author="Sara Boyes" w:date="2023-05-10T23:00:00Z">
        <w:r w:rsidR="00E11F4F" w:rsidRPr="00EA6FD5" w:rsidDel="00D74857">
          <w:rPr>
            <w:rFonts w:ascii="Times New Roman" w:hAnsi="Times New Roman" w:cs="Times New Roman"/>
            <w:sz w:val="24"/>
            <w:szCs w:val="24"/>
          </w:rPr>
          <w:delText xml:space="preserve">marking </w:delText>
        </w:r>
      </w:del>
      <w:ins w:id="689" w:author="Sara Boyes" w:date="2023-05-10T23:00:00Z">
        <w:r w:rsidR="00D74857" w:rsidRPr="00EA6FD5">
          <w:rPr>
            <w:rFonts w:ascii="Times New Roman" w:hAnsi="Times New Roman" w:cs="Times New Roman"/>
            <w:sz w:val="24"/>
            <w:szCs w:val="24"/>
          </w:rPr>
          <w:t xml:space="preserve">the </w:t>
        </w:r>
      </w:ins>
      <w:r w:rsidR="00E11F4F" w:rsidRPr="00EA6FD5">
        <w:rPr>
          <w:rFonts w:ascii="Times New Roman" w:hAnsi="Times New Roman" w:cs="Times New Roman"/>
          <w:sz w:val="24"/>
          <w:szCs w:val="24"/>
        </w:rPr>
        <w:t xml:space="preserve">sites of </w:t>
      </w:r>
      <w:r w:rsidRPr="00EA6FD5">
        <w:rPr>
          <w:rFonts w:ascii="Times New Roman" w:hAnsi="Times New Roman" w:cs="Times New Roman"/>
          <w:sz w:val="24"/>
          <w:szCs w:val="24"/>
        </w:rPr>
        <w:t>war atrocities</w:t>
      </w:r>
      <w:ins w:id="690" w:author="Sara Boyes" w:date="2023-05-10T23:01:00Z">
        <w:r w:rsidR="00D74857" w:rsidRPr="00EA6FD5">
          <w:rPr>
            <w:rFonts w:ascii="Times New Roman" w:hAnsi="Times New Roman" w:cs="Times New Roman"/>
            <w:sz w:val="24"/>
            <w:szCs w:val="24"/>
          </w:rPr>
          <w:t xml:space="preserve"> to be marked</w:t>
        </w:r>
      </w:ins>
      <w:r w:rsidRPr="00EA6FD5">
        <w:rPr>
          <w:rFonts w:ascii="Times New Roman" w:hAnsi="Times New Roman" w:cs="Times New Roman"/>
          <w:sz w:val="24"/>
          <w:szCs w:val="24"/>
        </w:rPr>
        <w:t xml:space="preserve">. Their initiatives have drawn attention to the problems regarding </w:t>
      </w:r>
      <w:r w:rsidR="00F64B74" w:rsidRPr="00EA6FD5">
        <w:rPr>
          <w:rFonts w:ascii="Times New Roman" w:hAnsi="Times New Roman" w:cs="Times New Roman"/>
          <w:sz w:val="24"/>
          <w:szCs w:val="24"/>
        </w:rPr>
        <w:t>memorialization</w:t>
      </w:r>
      <w:r w:rsidRPr="00EA6FD5">
        <w:rPr>
          <w:rFonts w:ascii="Times New Roman" w:hAnsi="Times New Roman" w:cs="Times New Roman"/>
          <w:sz w:val="24"/>
          <w:szCs w:val="24"/>
        </w:rPr>
        <w:t xml:space="preserve"> general</w:t>
      </w:r>
      <w:r w:rsidR="00E11F4F" w:rsidRPr="00EA6FD5">
        <w:rPr>
          <w:rFonts w:ascii="Times New Roman" w:hAnsi="Times New Roman" w:cs="Times New Roman"/>
          <w:sz w:val="24"/>
          <w:szCs w:val="24"/>
        </w:rPr>
        <w:t>ly</w:t>
      </w:r>
      <w:r w:rsidRPr="00EA6FD5">
        <w:rPr>
          <w:rFonts w:ascii="Times New Roman" w:hAnsi="Times New Roman" w:cs="Times New Roman"/>
          <w:sz w:val="24"/>
          <w:szCs w:val="24"/>
        </w:rPr>
        <w:t xml:space="preserve">, which will require a tactful and systematic approach to address the inadequacies of the current legislation and the need to </w:t>
      </w:r>
      <w:r w:rsidR="00F64B74" w:rsidRPr="00EA6FD5">
        <w:rPr>
          <w:rFonts w:ascii="Times New Roman" w:hAnsi="Times New Roman" w:cs="Times New Roman"/>
          <w:sz w:val="24"/>
          <w:szCs w:val="24"/>
        </w:rPr>
        <w:t>recognize</w:t>
      </w:r>
      <w:r w:rsidRPr="00EA6FD5">
        <w:rPr>
          <w:rFonts w:ascii="Times New Roman" w:hAnsi="Times New Roman" w:cs="Times New Roman"/>
          <w:sz w:val="24"/>
          <w:szCs w:val="24"/>
        </w:rPr>
        <w:t xml:space="preserve"> the importance of acknowledging the suffering of the victims wherever it occurred.</w:t>
      </w:r>
    </w:p>
    <w:p w14:paraId="309B4EE9" w14:textId="77777777" w:rsidR="00881A4F" w:rsidRPr="00EA6FD5" w:rsidRDefault="00881A4F" w:rsidP="000D7987">
      <w:pPr>
        <w:pStyle w:val="ListParagraph"/>
        <w:spacing w:before="240"/>
        <w:ind w:left="360"/>
        <w:contextualSpacing w:val="0"/>
        <w:jc w:val="both"/>
        <w:rPr>
          <w:rFonts w:ascii="Times New Roman" w:eastAsia="Times New Roman" w:hAnsi="Times New Roman" w:cs="Times New Roman"/>
          <w:b/>
          <w:bCs/>
          <w:sz w:val="24"/>
          <w:szCs w:val="24"/>
        </w:rPr>
      </w:pPr>
    </w:p>
    <w:p w14:paraId="41C4FBD8" w14:textId="08DAA626" w:rsidR="000236D1" w:rsidRPr="00EA6FD5" w:rsidRDefault="0073799D" w:rsidP="000236D1">
      <w:pPr>
        <w:pStyle w:val="ListParagraph"/>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
          <w:bCs/>
          <w:sz w:val="24"/>
          <w:szCs w:val="24"/>
        </w:rPr>
        <w:t>C.</w:t>
      </w:r>
      <w:del w:id="691" w:author="Sara Boyes" w:date="2023-05-10T23:02:00Z">
        <w:r w:rsidR="0086178B" w:rsidRPr="00EA6FD5" w:rsidDel="00D74857">
          <w:rPr>
            <w:rFonts w:ascii="Times New Roman" w:eastAsia="Times New Roman" w:hAnsi="Times New Roman" w:cs="Times New Roman"/>
            <w:b/>
            <w:bCs/>
            <w:sz w:val="24"/>
            <w:szCs w:val="24"/>
          </w:rPr>
          <w:delText xml:space="preserve"> </w:delText>
        </w:r>
      </w:del>
      <w:ins w:id="692" w:author="Sara Boyes" w:date="2023-05-10T23:02:00Z">
        <w:r w:rsidR="00D74857"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Five</w:t>
      </w:r>
      <w:r w:rsidR="0086178B" w:rsidRPr="00EA6FD5">
        <w:rPr>
          <w:rFonts w:ascii="Times New Roman" w:eastAsia="Times New Roman" w:hAnsi="Times New Roman" w:cs="Times New Roman"/>
          <w:b/>
          <w:bCs/>
          <w:sz w:val="24"/>
          <w:szCs w:val="24"/>
        </w:rPr>
        <w:t xml:space="preserve"> </w:t>
      </w:r>
      <w:del w:id="693" w:author="Sara Boyes" w:date="2023-05-10T23:02:00Z">
        <w:r w:rsidR="00C42626" w:rsidRPr="00EA6FD5" w:rsidDel="00D74857">
          <w:rPr>
            <w:rFonts w:ascii="Times New Roman" w:eastAsia="Times New Roman" w:hAnsi="Times New Roman" w:cs="Times New Roman"/>
            <w:b/>
            <w:bCs/>
            <w:sz w:val="24"/>
            <w:szCs w:val="24"/>
          </w:rPr>
          <w:delText>O</w:delText>
        </w:r>
      </w:del>
      <w:ins w:id="694" w:author="Sara Boyes" w:date="2023-05-10T23:02:00Z">
        <w:r w:rsidR="00D74857" w:rsidRPr="00EA6FD5">
          <w:rPr>
            <w:rFonts w:ascii="Times New Roman" w:eastAsia="Times New Roman" w:hAnsi="Times New Roman" w:cs="Times New Roman"/>
            <w:b/>
            <w:bCs/>
            <w:sz w:val="24"/>
            <w:szCs w:val="24"/>
          </w:rPr>
          <w:t>o</w:t>
        </w:r>
      </w:ins>
      <w:r w:rsidRPr="00EA6FD5">
        <w:rPr>
          <w:rFonts w:ascii="Times New Roman" w:eastAsia="Times New Roman" w:hAnsi="Times New Roman" w:cs="Times New Roman"/>
          <w:b/>
          <w:bCs/>
          <w:sz w:val="24"/>
          <w:szCs w:val="24"/>
        </w:rPr>
        <w:t>bjectives</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and</w:t>
      </w:r>
      <w:r w:rsidR="0086178B" w:rsidRPr="00EA6FD5">
        <w:rPr>
          <w:rFonts w:ascii="Times New Roman" w:eastAsia="Times New Roman" w:hAnsi="Times New Roman" w:cs="Times New Roman"/>
          <w:b/>
          <w:bCs/>
          <w:sz w:val="24"/>
          <w:szCs w:val="24"/>
        </w:rPr>
        <w:t xml:space="preserve"> </w:t>
      </w:r>
      <w:del w:id="695" w:author="Sara Boyes" w:date="2023-05-10T23:02:00Z">
        <w:r w:rsidR="00C42626" w:rsidRPr="00EA6FD5" w:rsidDel="00D74857">
          <w:rPr>
            <w:rFonts w:ascii="Times New Roman" w:eastAsia="Times New Roman" w:hAnsi="Times New Roman" w:cs="Times New Roman"/>
            <w:b/>
            <w:bCs/>
            <w:sz w:val="24"/>
            <w:szCs w:val="24"/>
          </w:rPr>
          <w:delText>T</w:delText>
        </w:r>
      </w:del>
      <w:ins w:id="696" w:author="Sara Boyes" w:date="2023-05-10T23:02:00Z">
        <w:r w:rsidR="00D74857" w:rsidRPr="00EA6FD5">
          <w:rPr>
            <w:rFonts w:ascii="Times New Roman" w:eastAsia="Times New Roman" w:hAnsi="Times New Roman" w:cs="Times New Roman"/>
            <w:b/>
            <w:bCs/>
            <w:sz w:val="24"/>
            <w:szCs w:val="24"/>
          </w:rPr>
          <w:t>t</w:t>
        </w:r>
      </w:ins>
      <w:r w:rsidRPr="00EA6FD5">
        <w:rPr>
          <w:rFonts w:ascii="Times New Roman" w:eastAsia="Times New Roman" w:hAnsi="Times New Roman" w:cs="Times New Roman"/>
          <w:b/>
          <w:bCs/>
          <w:sz w:val="24"/>
          <w:szCs w:val="24"/>
        </w:rPr>
        <w:t>wo</w:t>
      </w:r>
      <w:r w:rsidR="0086178B" w:rsidRPr="00EA6FD5">
        <w:rPr>
          <w:rFonts w:ascii="Times New Roman" w:eastAsia="Times New Roman" w:hAnsi="Times New Roman" w:cs="Times New Roman"/>
          <w:b/>
          <w:bCs/>
          <w:sz w:val="24"/>
          <w:szCs w:val="24"/>
        </w:rPr>
        <w:t xml:space="preserve"> </w:t>
      </w:r>
      <w:del w:id="697" w:author="Sara Boyes" w:date="2023-05-10T23:02:00Z">
        <w:r w:rsidR="00C42626" w:rsidRPr="00EA6FD5" w:rsidDel="00D74857">
          <w:rPr>
            <w:rFonts w:ascii="Times New Roman" w:eastAsia="Times New Roman" w:hAnsi="Times New Roman" w:cs="Times New Roman"/>
            <w:b/>
            <w:bCs/>
            <w:sz w:val="24"/>
            <w:szCs w:val="24"/>
          </w:rPr>
          <w:delText>C</w:delText>
        </w:r>
      </w:del>
      <w:ins w:id="698" w:author="Sara Boyes" w:date="2023-05-10T23:02:00Z">
        <w:r w:rsidR="00D74857" w:rsidRPr="00EA6FD5">
          <w:rPr>
            <w:rFonts w:ascii="Times New Roman" w:eastAsia="Times New Roman" w:hAnsi="Times New Roman" w:cs="Times New Roman"/>
            <w:b/>
            <w:bCs/>
            <w:sz w:val="24"/>
            <w:szCs w:val="24"/>
          </w:rPr>
          <w:t>c</w:t>
        </w:r>
      </w:ins>
      <w:r w:rsidRPr="00EA6FD5">
        <w:rPr>
          <w:rFonts w:ascii="Times New Roman" w:eastAsia="Times New Roman" w:hAnsi="Times New Roman" w:cs="Times New Roman"/>
          <w:b/>
          <w:bCs/>
          <w:sz w:val="24"/>
          <w:szCs w:val="24"/>
        </w:rPr>
        <w:t>onditions</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for</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the</w:t>
      </w:r>
      <w:r w:rsidR="0086178B" w:rsidRPr="00EA6FD5">
        <w:rPr>
          <w:rFonts w:ascii="Times New Roman" w:eastAsia="Times New Roman" w:hAnsi="Times New Roman" w:cs="Times New Roman"/>
          <w:b/>
          <w:bCs/>
          <w:sz w:val="24"/>
          <w:szCs w:val="24"/>
        </w:rPr>
        <w:t xml:space="preserve"> </w:t>
      </w:r>
      <w:del w:id="699" w:author="Sara Boyes" w:date="2023-05-10T23:02:00Z">
        <w:r w:rsidR="00C42626" w:rsidRPr="00EA6FD5" w:rsidDel="00D74857">
          <w:rPr>
            <w:rFonts w:ascii="Times New Roman" w:eastAsia="Times New Roman" w:hAnsi="Times New Roman" w:cs="Times New Roman"/>
            <w:b/>
            <w:bCs/>
            <w:sz w:val="24"/>
            <w:szCs w:val="24"/>
          </w:rPr>
          <w:delText>C</w:delText>
        </w:r>
      </w:del>
      <w:ins w:id="700" w:author="Sara Boyes" w:date="2023-05-10T23:02:00Z">
        <w:r w:rsidR="00D74857" w:rsidRPr="00EA6FD5">
          <w:rPr>
            <w:rFonts w:ascii="Times New Roman" w:eastAsia="Times New Roman" w:hAnsi="Times New Roman" w:cs="Times New Roman"/>
            <w:b/>
            <w:bCs/>
            <w:sz w:val="24"/>
            <w:szCs w:val="24"/>
          </w:rPr>
          <w:t>c</w:t>
        </w:r>
      </w:ins>
      <w:r w:rsidRPr="00EA6FD5">
        <w:rPr>
          <w:rFonts w:ascii="Times New Roman" w:eastAsia="Times New Roman" w:hAnsi="Times New Roman" w:cs="Times New Roman"/>
          <w:b/>
          <w:bCs/>
          <w:sz w:val="24"/>
          <w:szCs w:val="24"/>
        </w:rPr>
        <w:t>losure</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of</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the</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Office</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of</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the</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High</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Representative</w:t>
      </w:r>
    </w:p>
    <w:p w14:paraId="3CFE5626" w14:textId="4139099F" w:rsidR="000236D1" w:rsidRPr="00EA6FD5" w:rsidRDefault="0073799D" w:rsidP="000236D1">
      <w:pPr>
        <w:pStyle w:val="ListParagraph"/>
        <w:spacing w:before="240"/>
        <w:ind w:left="360"/>
        <w:contextualSpacing w:val="0"/>
        <w:jc w:val="both"/>
        <w:rPr>
          <w:rFonts w:ascii="Times New Roman" w:hAnsi="Times New Roman" w:cs="Times New Roman"/>
          <w:i/>
          <w:iCs/>
          <w:sz w:val="24"/>
          <w:szCs w:val="24"/>
        </w:rPr>
      </w:pPr>
      <w:r w:rsidRPr="00EA6FD5">
        <w:rPr>
          <w:rFonts w:ascii="Times New Roman" w:eastAsia="Times New Roman" w:hAnsi="Times New Roman" w:cs="Times New Roman"/>
          <w:i/>
          <w:iCs/>
          <w:sz w:val="24"/>
          <w:szCs w:val="24"/>
        </w:rPr>
        <w:t>Progress</w:t>
      </w:r>
      <w:r w:rsidR="0086178B" w:rsidRPr="00EA6FD5">
        <w:rPr>
          <w:rFonts w:ascii="Times New Roman" w:eastAsia="Times New Roman" w:hAnsi="Times New Roman" w:cs="Times New Roman"/>
          <w:i/>
          <w:iCs/>
          <w:sz w:val="24"/>
          <w:szCs w:val="24"/>
        </w:rPr>
        <w:t xml:space="preserve"> </w:t>
      </w:r>
      <w:r w:rsidRPr="00EA6FD5">
        <w:rPr>
          <w:rFonts w:ascii="Times New Roman" w:eastAsia="Times New Roman" w:hAnsi="Times New Roman" w:cs="Times New Roman"/>
          <w:i/>
          <w:iCs/>
          <w:sz w:val="24"/>
          <w:szCs w:val="24"/>
        </w:rPr>
        <w:t>on</w:t>
      </w:r>
      <w:r w:rsidR="0086178B" w:rsidRPr="00EA6FD5">
        <w:rPr>
          <w:rFonts w:ascii="Times New Roman" w:eastAsia="Times New Roman" w:hAnsi="Times New Roman" w:cs="Times New Roman"/>
          <w:i/>
          <w:iCs/>
          <w:sz w:val="24"/>
          <w:szCs w:val="24"/>
        </w:rPr>
        <w:t xml:space="preserve"> </w:t>
      </w:r>
      <w:r w:rsidR="00B07F84" w:rsidRPr="00EA6FD5">
        <w:rPr>
          <w:rFonts w:ascii="Times New Roman" w:eastAsia="Times New Roman" w:hAnsi="Times New Roman" w:cs="Times New Roman"/>
          <w:i/>
          <w:iCs/>
          <w:sz w:val="24"/>
          <w:szCs w:val="24"/>
        </w:rPr>
        <w:t xml:space="preserve">the </w:t>
      </w:r>
      <w:del w:id="701" w:author="Sara Boyes" w:date="2023-05-10T23:02:00Z">
        <w:r w:rsidR="00C42626" w:rsidRPr="00EA6FD5" w:rsidDel="00D74857">
          <w:rPr>
            <w:rFonts w:ascii="Times New Roman" w:eastAsia="Times New Roman" w:hAnsi="Times New Roman" w:cs="Times New Roman"/>
            <w:i/>
            <w:iCs/>
            <w:sz w:val="24"/>
            <w:szCs w:val="24"/>
          </w:rPr>
          <w:delText>O</w:delText>
        </w:r>
      </w:del>
      <w:ins w:id="702" w:author="Sara Boyes" w:date="2023-05-10T23:02:00Z">
        <w:r w:rsidR="00D74857" w:rsidRPr="00EA6FD5">
          <w:rPr>
            <w:rFonts w:ascii="Times New Roman" w:eastAsia="Times New Roman" w:hAnsi="Times New Roman" w:cs="Times New Roman"/>
            <w:i/>
            <w:iCs/>
            <w:sz w:val="24"/>
            <w:szCs w:val="24"/>
          </w:rPr>
          <w:t>o</w:t>
        </w:r>
      </w:ins>
      <w:r w:rsidRPr="00EA6FD5">
        <w:rPr>
          <w:rFonts w:ascii="Times New Roman" w:eastAsia="Times New Roman" w:hAnsi="Times New Roman" w:cs="Times New Roman"/>
          <w:i/>
          <w:iCs/>
          <w:sz w:val="24"/>
          <w:szCs w:val="24"/>
        </w:rPr>
        <w:t>bjectives</w:t>
      </w:r>
      <w:r w:rsidR="0086178B" w:rsidRPr="00EA6FD5">
        <w:rPr>
          <w:rFonts w:ascii="Times New Roman" w:eastAsia="Times New Roman" w:hAnsi="Times New Roman" w:cs="Times New Roman"/>
          <w:i/>
          <w:iCs/>
          <w:sz w:val="24"/>
          <w:szCs w:val="24"/>
        </w:rPr>
        <w:t xml:space="preserve"> </w:t>
      </w:r>
    </w:p>
    <w:p w14:paraId="043BD0FE" w14:textId="41864E31" w:rsidR="00A01A5E" w:rsidRPr="00EA6FD5" w:rsidRDefault="00165DEE" w:rsidP="00A01A5E">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Apart from rapid b</w:t>
      </w:r>
      <w:r w:rsidR="00242E2A" w:rsidRPr="00EA6FD5">
        <w:rPr>
          <w:rFonts w:ascii="Times New Roman" w:hAnsi="Times New Roman" w:cs="Times New Roman"/>
          <w:sz w:val="24"/>
          <w:szCs w:val="24"/>
        </w:rPr>
        <w:t>udget adoption</w:t>
      </w:r>
      <w:r w:rsidRPr="00EA6FD5">
        <w:rPr>
          <w:rFonts w:ascii="Times New Roman" w:hAnsi="Times New Roman" w:cs="Times New Roman"/>
          <w:sz w:val="24"/>
          <w:szCs w:val="24"/>
        </w:rPr>
        <w:t xml:space="preserve">s </w:t>
      </w:r>
      <w:del w:id="703" w:author="Sara Boyes" w:date="2023-05-10T23:13:00Z">
        <w:r w:rsidRPr="00EA6FD5" w:rsidDel="00231678">
          <w:rPr>
            <w:rFonts w:ascii="Times New Roman" w:hAnsi="Times New Roman" w:cs="Times New Roman"/>
            <w:sz w:val="24"/>
            <w:szCs w:val="24"/>
          </w:rPr>
          <w:delText xml:space="preserve">on </w:delText>
        </w:r>
      </w:del>
      <w:ins w:id="704" w:author="Sara Boyes" w:date="2023-05-10T23:13:00Z">
        <w:r w:rsidR="00231678" w:rsidRPr="00EA6FD5">
          <w:rPr>
            <w:rFonts w:ascii="Times New Roman" w:hAnsi="Times New Roman" w:cs="Times New Roman"/>
            <w:sz w:val="24"/>
            <w:szCs w:val="24"/>
          </w:rPr>
          <w:t xml:space="preserve">at </w:t>
        </w:r>
      </w:ins>
      <w:r w:rsidRPr="00EA6FD5">
        <w:rPr>
          <w:rFonts w:ascii="Times New Roman" w:hAnsi="Times New Roman" w:cs="Times New Roman"/>
          <w:sz w:val="24"/>
          <w:szCs w:val="24"/>
        </w:rPr>
        <w:t>various levels, which contribute to the fiscal sustainability and functionality of the country,</w:t>
      </w:r>
      <w:r w:rsidR="0086178B" w:rsidRPr="00EA6FD5">
        <w:rPr>
          <w:rFonts w:ascii="Times New Roman" w:hAnsi="Times New Roman" w:cs="Times New Roman"/>
          <w:sz w:val="24"/>
          <w:szCs w:val="24"/>
        </w:rPr>
        <w:t xml:space="preserve"> </w:t>
      </w:r>
      <w:r w:rsidR="009A313D" w:rsidRPr="00EA6FD5">
        <w:rPr>
          <w:rFonts w:ascii="Times New Roman" w:hAnsi="Times New Roman" w:cs="Times New Roman"/>
          <w:sz w:val="24"/>
          <w:szCs w:val="24"/>
        </w:rPr>
        <w:t xml:space="preserve">and the </w:t>
      </w:r>
      <w:r w:rsidR="0073799D" w:rsidRPr="00EA6FD5">
        <w:rPr>
          <w:rFonts w:ascii="Times New Roman" w:hAnsi="Times New Roman" w:cs="Times New Roman"/>
          <w:sz w:val="24"/>
          <w:szCs w:val="24"/>
        </w:rPr>
        <w:t>positive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development</w:t>
      </w:r>
      <w:r w:rsidR="00E11F4F" w:rsidRPr="00EA6FD5">
        <w:rPr>
          <w:rFonts w:ascii="Times New Roman" w:hAnsi="Times New Roman" w:cs="Times New Roman"/>
          <w:sz w:val="24"/>
          <w:szCs w:val="24"/>
        </w:rPr>
        <w:t>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Brčko</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lastRenderedPageBreak/>
        <w:t>District</w:t>
      </w:r>
      <w:r w:rsidR="003027EF"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r w:rsidR="003027EF" w:rsidRPr="00EA6FD5">
        <w:rPr>
          <w:rFonts w:ascii="Times New Roman" w:hAnsi="Times New Roman" w:cs="Times New Roman"/>
          <w:sz w:val="24"/>
          <w:szCs w:val="24"/>
        </w:rPr>
        <w:t xml:space="preserve">little progress has been made in </w:t>
      </w:r>
      <w:r w:rsidR="00C94716" w:rsidRPr="00EA6FD5">
        <w:rPr>
          <w:rFonts w:ascii="Times New Roman" w:hAnsi="Times New Roman" w:cs="Times New Roman"/>
          <w:sz w:val="24"/>
          <w:szCs w:val="24"/>
        </w:rPr>
        <w:t>implementing</w:t>
      </w:r>
      <w:r w:rsidR="003027EF" w:rsidRPr="00EA6FD5">
        <w:rPr>
          <w:rFonts w:ascii="Times New Roman" w:hAnsi="Times New Roman" w:cs="Times New Roman"/>
          <w:sz w:val="24"/>
          <w:szCs w:val="24"/>
        </w:rPr>
        <w:t xml:space="preserve"> the 5</w:t>
      </w:r>
      <w:del w:id="705" w:author="Sara Boyes" w:date="2023-05-10T20:06:00Z">
        <w:r w:rsidR="003027EF" w:rsidRPr="00EA6FD5" w:rsidDel="006414C5">
          <w:rPr>
            <w:rFonts w:ascii="Times New Roman" w:hAnsi="Times New Roman" w:cs="Times New Roman"/>
            <w:sz w:val="24"/>
            <w:szCs w:val="24"/>
          </w:rPr>
          <w:delText>+</w:delText>
        </w:r>
      </w:del>
      <w:ins w:id="706" w:author="Sara Boyes" w:date="2023-05-10T20:06:00Z">
        <w:r w:rsidR="006414C5" w:rsidRPr="00EA6FD5">
          <w:rPr>
            <w:rFonts w:ascii="Times New Roman" w:hAnsi="Times New Roman" w:cs="Times New Roman"/>
            <w:sz w:val="24"/>
            <w:szCs w:val="24"/>
          </w:rPr>
          <w:t xml:space="preserve"> plus </w:t>
        </w:r>
      </w:ins>
      <w:r w:rsidR="003027EF" w:rsidRPr="00EA6FD5">
        <w:rPr>
          <w:rFonts w:ascii="Times New Roman" w:hAnsi="Times New Roman" w:cs="Times New Roman"/>
          <w:sz w:val="24"/>
          <w:szCs w:val="24"/>
        </w:rPr>
        <w:t xml:space="preserve">2 </w:t>
      </w:r>
      <w:del w:id="707" w:author="Sara Boyes" w:date="2023-05-10T20:55:00Z">
        <w:r w:rsidR="003027EF" w:rsidRPr="00EA6FD5" w:rsidDel="001A78FC">
          <w:rPr>
            <w:rFonts w:ascii="Times New Roman" w:hAnsi="Times New Roman" w:cs="Times New Roman"/>
            <w:sz w:val="24"/>
            <w:szCs w:val="24"/>
          </w:rPr>
          <w:delText>A</w:delText>
        </w:r>
      </w:del>
      <w:ins w:id="708" w:author="Sara Boyes" w:date="2023-05-10T20:55:00Z">
        <w:r w:rsidR="001A78FC" w:rsidRPr="00EA6FD5">
          <w:rPr>
            <w:rFonts w:ascii="Times New Roman" w:hAnsi="Times New Roman" w:cs="Times New Roman"/>
            <w:sz w:val="24"/>
            <w:szCs w:val="24"/>
          </w:rPr>
          <w:t>a</w:t>
        </w:r>
      </w:ins>
      <w:r w:rsidR="003027EF" w:rsidRPr="00EA6FD5">
        <w:rPr>
          <w:rFonts w:ascii="Times New Roman" w:hAnsi="Times New Roman" w:cs="Times New Roman"/>
          <w:sz w:val="24"/>
          <w:szCs w:val="24"/>
        </w:rPr>
        <w:t xml:space="preserve">genda. </w:t>
      </w:r>
      <w:r w:rsidR="00C94716" w:rsidRPr="00EA6FD5">
        <w:rPr>
          <w:rFonts w:ascii="Times New Roman" w:hAnsi="Times New Roman" w:cs="Times New Roman"/>
          <w:sz w:val="24"/>
          <w:szCs w:val="24"/>
        </w:rPr>
        <w:t xml:space="preserve">Bosnia and Herzegovina still faces considerable challenges regarding </w:t>
      </w:r>
      <w:r w:rsidR="003027EF" w:rsidRPr="00EA6FD5">
        <w:rPr>
          <w:rFonts w:ascii="Times New Roman" w:hAnsi="Times New Roman" w:cs="Times New Roman"/>
          <w:sz w:val="24"/>
          <w:szCs w:val="24"/>
        </w:rPr>
        <w:t>state and defen</w:t>
      </w:r>
      <w:del w:id="709" w:author="Sara Boyes" w:date="2023-05-10T23:03:00Z">
        <w:r w:rsidR="003027EF" w:rsidRPr="00EA6FD5" w:rsidDel="00D74857">
          <w:rPr>
            <w:rFonts w:ascii="Times New Roman" w:hAnsi="Times New Roman" w:cs="Times New Roman"/>
            <w:sz w:val="24"/>
            <w:szCs w:val="24"/>
          </w:rPr>
          <w:delText>s</w:delText>
        </w:r>
      </w:del>
      <w:ins w:id="710" w:author="Sara Boyes" w:date="2023-05-10T23:03:00Z">
        <w:r w:rsidR="00D74857" w:rsidRPr="00EA6FD5">
          <w:rPr>
            <w:rFonts w:ascii="Times New Roman" w:hAnsi="Times New Roman" w:cs="Times New Roman"/>
            <w:sz w:val="24"/>
            <w:szCs w:val="24"/>
          </w:rPr>
          <w:t>c</w:t>
        </w:r>
      </w:ins>
      <w:r w:rsidR="003027EF" w:rsidRPr="00EA6FD5">
        <w:rPr>
          <w:rFonts w:ascii="Times New Roman" w:hAnsi="Times New Roman" w:cs="Times New Roman"/>
          <w:sz w:val="24"/>
          <w:szCs w:val="24"/>
        </w:rPr>
        <w:t>e property, the rule of law</w:t>
      </w:r>
      <w:del w:id="711" w:author="Sara Boyes" w:date="2023-05-10T23:04:00Z">
        <w:r w:rsidR="00C94716" w:rsidRPr="00EA6FD5" w:rsidDel="00D74857">
          <w:rPr>
            <w:rFonts w:ascii="Times New Roman" w:hAnsi="Times New Roman" w:cs="Times New Roman"/>
            <w:sz w:val="24"/>
            <w:szCs w:val="24"/>
          </w:rPr>
          <w:delText>,</w:delText>
        </w:r>
      </w:del>
      <w:r w:rsidR="003027EF" w:rsidRPr="00EA6FD5">
        <w:rPr>
          <w:rFonts w:ascii="Times New Roman" w:hAnsi="Times New Roman" w:cs="Times New Roman"/>
          <w:sz w:val="24"/>
          <w:szCs w:val="24"/>
        </w:rPr>
        <w:t xml:space="preserve"> and</w:t>
      </w:r>
      <w:r w:rsidRPr="00EA6FD5">
        <w:rPr>
          <w:rFonts w:ascii="Times New Roman" w:hAnsi="Times New Roman" w:cs="Times New Roman"/>
          <w:sz w:val="24"/>
          <w:szCs w:val="24"/>
        </w:rPr>
        <w:t xml:space="preserve"> various aspects</w:t>
      </w:r>
      <w:r w:rsidR="003027EF" w:rsidRPr="00EA6FD5">
        <w:rPr>
          <w:rFonts w:ascii="Times New Roman" w:hAnsi="Times New Roman" w:cs="Times New Roman"/>
          <w:sz w:val="24"/>
          <w:szCs w:val="24"/>
        </w:rPr>
        <w:t xml:space="preserve"> </w:t>
      </w:r>
      <w:r w:rsidR="00C94716" w:rsidRPr="00EA6FD5">
        <w:rPr>
          <w:rFonts w:ascii="Times New Roman" w:hAnsi="Times New Roman" w:cs="Times New Roman"/>
          <w:sz w:val="24"/>
          <w:szCs w:val="24"/>
        </w:rPr>
        <w:t xml:space="preserve">of </w:t>
      </w:r>
      <w:r w:rsidR="003027EF" w:rsidRPr="00EA6FD5">
        <w:rPr>
          <w:rFonts w:ascii="Times New Roman" w:hAnsi="Times New Roman" w:cs="Times New Roman"/>
          <w:sz w:val="24"/>
          <w:szCs w:val="24"/>
        </w:rPr>
        <w:t xml:space="preserve">fiscal sustainability. </w:t>
      </w:r>
      <w:r w:rsidR="00AC515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AC515D" w:rsidRPr="00EA6FD5">
        <w:rPr>
          <w:rFonts w:ascii="Times New Roman" w:hAnsi="Times New Roman" w:cs="Times New Roman"/>
          <w:sz w:val="24"/>
          <w:szCs w:val="24"/>
        </w:rPr>
        <w:t>Office</w:t>
      </w:r>
      <w:r w:rsidR="0086178B" w:rsidRPr="00EA6FD5">
        <w:rPr>
          <w:rFonts w:ascii="Times New Roman" w:hAnsi="Times New Roman" w:cs="Times New Roman"/>
          <w:sz w:val="24"/>
          <w:szCs w:val="24"/>
        </w:rPr>
        <w:t xml:space="preserve"> </w:t>
      </w:r>
      <w:r w:rsidR="00AC515D"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00AC515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AC515D" w:rsidRPr="00EA6FD5">
        <w:rPr>
          <w:rFonts w:ascii="Times New Roman" w:hAnsi="Times New Roman" w:cs="Times New Roman"/>
          <w:sz w:val="24"/>
          <w:szCs w:val="24"/>
        </w:rPr>
        <w:t>High</w:t>
      </w:r>
      <w:r w:rsidR="0086178B" w:rsidRPr="00EA6FD5">
        <w:rPr>
          <w:rFonts w:ascii="Times New Roman" w:hAnsi="Times New Roman" w:cs="Times New Roman"/>
          <w:sz w:val="24"/>
          <w:szCs w:val="24"/>
        </w:rPr>
        <w:t xml:space="preserve"> </w:t>
      </w:r>
      <w:r w:rsidR="00AC515D" w:rsidRPr="00EA6FD5">
        <w:rPr>
          <w:rFonts w:ascii="Times New Roman" w:hAnsi="Times New Roman" w:cs="Times New Roman"/>
          <w:sz w:val="24"/>
          <w:szCs w:val="24"/>
        </w:rPr>
        <w:t>Representative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continue</w:t>
      </w:r>
      <w:r w:rsidR="00AC515D" w:rsidRPr="00EA6FD5">
        <w:rPr>
          <w:rFonts w:ascii="Times New Roman" w:hAnsi="Times New Roman" w:cs="Times New Roman"/>
          <w:sz w:val="24"/>
          <w:szCs w:val="24"/>
        </w:rPr>
        <w:t>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work</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toward</w:t>
      </w:r>
      <w:ins w:id="712" w:author="Sara Boyes" w:date="2023-05-10T23:04:00Z">
        <w:r w:rsidR="00D74857" w:rsidRPr="00EA6FD5">
          <w:rPr>
            <w:rFonts w:ascii="Times New Roman" w:hAnsi="Times New Roman" w:cs="Times New Roman"/>
            <w:sz w:val="24"/>
            <w:szCs w:val="24"/>
          </w:rPr>
          <w:t>s</w:t>
        </w:r>
      </w:ins>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constructive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solutions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close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cooperation</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with</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national</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international</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partners.</w:t>
      </w:r>
    </w:p>
    <w:p w14:paraId="05CD43F1" w14:textId="4C5155F3" w:rsidR="00A01A5E" w:rsidRPr="00EA6FD5" w:rsidRDefault="00A01A5E" w:rsidP="00A01A5E">
      <w:pPr>
        <w:pStyle w:val="ListParagraph"/>
        <w:spacing w:before="240"/>
        <w:ind w:left="360"/>
        <w:contextualSpacing w:val="0"/>
        <w:jc w:val="both"/>
        <w:rPr>
          <w:rFonts w:ascii="Times New Roman" w:hAnsi="Times New Roman" w:cs="Times New Roman"/>
          <w:i/>
          <w:iCs/>
          <w:sz w:val="24"/>
          <w:szCs w:val="24"/>
        </w:rPr>
      </w:pPr>
      <w:r w:rsidRPr="00EA6FD5">
        <w:rPr>
          <w:rFonts w:ascii="Times New Roman" w:eastAsia="Times New Roman" w:hAnsi="Times New Roman" w:cs="Times New Roman"/>
          <w:i/>
          <w:iCs/>
          <w:sz w:val="24"/>
          <w:szCs w:val="24"/>
        </w:rPr>
        <w:t xml:space="preserve">State and </w:t>
      </w:r>
      <w:del w:id="713" w:author="Sara Boyes" w:date="2023-05-10T23:04:00Z">
        <w:r w:rsidRPr="00EA6FD5" w:rsidDel="00D74857">
          <w:rPr>
            <w:rFonts w:ascii="Times New Roman" w:eastAsia="Times New Roman" w:hAnsi="Times New Roman" w:cs="Times New Roman"/>
            <w:i/>
            <w:iCs/>
            <w:sz w:val="24"/>
            <w:szCs w:val="24"/>
          </w:rPr>
          <w:delText>D</w:delText>
        </w:r>
      </w:del>
      <w:ins w:id="714" w:author="Sara Boyes" w:date="2023-05-10T23:04:00Z">
        <w:r w:rsidR="00D74857" w:rsidRPr="00EA6FD5">
          <w:rPr>
            <w:rFonts w:ascii="Times New Roman" w:eastAsia="Times New Roman" w:hAnsi="Times New Roman" w:cs="Times New Roman"/>
            <w:i/>
            <w:iCs/>
            <w:sz w:val="24"/>
            <w:szCs w:val="24"/>
          </w:rPr>
          <w:t>d</w:t>
        </w:r>
      </w:ins>
      <w:r w:rsidRPr="00EA6FD5">
        <w:rPr>
          <w:rFonts w:ascii="Times New Roman" w:eastAsia="Times New Roman" w:hAnsi="Times New Roman" w:cs="Times New Roman"/>
          <w:i/>
          <w:iCs/>
          <w:sz w:val="24"/>
          <w:szCs w:val="24"/>
        </w:rPr>
        <w:t>efen</w:t>
      </w:r>
      <w:del w:id="715" w:author="Sara Boyes" w:date="2023-05-10T23:13:00Z">
        <w:r w:rsidRPr="00EA6FD5" w:rsidDel="00231678">
          <w:rPr>
            <w:rFonts w:ascii="Times New Roman" w:eastAsia="Times New Roman" w:hAnsi="Times New Roman" w:cs="Times New Roman"/>
            <w:i/>
            <w:iCs/>
            <w:sz w:val="24"/>
            <w:szCs w:val="24"/>
          </w:rPr>
          <w:delText>s</w:delText>
        </w:r>
      </w:del>
      <w:ins w:id="716" w:author="Sara Boyes" w:date="2023-05-10T23:13:00Z">
        <w:r w:rsidR="00231678" w:rsidRPr="00EA6FD5">
          <w:rPr>
            <w:rFonts w:ascii="Times New Roman" w:eastAsia="Times New Roman" w:hAnsi="Times New Roman" w:cs="Times New Roman"/>
            <w:i/>
            <w:iCs/>
            <w:sz w:val="24"/>
            <w:szCs w:val="24"/>
          </w:rPr>
          <w:t>c</w:t>
        </w:r>
      </w:ins>
      <w:r w:rsidRPr="00EA6FD5">
        <w:rPr>
          <w:rFonts w:ascii="Times New Roman" w:eastAsia="Times New Roman" w:hAnsi="Times New Roman" w:cs="Times New Roman"/>
          <w:i/>
          <w:iCs/>
          <w:sz w:val="24"/>
          <w:szCs w:val="24"/>
        </w:rPr>
        <w:t xml:space="preserve">e </w:t>
      </w:r>
      <w:del w:id="717" w:author="Sara Boyes" w:date="2023-05-10T23:04:00Z">
        <w:r w:rsidRPr="00EA6FD5" w:rsidDel="00D74857">
          <w:rPr>
            <w:rFonts w:ascii="Times New Roman" w:eastAsia="Times New Roman" w:hAnsi="Times New Roman" w:cs="Times New Roman"/>
            <w:i/>
            <w:iCs/>
            <w:sz w:val="24"/>
            <w:szCs w:val="24"/>
          </w:rPr>
          <w:delText>P</w:delText>
        </w:r>
      </w:del>
      <w:ins w:id="718" w:author="Sara Boyes" w:date="2023-05-10T23:04:00Z">
        <w:r w:rsidR="00D74857" w:rsidRPr="00EA6FD5">
          <w:rPr>
            <w:rFonts w:ascii="Times New Roman" w:eastAsia="Times New Roman" w:hAnsi="Times New Roman" w:cs="Times New Roman"/>
            <w:i/>
            <w:iCs/>
            <w:sz w:val="24"/>
            <w:szCs w:val="24"/>
          </w:rPr>
          <w:t>p</w:t>
        </w:r>
      </w:ins>
      <w:r w:rsidR="00E908CF" w:rsidRPr="00EA6FD5">
        <w:rPr>
          <w:rFonts w:ascii="Times New Roman" w:eastAsia="Times New Roman" w:hAnsi="Times New Roman" w:cs="Times New Roman"/>
          <w:i/>
          <w:iCs/>
          <w:sz w:val="24"/>
          <w:szCs w:val="24"/>
        </w:rPr>
        <w:t>roperty</w:t>
      </w:r>
    </w:p>
    <w:p w14:paraId="2EB439B6" w14:textId="02D98E1A" w:rsidR="0054052B" w:rsidRPr="00EA6FD5" w:rsidRDefault="00E908CF" w:rsidP="0054052B">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During the reporting period, the Government of </w:t>
      </w:r>
      <w:ins w:id="719" w:author="Sara Boyes" w:date="2023-05-10T19:55:00Z">
        <w:r w:rsidR="008E796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bCs/>
          <w:sz w:val="24"/>
          <w:szCs w:val="24"/>
        </w:rPr>
        <w:t>Republika Srpska has been adopting decisions relat</w:t>
      </w:r>
      <w:del w:id="720" w:author="Sara Boyes" w:date="2023-05-10T23:05:00Z">
        <w:r w:rsidRPr="00EA6FD5" w:rsidDel="00D74857">
          <w:rPr>
            <w:rFonts w:ascii="Times New Roman" w:eastAsia="Times New Roman" w:hAnsi="Times New Roman" w:cs="Times New Roman"/>
            <w:bCs/>
            <w:sz w:val="24"/>
            <w:szCs w:val="24"/>
          </w:rPr>
          <w:delText>ed</w:delText>
        </w:r>
      </w:del>
      <w:ins w:id="721" w:author="Sara Boyes" w:date="2023-05-10T23:05:00Z">
        <w:r w:rsidR="00D74857" w:rsidRPr="00EA6FD5">
          <w:rPr>
            <w:rFonts w:ascii="Times New Roman" w:eastAsia="Times New Roman" w:hAnsi="Times New Roman" w:cs="Times New Roman"/>
            <w:bCs/>
            <w:sz w:val="24"/>
            <w:szCs w:val="24"/>
          </w:rPr>
          <w:t>ing</w:t>
        </w:r>
      </w:ins>
      <w:r w:rsidRPr="00EA6FD5">
        <w:rPr>
          <w:rFonts w:ascii="Times New Roman" w:eastAsia="Times New Roman" w:hAnsi="Times New Roman" w:cs="Times New Roman"/>
          <w:bCs/>
          <w:sz w:val="24"/>
          <w:szCs w:val="24"/>
        </w:rPr>
        <w:t xml:space="preserve"> to transfers and disposal of State </w:t>
      </w:r>
      <w:del w:id="722" w:author="Sara Boyes" w:date="2023-05-10T23:14:00Z">
        <w:r w:rsidRPr="00EA6FD5" w:rsidDel="00231678">
          <w:rPr>
            <w:rFonts w:ascii="Times New Roman" w:eastAsia="Times New Roman" w:hAnsi="Times New Roman" w:cs="Times New Roman"/>
            <w:bCs/>
            <w:sz w:val="24"/>
            <w:szCs w:val="24"/>
          </w:rPr>
          <w:delText>P</w:delText>
        </w:r>
      </w:del>
      <w:ins w:id="723" w:author="Sara Boyes" w:date="2023-05-10T23:14:00Z">
        <w:r w:rsidR="00231678" w:rsidRPr="00EA6FD5">
          <w:rPr>
            <w:rFonts w:ascii="Times New Roman" w:eastAsia="Times New Roman" w:hAnsi="Times New Roman" w:cs="Times New Roman"/>
            <w:bCs/>
            <w:sz w:val="24"/>
            <w:szCs w:val="24"/>
          </w:rPr>
          <w:t>p</w:t>
        </w:r>
      </w:ins>
      <w:r w:rsidRPr="00EA6FD5">
        <w:rPr>
          <w:rFonts w:ascii="Times New Roman" w:eastAsia="Times New Roman" w:hAnsi="Times New Roman" w:cs="Times New Roman"/>
          <w:bCs/>
          <w:sz w:val="24"/>
          <w:szCs w:val="24"/>
        </w:rPr>
        <w:t>roperty</w:t>
      </w:r>
      <w:ins w:id="724" w:author="Sara Boyes" w:date="2023-05-10T23:05:00Z">
        <w:r w:rsidR="00D74857" w:rsidRPr="00EA6FD5">
          <w:rPr>
            <w:rFonts w:ascii="Times New Roman" w:eastAsia="Times New Roman" w:hAnsi="Times New Roman" w:cs="Times New Roman"/>
            <w:bCs/>
            <w:sz w:val="24"/>
            <w:szCs w:val="24"/>
          </w:rPr>
          <w:t>,</w:t>
        </w:r>
      </w:ins>
      <w:r w:rsidRPr="00EA6FD5">
        <w:rPr>
          <w:rFonts w:ascii="Times New Roman" w:eastAsia="Times New Roman" w:hAnsi="Times New Roman" w:cs="Times New Roman"/>
          <w:bCs/>
          <w:sz w:val="24"/>
          <w:szCs w:val="24"/>
        </w:rPr>
        <w:t xml:space="preserve"> in violation of the State Property Disposal Ban. These decisions refer to non-prospective defen</w:t>
      </w:r>
      <w:del w:id="725" w:author="Sara Boyes" w:date="2023-05-10T23:03:00Z">
        <w:r w:rsidRPr="00EA6FD5" w:rsidDel="00D74857">
          <w:rPr>
            <w:rFonts w:ascii="Times New Roman" w:eastAsia="Times New Roman" w:hAnsi="Times New Roman" w:cs="Times New Roman"/>
            <w:bCs/>
            <w:sz w:val="24"/>
            <w:szCs w:val="24"/>
          </w:rPr>
          <w:delText>s</w:delText>
        </w:r>
      </w:del>
      <w:ins w:id="726" w:author="Sara Boyes" w:date="2023-05-10T23:03:00Z">
        <w:r w:rsidR="00D74857" w:rsidRPr="00EA6FD5">
          <w:rPr>
            <w:rFonts w:ascii="Times New Roman" w:eastAsia="Times New Roman" w:hAnsi="Times New Roman" w:cs="Times New Roman"/>
            <w:bCs/>
            <w:sz w:val="24"/>
            <w:szCs w:val="24"/>
          </w:rPr>
          <w:t>c</w:t>
        </w:r>
      </w:ins>
      <w:r w:rsidRPr="00EA6FD5">
        <w:rPr>
          <w:rFonts w:ascii="Times New Roman" w:eastAsia="Times New Roman" w:hAnsi="Times New Roman" w:cs="Times New Roman"/>
          <w:bCs/>
          <w:sz w:val="24"/>
          <w:szCs w:val="24"/>
        </w:rPr>
        <w:t xml:space="preserve">e property, agricultural land, etc. In </w:t>
      </w:r>
      <w:r w:rsidR="00E11F4F" w:rsidRPr="00EA6FD5">
        <w:rPr>
          <w:rFonts w:ascii="Times New Roman" w:eastAsia="Times New Roman" w:hAnsi="Times New Roman" w:cs="Times New Roman"/>
          <w:bCs/>
          <w:sz w:val="24"/>
          <w:szCs w:val="24"/>
        </w:rPr>
        <w:t xml:space="preserve">addition, </w:t>
      </w:r>
      <w:r w:rsidR="00937346" w:rsidRPr="00EA6FD5">
        <w:rPr>
          <w:rFonts w:ascii="Times New Roman" w:eastAsia="Times New Roman" w:hAnsi="Times New Roman" w:cs="Times New Roman"/>
          <w:bCs/>
          <w:sz w:val="24"/>
          <w:szCs w:val="24"/>
        </w:rPr>
        <w:t xml:space="preserve">an </w:t>
      </w:r>
      <w:r w:rsidRPr="00EA6FD5">
        <w:rPr>
          <w:rFonts w:ascii="Times New Roman" w:eastAsia="Times New Roman" w:hAnsi="Times New Roman" w:cs="Times New Roman"/>
          <w:bCs/>
          <w:sz w:val="24"/>
          <w:szCs w:val="24"/>
        </w:rPr>
        <w:t xml:space="preserve">analysis of several individual property cases </w:t>
      </w:r>
      <w:r w:rsidR="00937346" w:rsidRPr="00EA6FD5">
        <w:rPr>
          <w:rFonts w:ascii="Times New Roman" w:eastAsia="Times New Roman" w:hAnsi="Times New Roman" w:cs="Times New Roman"/>
          <w:bCs/>
          <w:sz w:val="24"/>
          <w:szCs w:val="24"/>
        </w:rPr>
        <w:t xml:space="preserve">by my Office </w:t>
      </w:r>
      <w:r w:rsidRPr="00EA6FD5">
        <w:rPr>
          <w:rFonts w:ascii="Times New Roman" w:eastAsia="Times New Roman" w:hAnsi="Times New Roman" w:cs="Times New Roman"/>
          <w:bCs/>
          <w:sz w:val="24"/>
          <w:szCs w:val="24"/>
        </w:rPr>
        <w:t>confirms the systemic, large-scale re</w:t>
      </w:r>
      <w:del w:id="727" w:author="Sara Boyes" w:date="2023-05-16T12:55:00Z">
        <w:r w:rsidRPr="00EA6FD5" w:rsidDel="00C17E58">
          <w:rPr>
            <w:rFonts w:ascii="Times New Roman" w:eastAsia="Times New Roman" w:hAnsi="Times New Roman" w:cs="Times New Roman"/>
            <w:bCs/>
            <w:sz w:val="24"/>
            <w:szCs w:val="24"/>
          </w:rPr>
          <w:delText>-</w:delText>
        </w:r>
      </w:del>
      <w:r w:rsidRPr="00EA6FD5">
        <w:rPr>
          <w:rFonts w:ascii="Times New Roman" w:eastAsia="Times New Roman" w:hAnsi="Times New Roman" w:cs="Times New Roman"/>
          <w:bCs/>
          <w:sz w:val="24"/>
          <w:szCs w:val="24"/>
        </w:rPr>
        <w:t xml:space="preserve">registration of various categories of State and public property as property owned by </w:t>
      </w:r>
      <w:ins w:id="728" w:author="Sara Boyes" w:date="2023-05-10T19:55:00Z">
        <w:r w:rsidR="008E796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bCs/>
          <w:sz w:val="24"/>
          <w:szCs w:val="24"/>
        </w:rPr>
        <w:t xml:space="preserve">Republika Srpska. Similar decisions allocating and disposing of State </w:t>
      </w:r>
      <w:del w:id="729" w:author="Sara Boyes" w:date="2023-05-10T23:14:00Z">
        <w:r w:rsidRPr="00EA6FD5" w:rsidDel="00231678">
          <w:rPr>
            <w:rFonts w:ascii="Times New Roman" w:eastAsia="Times New Roman" w:hAnsi="Times New Roman" w:cs="Times New Roman"/>
            <w:bCs/>
            <w:sz w:val="24"/>
            <w:szCs w:val="24"/>
          </w:rPr>
          <w:delText>P</w:delText>
        </w:r>
      </w:del>
      <w:ins w:id="730" w:author="Sara Boyes" w:date="2023-05-10T23:14:00Z">
        <w:r w:rsidR="00231678" w:rsidRPr="00EA6FD5">
          <w:rPr>
            <w:rFonts w:ascii="Times New Roman" w:eastAsia="Times New Roman" w:hAnsi="Times New Roman" w:cs="Times New Roman"/>
            <w:bCs/>
            <w:sz w:val="24"/>
            <w:szCs w:val="24"/>
          </w:rPr>
          <w:t>p</w:t>
        </w:r>
      </w:ins>
      <w:r w:rsidRPr="00EA6FD5">
        <w:rPr>
          <w:rFonts w:ascii="Times New Roman" w:eastAsia="Times New Roman" w:hAnsi="Times New Roman" w:cs="Times New Roman"/>
          <w:bCs/>
          <w:sz w:val="24"/>
          <w:szCs w:val="24"/>
        </w:rPr>
        <w:t xml:space="preserve">roperty have also been </w:t>
      </w:r>
      <w:commentRangeStart w:id="731"/>
      <w:r w:rsidRPr="00EA6FD5">
        <w:rPr>
          <w:rFonts w:ascii="Times New Roman" w:eastAsia="Times New Roman" w:hAnsi="Times New Roman" w:cs="Times New Roman"/>
          <w:bCs/>
          <w:sz w:val="24"/>
          <w:szCs w:val="24"/>
        </w:rPr>
        <w:t xml:space="preserve">identified </w:t>
      </w:r>
      <w:commentRangeEnd w:id="731"/>
      <w:r w:rsidR="009D444F" w:rsidRPr="00EA6FD5">
        <w:rPr>
          <w:rStyle w:val="CommentReference"/>
        </w:rPr>
        <w:commentReference w:id="731"/>
      </w:r>
      <w:r w:rsidRPr="00EA6FD5">
        <w:rPr>
          <w:rFonts w:ascii="Times New Roman" w:eastAsia="Times New Roman" w:hAnsi="Times New Roman" w:cs="Times New Roman"/>
          <w:bCs/>
          <w:sz w:val="24"/>
          <w:szCs w:val="24"/>
        </w:rPr>
        <w:t>in several municipalities in the Federation of Bosnia and Herzegovina.</w:t>
      </w:r>
    </w:p>
    <w:p w14:paraId="5316C7B1" w14:textId="2AF40618" w:rsidR="00937346" w:rsidRPr="00EA6FD5" w:rsidRDefault="00E11F4F" w:rsidP="0054052B">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On 27 February </w:t>
      </w:r>
      <w:del w:id="732" w:author="Sara Boyes" w:date="2023-05-10T23:06:00Z">
        <w:r w:rsidRPr="00EA6FD5" w:rsidDel="00D74857">
          <w:rPr>
            <w:rFonts w:ascii="Times New Roman" w:eastAsia="Times New Roman" w:hAnsi="Times New Roman" w:cs="Times New Roman"/>
            <w:bCs/>
            <w:sz w:val="24"/>
            <w:szCs w:val="24"/>
          </w:rPr>
          <w:delText>this year</w:delText>
        </w:r>
      </w:del>
      <w:ins w:id="733" w:author="Sara Boyes" w:date="2023-05-10T23:06:00Z">
        <w:r w:rsidR="00D74857" w:rsidRPr="00EA6FD5">
          <w:rPr>
            <w:rFonts w:ascii="Times New Roman" w:eastAsia="Times New Roman" w:hAnsi="Times New Roman" w:cs="Times New Roman"/>
            <w:bCs/>
            <w:sz w:val="24"/>
            <w:szCs w:val="24"/>
          </w:rPr>
          <w:t>2023</w:t>
        </w:r>
      </w:ins>
      <w:r w:rsidRPr="00EA6FD5">
        <w:rPr>
          <w:rFonts w:ascii="Times New Roman" w:eastAsia="Times New Roman" w:hAnsi="Times New Roman" w:cs="Times New Roman"/>
          <w:bCs/>
          <w:sz w:val="24"/>
          <w:szCs w:val="24"/>
        </w:rPr>
        <w:t>, a</w:t>
      </w:r>
      <w:r w:rsidR="00B9319A" w:rsidRPr="00EA6FD5">
        <w:rPr>
          <w:rFonts w:ascii="Times New Roman" w:eastAsia="Times New Roman" w:hAnsi="Times New Roman" w:cs="Times New Roman"/>
          <w:bCs/>
          <w:sz w:val="24"/>
          <w:szCs w:val="24"/>
        </w:rPr>
        <w:t xml:space="preserve">fter the adoption of </w:t>
      </w:r>
      <w:del w:id="734" w:author="Sara Boyes" w:date="2023-05-10T23:06:00Z">
        <w:r w:rsidR="00B9319A" w:rsidRPr="00EA6FD5" w:rsidDel="00A85503">
          <w:rPr>
            <w:rFonts w:ascii="Times New Roman" w:eastAsia="Times New Roman" w:hAnsi="Times New Roman" w:cs="Times New Roman"/>
            <w:bCs/>
            <w:sz w:val="24"/>
            <w:szCs w:val="24"/>
          </w:rPr>
          <w:delText xml:space="preserve">a </w:delText>
        </w:r>
      </w:del>
      <w:ins w:id="735" w:author="Sara Boyes" w:date="2023-05-10T23:06:00Z">
        <w:r w:rsidR="00A85503" w:rsidRPr="00EA6FD5">
          <w:rPr>
            <w:rFonts w:ascii="Times New Roman" w:eastAsia="Times New Roman" w:hAnsi="Times New Roman" w:cs="Times New Roman"/>
            <w:bCs/>
            <w:sz w:val="24"/>
            <w:szCs w:val="24"/>
          </w:rPr>
          <w:t xml:space="preserve">the </w:t>
        </w:r>
      </w:ins>
      <w:r w:rsidR="00B9319A" w:rsidRPr="00EA6FD5">
        <w:rPr>
          <w:rFonts w:ascii="Times New Roman" w:eastAsia="Times New Roman" w:hAnsi="Times New Roman" w:cs="Times New Roman"/>
          <w:bCs/>
          <w:sz w:val="24"/>
          <w:szCs w:val="24"/>
        </w:rPr>
        <w:t>new Law on Immovable Property Used for the Functioning of Public Authority by</w:t>
      </w:r>
      <w:r w:rsidR="00937346" w:rsidRPr="00EA6FD5">
        <w:rPr>
          <w:rFonts w:ascii="Times New Roman" w:eastAsia="Times New Roman" w:hAnsi="Times New Roman" w:cs="Times New Roman"/>
          <w:bCs/>
          <w:sz w:val="24"/>
          <w:szCs w:val="24"/>
        </w:rPr>
        <w:t xml:space="preserve"> </w:t>
      </w:r>
      <w:ins w:id="736" w:author="Sara Boyes" w:date="2023-05-10T19:55:00Z">
        <w:r w:rsidR="008E7963" w:rsidRPr="00EA6FD5">
          <w:rPr>
            <w:rFonts w:ascii="Times New Roman" w:hAnsi="Times New Roman" w:cs="Times New Roman"/>
            <w:sz w:val="24"/>
            <w:szCs w:val="24"/>
          </w:rPr>
          <w:t xml:space="preserve">the </w:t>
        </w:r>
      </w:ins>
      <w:r w:rsidR="00B9319A" w:rsidRPr="00EA6FD5">
        <w:rPr>
          <w:rFonts w:ascii="Times New Roman" w:eastAsia="Times New Roman" w:hAnsi="Times New Roman" w:cs="Times New Roman"/>
          <w:bCs/>
          <w:sz w:val="24"/>
          <w:szCs w:val="24"/>
        </w:rPr>
        <w:t xml:space="preserve">Republika </w:t>
      </w:r>
      <w:r w:rsidR="004B1EC2" w:rsidRPr="00EA6FD5">
        <w:rPr>
          <w:rFonts w:ascii="Times New Roman" w:eastAsia="Times New Roman" w:hAnsi="Times New Roman" w:cs="Times New Roman"/>
          <w:bCs/>
          <w:sz w:val="24"/>
          <w:szCs w:val="24"/>
        </w:rPr>
        <w:t>Srpska</w:t>
      </w:r>
      <w:r w:rsidR="00B9319A" w:rsidRPr="00EA6FD5">
        <w:rPr>
          <w:rFonts w:ascii="Times New Roman" w:eastAsia="Times New Roman" w:hAnsi="Times New Roman" w:cs="Times New Roman"/>
          <w:bCs/>
          <w:sz w:val="24"/>
          <w:szCs w:val="24"/>
        </w:rPr>
        <w:t>, I enacted</w:t>
      </w:r>
      <w:r w:rsidRPr="00EA6FD5">
        <w:rPr>
          <w:rFonts w:ascii="Times New Roman" w:eastAsia="Times New Roman" w:hAnsi="Times New Roman" w:cs="Times New Roman"/>
          <w:bCs/>
          <w:sz w:val="24"/>
          <w:szCs w:val="24"/>
        </w:rPr>
        <w:t xml:space="preserve"> </w:t>
      </w:r>
      <w:r w:rsidR="00B9319A" w:rsidRPr="00EA6FD5">
        <w:rPr>
          <w:rFonts w:ascii="Times New Roman" w:eastAsia="Times New Roman" w:hAnsi="Times New Roman" w:cs="Times New Roman"/>
          <w:bCs/>
          <w:sz w:val="24"/>
          <w:szCs w:val="24"/>
        </w:rPr>
        <w:t>a</w:t>
      </w:r>
      <w:r w:rsidR="00937346" w:rsidRPr="00EA6FD5">
        <w:rPr>
          <w:rFonts w:ascii="Times New Roman" w:eastAsia="Times New Roman" w:hAnsi="Times New Roman" w:cs="Times New Roman"/>
          <w:bCs/>
          <w:sz w:val="24"/>
          <w:szCs w:val="24"/>
        </w:rPr>
        <w:t xml:space="preserve"> </w:t>
      </w:r>
      <w:ins w:id="737" w:author="Sara Boyes" w:date="2023-05-16T17:24:00Z">
        <w:r w:rsidR="009D444F" w:rsidRPr="00EA6FD5">
          <w:rPr>
            <w:rFonts w:ascii="Times New Roman" w:eastAsia="Times New Roman" w:hAnsi="Times New Roman" w:cs="Times New Roman"/>
            <w:bCs/>
            <w:sz w:val="24"/>
            <w:szCs w:val="24"/>
          </w:rPr>
          <w:t>n</w:t>
        </w:r>
      </w:ins>
      <w:del w:id="738" w:author="Sara Boyes" w:date="2023-05-16T17:24:00Z">
        <w:r w:rsidR="00937346" w:rsidRPr="00EA6FD5" w:rsidDel="009D444F">
          <w:rPr>
            <w:rFonts w:ascii="Times New Roman" w:eastAsia="Times New Roman" w:hAnsi="Times New Roman" w:cs="Times New Roman"/>
            <w:bCs/>
            <w:sz w:val="24"/>
            <w:szCs w:val="24"/>
          </w:rPr>
          <w:delText>N</w:delText>
        </w:r>
      </w:del>
      <w:r w:rsidR="00937346" w:rsidRPr="00EA6FD5">
        <w:rPr>
          <w:rFonts w:ascii="Times New Roman" w:eastAsia="Times New Roman" w:hAnsi="Times New Roman" w:cs="Times New Roman"/>
          <w:bCs/>
          <w:sz w:val="24"/>
          <w:szCs w:val="24"/>
        </w:rPr>
        <w:t xml:space="preserve">otice on the </w:t>
      </w:r>
      <w:ins w:id="739" w:author="Sara Boyes" w:date="2023-05-16T17:24:00Z">
        <w:r w:rsidR="009D444F" w:rsidRPr="00EA6FD5">
          <w:rPr>
            <w:rFonts w:ascii="Times New Roman" w:eastAsia="Times New Roman" w:hAnsi="Times New Roman" w:cs="Times New Roman"/>
            <w:bCs/>
            <w:sz w:val="24"/>
            <w:szCs w:val="24"/>
          </w:rPr>
          <w:t>a</w:t>
        </w:r>
      </w:ins>
      <w:del w:id="740" w:author="Sara Boyes" w:date="2023-05-16T17:24:00Z">
        <w:r w:rsidR="00937346" w:rsidRPr="00EA6FD5" w:rsidDel="009D444F">
          <w:rPr>
            <w:rFonts w:ascii="Times New Roman" w:eastAsia="Times New Roman" w:hAnsi="Times New Roman" w:cs="Times New Roman"/>
            <w:bCs/>
            <w:sz w:val="24"/>
            <w:szCs w:val="24"/>
          </w:rPr>
          <w:delText>A</w:delText>
        </w:r>
      </w:del>
      <w:r w:rsidR="00937346" w:rsidRPr="00EA6FD5">
        <w:rPr>
          <w:rFonts w:ascii="Times New Roman" w:eastAsia="Times New Roman" w:hAnsi="Times New Roman" w:cs="Times New Roman"/>
          <w:bCs/>
          <w:sz w:val="24"/>
          <w:szCs w:val="24"/>
        </w:rPr>
        <w:t xml:space="preserve">pplication of my </w:t>
      </w:r>
      <w:ins w:id="741" w:author="Sara Boyes" w:date="2023-05-16T17:24:00Z">
        <w:r w:rsidR="009D444F" w:rsidRPr="00EA6FD5">
          <w:rPr>
            <w:rFonts w:ascii="Times New Roman" w:eastAsia="Times New Roman" w:hAnsi="Times New Roman" w:cs="Times New Roman"/>
            <w:bCs/>
            <w:sz w:val="24"/>
            <w:szCs w:val="24"/>
          </w:rPr>
          <w:t>o</w:t>
        </w:r>
      </w:ins>
      <w:del w:id="742" w:author="Sara Boyes" w:date="2023-05-16T17:24:00Z">
        <w:r w:rsidR="00937346" w:rsidRPr="00EA6FD5" w:rsidDel="009D444F">
          <w:rPr>
            <w:rFonts w:ascii="Times New Roman" w:eastAsia="Times New Roman" w:hAnsi="Times New Roman" w:cs="Times New Roman"/>
            <w:bCs/>
            <w:sz w:val="24"/>
            <w:szCs w:val="24"/>
          </w:rPr>
          <w:delText>O</w:delText>
        </w:r>
      </w:del>
      <w:r w:rsidR="00937346" w:rsidRPr="00EA6FD5">
        <w:rPr>
          <w:rFonts w:ascii="Times New Roman" w:eastAsia="Times New Roman" w:hAnsi="Times New Roman" w:cs="Times New Roman"/>
          <w:bCs/>
          <w:sz w:val="24"/>
          <w:szCs w:val="24"/>
        </w:rPr>
        <w:t>rder of 12 April 2022 to the new</w:t>
      </w:r>
      <w:r w:rsidR="00B9319A" w:rsidRPr="00EA6FD5">
        <w:rPr>
          <w:rFonts w:ascii="Times New Roman" w:eastAsia="Times New Roman" w:hAnsi="Times New Roman" w:cs="Times New Roman"/>
          <w:bCs/>
          <w:sz w:val="24"/>
          <w:szCs w:val="24"/>
        </w:rPr>
        <w:t xml:space="preserve"> law, as described in paragraphs</w:t>
      </w:r>
      <w:r w:rsidR="006042BD" w:rsidRPr="00EA6FD5">
        <w:rPr>
          <w:rFonts w:ascii="Times New Roman" w:eastAsia="Times New Roman" w:hAnsi="Times New Roman" w:cs="Times New Roman"/>
          <w:bCs/>
          <w:sz w:val="24"/>
          <w:szCs w:val="24"/>
        </w:rPr>
        <w:t xml:space="preserve"> </w:t>
      </w:r>
      <w:del w:id="743" w:author="Sara Boyes" w:date="2023-05-10T23:16:00Z">
        <w:r w:rsidR="005152F1" w:rsidRPr="00EA6FD5" w:rsidDel="00231678">
          <w:rPr>
            <w:rFonts w:ascii="Times New Roman" w:eastAsia="Times New Roman" w:hAnsi="Times New Roman" w:cs="Times New Roman"/>
            <w:bCs/>
            <w:sz w:val="24"/>
            <w:szCs w:val="24"/>
          </w:rPr>
          <w:delText>35</w:delText>
        </w:r>
      </w:del>
      <w:del w:id="744" w:author="Sara Boyes" w:date="2023-05-10T23:07:00Z">
        <w:r w:rsidR="006042BD" w:rsidRPr="00EA6FD5" w:rsidDel="00A85503">
          <w:rPr>
            <w:rFonts w:ascii="Times New Roman" w:eastAsia="Times New Roman" w:hAnsi="Times New Roman" w:cs="Times New Roman"/>
            <w:bCs/>
            <w:sz w:val="24"/>
            <w:szCs w:val="24"/>
          </w:rPr>
          <w:delText>-</w:delText>
        </w:r>
      </w:del>
      <w:del w:id="745" w:author="Sara Boyes" w:date="2023-05-10T23:16:00Z">
        <w:r w:rsidR="005152F1" w:rsidRPr="00EA6FD5" w:rsidDel="00231678">
          <w:rPr>
            <w:rFonts w:ascii="Times New Roman" w:eastAsia="Times New Roman" w:hAnsi="Times New Roman" w:cs="Times New Roman"/>
            <w:bCs/>
            <w:sz w:val="24"/>
            <w:szCs w:val="24"/>
          </w:rPr>
          <w:delText>41</w:delText>
        </w:r>
      </w:del>
      <w:ins w:id="746" w:author="Sara Boyes" w:date="2023-05-10T23:16:00Z">
        <w:r w:rsidR="00231678" w:rsidRPr="00EA6FD5">
          <w:rPr>
            <w:rFonts w:ascii="Times New Roman" w:eastAsia="Times New Roman" w:hAnsi="Times New Roman" w:cs="Times New Roman"/>
            <w:bCs/>
            <w:sz w:val="24"/>
            <w:szCs w:val="24"/>
          </w:rPr>
          <w:t>27–33</w:t>
        </w:r>
      </w:ins>
      <w:r w:rsidR="005152F1" w:rsidRPr="00EA6FD5">
        <w:rPr>
          <w:rFonts w:ascii="Times New Roman" w:eastAsia="Times New Roman" w:hAnsi="Times New Roman" w:cs="Times New Roman"/>
          <w:bCs/>
          <w:sz w:val="24"/>
          <w:szCs w:val="24"/>
        </w:rPr>
        <w:t xml:space="preserve"> </w:t>
      </w:r>
      <w:r w:rsidR="00B9319A" w:rsidRPr="00EA6FD5">
        <w:rPr>
          <w:rFonts w:ascii="Times New Roman" w:eastAsia="Times New Roman" w:hAnsi="Times New Roman" w:cs="Times New Roman"/>
          <w:bCs/>
          <w:sz w:val="24"/>
          <w:szCs w:val="24"/>
        </w:rPr>
        <w:t xml:space="preserve">of </w:t>
      </w:r>
      <w:del w:id="747" w:author="Sara Boyes" w:date="2023-05-10T23:07:00Z">
        <w:r w:rsidR="00B9319A" w:rsidRPr="00EA6FD5" w:rsidDel="00A85503">
          <w:rPr>
            <w:rFonts w:ascii="Times New Roman" w:eastAsia="Times New Roman" w:hAnsi="Times New Roman" w:cs="Times New Roman"/>
            <w:bCs/>
            <w:sz w:val="24"/>
            <w:szCs w:val="24"/>
          </w:rPr>
          <w:delText xml:space="preserve">this </w:delText>
        </w:r>
      </w:del>
      <w:ins w:id="748" w:author="Sara Boyes" w:date="2023-05-10T23:07:00Z">
        <w:r w:rsidR="00A85503" w:rsidRPr="00EA6FD5">
          <w:rPr>
            <w:rFonts w:ascii="Times New Roman" w:eastAsia="Times New Roman" w:hAnsi="Times New Roman" w:cs="Times New Roman"/>
            <w:bCs/>
            <w:sz w:val="24"/>
            <w:szCs w:val="24"/>
          </w:rPr>
          <w:t xml:space="preserve">the present </w:t>
        </w:r>
      </w:ins>
      <w:r w:rsidR="00B9319A" w:rsidRPr="00EA6FD5">
        <w:rPr>
          <w:rFonts w:ascii="Times New Roman" w:eastAsia="Times New Roman" w:hAnsi="Times New Roman" w:cs="Times New Roman"/>
          <w:bCs/>
          <w:sz w:val="24"/>
          <w:szCs w:val="24"/>
        </w:rPr>
        <w:t>report.</w:t>
      </w:r>
      <w:r w:rsidR="00937346" w:rsidRPr="00EA6FD5">
        <w:rPr>
          <w:rFonts w:ascii="Times New Roman" w:eastAsia="Times New Roman" w:hAnsi="Times New Roman" w:cs="Times New Roman"/>
          <w:bCs/>
          <w:sz w:val="24"/>
          <w:szCs w:val="24"/>
        </w:rPr>
        <w:t xml:space="preserve"> </w:t>
      </w:r>
    </w:p>
    <w:p w14:paraId="2BF7C391" w14:textId="0B0BD3A6" w:rsidR="00B9319A" w:rsidRPr="00EA6FD5" w:rsidRDefault="00B9319A" w:rsidP="00B9319A">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Following the adoption of the decision by the Constitutional Court of </w:t>
      </w:r>
      <w:del w:id="749" w:author="Sara Boyes" w:date="2023-05-08T17:26:00Z">
        <w:r w:rsidRPr="00EA6FD5" w:rsidDel="007F0D33">
          <w:rPr>
            <w:rFonts w:ascii="Times New Roman" w:hAnsi="Times New Roman" w:cs="Times New Roman"/>
            <w:sz w:val="24"/>
            <w:szCs w:val="24"/>
          </w:rPr>
          <w:delText>BiH</w:delText>
        </w:r>
      </w:del>
      <w:ins w:id="750" w:author="Sara Boyes" w:date="2023-05-08T17:26:00Z">
        <w:r w:rsidR="007F0D33" w:rsidRPr="00EA6FD5">
          <w:rPr>
            <w:rFonts w:ascii="Times New Roman" w:hAnsi="Times New Roman" w:cs="Times New Roman"/>
            <w:sz w:val="24"/>
            <w:szCs w:val="24"/>
          </w:rPr>
          <w:t>Bosnia and Herzegovina</w:t>
        </w:r>
      </w:ins>
      <w:r w:rsidRPr="00EA6FD5">
        <w:rPr>
          <w:rFonts w:ascii="Times New Roman" w:hAnsi="Times New Roman" w:cs="Times New Roman"/>
          <w:sz w:val="24"/>
          <w:szCs w:val="24"/>
        </w:rPr>
        <w:t xml:space="preserve"> on the interim measure, the application of the High Representative’s Order of 12 April 2022 to suspend the new Law of </w:t>
      </w:r>
      <w:ins w:id="751" w:author="Sara Boyes" w:date="2023-05-10T19:55:00Z">
        <w:r w:rsidR="008E796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Republika Srpska ceased, in accordance with </w:t>
      </w:r>
      <w:del w:id="752" w:author="Sara Boyes" w:date="2023-05-10T23:17:00Z">
        <w:r w:rsidRPr="00EA6FD5" w:rsidDel="00F71698">
          <w:rPr>
            <w:rFonts w:ascii="Times New Roman" w:hAnsi="Times New Roman" w:cs="Times New Roman"/>
            <w:sz w:val="24"/>
            <w:szCs w:val="24"/>
          </w:rPr>
          <w:delText>A</w:delText>
        </w:r>
      </w:del>
      <w:ins w:id="753" w:author="Sara Boyes" w:date="2023-05-10T23:17:00Z">
        <w:r w:rsidR="00F71698" w:rsidRPr="00EA6FD5">
          <w:rPr>
            <w:rFonts w:ascii="Times New Roman" w:hAnsi="Times New Roman" w:cs="Times New Roman"/>
            <w:sz w:val="24"/>
            <w:szCs w:val="24"/>
          </w:rPr>
          <w:t>a</w:t>
        </w:r>
      </w:ins>
      <w:r w:rsidRPr="00EA6FD5">
        <w:rPr>
          <w:rFonts w:ascii="Times New Roman" w:hAnsi="Times New Roman" w:cs="Times New Roman"/>
          <w:sz w:val="24"/>
          <w:szCs w:val="24"/>
        </w:rPr>
        <w:t xml:space="preserve">rticle 1 of the </w:t>
      </w:r>
      <w:del w:id="754" w:author="Sara Boyes" w:date="2023-05-10T23:17:00Z">
        <w:r w:rsidRPr="00EA6FD5" w:rsidDel="00F71698">
          <w:rPr>
            <w:rFonts w:ascii="Times New Roman" w:hAnsi="Times New Roman" w:cs="Times New Roman"/>
            <w:sz w:val="24"/>
            <w:szCs w:val="24"/>
          </w:rPr>
          <w:delText xml:space="preserve">HR’s </w:delText>
        </w:r>
      </w:del>
      <w:ins w:id="755" w:author="Sara Boyes" w:date="2023-05-10T23:17:00Z">
        <w:r w:rsidR="00F71698" w:rsidRPr="00EA6FD5">
          <w:rPr>
            <w:rFonts w:ascii="Times New Roman" w:hAnsi="Times New Roman" w:cs="Times New Roman"/>
            <w:sz w:val="24"/>
            <w:szCs w:val="24"/>
          </w:rPr>
          <w:t xml:space="preserve">High Representative’s </w:t>
        </w:r>
      </w:ins>
      <w:r w:rsidRPr="00EA6FD5">
        <w:rPr>
          <w:rFonts w:ascii="Times New Roman" w:hAnsi="Times New Roman" w:cs="Times New Roman"/>
          <w:sz w:val="24"/>
          <w:szCs w:val="24"/>
        </w:rPr>
        <w:t>Notice of 27 February 2023. However</w:t>
      </w:r>
      <w:ins w:id="756" w:author="Sara Boyes" w:date="2023-05-08T16:14:00Z">
        <w:r w:rsidR="00947E58" w:rsidRPr="00EA6FD5">
          <w:rPr>
            <w:rFonts w:ascii="Times New Roman" w:hAnsi="Times New Roman" w:cs="Times New Roman"/>
            <w:sz w:val="24"/>
            <w:szCs w:val="24"/>
          </w:rPr>
          <w:t xml:space="preserve">, </w:t>
        </w:r>
      </w:ins>
      <w:del w:id="757" w:author="Sara Boyes" w:date="2023-05-08T16:14:00Z">
        <w:r w:rsidRPr="00EA6FD5" w:rsidDel="00947E58">
          <w:rPr>
            <w:rFonts w:ascii="Times New Roman" w:hAnsi="Times New Roman" w:cs="Times New Roman"/>
            <w:sz w:val="24"/>
            <w:szCs w:val="24"/>
          </w:rPr>
          <w:delText>, Article</w:delText>
        </w:r>
      </w:del>
      <w:ins w:id="758" w:author="Sara Boyes" w:date="2023-05-08T16:14:00Z">
        <w:r w:rsidR="00947E58" w:rsidRPr="00EA6FD5">
          <w:rPr>
            <w:rFonts w:ascii="Times New Roman" w:hAnsi="Times New Roman" w:cs="Times New Roman"/>
            <w:sz w:val="24"/>
            <w:szCs w:val="24"/>
          </w:rPr>
          <w:t>article</w:t>
        </w:r>
      </w:ins>
      <w:r w:rsidRPr="00EA6FD5">
        <w:rPr>
          <w:rFonts w:ascii="Times New Roman" w:hAnsi="Times New Roman" w:cs="Times New Roman"/>
          <w:sz w:val="24"/>
          <w:szCs w:val="24"/>
        </w:rPr>
        <w:t xml:space="preserve"> 2 of the High Representative’s Notice of 27 February 2023 continues to be in force</w:t>
      </w:r>
      <w:r w:rsidR="00C94716" w:rsidRPr="00EA6FD5">
        <w:rPr>
          <w:rFonts w:ascii="Times New Roman" w:hAnsi="Times New Roman" w:cs="Times New Roman"/>
          <w:sz w:val="24"/>
          <w:szCs w:val="24"/>
        </w:rPr>
        <w:t>. It</w:t>
      </w:r>
      <w:r w:rsidRPr="00EA6FD5">
        <w:rPr>
          <w:rFonts w:ascii="Times New Roman" w:hAnsi="Times New Roman" w:cs="Times New Roman"/>
          <w:sz w:val="24"/>
          <w:szCs w:val="24"/>
        </w:rPr>
        <w:t xml:space="preserve"> provides</w:t>
      </w:r>
      <w:del w:id="759" w:author="Sara Boyes" w:date="2023-05-10T23:17:00Z">
        <w:r w:rsidR="00E11F4F" w:rsidRPr="00EA6FD5" w:rsidDel="00F71698">
          <w:rPr>
            <w:rFonts w:ascii="Times New Roman" w:hAnsi="Times New Roman" w:cs="Times New Roman"/>
            <w:sz w:val="24"/>
            <w:szCs w:val="24"/>
          </w:rPr>
          <w:delText>,</w:delText>
        </w:r>
      </w:del>
      <w:ins w:id="760" w:author="Sara Boyes" w:date="2023-05-10T23:17:00Z">
        <w:r w:rsidR="00F71698" w:rsidRPr="00EA6FD5">
          <w:rPr>
            <w:rFonts w:ascii="Times New Roman" w:hAnsi="Times New Roman" w:cs="Times New Roman"/>
            <w:sz w:val="24"/>
            <w:szCs w:val="24"/>
          </w:rPr>
          <w:t xml:space="preserve"> that</w:t>
        </w:r>
      </w:ins>
      <w:r w:rsidR="00E11F4F" w:rsidRPr="00EA6FD5">
        <w:rPr>
          <w:rFonts w:ascii="Times New Roman" w:hAnsi="Times New Roman" w:cs="Times New Roman"/>
          <w:sz w:val="24"/>
          <w:szCs w:val="24"/>
        </w:rPr>
        <w:t xml:space="preserve"> </w:t>
      </w:r>
      <w:r w:rsidRPr="00EA6FD5">
        <w:rPr>
          <w:rFonts w:ascii="Times New Roman" w:hAnsi="Times New Roman" w:cs="Times New Roman"/>
          <w:sz w:val="24"/>
          <w:szCs w:val="24"/>
        </w:rPr>
        <w:t>“</w:t>
      </w:r>
      <w:del w:id="761" w:author="Sara Boyes" w:date="2023-05-10T23:17:00Z">
        <w:r w:rsidRPr="00EA6FD5" w:rsidDel="00F71698">
          <w:rPr>
            <w:rFonts w:ascii="Times New Roman" w:hAnsi="Times New Roman" w:cs="Times New Roman"/>
            <w:sz w:val="24"/>
            <w:szCs w:val="24"/>
          </w:rPr>
          <w:delText>T</w:delText>
        </w:r>
      </w:del>
      <w:ins w:id="762" w:author="Sara Boyes" w:date="2023-05-10T23:18:00Z">
        <w:r w:rsidR="00F71698" w:rsidRPr="00EA6FD5">
          <w:rPr>
            <w:rFonts w:ascii="Times New Roman" w:hAnsi="Times New Roman" w:cs="Times New Roman"/>
            <w:sz w:val="24"/>
            <w:szCs w:val="24"/>
          </w:rPr>
          <w:t>t</w:t>
        </w:r>
      </w:ins>
      <w:r w:rsidRPr="00EA6FD5">
        <w:rPr>
          <w:rFonts w:ascii="Times New Roman" w:hAnsi="Times New Roman" w:cs="Times New Roman"/>
          <w:sz w:val="24"/>
          <w:szCs w:val="24"/>
        </w:rPr>
        <w:t xml:space="preserve">he High Representative reserves the right to further extend the application of the Order of 12 April 2022 </w:t>
      </w:r>
      <w:r w:rsidR="00C94716" w:rsidRPr="00EA6FD5">
        <w:rPr>
          <w:rFonts w:ascii="Times New Roman" w:hAnsi="Times New Roman" w:cs="Times New Roman"/>
          <w:sz w:val="24"/>
          <w:szCs w:val="24"/>
        </w:rPr>
        <w:t>to</w:t>
      </w:r>
      <w:r w:rsidRPr="00EA6FD5">
        <w:rPr>
          <w:rFonts w:ascii="Times New Roman" w:hAnsi="Times New Roman" w:cs="Times New Roman"/>
          <w:sz w:val="24"/>
          <w:szCs w:val="24"/>
        </w:rPr>
        <w:t xml:space="preserve"> suspend any future legislation or other legal act that unilaterally regulates State Property assets in a manner that the High Representative considers as precluding an acceptable and sustainable resolution of the issue of State Property.”</w:t>
      </w:r>
    </w:p>
    <w:p w14:paraId="5B166B97" w14:textId="26B3C7B7" w:rsidR="00265748" w:rsidRPr="00EA6FD5" w:rsidRDefault="00B9319A" w:rsidP="00F613F3">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I intend </w:t>
      </w:r>
      <w:r w:rsidR="00C94716" w:rsidRPr="00EA6FD5">
        <w:rPr>
          <w:rFonts w:ascii="Times New Roman" w:eastAsia="Times New Roman" w:hAnsi="Times New Roman" w:cs="Times New Roman"/>
          <w:bCs/>
          <w:sz w:val="24"/>
          <w:szCs w:val="24"/>
        </w:rPr>
        <w:t xml:space="preserve">to intensify my engagement on State </w:t>
      </w:r>
      <w:del w:id="763" w:author="Sara Boyes" w:date="2023-05-10T23:20:00Z">
        <w:r w:rsidR="00C94716" w:rsidRPr="00EA6FD5" w:rsidDel="00320E8A">
          <w:rPr>
            <w:rFonts w:ascii="Times New Roman" w:eastAsia="Times New Roman" w:hAnsi="Times New Roman" w:cs="Times New Roman"/>
            <w:bCs/>
            <w:sz w:val="24"/>
            <w:szCs w:val="24"/>
          </w:rPr>
          <w:delText>P</w:delText>
        </w:r>
      </w:del>
      <w:ins w:id="764" w:author="Sara Boyes" w:date="2023-05-10T23:20:00Z">
        <w:r w:rsidR="00320E8A" w:rsidRPr="00EA6FD5">
          <w:rPr>
            <w:rFonts w:ascii="Times New Roman" w:eastAsia="Times New Roman" w:hAnsi="Times New Roman" w:cs="Times New Roman"/>
            <w:bCs/>
            <w:sz w:val="24"/>
            <w:szCs w:val="24"/>
          </w:rPr>
          <w:t>p</w:t>
        </w:r>
      </w:ins>
      <w:r w:rsidR="00C94716" w:rsidRPr="00EA6FD5">
        <w:rPr>
          <w:rFonts w:ascii="Times New Roman" w:eastAsia="Times New Roman" w:hAnsi="Times New Roman" w:cs="Times New Roman"/>
          <w:bCs/>
          <w:sz w:val="24"/>
          <w:szCs w:val="24"/>
        </w:rPr>
        <w:t>roperty in 2023</w:t>
      </w:r>
      <w:r w:rsidRPr="00EA6FD5">
        <w:rPr>
          <w:rFonts w:ascii="Times New Roman" w:eastAsia="Times New Roman" w:hAnsi="Times New Roman" w:cs="Times New Roman"/>
          <w:bCs/>
          <w:sz w:val="24"/>
          <w:szCs w:val="24"/>
        </w:rPr>
        <w:t xml:space="preserve"> and initiate</w:t>
      </w:r>
      <w:r w:rsidR="00E908CF" w:rsidRPr="00EA6FD5">
        <w:rPr>
          <w:rFonts w:ascii="Times New Roman" w:eastAsia="Times New Roman" w:hAnsi="Times New Roman" w:cs="Times New Roman"/>
          <w:bCs/>
          <w:sz w:val="24"/>
          <w:szCs w:val="24"/>
        </w:rPr>
        <w:t xml:space="preserve"> </w:t>
      </w:r>
      <w:r w:rsidR="00C94716" w:rsidRPr="00EA6FD5">
        <w:rPr>
          <w:rFonts w:ascii="Times New Roman" w:eastAsia="Times New Roman" w:hAnsi="Times New Roman" w:cs="Times New Roman"/>
          <w:bCs/>
          <w:sz w:val="24"/>
          <w:szCs w:val="24"/>
        </w:rPr>
        <w:t>expert</w:t>
      </w:r>
      <w:r w:rsidR="00E908CF" w:rsidRPr="00EA6FD5">
        <w:rPr>
          <w:rFonts w:ascii="Times New Roman" w:eastAsia="Times New Roman" w:hAnsi="Times New Roman" w:cs="Times New Roman"/>
          <w:bCs/>
          <w:sz w:val="24"/>
          <w:szCs w:val="24"/>
        </w:rPr>
        <w:t xml:space="preserve"> consultations </w:t>
      </w:r>
      <w:r w:rsidR="00C94716" w:rsidRPr="00EA6FD5">
        <w:rPr>
          <w:rFonts w:ascii="Times New Roman" w:eastAsia="Times New Roman" w:hAnsi="Times New Roman" w:cs="Times New Roman"/>
          <w:bCs/>
          <w:sz w:val="24"/>
          <w:szCs w:val="24"/>
        </w:rPr>
        <w:t>to prepare</w:t>
      </w:r>
      <w:r w:rsidRPr="00EA6FD5">
        <w:rPr>
          <w:rFonts w:ascii="Times New Roman" w:eastAsia="Times New Roman" w:hAnsi="Times New Roman" w:cs="Times New Roman"/>
          <w:bCs/>
          <w:sz w:val="24"/>
          <w:szCs w:val="24"/>
        </w:rPr>
        <w:t xml:space="preserve"> </w:t>
      </w:r>
      <w:r w:rsidR="00E908CF" w:rsidRPr="00EA6FD5">
        <w:rPr>
          <w:rFonts w:ascii="Times New Roman" w:eastAsia="Times New Roman" w:hAnsi="Times New Roman" w:cs="Times New Roman"/>
          <w:bCs/>
          <w:sz w:val="24"/>
          <w:szCs w:val="24"/>
        </w:rPr>
        <w:t>the necessary legislat</w:t>
      </w:r>
      <w:r w:rsidR="00265748" w:rsidRPr="00EA6FD5">
        <w:rPr>
          <w:rFonts w:ascii="Times New Roman" w:eastAsia="Times New Roman" w:hAnsi="Times New Roman" w:cs="Times New Roman"/>
          <w:bCs/>
          <w:sz w:val="24"/>
          <w:szCs w:val="24"/>
        </w:rPr>
        <w:t xml:space="preserve">ion </w:t>
      </w:r>
      <w:r w:rsidR="00F4696A" w:rsidRPr="00EA6FD5">
        <w:rPr>
          <w:rFonts w:ascii="Times New Roman" w:eastAsia="Times New Roman" w:hAnsi="Times New Roman" w:cs="Times New Roman"/>
          <w:bCs/>
          <w:sz w:val="24"/>
          <w:szCs w:val="24"/>
        </w:rPr>
        <w:t xml:space="preserve">to </w:t>
      </w:r>
      <w:r w:rsidR="00C94716" w:rsidRPr="00EA6FD5">
        <w:rPr>
          <w:rFonts w:ascii="Times New Roman" w:eastAsia="Times New Roman" w:hAnsi="Times New Roman" w:cs="Times New Roman"/>
          <w:bCs/>
          <w:sz w:val="24"/>
          <w:szCs w:val="24"/>
        </w:rPr>
        <w:t>resolve</w:t>
      </w:r>
      <w:r w:rsidR="00265748" w:rsidRPr="00EA6FD5">
        <w:rPr>
          <w:rFonts w:ascii="Times New Roman" w:eastAsia="Times New Roman" w:hAnsi="Times New Roman" w:cs="Times New Roman"/>
          <w:bCs/>
          <w:sz w:val="24"/>
          <w:szCs w:val="24"/>
        </w:rPr>
        <w:t xml:space="preserve"> the </w:t>
      </w:r>
      <w:ins w:id="765" w:author="Sara Boyes" w:date="2023-05-16T17:24:00Z">
        <w:r w:rsidR="009D444F" w:rsidRPr="00EA6FD5">
          <w:rPr>
            <w:rFonts w:ascii="Times New Roman" w:eastAsia="Times New Roman" w:hAnsi="Times New Roman" w:cs="Times New Roman"/>
            <w:bCs/>
            <w:sz w:val="24"/>
            <w:szCs w:val="24"/>
          </w:rPr>
          <w:t>S</w:t>
        </w:r>
      </w:ins>
      <w:del w:id="766" w:author="Sara Boyes" w:date="2023-05-16T17:24:00Z">
        <w:r w:rsidR="00265748" w:rsidRPr="00EA6FD5" w:rsidDel="009D444F">
          <w:rPr>
            <w:rFonts w:ascii="Times New Roman" w:eastAsia="Times New Roman" w:hAnsi="Times New Roman" w:cs="Times New Roman"/>
            <w:bCs/>
            <w:sz w:val="24"/>
            <w:szCs w:val="24"/>
            <w:rPrChange w:id="767" w:author="Sara Boyes" w:date="2023-05-10T23:20:00Z">
              <w:rPr>
                <w:rFonts w:ascii="Times New Roman" w:eastAsia="Times New Roman" w:hAnsi="Times New Roman" w:cs="Times New Roman"/>
                <w:bCs/>
                <w:sz w:val="24"/>
                <w:szCs w:val="24"/>
                <w:highlight w:val="yellow"/>
              </w:rPr>
            </w:rPrChange>
          </w:rPr>
          <w:delText>s</w:delText>
        </w:r>
      </w:del>
      <w:r w:rsidR="00E908CF" w:rsidRPr="00EA6FD5">
        <w:rPr>
          <w:rFonts w:ascii="Times New Roman" w:eastAsia="Times New Roman" w:hAnsi="Times New Roman" w:cs="Times New Roman"/>
          <w:bCs/>
          <w:sz w:val="24"/>
          <w:szCs w:val="24"/>
        </w:rPr>
        <w:t>ta</w:t>
      </w:r>
      <w:r w:rsidR="00265748" w:rsidRPr="00EA6FD5">
        <w:rPr>
          <w:rFonts w:ascii="Times New Roman" w:eastAsia="Times New Roman" w:hAnsi="Times New Roman" w:cs="Times New Roman"/>
          <w:bCs/>
          <w:sz w:val="24"/>
          <w:szCs w:val="24"/>
        </w:rPr>
        <w:t>te property i</w:t>
      </w:r>
      <w:r w:rsidR="00E908CF" w:rsidRPr="00EA6FD5">
        <w:rPr>
          <w:rFonts w:ascii="Times New Roman" w:eastAsia="Times New Roman" w:hAnsi="Times New Roman" w:cs="Times New Roman"/>
          <w:bCs/>
          <w:sz w:val="24"/>
          <w:szCs w:val="24"/>
        </w:rPr>
        <w:t>ssue</w:t>
      </w:r>
      <w:r w:rsidRPr="00EA6FD5">
        <w:rPr>
          <w:rFonts w:ascii="Times New Roman" w:eastAsia="Times New Roman" w:hAnsi="Times New Roman" w:cs="Times New Roman"/>
          <w:bCs/>
          <w:sz w:val="24"/>
          <w:szCs w:val="24"/>
        </w:rPr>
        <w:t xml:space="preserve">. </w:t>
      </w:r>
      <w:r w:rsidR="00F4696A" w:rsidRPr="00EA6FD5">
        <w:rPr>
          <w:rFonts w:ascii="Times New Roman" w:eastAsia="Times New Roman" w:hAnsi="Times New Roman" w:cs="Times New Roman"/>
          <w:bCs/>
          <w:sz w:val="24"/>
          <w:szCs w:val="24"/>
        </w:rPr>
        <w:t xml:space="preserve">Even the prospect of </w:t>
      </w:r>
      <w:r w:rsidRPr="00EA6FD5">
        <w:rPr>
          <w:rFonts w:ascii="Times New Roman" w:eastAsia="Times New Roman" w:hAnsi="Times New Roman" w:cs="Times New Roman"/>
          <w:bCs/>
          <w:sz w:val="24"/>
          <w:szCs w:val="24"/>
        </w:rPr>
        <w:t xml:space="preserve">such </w:t>
      </w:r>
      <w:r w:rsidR="00F4696A" w:rsidRPr="00EA6FD5">
        <w:rPr>
          <w:rFonts w:ascii="Times New Roman" w:eastAsia="Times New Roman" w:hAnsi="Times New Roman" w:cs="Times New Roman"/>
          <w:bCs/>
          <w:sz w:val="24"/>
          <w:szCs w:val="24"/>
        </w:rPr>
        <w:t xml:space="preserve">an </w:t>
      </w:r>
      <w:r w:rsidRPr="00EA6FD5">
        <w:rPr>
          <w:rFonts w:ascii="Times New Roman" w:eastAsia="Times New Roman" w:hAnsi="Times New Roman" w:cs="Times New Roman"/>
          <w:bCs/>
          <w:sz w:val="24"/>
          <w:szCs w:val="24"/>
        </w:rPr>
        <w:t>initiative</w:t>
      </w:r>
      <w:r w:rsidR="00F4696A" w:rsidRPr="00EA6FD5">
        <w:rPr>
          <w:rFonts w:ascii="Times New Roman" w:eastAsia="Times New Roman" w:hAnsi="Times New Roman" w:cs="Times New Roman"/>
          <w:bCs/>
          <w:sz w:val="24"/>
          <w:szCs w:val="24"/>
        </w:rPr>
        <w:t xml:space="preserve"> has </w:t>
      </w:r>
      <w:r w:rsidR="00E908CF" w:rsidRPr="00EA6FD5">
        <w:rPr>
          <w:rFonts w:ascii="Times New Roman" w:eastAsia="Times New Roman" w:hAnsi="Times New Roman" w:cs="Times New Roman"/>
          <w:bCs/>
          <w:sz w:val="24"/>
          <w:szCs w:val="24"/>
        </w:rPr>
        <w:t xml:space="preserve">been </w:t>
      </w:r>
      <w:r w:rsidR="00F4696A" w:rsidRPr="00EA6FD5">
        <w:rPr>
          <w:rFonts w:ascii="Times New Roman" w:eastAsia="Times New Roman" w:hAnsi="Times New Roman" w:cs="Times New Roman"/>
          <w:bCs/>
          <w:sz w:val="24"/>
          <w:szCs w:val="24"/>
        </w:rPr>
        <w:t xml:space="preserve">met with </w:t>
      </w:r>
      <w:r w:rsidR="00E908CF" w:rsidRPr="00EA6FD5">
        <w:rPr>
          <w:rFonts w:ascii="Times New Roman" w:eastAsia="Times New Roman" w:hAnsi="Times New Roman" w:cs="Times New Roman"/>
          <w:bCs/>
          <w:sz w:val="24"/>
          <w:szCs w:val="24"/>
        </w:rPr>
        <w:t>harsh reactions from political parties</w:t>
      </w:r>
      <w:r w:rsidRPr="00EA6FD5">
        <w:rPr>
          <w:rFonts w:ascii="Times New Roman" w:eastAsia="Times New Roman" w:hAnsi="Times New Roman" w:cs="Times New Roman"/>
          <w:bCs/>
          <w:sz w:val="24"/>
          <w:szCs w:val="24"/>
        </w:rPr>
        <w:t xml:space="preserve"> in </w:t>
      </w:r>
      <w:ins w:id="768" w:author="Sara Boyes" w:date="2023-05-10T19:55:00Z">
        <w:r w:rsidR="00F600E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bCs/>
          <w:sz w:val="24"/>
          <w:szCs w:val="24"/>
        </w:rPr>
        <w:t>Republika Srpska</w:t>
      </w:r>
      <w:r w:rsidR="00E908CF" w:rsidRPr="00EA6FD5">
        <w:rPr>
          <w:rFonts w:ascii="Times New Roman" w:eastAsia="Times New Roman" w:hAnsi="Times New Roman" w:cs="Times New Roman"/>
          <w:bCs/>
          <w:sz w:val="24"/>
          <w:szCs w:val="24"/>
        </w:rPr>
        <w:t xml:space="preserve">, </w:t>
      </w:r>
      <w:ins w:id="769" w:author="Sara Boyes" w:date="2023-05-10T23:20:00Z">
        <w:r w:rsidR="00320E8A" w:rsidRPr="00EA6FD5">
          <w:rPr>
            <w:rFonts w:ascii="Times New Roman" w:eastAsia="Times New Roman" w:hAnsi="Times New Roman" w:cs="Times New Roman"/>
            <w:bCs/>
            <w:sz w:val="24"/>
            <w:szCs w:val="24"/>
          </w:rPr>
          <w:t xml:space="preserve">in </w:t>
        </w:r>
      </w:ins>
      <w:r w:rsidR="00E908CF" w:rsidRPr="00EA6FD5">
        <w:rPr>
          <w:rFonts w:ascii="Times New Roman" w:eastAsia="Times New Roman" w:hAnsi="Times New Roman" w:cs="Times New Roman"/>
          <w:bCs/>
          <w:sz w:val="24"/>
          <w:szCs w:val="24"/>
        </w:rPr>
        <w:t>particular</w:t>
      </w:r>
      <w:del w:id="770" w:author="Sara Boyes" w:date="2023-05-10T23:20:00Z">
        <w:r w:rsidR="00E908CF" w:rsidRPr="00EA6FD5" w:rsidDel="00320E8A">
          <w:rPr>
            <w:rFonts w:ascii="Times New Roman" w:eastAsia="Times New Roman" w:hAnsi="Times New Roman" w:cs="Times New Roman"/>
            <w:bCs/>
            <w:sz w:val="24"/>
            <w:szCs w:val="24"/>
          </w:rPr>
          <w:delText>ly</w:delText>
        </w:r>
      </w:del>
      <w:r w:rsidR="00E908CF" w:rsidRPr="00EA6FD5">
        <w:rPr>
          <w:rFonts w:ascii="Times New Roman" w:eastAsia="Times New Roman" w:hAnsi="Times New Roman" w:cs="Times New Roman"/>
          <w:bCs/>
          <w:sz w:val="24"/>
          <w:szCs w:val="24"/>
        </w:rPr>
        <w:t xml:space="preserve"> the</w:t>
      </w:r>
      <w:r w:rsidR="005152F1" w:rsidRPr="00EA6FD5">
        <w:rPr>
          <w:rFonts w:ascii="Times New Roman" w:eastAsia="Times New Roman" w:hAnsi="Times New Roman" w:cs="Times New Roman"/>
          <w:bCs/>
          <w:sz w:val="24"/>
          <w:szCs w:val="24"/>
        </w:rPr>
        <w:t xml:space="preserve"> </w:t>
      </w:r>
      <w:r w:rsidR="005152F1" w:rsidRPr="00EA6FD5">
        <w:rPr>
          <w:rFonts w:ascii="Times New Roman" w:hAnsi="Times New Roman" w:cs="Times New Roman"/>
          <w:sz w:val="24"/>
          <w:szCs w:val="24"/>
        </w:rPr>
        <w:t>Alliance of Independent Social Democrats (SNSD)</w:t>
      </w:r>
      <w:r w:rsidR="00E908CF" w:rsidRPr="00EA6FD5">
        <w:rPr>
          <w:rFonts w:ascii="Times New Roman" w:eastAsia="Times New Roman" w:hAnsi="Times New Roman" w:cs="Times New Roman"/>
          <w:bCs/>
          <w:sz w:val="24"/>
          <w:szCs w:val="24"/>
        </w:rPr>
        <w:t xml:space="preserve"> and its coalition partners. </w:t>
      </w:r>
      <w:r w:rsidR="00CB570E" w:rsidRPr="00EA6FD5">
        <w:rPr>
          <w:rFonts w:ascii="Times New Roman" w:eastAsia="Times New Roman" w:hAnsi="Times New Roman" w:cs="Times New Roman"/>
          <w:bCs/>
          <w:sz w:val="24"/>
          <w:szCs w:val="24"/>
        </w:rPr>
        <w:t>Their statements</w:t>
      </w:r>
      <w:r w:rsidR="00E908CF" w:rsidRPr="00EA6FD5">
        <w:rPr>
          <w:rFonts w:ascii="Times New Roman" w:eastAsia="Times New Roman" w:hAnsi="Times New Roman" w:cs="Times New Roman"/>
          <w:bCs/>
          <w:sz w:val="24"/>
          <w:szCs w:val="24"/>
        </w:rPr>
        <w:t xml:space="preserve"> </w:t>
      </w:r>
      <w:r w:rsidR="000F31C7" w:rsidRPr="00EA6FD5">
        <w:rPr>
          <w:rFonts w:ascii="Times New Roman" w:eastAsia="Times New Roman" w:hAnsi="Times New Roman" w:cs="Times New Roman"/>
          <w:bCs/>
          <w:sz w:val="24"/>
          <w:szCs w:val="24"/>
        </w:rPr>
        <w:t>claim</w:t>
      </w:r>
      <w:r w:rsidR="00E908CF" w:rsidRPr="00EA6FD5">
        <w:rPr>
          <w:rFonts w:ascii="Times New Roman" w:eastAsia="Times New Roman" w:hAnsi="Times New Roman" w:cs="Times New Roman"/>
          <w:bCs/>
          <w:sz w:val="24"/>
          <w:szCs w:val="24"/>
        </w:rPr>
        <w:t xml:space="preserve"> </w:t>
      </w:r>
      <w:r w:rsidR="00CB570E" w:rsidRPr="00EA6FD5">
        <w:rPr>
          <w:rFonts w:ascii="Times New Roman" w:eastAsia="Times New Roman" w:hAnsi="Times New Roman" w:cs="Times New Roman"/>
          <w:bCs/>
          <w:sz w:val="24"/>
          <w:szCs w:val="24"/>
        </w:rPr>
        <w:t xml:space="preserve">that </w:t>
      </w:r>
      <w:r w:rsidR="00E908CF" w:rsidRPr="00EA6FD5">
        <w:rPr>
          <w:rFonts w:ascii="Times New Roman" w:eastAsia="Times New Roman" w:hAnsi="Times New Roman" w:cs="Times New Roman"/>
          <w:bCs/>
          <w:sz w:val="24"/>
          <w:szCs w:val="24"/>
        </w:rPr>
        <w:t xml:space="preserve">“the issue of </w:t>
      </w:r>
      <w:r w:rsidR="00C94716" w:rsidRPr="00EA6FD5">
        <w:rPr>
          <w:rFonts w:ascii="Times New Roman" w:eastAsia="Times New Roman" w:hAnsi="Times New Roman" w:cs="Times New Roman"/>
          <w:bCs/>
          <w:sz w:val="24"/>
          <w:szCs w:val="24"/>
        </w:rPr>
        <w:t xml:space="preserve">the </w:t>
      </w:r>
      <w:r w:rsidR="00E908CF" w:rsidRPr="00EA6FD5">
        <w:rPr>
          <w:rFonts w:ascii="Times New Roman" w:eastAsia="Times New Roman" w:hAnsi="Times New Roman" w:cs="Times New Roman"/>
          <w:bCs/>
          <w:sz w:val="24"/>
          <w:szCs w:val="24"/>
        </w:rPr>
        <w:t>property was resolved in the Dayton Peace Agreement</w:t>
      </w:r>
      <w:r w:rsidR="00C94716" w:rsidRPr="00EA6FD5">
        <w:rPr>
          <w:rFonts w:ascii="Times New Roman" w:eastAsia="Times New Roman" w:hAnsi="Times New Roman" w:cs="Times New Roman"/>
          <w:bCs/>
          <w:sz w:val="24"/>
          <w:szCs w:val="24"/>
        </w:rPr>
        <w:t>”</w:t>
      </w:r>
      <w:r w:rsidR="00E908CF" w:rsidRPr="00EA6FD5">
        <w:rPr>
          <w:rFonts w:ascii="Times New Roman" w:eastAsia="Times New Roman" w:hAnsi="Times New Roman" w:cs="Times New Roman"/>
          <w:bCs/>
          <w:sz w:val="24"/>
          <w:szCs w:val="24"/>
        </w:rPr>
        <w:t xml:space="preserve"> </w:t>
      </w:r>
      <w:r w:rsidR="00F4696A" w:rsidRPr="00EA6FD5">
        <w:rPr>
          <w:rFonts w:ascii="Times New Roman" w:eastAsia="Times New Roman" w:hAnsi="Times New Roman" w:cs="Times New Roman"/>
          <w:bCs/>
          <w:sz w:val="24"/>
          <w:szCs w:val="24"/>
        </w:rPr>
        <w:t xml:space="preserve">and </w:t>
      </w:r>
      <w:r w:rsidR="00E908CF" w:rsidRPr="00EA6FD5">
        <w:rPr>
          <w:rFonts w:ascii="Times New Roman" w:eastAsia="Times New Roman" w:hAnsi="Times New Roman" w:cs="Times New Roman"/>
          <w:bCs/>
          <w:sz w:val="24"/>
          <w:szCs w:val="24"/>
        </w:rPr>
        <w:t>“R</w:t>
      </w:r>
      <w:r w:rsidR="00F4696A" w:rsidRPr="00EA6FD5">
        <w:rPr>
          <w:rFonts w:ascii="Times New Roman" w:eastAsia="Times New Roman" w:hAnsi="Times New Roman" w:cs="Times New Roman"/>
          <w:bCs/>
          <w:sz w:val="24"/>
          <w:szCs w:val="24"/>
        </w:rPr>
        <w:t xml:space="preserve">epublika </w:t>
      </w:r>
      <w:r w:rsidR="00E908CF" w:rsidRPr="00EA6FD5">
        <w:rPr>
          <w:rFonts w:ascii="Times New Roman" w:eastAsia="Times New Roman" w:hAnsi="Times New Roman" w:cs="Times New Roman"/>
          <w:bCs/>
          <w:sz w:val="24"/>
          <w:szCs w:val="24"/>
        </w:rPr>
        <w:t>S</w:t>
      </w:r>
      <w:r w:rsidR="00F4696A" w:rsidRPr="00EA6FD5">
        <w:rPr>
          <w:rFonts w:ascii="Times New Roman" w:eastAsia="Times New Roman" w:hAnsi="Times New Roman" w:cs="Times New Roman"/>
          <w:bCs/>
          <w:sz w:val="24"/>
          <w:szCs w:val="24"/>
        </w:rPr>
        <w:t>rpska</w:t>
      </w:r>
      <w:r w:rsidR="00E908CF" w:rsidRPr="00EA6FD5">
        <w:rPr>
          <w:rFonts w:ascii="Times New Roman" w:eastAsia="Times New Roman" w:hAnsi="Times New Roman" w:cs="Times New Roman"/>
          <w:bCs/>
          <w:sz w:val="24"/>
          <w:szCs w:val="24"/>
        </w:rPr>
        <w:t xml:space="preserve"> property is untouchable</w:t>
      </w:r>
      <w:r w:rsidR="00F4696A" w:rsidRPr="00EA6FD5">
        <w:rPr>
          <w:rFonts w:ascii="Times New Roman" w:eastAsia="Times New Roman" w:hAnsi="Times New Roman" w:cs="Times New Roman"/>
          <w:bCs/>
          <w:sz w:val="24"/>
          <w:szCs w:val="24"/>
        </w:rPr>
        <w:t>.</w:t>
      </w:r>
      <w:r w:rsidR="00C94716" w:rsidRPr="00EA6FD5">
        <w:rPr>
          <w:rFonts w:ascii="Times New Roman" w:eastAsia="Times New Roman" w:hAnsi="Times New Roman" w:cs="Times New Roman"/>
          <w:bCs/>
          <w:sz w:val="24"/>
          <w:szCs w:val="24"/>
        </w:rPr>
        <w:t>”</w:t>
      </w:r>
      <w:r w:rsidR="00E908CF" w:rsidRPr="00EA6FD5">
        <w:rPr>
          <w:rFonts w:ascii="Times New Roman" w:eastAsia="Times New Roman" w:hAnsi="Times New Roman" w:cs="Times New Roman"/>
          <w:bCs/>
          <w:sz w:val="24"/>
          <w:szCs w:val="24"/>
        </w:rPr>
        <w:t xml:space="preserve"> </w:t>
      </w:r>
      <w:r w:rsidR="00F4696A" w:rsidRPr="00EA6FD5">
        <w:rPr>
          <w:rFonts w:ascii="Times New Roman" w:eastAsia="Times New Roman" w:hAnsi="Times New Roman" w:cs="Times New Roman"/>
          <w:bCs/>
          <w:sz w:val="24"/>
          <w:szCs w:val="24"/>
        </w:rPr>
        <w:t>One statement read,</w:t>
      </w:r>
      <w:r w:rsidR="00E908CF" w:rsidRPr="00EA6FD5">
        <w:rPr>
          <w:rFonts w:ascii="Times New Roman" w:eastAsia="Times New Roman" w:hAnsi="Times New Roman" w:cs="Times New Roman"/>
          <w:bCs/>
          <w:sz w:val="24"/>
          <w:szCs w:val="24"/>
        </w:rPr>
        <w:t xml:space="preserve"> “Do not force our hand</w:t>
      </w:r>
      <w:r w:rsidR="00F4696A" w:rsidRPr="00EA6FD5">
        <w:rPr>
          <w:rFonts w:ascii="Times New Roman" w:eastAsia="Times New Roman" w:hAnsi="Times New Roman" w:cs="Times New Roman"/>
          <w:bCs/>
          <w:sz w:val="24"/>
          <w:szCs w:val="24"/>
        </w:rPr>
        <w:t xml:space="preserve"> – if </w:t>
      </w:r>
      <w:r w:rsidR="00E908CF" w:rsidRPr="00EA6FD5">
        <w:rPr>
          <w:rFonts w:ascii="Times New Roman" w:eastAsia="Times New Roman" w:hAnsi="Times New Roman" w:cs="Times New Roman"/>
          <w:bCs/>
          <w:sz w:val="24"/>
          <w:szCs w:val="24"/>
        </w:rPr>
        <w:t xml:space="preserve">you insist on taking our property, we will take it outside </w:t>
      </w:r>
      <w:r w:rsidR="00F439CE" w:rsidRPr="00EA6FD5">
        <w:rPr>
          <w:rFonts w:ascii="Times New Roman" w:eastAsia="Times New Roman" w:hAnsi="Times New Roman" w:cs="Times New Roman"/>
          <w:bCs/>
          <w:sz w:val="24"/>
          <w:szCs w:val="24"/>
        </w:rPr>
        <w:t>Bosnia and Herzegovina</w:t>
      </w:r>
      <w:r w:rsidR="00E908CF" w:rsidRPr="00EA6FD5">
        <w:rPr>
          <w:rFonts w:ascii="Times New Roman" w:eastAsia="Times New Roman" w:hAnsi="Times New Roman" w:cs="Times New Roman"/>
          <w:bCs/>
          <w:sz w:val="24"/>
          <w:szCs w:val="24"/>
        </w:rPr>
        <w:t>…</w:t>
      </w:r>
      <w:r w:rsidR="00C94716" w:rsidRPr="00EA6FD5">
        <w:rPr>
          <w:rFonts w:ascii="Times New Roman" w:eastAsia="Times New Roman" w:hAnsi="Times New Roman" w:cs="Times New Roman"/>
          <w:bCs/>
          <w:sz w:val="24"/>
          <w:szCs w:val="24"/>
        </w:rPr>
        <w:t>.</w:t>
      </w:r>
      <w:r w:rsidR="00E908CF" w:rsidRPr="00EA6FD5">
        <w:rPr>
          <w:rFonts w:ascii="Times New Roman" w:eastAsia="Times New Roman" w:hAnsi="Times New Roman" w:cs="Times New Roman"/>
          <w:bCs/>
          <w:sz w:val="24"/>
          <w:szCs w:val="24"/>
        </w:rPr>
        <w:t>”</w:t>
      </w:r>
      <w:ins w:id="771" w:author="Sara Boyes" w:date="2023-05-10T23:22:00Z">
        <w:r w:rsidR="00320E8A" w:rsidRPr="00EA6FD5">
          <w:rPr>
            <w:rFonts w:ascii="Times New Roman" w:eastAsia="Times New Roman" w:hAnsi="Times New Roman" w:cs="Times New Roman"/>
            <w:bCs/>
            <w:sz w:val="24"/>
            <w:szCs w:val="24"/>
          </w:rPr>
          <w:t>.</w:t>
        </w:r>
      </w:ins>
      <w:r w:rsidR="00E908CF" w:rsidRPr="00EA6FD5">
        <w:rPr>
          <w:rFonts w:ascii="Times New Roman" w:eastAsia="Times New Roman" w:hAnsi="Times New Roman" w:cs="Times New Roman"/>
          <w:bCs/>
          <w:sz w:val="24"/>
          <w:szCs w:val="24"/>
        </w:rPr>
        <w:t xml:space="preserve"> On 16 March 2023, at </w:t>
      </w:r>
      <w:r w:rsidR="00F439CE" w:rsidRPr="00EA6FD5">
        <w:rPr>
          <w:rFonts w:ascii="Times New Roman" w:eastAsia="Times New Roman" w:hAnsi="Times New Roman" w:cs="Times New Roman"/>
          <w:bCs/>
          <w:sz w:val="24"/>
          <w:szCs w:val="24"/>
        </w:rPr>
        <w:t xml:space="preserve">a </w:t>
      </w:r>
      <w:r w:rsidR="00E908CF" w:rsidRPr="00EA6FD5">
        <w:rPr>
          <w:rFonts w:ascii="Times New Roman" w:eastAsia="Times New Roman" w:hAnsi="Times New Roman" w:cs="Times New Roman"/>
          <w:bCs/>
          <w:sz w:val="24"/>
          <w:szCs w:val="24"/>
        </w:rPr>
        <w:t>press conference</w:t>
      </w:r>
      <w:r w:rsidR="00C94716" w:rsidRPr="00EA6FD5">
        <w:rPr>
          <w:rFonts w:ascii="Times New Roman" w:eastAsia="Times New Roman" w:hAnsi="Times New Roman" w:cs="Times New Roman"/>
          <w:bCs/>
          <w:sz w:val="24"/>
          <w:szCs w:val="24"/>
        </w:rPr>
        <w:t>,</w:t>
      </w:r>
      <w:r w:rsidR="00E908CF" w:rsidRPr="00EA6FD5">
        <w:rPr>
          <w:rFonts w:ascii="Times New Roman" w:eastAsia="Times New Roman" w:hAnsi="Times New Roman" w:cs="Times New Roman"/>
          <w:bCs/>
          <w:sz w:val="24"/>
          <w:szCs w:val="24"/>
        </w:rPr>
        <w:t xml:space="preserve"> </w:t>
      </w:r>
      <w:ins w:id="772" w:author="Sara Boyes" w:date="2023-05-10T20:19:00Z">
        <w:r w:rsidR="00A76E83" w:rsidRPr="00EA6FD5">
          <w:rPr>
            <w:rFonts w:ascii="Times New Roman" w:hAnsi="Times New Roman" w:cs="Times New Roman"/>
            <w:sz w:val="24"/>
            <w:szCs w:val="24"/>
          </w:rPr>
          <w:t xml:space="preserve">Mr. </w:t>
        </w:r>
      </w:ins>
      <w:r w:rsidR="00E908CF" w:rsidRPr="00EA6FD5">
        <w:rPr>
          <w:rFonts w:ascii="Times New Roman" w:eastAsia="Times New Roman" w:hAnsi="Times New Roman" w:cs="Times New Roman"/>
          <w:bCs/>
          <w:sz w:val="24"/>
          <w:szCs w:val="24"/>
        </w:rPr>
        <w:t>Dodik stated</w:t>
      </w:r>
      <w:r w:rsidR="00F4696A" w:rsidRPr="00EA6FD5">
        <w:rPr>
          <w:rFonts w:ascii="Times New Roman" w:eastAsia="Times New Roman" w:hAnsi="Times New Roman" w:cs="Times New Roman"/>
          <w:bCs/>
          <w:sz w:val="24"/>
          <w:szCs w:val="24"/>
        </w:rPr>
        <w:t xml:space="preserve">, </w:t>
      </w:r>
      <w:r w:rsidR="00E908CF" w:rsidRPr="00EA6FD5">
        <w:rPr>
          <w:rFonts w:ascii="Times New Roman" w:eastAsia="Times New Roman" w:hAnsi="Times New Roman" w:cs="Times New Roman"/>
          <w:bCs/>
          <w:sz w:val="24"/>
          <w:szCs w:val="24"/>
        </w:rPr>
        <w:t xml:space="preserve">“They won’t get the property. If the High Representative would make some property law at the level of </w:t>
      </w:r>
      <w:r w:rsidR="00F439CE" w:rsidRPr="00EA6FD5">
        <w:rPr>
          <w:rFonts w:ascii="Times New Roman" w:eastAsia="Times New Roman" w:hAnsi="Times New Roman" w:cs="Times New Roman"/>
          <w:bCs/>
          <w:sz w:val="24"/>
          <w:szCs w:val="24"/>
        </w:rPr>
        <w:t>Bosnia and Herzegovina</w:t>
      </w:r>
      <w:r w:rsidR="00E908CF" w:rsidRPr="00EA6FD5">
        <w:rPr>
          <w:rFonts w:ascii="Times New Roman" w:eastAsia="Times New Roman" w:hAnsi="Times New Roman" w:cs="Times New Roman"/>
          <w:bCs/>
          <w:sz w:val="24"/>
          <w:szCs w:val="24"/>
        </w:rPr>
        <w:t xml:space="preserve">, he would immediately seal the decision on </w:t>
      </w:r>
      <w:r w:rsidR="00C94716" w:rsidRPr="00EA6FD5">
        <w:rPr>
          <w:rFonts w:ascii="Times New Roman" w:eastAsia="Times New Roman" w:hAnsi="Times New Roman" w:cs="Times New Roman"/>
          <w:bCs/>
          <w:sz w:val="24"/>
          <w:szCs w:val="24"/>
        </w:rPr>
        <w:t xml:space="preserve">the </w:t>
      </w:r>
      <w:r w:rsidR="00E908CF" w:rsidRPr="00EA6FD5">
        <w:rPr>
          <w:rFonts w:ascii="Times New Roman" w:eastAsia="Times New Roman" w:hAnsi="Times New Roman" w:cs="Times New Roman"/>
          <w:bCs/>
          <w:sz w:val="24"/>
          <w:szCs w:val="24"/>
        </w:rPr>
        <w:t xml:space="preserve">secession of </w:t>
      </w:r>
      <w:r w:rsidR="00F439CE" w:rsidRPr="00EA6FD5">
        <w:rPr>
          <w:rFonts w:ascii="Times New Roman" w:eastAsia="Times New Roman" w:hAnsi="Times New Roman" w:cs="Times New Roman"/>
          <w:bCs/>
          <w:sz w:val="24"/>
          <w:szCs w:val="24"/>
        </w:rPr>
        <w:t>Republika Srpska</w:t>
      </w:r>
      <w:r w:rsidR="00E908CF" w:rsidRPr="00EA6FD5">
        <w:rPr>
          <w:rFonts w:ascii="Times New Roman" w:eastAsia="Times New Roman" w:hAnsi="Times New Roman" w:cs="Times New Roman"/>
          <w:bCs/>
          <w:sz w:val="24"/>
          <w:szCs w:val="24"/>
        </w:rPr>
        <w:t xml:space="preserve">. </w:t>
      </w:r>
      <w:r w:rsidR="00F439CE" w:rsidRPr="00EA6FD5">
        <w:rPr>
          <w:rFonts w:ascii="Times New Roman" w:eastAsia="Times New Roman" w:hAnsi="Times New Roman" w:cs="Times New Roman"/>
          <w:bCs/>
          <w:sz w:val="24"/>
          <w:szCs w:val="24"/>
        </w:rPr>
        <w:t xml:space="preserve">A </w:t>
      </w:r>
      <w:r w:rsidR="00E908CF" w:rsidRPr="00EA6FD5">
        <w:rPr>
          <w:rFonts w:ascii="Times New Roman" w:eastAsia="Times New Roman" w:hAnsi="Times New Roman" w:cs="Times New Roman"/>
          <w:bCs/>
          <w:sz w:val="24"/>
          <w:szCs w:val="24"/>
        </w:rPr>
        <w:t xml:space="preserve">session </w:t>
      </w:r>
      <w:r w:rsidR="00F439CE" w:rsidRPr="00EA6FD5">
        <w:rPr>
          <w:rFonts w:ascii="Times New Roman" w:eastAsia="Times New Roman" w:hAnsi="Times New Roman" w:cs="Times New Roman"/>
          <w:bCs/>
          <w:sz w:val="24"/>
          <w:szCs w:val="24"/>
        </w:rPr>
        <w:t xml:space="preserve">of the Republika Srpska National Assembly </w:t>
      </w:r>
      <w:r w:rsidR="00E908CF" w:rsidRPr="00EA6FD5">
        <w:rPr>
          <w:rFonts w:ascii="Times New Roman" w:eastAsia="Times New Roman" w:hAnsi="Times New Roman" w:cs="Times New Roman"/>
          <w:bCs/>
          <w:sz w:val="24"/>
          <w:szCs w:val="24"/>
        </w:rPr>
        <w:t>would take place that very instant</w:t>
      </w:r>
      <w:r w:rsidR="00C94716" w:rsidRPr="00EA6FD5">
        <w:rPr>
          <w:rFonts w:ascii="Times New Roman" w:eastAsia="Times New Roman" w:hAnsi="Times New Roman" w:cs="Times New Roman"/>
          <w:bCs/>
          <w:sz w:val="24"/>
          <w:szCs w:val="24"/>
        </w:rPr>
        <w:t>,</w:t>
      </w:r>
      <w:r w:rsidR="00E908CF" w:rsidRPr="00EA6FD5">
        <w:rPr>
          <w:rFonts w:ascii="Times New Roman" w:eastAsia="Times New Roman" w:hAnsi="Times New Roman" w:cs="Times New Roman"/>
          <w:bCs/>
          <w:sz w:val="24"/>
          <w:szCs w:val="24"/>
        </w:rPr>
        <w:t xml:space="preserve"> and I would propose </w:t>
      </w:r>
      <w:r w:rsidRPr="00EA6FD5">
        <w:rPr>
          <w:rFonts w:ascii="Times New Roman" w:eastAsia="Times New Roman" w:hAnsi="Times New Roman" w:cs="Times New Roman"/>
          <w:bCs/>
          <w:sz w:val="24"/>
          <w:szCs w:val="24"/>
        </w:rPr>
        <w:t xml:space="preserve">a </w:t>
      </w:r>
      <w:r w:rsidR="00E908CF" w:rsidRPr="00EA6FD5">
        <w:rPr>
          <w:rFonts w:ascii="Times New Roman" w:eastAsia="Times New Roman" w:hAnsi="Times New Roman" w:cs="Times New Roman"/>
          <w:bCs/>
          <w:sz w:val="24"/>
          <w:szCs w:val="24"/>
        </w:rPr>
        <w:t xml:space="preserve">decision to leave </w:t>
      </w:r>
      <w:r w:rsidR="00F439CE" w:rsidRPr="00EA6FD5">
        <w:rPr>
          <w:rFonts w:ascii="Times New Roman" w:eastAsia="Times New Roman" w:hAnsi="Times New Roman" w:cs="Times New Roman"/>
          <w:bCs/>
          <w:sz w:val="24"/>
          <w:szCs w:val="24"/>
        </w:rPr>
        <w:t>Bosnia and Herzegovina</w:t>
      </w:r>
      <w:r w:rsidRPr="00EA6FD5">
        <w:rPr>
          <w:rFonts w:ascii="Times New Roman" w:eastAsia="Times New Roman" w:hAnsi="Times New Roman" w:cs="Times New Roman"/>
          <w:bCs/>
          <w:sz w:val="24"/>
          <w:szCs w:val="24"/>
        </w:rPr>
        <w:t>.</w:t>
      </w:r>
      <w:r w:rsidR="00E908CF" w:rsidRPr="00EA6FD5">
        <w:rPr>
          <w:rFonts w:ascii="Times New Roman" w:eastAsia="Times New Roman" w:hAnsi="Times New Roman" w:cs="Times New Roman"/>
          <w:bCs/>
          <w:sz w:val="24"/>
          <w:szCs w:val="24"/>
        </w:rPr>
        <w:t>”</w:t>
      </w:r>
    </w:p>
    <w:p w14:paraId="062A5880" w14:textId="1A53E48A" w:rsidR="00265748" w:rsidRPr="00EA6FD5" w:rsidRDefault="00390FEF" w:rsidP="00265748">
      <w:pPr>
        <w:pStyle w:val="ListParagraph"/>
        <w:spacing w:before="240"/>
        <w:ind w:left="360"/>
        <w:contextualSpacing w:val="0"/>
        <w:jc w:val="both"/>
        <w:rPr>
          <w:rFonts w:ascii="Times New Roman" w:hAnsi="Times New Roman" w:cs="Times New Roman"/>
          <w:i/>
          <w:iCs/>
          <w:sz w:val="24"/>
          <w:szCs w:val="24"/>
        </w:rPr>
      </w:pPr>
      <w:r w:rsidRPr="00EA6FD5">
        <w:rPr>
          <w:rFonts w:ascii="Times New Roman" w:eastAsia="Times New Roman" w:hAnsi="Times New Roman" w:cs="Times New Roman"/>
          <w:i/>
          <w:iCs/>
          <w:sz w:val="24"/>
          <w:szCs w:val="24"/>
        </w:rPr>
        <w:t>Completion of the Br</w:t>
      </w:r>
      <w:r w:rsidR="001A0227" w:rsidRPr="00EA6FD5">
        <w:rPr>
          <w:rFonts w:ascii="Times New Roman" w:eastAsia="Times New Roman" w:hAnsi="Times New Roman" w:cs="Times New Roman"/>
          <w:i/>
          <w:iCs/>
          <w:sz w:val="24"/>
          <w:szCs w:val="24"/>
        </w:rPr>
        <w:t>č</w:t>
      </w:r>
      <w:r w:rsidRPr="00EA6FD5">
        <w:rPr>
          <w:rFonts w:ascii="Times New Roman" w:eastAsia="Times New Roman" w:hAnsi="Times New Roman" w:cs="Times New Roman"/>
          <w:i/>
          <w:iCs/>
          <w:sz w:val="24"/>
          <w:szCs w:val="24"/>
        </w:rPr>
        <w:t xml:space="preserve">ko </w:t>
      </w:r>
      <w:r w:rsidR="00265748" w:rsidRPr="00EA6FD5">
        <w:rPr>
          <w:rFonts w:ascii="Times New Roman" w:eastAsia="Times New Roman" w:hAnsi="Times New Roman" w:cs="Times New Roman"/>
          <w:i/>
          <w:iCs/>
          <w:sz w:val="24"/>
          <w:szCs w:val="24"/>
        </w:rPr>
        <w:t xml:space="preserve">Final </w:t>
      </w:r>
      <w:r w:rsidRPr="00EA6FD5">
        <w:rPr>
          <w:rFonts w:ascii="Times New Roman" w:eastAsia="Times New Roman" w:hAnsi="Times New Roman" w:cs="Times New Roman"/>
          <w:i/>
          <w:iCs/>
          <w:sz w:val="24"/>
          <w:szCs w:val="24"/>
        </w:rPr>
        <w:t>Award</w:t>
      </w:r>
    </w:p>
    <w:p w14:paraId="2191D568" w14:textId="25DDA21A" w:rsidR="00873F15" w:rsidRPr="00EA6FD5" w:rsidRDefault="00F613F3" w:rsidP="00873F15">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In this reporting period, the</w:t>
      </w:r>
      <w:r w:rsidR="00F4696A" w:rsidRPr="00EA6FD5">
        <w:rPr>
          <w:rFonts w:ascii="Times New Roman" w:eastAsia="Times New Roman" w:hAnsi="Times New Roman" w:cs="Times New Roman"/>
          <w:bCs/>
          <w:sz w:val="24"/>
          <w:szCs w:val="24"/>
        </w:rPr>
        <w:t xml:space="preserve"> </w:t>
      </w:r>
      <w:ins w:id="773" w:author="Sara Boyes" w:date="2023-05-16T14:42:00Z">
        <w:r w:rsidR="00C127E4" w:rsidRPr="00EA6FD5">
          <w:rPr>
            <w:rFonts w:ascii="Times New Roman" w:eastAsia="Times New Roman" w:hAnsi="Times New Roman" w:cs="Times New Roman"/>
            <w:bCs/>
            <w:sz w:val="24"/>
            <w:szCs w:val="24"/>
          </w:rPr>
          <w:t>focus of the institutions</w:t>
        </w:r>
      </w:ins>
      <w:ins w:id="774" w:author="Sara Boyes" w:date="2023-05-16T14:43:00Z">
        <w:r w:rsidR="00C127E4" w:rsidRPr="00EA6FD5">
          <w:rPr>
            <w:rFonts w:ascii="Times New Roman" w:eastAsia="Times New Roman" w:hAnsi="Times New Roman" w:cs="Times New Roman"/>
            <w:bCs/>
            <w:sz w:val="24"/>
            <w:szCs w:val="24"/>
          </w:rPr>
          <w:t xml:space="preserve"> of</w:t>
        </w:r>
      </w:ins>
      <w:ins w:id="775" w:author="Sara Boyes" w:date="2023-05-16T14:42:00Z">
        <w:r w:rsidR="00C127E4" w:rsidRPr="00EA6FD5">
          <w:rPr>
            <w:rFonts w:ascii="Times New Roman" w:eastAsia="Times New Roman" w:hAnsi="Times New Roman" w:cs="Times New Roman"/>
            <w:bCs/>
            <w:sz w:val="24"/>
            <w:szCs w:val="24"/>
          </w:rPr>
          <w:t xml:space="preserve"> </w:t>
        </w:r>
      </w:ins>
      <w:r w:rsidR="00F4696A" w:rsidRPr="00EA6FD5">
        <w:rPr>
          <w:rFonts w:ascii="Times New Roman" w:eastAsia="Times New Roman" w:hAnsi="Times New Roman" w:cs="Times New Roman"/>
          <w:bCs/>
          <w:sz w:val="24"/>
          <w:szCs w:val="24"/>
        </w:rPr>
        <w:t xml:space="preserve">Brčko District </w:t>
      </w:r>
      <w:del w:id="776" w:author="Sara Boyes" w:date="2023-05-10T23:28:00Z">
        <w:r w:rsidR="00F4696A" w:rsidRPr="00EA6FD5" w:rsidDel="008105A3">
          <w:rPr>
            <w:rFonts w:ascii="Times New Roman" w:eastAsia="Times New Roman" w:hAnsi="Times New Roman" w:cs="Times New Roman"/>
            <w:bCs/>
            <w:sz w:val="24"/>
            <w:szCs w:val="24"/>
          </w:rPr>
          <w:delText>I</w:delText>
        </w:r>
      </w:del>
      <w:del w:id="777" w:author="Sara Boyes" w:date="2023-05-16T14:42:00Z">
        <w:r w:rsidR="00F4696A" w:rsidRPr="00EA6FD5" w:rsidDel="00C127E4">
          <w:rPr>
            <w:rFonts w:ascii="Times New Roman" w:eastAsia="Times New Roman" w:hAnsi="Times New Roman" w:cs="Times New Roman"/>
            <w:bCs/>
            <w:sz w:val="24"/>
            <w:szCs w:val="24"/>
          </w:rPr>
          <w:delText>nstitutions’</w:delText>
        </w:r>
        <w:r w:rsidRPr="00EA6FD5" w:rsidDel="00C127E4">
          <w:rPr>
            <w:rFonts w:ascii="Times New Roman" w:eastAsia="Times New Roman" w:hAnsi="Times New Roman" w:cs="Times New Roman"/>
            <w:bCs/>
            <w:sz w:val="24"/>
            <w:szCs w:val="24"/>
          </w:rPr>
          <w:delText xml:space="preserve"> focus </w:delText>
        </w:r>
      </w:del>
      <w:r w:rsidRPr="00EA6FD5">
        <w:rPr>
          <w:rFonts w:ascii="Times New Roman" w:eastAsia="Times New Roman" w:hAnsi="Times New Roman" w:cs="Times New Roman"/>
          <w:bCs/>
          <w:sz w:val="24"/>
          <w:szCs w:val="24"/>
        </w:rPr>
        <w:t>remained on reforms promoting fiscal discipline and transparency in spending public resources, infrastructure development</w:t>
      </w:r>
      <w:del w:id="778" w:author="Sara Boyes" w:date="2023-05-10T23:28:00Z">
        <w:r w:rsidR="00C94716" w:rsidRPr="00EA6FD5" w:rsidDel="008105A3">
          <w:rPr>
            <w:rFonts w:ascii="Times New Roman" w:eastAsia="Times New Roman" w:hAnsi="Times New Roman" w:cs="Times New Roman"/>
            <w:bCs/>
            <w:sz w:val="24"/>
            <w:szCs w:val="24"/>
          </w:rPr>
          <w:delText>,</w:delText>
        </w:r>
      </w:del>
      <w:r w:rsidRPr="00EA6FD5">
        <w:rPr>
          <w:rFonts w:ascii="Times New Roman" w:eastAsia="Times New Roman" w:hAnsi="Times New Roman" w:cs="Times New Roman"/>
          <w:bCs/>
          <w:sz w:val="24"/>
          <w:szCs w:val="24"/>
        </w:rPr>
        <w:t xml:space="preserve"> and economic growth</w:t>
      </w:r>
      <w:r w:rsidR="00F4696A" w:rsidRPr="00EA6FD5">
        <w:rPr>
          <w:rFonts w:ascii="Times New Roman" w:eastAsia="Times New Roman" w:hAnsi="Times New Roman" w:cs="Times New Roman"/>
          <w:bCs/>
          <w:sz w:val="24"/>
          <w:szCs w:val="24"/>
        </w:rPr>
        <w:t>. Brčko District also aimed to strengthen</w:t>
      </w:r>
      <w:r w:rsidRPr="00EA6FD5">
        <w:rPr>
          <w:rFonts w:ascii="Times New Roman" w:eastAsia="Times New Roman" w:hAnsi="Times New Roman" w:cs="Times New Roman"/>
          <w:bCs/>
          <w:sz w:val="24"/>
          <w:szCs w:val="24"/>
        </w:rPr>
        <w:t xml:space="preserve"> the accountability of public companies</w:t>
      </w:r>
      <w:del w:id="779" w:author="Sara Boyes" w:date="2023-05-10T23:29:00Z">
        <w:r w:rsidRPr="00EA6FD5" w:rsidDel="003477D2">
          <w:rPr>
            <w:rFonts w:ascii="Times New Roman" w:eastAsia="Times New Roman" w:hAnsi="Times New Roman" w:cs="Times New Roman"/>
            <w:bCs/>
            <w:sz w:val="24"/>
            <w:szCs w:val="24"/>
          </w:rPr>
          <w:delText>,</w:delText>
        </w:r>
      </w:del>
      <w:ins w:id="780" w:author="Sara Boyes" w:date="2023-05-10T23:29:00Z">
        <w:r w:rsidR="003477D2" w:rsidRPr="00EA6FD5">
          <w:rPr>
            <w:rFonts w:ascii="Times New Roman" w:eastAsia="Times New Roman" w:hAnsi="Times New Roman" w:cs="Times New Roman"/>
            <w:bCs/>
            <w:sz w:val="24"/>
            <w:szCs w:val="24"/>
          </w:rPr>
          <w:t xml:space="preserve"> and</w:t>
        </w:r>
      </w:ins>
      <w:r w:rsidRPr="00EA6FD5">
        <w:rPr>
          <w:rFonts w:ascii="Times New Roman" w:eastAsia="Times New Roman" w:hAnsi="Times New Roman" w:cs="Times New Roman"/>
          <w:bCs/>
          <w:sz w:val="24"/>
          <w:szCs w:val="24"/>
        </w:rPr>
        <w:t xml:space="preserve"> anti-corruption measures</w:t>
      </w:r>
      <w:del w:id="781" w:author="Sara Boyes" w:date="2023-05-10T23:29:00Z">
        <w:r w:rsidR="00C94716" w:rsidRPr="00EA6FD5" w:rsidDel="003477D2">
          <w:rPr>
            <w:rFonts w:ascii="Times New Roman" w:eastAsia="Times New Roman" w:hAnsi="Times New Roman" w:cs="Times New Roman"/>
            <w:bCs/>
            <w:sz w:val="24"/>
            <w:szCs w:val="24"/>
          </w:rPr>
          <w:delText>,</w:delText>
        </w:r>
      </w:del>
      <w:r w:rsidRPr="00EA6FD5">
        <w:rPr>
          <w:rFonts w:ascii="Times New Roman" w:eastAsia="Times New Roman" w:hAnsi="Times New Roman" w:cs="Times New Roman"/>
          <w:bCs/>
          <w:sz w:val="24"/>
          <w:szCs w:val="24"/>
        </w:rPr>
        <w:t xml:space="preserve"> and </w:t>
      </w:r>
      <w:r w:rsidR="00F4696A" w:rsidRPr="00EA6FD5">
        <w:rPr>
          <w:rFonts w:ascii="Times New Roman" w:eastAsia="Times New Roman" w:hAnsi="Times New Roman" w:cs="Times New Roman"/>
          <w:bCs/>
          <w:sz w:val="24"/>
          <w:szCs w:val="24"/>
        </w:rPr>
        <w:t>launch</w:t>
      </w:r>
      <w:r w:rsidRPr="00EA6FD5">
        <w:rPr>
          <w:rFonts w:ascii="Times New Roman" w:eastAsia="Times New Roman" w:hAnsi="Times New Roman" w:cs="Times New Roman"/>
          <w:bCs/>
          <w:sz w:val="24"/>
          <w:szCs w:val="24"/>
        </w:rPr>
        <w:t xml:space="preserve"> public administration reform.</w:t>
      </w:r>
    </w:p>
    <w:p w14:paraId="72B4C561" w14:textId="1AD5A024" w:rsidR="00873F15" w:rsidRPr="00EA6FD5" w:rsidRDefault="001901BB" w:rsidP="00873F15">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In the Br</w:t>
      </w:r>
      <w:r w:rsidR="001A0227" w:rsidRPr="00EA6FD5">
        <w:rPr>
          <w:rFonts w:ascii="Times New Roman" w:eastAsia="Times New Roman" w:hAnsi="Times New Roman" w:cs="Times New Roman"/>
          <w:bCs/>
          <w:sz w:val="24"/>
          <w:szCs w:val="24"/>
        </w:rPr>
        <w:t>č</w:t>
      </w:r>
      <w:r w:rsidRPr="00EA6FD5">
        <w:rPr>
          <w:rFonts w:ascii="Times New Roman" w:eastAsia="Times New Roman" w:hAnsi="Times New Roman" w:cs="Times New Roman"/>
          <w:bCs/>
          <w:sz w:val="24"/>
          <w:szCs w:val="24"/>
        </w:rPr>
        <w:t xml:space="preserve">ko District Assembly, </w:t>
      </w:r>
      <w:r w:rsidR="00F613F3" w:rsidRPr="00EA6FD5">
        <w:rPr>
          <w:rFonts w:ascii="Times New Roman" w:eastAsia="Times New Roman" w:hAnsi="Times New Roman" w:cs="Times New Roman"/>
          <w:bCs/>
          <w:sz w:val="24"/>
          <w:szCs w:val="24"/>
        </w:rPr>
        <w:t xml:space="preserve">a new bloc of political parties representing </w:t>
      </w:r>
      <w:r w:rsidR="00832791" w:rsidRPr="00EA6FD5">
        <w:rPr>
          <w:rFonts w:ascii="Times New Roman" w:eastAsia="Times New Roman" w:hAnsi="Times New Roman" w:cs="Times New Roman"/>
          <w:bCs/>
          <w:sz w:val="24"/>
          <w:szCs w:val="24"/>
        </w:rPr>
        <w:t xml:space="preserve">the </w:t>
      </w:r>
      <w:r w:rsidR="00F613F3" w:rsidRPr="00EA6FD5">
        <w:rPr>
          <w:rFonts w:ascii="Times New Roman" w:eastAsia="Times New Roman" w:hAnsi="Times New Roman" w:cs="Times New Roman"/>
          <w:bCs/>
          <w:sz w:val="24"/>
          <w:szCs w:val="24"/>
        </w:rPr>
        <w:t>Bosniak people</w:t>
      </w:r>
      <w:r w:rsidR="00C54130" w:rsidRPr="00EA6FD5">
        <w:rPr>
          <w:rFonts w:ascii="Times New Roman" w:eastAsia="Times New Roman" w:hAnsi="Times New Roman" w:cs="Times New Roman"/>
          <w:bCs/>
          <w:sz w:val="24"/>
          <w:szCs w:val="24"/>
        </w:rPr>
        <w:t xml:space="preserve"> was formed, resembling </w:t>
      </w:r>
      <w:r w:rsidRPr="00EA6FD5">
        <w:rPr>
          <w:rFonts w:ascii="Times New Roman" w:eastAsia="Times New Roman" w:hAnsi="Times New Roman" w:cs="Times New Roman"/>
          <w:bCs/>
          <w:sz w:val="24"/>
          <w:szCs w:val="24"/>
        </w:rPr>
        <w:t xml:space="preserve">the new political coalition </w:t>
      </w:r>
      <w:r w:rsidR="00F613F3" w:rsidRPr="00EA6FD5">
        <w:rPr>
          <w:rFonts w:ascii="Times New Roman" w:eastAsia="Times New Roman" w:hAnsi="Times New Roman" w:cs="Times New Roman"/>
          <w:bCs/>
          <w:sz w:val="24"/>
          <w:szCs w:val="24"/>
        </w:rPr>
        <w:t xml:space="preserve">at the </w:t>
      </w:r>
      <w:r w:rsidR="00E05D45" w:rsidRPr="00EA6FD5">
        <w:rPr>
          <w:rFonts w:ascii="Times New Roman" w:eastAsia="Times New Roman" w:hAnsi="Times New Roman" w:cs="Times New Roman"/>
          <w:bCs/>
          <w:sz w:val="24"/>
          <w:szCs w:val="24"/>
        </w:rPr>
        <w:t xml:space="preserve">Federation </w:t>
      </w:r>
      <w:r w:rsidR="00F613F3" w:rsidRPr="00EA6FD5">
        <w:rPr>
          <w:rFonts w:ascii="Times New Roman" w:eastAsia="Times New Roman" w:hAnsi="Times New Roman" w:cs="Times New Roman"/>
          <w:bCs/>
          <w:sz w:val="24"/>
          <w:szCs w:val="24"/>
        </w:rPr>
        <w:t>level</w:t>
      </w:r>
      <w:r w:rsidRPr="00EA6FD5">
        <w:rPr>
          <w:rFonts w:ascii="Times New Roman" w:eastAsia="Times New Roman" w:hAnsi="Times New Roman" w:cs="Times New Roman"/>
          <w:bCs/>
          <w:sz w:val="24"/>
          <w:szCs w:val="24"/>
        </w:rPr>
        <w:t xml:space="preserve">. </w:t>
      </w:r>
      <w:r w:rsidR="00E05D45" w:rsidRPr="00EA6FD5">
        <w:rPr>
          <w:rFonts w:ascii="Times New Roman" w:eastAsia="Times New Roman" w:hAnsi="Times New Roman" w:cs="Times New Roman"/>
          <w:bCs/>
          <w:sz w:val="24"/>
          <w:szCs w:val="24"/>
        </w:rPr>
        <w:t xml:space="preserve">After </w:t>
      </w:r>
      <w:r w:rsidR="00832791" w:rsidRPr="00EA6FD5">
        <w:rPr>
          <w:rFonts w:ascii="Times New Roman" w:eastAsia="Times New Roman" w:hAnsi="Times New Roman" w:cs="Times New Roman"/>
          <w:bCs/>
          <w:sz w:val="24"/>
          <w:szCs w:val="24"/>
        </w:rPr>
        <w:t xml:space="preserve">two weeks of negotiations, </w:t>
      </w:r>
      <w:r w:rsidR="00E05D45" w:rsidRPr="00EA6FD5">
        <w:rPr>
          <w:rFonts w:ascii="Times New Roman" w:eastAsia="Times New Roman" w:hAnsi="Times New Roman" w:cs="Times New Roman"/>
          <w:bCs/>
          <w:sz w:val="24"/>
          <w:szCs w:val="24"/>
        </w:rPr>
        <w:t xml:space="preserve">a </w:t>
      </w:r>
      <w:r w:rsidR="00C54130" w:rsidRPr="00EA6FD5">
        <w:rPr>
          <w:rFonts w:ascii="Times New Roman" w:eastAsia="Times New Roman" w:hAnsi="Times New Roman" w:cs="Times New Roman"/>
          <w:bCs/>
          <w:sz w:val="24"/>
          <w:szCs w:val="24"/>
        </w:rPr>
        <w:t xml:space="preserve">new ruling coalition emerged, </w:t>
      </w:r>
      <w:r w:rsidR="00E05D45" w:rsidRPr="00EA6FD5">
        <w:rPr>
          <w:rFonts w:ascii="Times New Roman" w:eastAsia="Times New Roman" w:hAnsi="Times New Roman" w:cs="Times New Roman"/>
          <w:bCs/>
          <w:sz w:val="24"/>
          <w:szCs w:val="24"/>
        </w:rPr>
        <w:t xml:space="preserve">which included </w:t>
      </w:r>
      <w:r w:rsidR="001A0227" w:rsidRPr="00EA6FD5">
        <w:rPr>
          <w:rFonts w:ascii="Times New Roman" w:eastAsia="Times New Roman" w:hAnsi="Times New Roman" w:cs="Times New Roman"/>
          <w:bCs/>
          <w:sz w:val="24"/>
          <w:szCs w:val="24"/>
        </w:rPr>
        <w:t xml:space="preserve">The Union for a Better Future of </w:t>
      </w:r>
      <w:del w:id="782" w:author="Sara Boyes" w:date="2023-05-08T17:26:00Z">
        <w:r w:rsidR="001A0227" w:rsidRPr="00EA6FD5" w:rsidDel="007F0D33">
          <w:rPr>
            <w:rFonts w:ascii="Times New Roman" w:eastAsia="Times New Roman" w:hAnsi="Times New Roman" w:cs="Times New Roman"/>
            <w:bCs/>
            <w:sz w:val="24"/>
            <w:szCs w:val="24"/>
          </w:rPr>
          <w:delText>BiH</w:delText>
        </w:r>
      </w:del>
      <w:ins w:id="783" w:author="Sara Boyes" w:date="2023-05-08T17:26:00Z">
        <w:r w:rsidR="007F0D33" w:rsidRPr="00EA6FD5">
          <w:rPr>
            <w:rFonts w:ascii="Times New Roman" w:eastAsia="Times New Roman" w:hAnsi="Times New Roman" w:cs="Times New Roman"/>
            <w:bCs/>
            <w:sz w:val="24"/>
            <w:szCs w:val="24"/>
          </w:rPr>
          <w:t>Bosnia and Herzegovina</w:t>
        </w:r>
      </w:ins>
      <w:r w:rsidR="001A0227" w:rsidRPr="00EA6FD5">
        <w:rPr>
          <w:rFonts w:ascii="Times New Roman" w:eastAsia="Times New Roman" w:hAnsi="Times New Roman" w:cs="Times New Roman"/>
          <w:bCs/>
          <w:sz w:val="24"/>
          <w:szCs w:val="24"/>
        </w:rPr>
        <w:t xml:space="preserve"> (</w:t>
      </w:r>
      <w:r w:rsidR="00C54130" w:rsidRPr="00EA6FD5">
        <w:rPr>
          <w:rFonts w:ascii="Times New Roman" w:eastAsia="Times New Roman" w:hAnsi="Times New Roman" w:cs="Times New Roman"/>
          <w:bCs/>
          <w:sz w:val="24"/>
          <w:szCs w:val="24"/>
        </w:rPr>
        <w:t>SBB</w:t>
      </w:r>
      <w:r w:rsidR="001A0227" w:rsidRPr="00EA6FD5">
        <w:rPr>
          <w:rFonts w:ascii="Times New Roman" w:eastAsia="Times New Roman" w:hAnsi="Times New Roman" w:cs="Times New Roman"/>
          <w:bCs/>
          <w:sz w:val="24"/>
          <w:szCs w:val="24"/>
        </w:rPr>
        <w:t>)</w:t>
      </w:r>
      <w:r w:rsidR="00C54130" w:rsidRPr="00EA6FD5">
        <w:rPr>
          <w:rFonts w:ascii="Times New Roman" w:eastAsia="Times New Roman" w:hAnsi="Times New Roman" w:cs="Times New Roman"/>
          <w:bCs/>
          <w:sz w:val="24"/>
          <w:szCs w:val="24"/>
        </w:rPr>
        <w:t xml:space="preserve"> and </w:t>
      </w:r>
      <w:r w:rsidR="001A0227" w:rsidRPr="00EA6FD5">
        <w:rPr>
          <w:rFonts w:ascii="Times New Roman" w:eastAsia="Times New Roman" w:hAnsi="Times New Roman" w:cs="Times New Roman"/>
          <w:bCs/>
          <w:sz w:val="24"/>
          <w:szCs w:val="24"/>
        </w:rPr>
        <w:t xml:space="preserve">the People and Justice </w:t>
      </w:r>
      <w:r w:rsidR="00881A4F" w:rsidRPr="00EA6FD5">
        <w:rPr>
          <w:rFonts w:ascii="Times New Roman" w:eastAsia="Times New Roman" w:hAnsi="Times New Roman" w:cs="Times New Roman"/>
          <w:bCs/>
          <w:sz w:val="24"/>
          <w:szCs w:val="24"/>
        </w:rPr>
        <w:t>Party</w:t>
      </w:r>
      <w:r w:rsidR="001A0227" w:rsidRPr="00EA6FD5">
        <w:rPr>
          <w:rFonts w:ascii="Times New Roman" w:eastAsia="Times New Roman" w:hAnsi="Times New Roman" w:cs="Times New Roman"/>
          <w:bCs/>
          <w:sz w:val="24"/>
          <w:szCs w:val="24"/>
        </w:rPr>
        <w:t xml:space="preserve"> (</w:t>
      </w:r>
      <w:del w:id="784" w:author="Sara Boyes" w:date="2023-05-16T17:26:00Z">
        <w:r w:rsidR="00C54130" w:rsidRPr="00EA6FD5" w:rsidDel="00D31B0F">
          <w:rPr>
            <w:rFonts w:ascii="Times New Roman" w:eastAsia="Times New Roman" w:hAnsi="Times New Roman" w:cs="Times New Roman"/>
            <w:bCs/>
            <w:sz w:val="24"/>
            <w:szCs w:val="24"/>
          </w:rPr>
          <w:delText>NiP</w:delText>
        </w:r>
      </w:del>
      <w:ins w:id="785" w:author="Sara Boyes" w:date="2023-05-16T17:26:00Z">
        <w:r w:rsidR="00D31B0F" w:rsidRPr="00EA6FD5">
          <w:t xml:space="preserve"> </w:t>
        </w:r>
        <w:r w:rsidR="00D31B0F" w:rsidRPr="00EA6FD5">
          <w:rPr>
            <w:rFonts w:ascii="Times New Roman" w:eastAsia="Times New Roman" w:hAnsi="Times New Roman" w:cs="Times New Roman"/>
            <w:bCs/>
            <w:sz w:val="24"/>
            <w:szCs w:val="24"/>
          </w:rPr>
          <w:t>Narod i Pravda</w:t>
        </w:r>
      </w:ins>
      <w:r w:rsidR="001A0227" w:rsidRPr="00EA6FD5">
        <w:rPr>
          <w:rFonts w:ascii="Times New Roman" w:eastAsia="Times New Roman" w:hAnsi="Times New Roman" w:cs="Times New Roman"/>
          <w:bCs/>
          <w:sz w:val="24"/>
          <w:szCs w:val="24"/>
        </w:rPr>
        <w:t>) and</w:t>
      </w:r>
      <w:r w:rsidR="00E05D45" w:rsidRPr="00EA6FD5">
        <w:rPr>
          <w:rFonts w:ascii="Times New Roman" w:eastAsia="Times New Roman" w:hAnsi="Times New Roman" w:cs="Times New Roman"/>
          <w:bCs/>
          <w:sz w:val="24"/>
          <w:szCs w:val="24"/>
        </w:rPr>
        <w:t xml:space="preserve"> pushed </w:t>
      </w:r>
      <w:r w:rsidR="001A0227" w:rsidRPr="00EA6FD5">
        <w:rPr>
          <w:rFonts w:ascii="Times New Roman" w:eastAsia="Times New Roman" w:hAnsi="Times New Roman" w:cs="Times New Roman"/>
          <w:bCs/>
          <w:sz w:val="24"/>
          <w:szCs w:val="24"/>
        </w:rPr>
        <w:t>the Party of Democratic Action (</w:t>
      </w:r>
      <w:r w:rsidR="00E05D45" w:rsidRPr="00EA6FD5">
        <w:rPr>
          <w:rFonts w:ascii="Times New Roman" w:eastAsia="Times New Roman" w:hAnsi="Times New Roman" w:cs="Times New Roman"/>
          <w:bCs/>
          <w:sz w:val="24"/>
          <w:szCs w:val="24"/>
        </w:rPr>
        <w:t>SDA</w:t>
      </w:r>
      <w:r w:rsidR="001A0227" w:rsidRPr="00EA6FD5">
        <w:rPr>
          <w:rFonts w:ascii="Times New Roman" w:eastAsia="Times New Roman" w:hAnsi="Times New Roman" w:cs="Times New Roman"/>
          <w:bCs/>
          <w:sz w:val="24"/>
          <w:szCs w:val="24"/>
        </w:rPr>
        <w:t>)</w:t>
      </w:r>
      <w:r w:rsidR="00E05D45" w:rsidRPr="00EA6FD5">
        <w:rPr>
          <w:rFonts w:ascii="Times New Roman" w:eastAsia="Times New Roman" w:hAnsi="Times New Roman" w:cs="Times New Roman"/>
          <w:bCs/>
          <w:sz w:val="24"/>
          <w:szCs w:val="24"/>
        </w:rPr>
        <w:t xml:space="preserve"> into opposition</w:t>
      </w:r>
      <w:r w:rsidR="00E4506B" w:rsidRPr="00EA6FD5">
        <w:rPr>
          <w:rFonts w:ascii="Times New Roman" w:eastAsia="Times New Roman" w:hAnsi="Times New Roman" w:cs="Times New Roman"/>
          <w:bCs/>
          <w:sz w:val="24"/>
          <w:szCs w:val="24"/>
        </w:rPr>
        <w:t xml:space="preserve">. </w:t>
      </w:r>
      <w:r w:rsidR="00C54130" w:rsidRPr="00EA6FD5">
        <w:rPr>
          <w:rFonts w:ascii="Times New Roman" w:eastAsia="Times New Roman" w:hAnsi="Times New Roman" w:cs="Times New Roman"/>
          <w:bCs/>
          <w:sz w:val="24"/>
          <w:szCs w:val="24"/>
        </w:rPr>
        <w:t>SDA</w:t>
      </w:r>
      <w:r w:rsidR="00E05D45" w:rsidRPr="00EA6FD5">
        <w:rPr>
          <w:rFonts w:ascii="Times New Roman" w:eastAsia="Times New Roman" w:hAnsi="Times New Roman" w:cs="Times New Roman"/>
          <w:bCs/>
          <w:sz w:val="24"/>
          <w:szCs w:val="24"/>
        </w:rPr>
        <w:t xml:space="preserve">, which has </w:t>
      </w:r>
      <w:r w:rsidR="00F613F3" w:rsidRPr="00EA6FD5">
        <w:rPr>
          <w:rFonts w:ascii="Times New Roman" w:eastAsia="Times New Roman" w:hAnsi="Times New Roman" w:cs="Times New Roman"/>
          <w:bCs/>
          <w:sz w:val="24"/>
          <w:szCs w:val="24"/>
        </w:rPr>
        <w:t xml:space="preserve">the largest </w:t>
      </w:r>
      <w:r w:rsidR="003E1D1C" w:rsidRPr="00EA6FD5">
        <w:rPr>
          <w:rFonts w:ascii="Times New Roman" w:eastAsia="Times New Roman" w:hAnsi="Times New Roman" w:cs="Times New Roman"/>
          <w:bCs/>
          <w:sz w:val="24"/>
          <w:szCs w:val="24"/>
        </w:rPr>
        <w:t xml:space="preserve">number of </w:t>
      </w:r>
      <w:r w:rsidR="00F613F3" w:rsidRPr="00EA6FD5">
        <w:rPr>
          <w:rFonts w:ascii="Times New Roman" w:eastAsia="Times New Roman" w:hAnsi="Times New Roman" w:cs="Times New Roman"/>
          <w:bCs/>
          <w:sz w:val="24"/>
          <w:szCs w:val="24"/>
        </w:rPr>
        <w:t>seats in the Assembl</w:t>
      </w:r>
      <w:r w:rsidR="00E05D45" w:rsidRPr="00EA6FD5">
        <w:rPr>
          <w:rFonts w:ascii="Times New Roman" w:eastAsia="Times New Roman" w:hAnsi="Times New Roman" w:cs="Times New Roman"/>
          <w:bCs/>
          <w:sz w:val="24"/>
          <w:szCs w:val="24"/>
        </w:rPr>
        <w:t xml:space="preserve">y, </w:t>
      </w:r>
      <w:r w:rsidR="00F613F3" w:rsidRPr="00EA6FD5">
        <w:rPr>
          <w:rFonts w:ascii="Times New Roman" w:eastAsia="Times New Roman" w:hAnsi="Times New Roman" w:cs="Times New Roman"/>
          <w:bCs/>
          <w:sz w:val="24"/>
          <w:szCs w:val="24"/>
        </w:rPr>
        <w:t xml:space="preserve">nominated the </w:t>
      </w:r>
      <w:r w:rsidR="001A0227" w:rsidRPr="00EA6FD5">
        <w:rPr>
          <w:rFonts w:ascii="Times New Roman" w:eastAsia="Times New Roman" w:hAnsi="Times New Roman" w:cs="Times New Roman"/>
          <w:bCs/>
          <w:sz w:val="24"/>
          <w:szCs w:val="24"/>
        </w:rPr>
        <w:t>mayor</w:t>
      </w:r>
      <w:r w:rsidR="00C54130" w:rsidRPr="00EA6FD5">
        <w:rPr>
          <w:rFonts w:ascii="Times New Roman" w:eastAsia="Times New Roman" w:hAnsi="Times New Roman" w:cs="Times New Roman"/>
          <w:bCs/>
          <w:sz w:val="24"/>
          <w:szCs w:val="24"/>
        </w:rPr>
        <w:t xml:space="preserve"> following </w:t>
      </w:r>
      <w:r w:rsidR="00D860A1" w:rsidRPr="00EA6FD5">
        <w:rPr>
          <w:rFonts w:ascii="Times New Roman" w:eastAsia="Times New Roman" w:hAnsi="Times New Roman" w:cs="Times New Roman"/>
          <w:bCs/>
          <w:sz w:val="24"/>
          <w:szCs w:val="24"/>
        </w:rPr>
        <w:t xml:space="preserve">the </w:t>
      </w:r>
      <w:r w:rsidR="00C54130" w:rsidRPr="00EA6FD5">
        <w:rPr>
          <w:rFonts w:ascii="Times New Roman" w:eastAsia="Times New Roman" w:hAnsi="Times New Roman" w:cs="Times New Roman"/>
          <w:bCs/>
          <w:sz w:val="24"/>
          <w:szCs w:val="24"/>
        </w:rPr>
        <w:t xml:space="preserve">2020 </w:t>
      </w:r>
      <w:del w:id="786" w:author="Sara Boyes" w:date="2023-05-10T23:30:00Z">
        <w:r w:rsidR="00C54130" w:rsidRPr="00EA6FD5" w:rsidDel="00D50E7A">
          <w:rPr>
            <w:rFonts w:ascii="Times New Roman" w:eastAsia="Times New Roman" w:hAnsi="Times New Roman" w:cs="Times New Roman"/>
            <w:bCs/>
            <w:sz w:val="24"/>
            <w:szCs w:val="24"/>
          </w:rPr>
          <w:delText>L</w:delText>
        </w:r>
      </w:del>
      <w:ins w:id="787" w:author="Sara Boyes" w:date="2023-05-10T23:30:00Z">
        <w:r w:rsidR="00D50E7A" w:rsidRPr="00EA6FD5">
          <w:rPr>
            <w:rFonts w:ascii="Times New Roman" w:eastAsia="Times New Roman" w:hAnsi="Times New Roman" w:cs="Times New Roman"/>
            <w:bCs/>
            <w:sz w:val="24"/>
            <w:szCs w:val="24"/>
          </w:rPr>
          <w:t>l</w:t>
        </w:r>
      </w:ins>
      <w:r w:rsidR="00C54130" w:rsidRPr="00EA6FD5">
        <w:rPr>
          <w:rFonts w:ascii="Times New Roman" w:eastAsia="Times New Roman" w:hAnsi="Times New Roman" w:cs="Times New Roman"/>
          <w:bCs/>
          <w:sz w:val="24"/>
          <w:szCs w:val="24"/>
        </w:rPr>
        <w:t xml:space="preserve">ocal </w:t>
      </w:r>
      <w:del w:id="788" w:author="Sara Boyes" w:date="2023-05-10T23:31:00Z">
        <w:r w:rsidR="00C54130" w:rsidRPr="00EA6FD5" w:rsidDel="00D50E7A">
          <w:rPr>
            <w:rFonts w:ascii="Times New Roman" w:eastAsia="Times New Roman" w:hAnsi="Times New Roman" w:cs="Times New Roman"/>
            <w:bCs/>
            <w:sz w:val="24"/>
            <w:szCs w:val="24"/>
          </w:rPr>
          <w:delText>E</w:delText>
        </w:r>
      </w:del>
      <w:ins w:id="789" w:author="Sara Boyes" w:date="2023-05-10T23:31:00Z">
        <w:r w:rsidR="00D50E7A" w:rsidRPr="00EA6FD5">
          <w:rPr>
            <w:rFonts w:ascii="Times New Roman" w:eastAsia="Times New Roman" w:hAnsi="Times New Roman" w:cs="Times New Roman"/>
            <w:bCs/>
            <w:sz w:val="24"/>
            <w:szCs w:val="24"/>
          </w:rPr>
          <w:t>e</w:t>
        </w:r>
      </w:ins>
      <w:r w:rsidR="00C54130" w:rsidRPr="00EA6FD5">
        <w:rPr>
          <w:rFonts w:ascii="Times New Roman" w:eastAsia="Times New Roman" w:hAnsi="Times New Roman" w:cs="Times New Roman"/>
          <w:bCs/>
          <w:sz w:val="24"/>
          <w:szCs w:val="24"/>
        </w:rPr>
        <w:t>lections. T</w:t>
      </w:r>
      <w:r w:rsidRPr="00EA6FD5">
        <w:rPr>
          <w:rFonts w:ascii="Times New Roman" w:eastAsia="Times New Roman" w:hAnsi="Times New Roman" w:cs="Times New Roman"/>
          <w:bCs/>
          <w:sz w:val="24"/>
          <w:szCs w:val="24"/>
        </w:rPr>
        <w:t xml:space="preserve">he </w:t>
      </w:r>
      <w:r w:rsidR="00FD08F4" w:rsidRPr="00EA6FD5">
        <w:rPr>
          <w:rFonts w:ascii="Times New Roman" w:eastAsia="Times New Roman" w:hAnsi="Times New Roman" w:cs="Times New Roman"/>
          <w:bCs/>
          <w:sz w:val="24"/>
          <w:szCs w:val="24"/>
        </w:rPr>
        <w:t xml:space="preserve">District Assembly dismissed the </w:t>
      </w:r>
      <w:r w:rsidR="001A0227" w:rsidRPr="00EA6FD5">
        <w:rPr>
          <w:rFonts w:ascii="Times New Roman" w:eastAsia="Times New Roman" w:hAnsi="Times New Roman" w:cs="Times New Roman"/>
          <w:bCs/>
          <w:sz w:val="24"/>
          <w:szCs w:val="24"/>
        </w:rPr>
        <w:t>mayor</w:t>
      </w:r>
      <w:r w:rsidR="00F613F3" w:rsidRPr="00EA6FD5">
        <w:rPr>
          <w:rFonts w:ascii="Times New Roman" w:eastAsia="Times New Roman" w:hAnsi="Times New Roman" w:cs="Times New Roman"/>
          <w:bCs/>
          <w:sz w:val="24"/>
          <w:szCs w:val="24"/>
        </w:rPr>
        <w:t xml:space="preserve"> and </w:t>
      </w:r>
      <w:r w:rsidR="00FD08F4" w:rsidRPr="00EA6FD5">
        <w:rPr>
          <w:rFonts w:ascii="Times New Roman" w:eastAsia="Times New Roman" w:hAnsi="Times New Roman" w:cs="Times New Roman"/>
          <w:bCs/>
          <w:sz w:val="24"/>
          <w:szCs w:val="24"/>
        </w:rPr>
        <w:t xml:space="preserve">elected the </w:t>
      </w:r>
      <w:r w:rsidRPr="00EA6FD5">
        <w:rPr>
          <w:rFonts w:ascii="Times New Roman" w:eastAsia="Times New Roman" w:hAnsi="Times New Roman" w:cs="Times New Roman"/>
          <w:bCs/>
          <w:sz w:val="24"/>
          <w:szCs w:val="24"/>
        </w:rPr>
        <w:t xml:space="preserve">new </w:t>
      </w:r>
      <w:r w:rsidR="001A0227" w:rsidRPr="00EA6FD5">
        <w:rPr>
          <w:rFonts w:ascii="Times New Roman" w:eastAsia="Times New Roman" w:hAnsi="Times New Roman" w:cs="Times New Roman"/>
          <w:bCs/>
          <w:sz w:val="24"/>
          <w:szCs w:val="24"/>
        </w:rPr>
        <w:t>m</w:t>
      </w:r>
      <w:r w:rsidR="00F613F3" w:rsidRPr="00EA6FD5">
        <w:rPr>
          <w:rFonts w:ascii="Times New Roman" w:eastAsia="Times New Roman" w:hAnsi="Times New Roman" w:cs="Times New Roman"/>
          <w:bCs/>
          <w:sz w:val="24"/>
          <w:szCs w:val="24"/>
        </w:rPr>
        <w:t xml:space="preserve">ayor from </w:t>
      </w:r>
      <w:r w:rsidR="001A0227" w:rsidRPr="00EA6FD5">
        <w:rPr>
          <w:rFonts w:ascii="Times New Roman" w:eastAsia="Times New Roman" w:hAnsi="Times New Roman" w:cs="Times New Roman"/>
          <w:bCs/>
          <w:sz w:val="24"/>
          <w:szCs w:val="24"/>
        </w:rPr>
        <w:t>the Party for Bosnia and Herzegovina (</w:t>
      </w:r>
      <w:r w:rsidR="00FD08F4" w:rsidRPr="00EA6FD5">
        <w:rPr>
          <w:rFonts w:ascii="Times New Roman" w:eastAsia="Times New Roman" w:hAnsi="Times New Roman" w:cs="Times New Roman"/>
          <w:bCs/>
          <w:sz w:val="24"/>
          <w:szCs w:val="24"/>
        </w:rPr>
        <w:t>SBiH</w:t>
      </w:r>
      <w:r w:rsidR="001A0227" w:rsidRPr="00EA6FD5">
        <w:rPr>
          <w:rFonts w:ascii="Times New Roman" w:eastAsia="Times New Roman" w:hAnsi="Times New Roman" w:cs="Times New Roman"/>
          <w:bCs/>
          <w:sz w:val="24"/>
          <w:szCs w:val="24"/>
        </w:rPr>
        <w:t>)</w:t>
      </w:r>
      <w:r w:rsidR="00D860A1" w:rsidRPr="00EA6FD5">
        <w:rPr>
          <w:rFonts w:ascii="Times New Roman" w:eastAsia="Times New Roman" w:hAnsi="Times New Roman" w:cs="Times New Roman"/>
          <w:bCs/>
          <w:sz w:val="24"/>
          <w:szCs w:val="24"/>
        </w:rPr>
        <w:t>,</w:t>
      </w:r>
      <w:r w:rsidR="00FD08F4" w:rsidRPr="00EA6FD5">
        <w:rPr>
          <w:rFonts w:ascii="Times New Roman" w:eastAsia="Times New Roman" w:hAnsi="Times New Roman" w:cs="Times New Roman"/>
          <w:bCs/>
          <w:sz w:val="24"/>
          <w:szCs w:val="24"/>
        </w:rPr>
        <w:t xml:space="preserve"> </w:t>
      </w:r>
      <w:r w:rsidR="00E05D45" w:rsidRPr="00EA6FD5">
        <w:rPr>
          <w:rFonts w:ascii="Times New Roman" w:eastAsia="Times New Roman" w:hAnsi="Times New Roman" w:cs="Times New Roman"/>
          <w:bCs/>
          <w:sz w:val="24"/>
          <w:szCs w:val="24"/>
        </w:rPr>
        <w:t xml:space="preserve">consistent </w:t>
      </w:r>
      <w:r w:rsidR="00FD08F4" w:rsidRPr="00EA6FD5">
        <w:rPr>
          <w:rFonts w:ascii="Times New Roman" w:eastAsia="Times New Roman" w:hAnsi="Times New Roman" w:cs="Times New Roman"/>
          <w:bCs/>
          <w:sz w:val="24"/>
          <w:szCs w:val="24"/>
        </w:rPr>
        <w:t xml:space="preserve">with the newly </w:t>
      </w:r>
      <w:r w:rsidR="00E05D45" w:rsidRPr="00EA6FD5">
        <w:rPr>
          <w:rFonts w:ascii="Times New Roman" w:eastAsia="Times New Roman" w:hAnsi="Times New Roman" w:cs="Times New Roman"/>
          <w:bCs/>
          <w:sz w:val="24"/>
          <w:szCs w:val="24"/>
        </w:rPr>
        <w:t xml:space="preserve">formed </w:t>
      </w:r>
      <w:r w:rsidR="00FD08F4" w:rsidRPr="00EA6FD5">
        <w:rPr>
          <w:rFonts w:ascii="Times New Roman" w:eastAsia="Times New Roman" w:hAnsi="Times New Roman" w:cs="Times New Roman"/>
          <w:bCs/>
          <w:sz w:val="24"/>
          <w:szCs w:val="24"/>
        </w:rPr>
        <w:t xml:space="preserve">coalition. </w:t>
      </w:r>
    </w:p>
    <w:p w14:paraId="0830B11E" w14:textId="68C3D3D1" w:rsidR="00873F15" w:rsidRPr="00EA6FD5" w:rsidRDefault="001901BB" w:rsidP="00873F15">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The </w:t>
      </w:r>
      <w:r w:rsidR="00F613F3" w:rsidRPr="00EA6FD5">
        <w:rPr>
          <w:rFonts w:ascii="Times New Roman" w:eastAsia="Times New Roman" w:hAnsi="Times New Roman" w:cs="Times New Roman"/>
          <w:bCs/>
          <w:sz w:val="24"/>
          <w:szCs w:val="24"/>
        </w:rPr>
        <w:t>Br</w:t>
      </w:r>
      <w:r w:rsidR="001A0227" w:rsidRPr="00EA6FD5">
        <w:rPr>
          <w:rFonts w:ascii="Times New Roman" w:eastAsia="Times New Roman" w:hAnsi="Times New Roman" w:cs="Times New Roman"/>
          <w:bCs/>
          <w:sz w:val="24"/>
          <w:szCs w:val="24"/>
        </w:rPr>
        <w:t>č</w:t>
      </w:r>
      <w:r w:rsidR="00F613F3" w:rsidRPr="00EA6FD5">
        <w:rPr>
          <w:rFonts w:ascii="Times New Roman" w:eastAsia="Times New Roman" w:hAnsi="Times New Roman" w:cs="Times New Roman"/>
          <w:bCs/>
          <w:sz w:val="24"/>
          <w:szCs w:val="24"/>
        </w:rPr>
        <w:t xml:space="preserve">ko District Supervisor and </w:t>
      </w:r>
      <w:ins w:id="790" w:author="Sara Boyes" w:date="2023-05-08T18:30:00Z">
        <w:r w:rsidR="002321D2" w:rsidRPr="00EA6FD5">
          <w:rPr>
            <w:rFonts w:ascii="Times New Roman" w:eastAsia="Times New Roman" w:hAnsi="Times New Roman" w:cs="Times New Roman"/>
            <w:bCs/>
            <w:sz w:val="24"/>
            <w:szCs w:val="24"/>
          </w:rPr>
          <w:t xml:space="preserve">the </w:t>
        </w:r>
      </w:ins>
      <w:del w:id="791" w:author="Sara Boyes" w:date="2023-05-08T18:28:00Z">
        <w:r w:rsidR="00F613F3" w:rsidRPr="00EA6FD5" w:rsidDel="002321D2">
          <w:rPr>
            <w:rFonts w:ascii="Times New Roman" w:eastAsia="Times New Roman" w:hAnsi="Times New Roman" w:cs="Times New Roman"/>
            <w:bCs/>
            <w:sz w:val="24"/>
            <w:szCs w:val="24"/>
          </w:rPr>
          <w:delText>OHR</w:delText>
        </w:r>
      </w:del>
      <w:ins w:id="792" w:author="Sara Boyes" w:date="2023-05-08T18:28:00Z">
        <w:r w:rsidR="002321D2" w:rsidRPr="00EA6FD5">
          <w:rPr>
            <w:rFonts w:ascii="Times New Roman" w:eastAsia="Times New Roman" w:hAnsi="Times New Roman" w:cs="Times New Roman"/>
            <w:bCs/>
            <w:sz w:val="24"/>
            <w:szCs w:val="24"/>
          </w:rPr>
          <w:t>Office of the High Representative</w:t>
        </w:r>
      </w:ins>
      <w:r w:rsidR="00F613F3" w:rsidRPr="00EA6FD5">
        <w:rPr>
          <w:rFonts w:ascii="Times New Roman" w:eastAsia="Times New Roman" w:hAnsi="Times New Roman" w:cs="Times New Roman"/>
          <w:bCs/>
          <w:sz w:val="24"/>
          <w:szCs w:val="24"/>
        </w:rPr>
        <w:t xml:space="preserve"> continued to promote sustainable reforms and advance Br</w:t>
      </w:r>
      <w:r w:rsidR="001A0227" w:rsidRPr="00EA6FD5">
        <w:rPr>
          <w:rFonts w:ascii="Times New Roman" w:eastAsia="Times New Roman" w:hAnsi="Times New Roman" w:cs="Times New Roman"/>
          <w:bCs/>
          <w:sz w:val="24"/>
          <w:szCs w:val="24"/>
        </w:rPr>
        <w:t>č</w:t>
      </w:r>
      <w:r w:rsidR="00F613F3" w:rsidRPr="00EA6FD5">
        <w:rPr>
          <w:rFonts w:ascii="Times New Roman" w:eastAsia="Times New Roman" w:hAnsi="Times New Roman" w:cs="Times New Roman"/>
          <w:bCs/>
          <w:sz w:val="24"/>
          <w:szCs w:val="24"/>
        </w:rPr>
        <w:t>ko District toward</w:t>
      </w:r>
      <w:ins w:id="793" w:author="Sara Boyes" w:date="2023-05-10T23:24:00Z">
        <w:r w:rsidR="00EA4DA3" w:rsidRPr="00EA6FD5">
          <w:rPr>
            <w:rFonts w:ascii="Times New Roman" w:eastAsia="Times New Roman" w:hAnsi="Times New Roman" w:cs="Times New Roman"/>
            <w:bCs/>
            <w:sz w:val="24"/>
            <w:szCs w:val="24"/>
          </w:rPr>
          <w:t>s</w:t>
        </w:r>
      </w:ins>
      <w:r w:rsidR="00F613F3" w:rsidRPr="00EA6FD5">
        <w:rPr>
          <w:rFonts w:ascii="Times New Roman" w:eastAsia="Times New Roman" w:hAnsi="Times New Roman" w:cs="Times New Roman"/>
          <w:bCs/>
          <w:sz w:val="24"/>
          <w:szCs w:val="24"/>
        </w:rPr>
        <w:t xml:space="preserve"> completing the Final Award.</w:t>
      </w:r>
    </w:p>
    <w:p w14:paraId="4F07884A" w14:textId="0908C953" w:rsidR="00873F15" w:rsidRPr="00EA6FD5" w:rsidRDefault="001901BB" w:rsidP="00873F15">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The </w:t>
      </w:r>
      <w:r w:rsidR="00F613F3" w:rsidRPr="00EA6FD5">
        <w:rPr>
          <w:rFonts w:ascii="Times New Roman" w:eastAsia="Times New Roman" w:hAnsi="Times New Roman" w:cs="Times New Roman"/>
          <w:bCs/>
          <w:sz w:val="24"/>
          <w:szCs w:val="24"/>
        </w:rPr>
        <w:t>Br</w:t>
      </w:r>
      <w:r w:rsidR="001A0227" w:rsidRPr="00EA6FD5">
        <w:rPr>
          <w:rFonts w:ascii="Times New Roman" w:eastAsia="Times New Roman" w:hAnsi="Times New Roman" w:cs="Times New Roman"/>
          <w:bCs/>
          <w:sz w:val="24"/>
          <w:szCs w:val="24"/>
        </w:rPr>
        <w:t>č</w:t>
      </w:r>
      <w:r w:rsidR="00F613F3" w:rsidRPr="00EA6FD5">
        <w:rPr>
          <w:rFonts w:ascii="Times New Roman" w:eastAsia="Times New Roman" w:hAnsi="Times New Roman" w:cs="Times New Roman"/>
          <w:bCs/>
          <w:sz w:val="24"/>
          <w:szCs w:val="24"/>
        </w:rPr>
        <w:t xml:space="preserve">ko District authorities focused on the practical implementation of the reform legislation adopted in the previous period, including the timely preparation and adoption of the District </w:t>
      </w:r>
      <w:del w:id="794" w:author="Sara Boyes" w:date="2023-05-10T23:32:00Z">
        <w:r w:rsidR="00F613F3" w:rsidRPr="00EA6FD5" w:rsidDel="00D50E7A">
          <w:rPr>
            <w:rFonts w:ascii="Times New Roman" w:eastAsia="Times New Roman" w:hAnsi="Times New Roman" w:cs="Times New Roman"/>
            <w:bCs/>
            <w:sz w:val="24"/>
            <w:szCs w:val="24"/>
          </w:rPr>
          <w:delText>B</w:delText>
        </w:r>
      </w:del>
      <w:ins w:id="795" w:author="Sara Boyes" w:date="2023-05-10T23:32:00Z">
        <w:r w:rsidR="00D50E7A" w:rsidRPr="00EA6FD5">
          <w:rPr>
            <w:rFonts w:ascii="Times New Roman" w:eastAsia="Times New Roman" w:hAnsi="Times New Roman" w:cs="Times New Roman"/>
            <w:bCs/>
            <w:sz w:val="24"/>
            <w:szCs w:val="24"/>
          </w:rPr>
          <w:t>b</w:t>
        </w:r>
      </w:ins>
      <w:r w:rsidR="00F613F3" w:rsidRPr="00EA6FD5">
        <w:rPr>
          <w:rFonts w:ascii="Times New Roman" w:eastAsia="Times New Roman" w:hAnsi="Times New Roman" w:cs="Times New Roman"/>
          <w:bCs/>
          <w:sz w:val="24"/>
          <w:szCs w:val="24"/>
        </w:rPr>
        <w:t xml:space="preserve">udget for 2023. Authorities continued to </w:t>
      </w:r>
      <w:r w:rsidR="00C94716" w:rsidRPr="00EA6FD5">
        <w:rPr>
          <w:rFonts w:ascii="Times New Roman" w:eastAsia="Times New Roman" w:hAnsi="Times New Roman" w:cs="Times New Roman"/>
          <w:bCs/>
          <w:sz w:val="24"/>
          <w:szCs w:val="24"/>
        </w:rPr>
        <w:t>improve</w:t>
      </w:r>
      <w:r w:rsidR="00F613F3" w:rsidRPr="00EA6FD5">
        <w:rPr>
          <w:rFonts w:ascii="Times New Roman" w:eastAsia="Times New Roman" w:hAnsi="Times New Roman" w:cs="Times New Roman"/>
          <w:bCs/>
          <w:sz w:val="24"/>
          <w:szCs w:val="24"/>
        </w:rPr>
        <w:t xml:space="preserve"> fiscal discipline, transparency</w:t>
      </w:r>
      <w:del w:id="796" w:author="Sara Boyes" w:date="2023-05-10T23:32:00Z">
        <w:r w:rsidR="00C94716" w:rsidRPr="00EA6FD5" w:rsidDel="00D50E7A">
          <w:rPr>
            <w:rFonts w:ascii="Times New Roman" w:eastAsia="Times New Roman" w:hAnsi="Times New Roman" w:cs="Times New Roman"/>
            <w:bCs/>
            <w:sz w:val="24"/>
            <w:szCs w:val="24"/>
          </w:rPr>
          <w:delText>,</w:delText>
        </w:r>
      </w:del>
      <w:r w:rsidR="00F613F3" w:rsidRPr="00EA6FD5">
        <w:rPr>
          <w:rFonts w:ascii="Times New Roman" w:eastAsia="Times New Roman" w:hAnsi="Times New Roman" w:cs="Times New Roman"/>
          <w:bCs/>
          <w:sz w:val="24"/>
          <w:szCs w:val="24"/>
        </w:rPr>
        <w:t xml:space="preserve"> and responsibility in spending, including allocating a certain </w:t>
      </w:r>
      <w:r w:rsidR="00DD764D" w:rsidRPr="00EA6FD5">
        <w:rPr>
          <w:rFonts w:ascii="Times New Roman" w:eastAsia="Times New Roman" w:hAnsi="Times New Roman" w:cs="Times New Roman"/>
          <w:bCs/>
          <w:sz w:val="24"/>
          <w:szCs w:val="24"/>
        </w:rPr>
        <w:t>percent</w:t>
      </w:r>
      <w:r w:rsidR="00F613F3" w:rsidRPr="00EA6FD5">
        <w:rPr>
          <w:rFonts w:ascii="Times New Roman" w:eastAsia="Times New Roman" w:hAnsi="Times New Roman" w:cs="Times New Roman"/>
          <w:bCs/>
          <w:sz w:val="24"/>
          <w:szCs w:val="24"/>
        </w:rPr>
        <w:t>age of the annual budget for capital projects, infrastructure development</w:t>
      </w:r>
      <w:del w:id="797" w:author="Sara Boyes" w:date="2023-05-10T23:32:00Z">
        <w:r w:rsidR="00F613F3" w:rsidRPr="00EA6FD5" w:rsidDel="00D50E7A">
          <w:rPr>
            <w:rFonts w:ascii="Times New Roman" w:eastAsia="Times New Roman" w:hAnsi="Times New Roman" w:cs="Times New Roman"/>
            <w:bCs/>
            <w:sz w:val="24"/>
            <w:szCs w:val="24"/>
          </w:rPr>
          <w:delText>,</w:delText>
        </w:r>
      </w:del>
      <w:r w:rsidR="00F613F3" w:rsidRPr="00EA6FD5">
        <w:rPr>
          <w:rFonts w:ascii="Times New Roman" w:eastAsia="Times New Roman" w:hAnsi="Times New Roman" w:cs="Times New Roman"/>
          <w:bCs/>
          <w:sz w:val="24"/>
          <w:szCs w:val="24"/>
        </w:rPr>
        <w:t xml:space="preserve"> a</w:t>
      </w:r>
      <w:r w:rsidR="00873F15" w:rsidRPr="00EA6FD5">
        <w:rPr>
          <w:rFonts w:ascii="Times New Roman" w:eastAsia="Times New Roman" w:hAnsi="Times New Roman" w:cs="Times New Roman"/>
          <w:bCs/>
          <w:sz w:val="24"/>
          <w:szCs w:val="24"/>
        </w:rPr>
        <w:t xml:space="preserve">nd </w:t>
      </w:r>
      <w:ins w:id="798" w:author="Sara Boyes" w:date="2023-05-10T23:32:00Z">
        <w:r w:rsidR="00D50E7A" w:rsidRPr="00EA6FD5">
          <w:rPr>
            <w:rFonts w:ascii="Times New Roman" w:eastAsia="Times New Roman" w:hAnsi="Times New Roman" w:cs="Times New Roman"/>
            <w:bCs/>
            <w:sz w:val="24"/>
            <w:szCs w:val="24"/>
          </w:rPr>
          <w:t xml:space="preserve">advancement of </w:t>
        </w:r>
      </w:ins>
      <w:r w:rsidR="00873F15" w:rsidRPr="00EA6FD5">
        <w:rPr>
          <w:rFonts w:ascii="Times New Roman" w:eastAsia="Times New Roman" w:hAnsi="Times New Roman" w:cs="Times New Roman"/>
          <w:bCs/>
          <w:sz w:val="24"/>
          <w:szCs w:val="24"/>
        </w:rPr>
        <w:t>public services</w:t>
      </w:r>
      <w:del w:id="799" w:author="Sara Boyes" w:date="2023-05-10T23:32:00Z">
        <w:r w:rsidR="00873F15" w:rsidRPr="00EA6FD5" w:rsidDel="00D50E7A">
          <w:rPr>
            <w:rFonts w:ascii="Times New Roman" w:eastAsia="Times New Roman" w:hAnsi="Times New Roman" w:cs="Times New Roman"/>
            <w:bCs/>
            <w:sz w:val="24"/>
            <w:szCs w:val="24"/>
          </w:rPr>
          <w:delText xml:space="preserve"> advancement</w:delText>
        </w:r>
      </w:del>
      <w:r w:rsidR="00873F15" w:rsidRPr="00EA6FD5">
        <w:rPr>
          <w:rFonts w:ascii="Times New Roman" w:eastAsia="Times New Roman" w:hAnsi="Times New Roman" w:cs="Times New Roman"/>
          <w:bCs/>
          <w:sz w:val="24"/>
          <w:szCs w:val="24"/>
        </w:rPr>
        <w:t>.</w:t>
      </w:r>
    </w:p>
    <w:p w14:paraId="6F046828" w14:textId="77AB98EF" w:rsidR="00873F15" w:rsidRPr="00EA6FD5" w:rsidRDefault="00F613F3" w:rsidP="00873F15">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At the request of Br</w:t>
      </w:r>
      <w:r w:rsidR="001A0227" w:rsidRPr="00EA6FD5">
        <w:rPr>
          <w:rFonts w:ascii="Times New Roman" w:eastAsia="Times New Roman" w:hAnsi="Times New Roman" w:cs="Times New Roman"/>
          <w:bCs/>
          <w:sz w:val="24"/>
          <w:szCs w:val="24"/>
        </w:rPr>
        <w:t>č</w:t>
      </w:r>
      <w:r w:rsidRPr="00EA6FD5">
        <w:rPr>
          <w:rFonts w:ascii="Times New Roman" w:eastAsia="Times New Roman" w:hAnsi="Times New Roman" w:cs="Times New Roman"/>
          <w:bCs/>
          <w:sz w:val="24"/>
          <w:szCs w:val="24"/>
        </w:rPr>
        <w:t xml:space="preserve">ko District, the Supervisor issued a letter with legal effect, which was the first such letter in </w:t>
      </w:r>
      <w:del w:id="800" w:author="Sara Boyes" w:date="2023-05-08T16:11:00Z">
        <w:r w:rsidRPr="00EA6FD5" w:rsidDel="00947E58">
          <w:rPr>
            <w:rFonts w:ascii="Times New Roman" w:eastAsia="Times New Roman" w:hAnsi="Times New Roman" w:cs="Times New Roman"/>
            <w:bCs/>
            <w:sz w:val="24"/>
            <w:szCs w:val="24"/>
          </w:rPr>
          <w:delText xml:space="preserve">thirteen </w:delText>
        </w:r>
      </w:del>
      <w:ins w:id="801" w:author="Sara Boyes" w:date="2023-05-08T16:11:00Z">
        <w:r w:rsidR="00947E58" w:rsidRPr="00EA6FD5">
          <w:rPr>
            <w:rFonts w:ascii="Times New Roman" w:eastAsia="Times New Roman" w:hAnsi="Times New Roman" w:cs="Times New Roman"/>
            <w:bCs/>
            <w:sz w:val="24"/>
            <w:szCs w:val="24"/>
          </w:rPr>
          <w:t xml:space="preserve">13 </w:t>
        </w:r>
      </w:ins>
      <w:r w:rsidRPr="00EA6FD5">
        <w:rPr>
          <w:rFonts w:ascii="Times New Roman" w:eastAsia="Times New Roman" w:hAnsi="Times New Roman" w:cs="Times New Roman"/>
          <w:bCs/>
          <w:sz w:val="24"/>
          <w:szCs w:val="24"/>
        </w:rPr>
        <w:t xml:space="preserve">years. It resolved </w:t>
      </w:r>
      <w:r w:rsidR="00E05D45" w:rsidRPr="00EA6FD5">
        <w:rPr>
          <w:rFonts w:ascii="Times New Roman" w:eastAsia="Times New Roman" w:hAnsi="Times New Roman" w:cs="Times New Roman"/>
          <w:bCs/>
          <w:sz w:val="24"/>
          <w:szCs w:val="24"/>
        </w:rPr>
        <w:t xml:space="preserve">discrepancies in </w:t>
      </w:r>
      <w:r w:rsidR="005F1BE4" w:rsidRPr="00EA6FD5">
        <w:rPr>
          <w:rFonts w:ascii="Times New Roman" w:eastAsia="Times New Roman" w:hAnsi="Times New Roman" w:cs="Times New Roman"/>
          <w:bCs/>
          <w:sz w:val="24"/>
          <w:szCs w:val="24"/>
        </w:rPr>
        <w:t>applying</w:t>
      </w:r>
      <w:r w:rsidRPr="00EA6FD5">
        <w:rPr>
          <w:rFonts w:ascii="Times New Roman" w:eastAsia="Times New Roman" w:hAnsi="Times New Roman" w:cs="Times New Roman"/>
          <w:bCs/>
          <w:sz w:val="24"/>
          <w:szCs w:val="24"/>
        </w:rPr>
        <w:t xml:space="preserve"> entity legislation </w:t>
      </w:r>
      <w:r w:rsidR="00E05D45" w:rsidRPr="00EA6FD5">
        <w:rPr>
          <w:rFonts w:ascii="Times New Roman" w:eastAsia="Times New Roman" w:hAnsi="Times New Roman" w:cs="Times New Roman"/>
          <w:bCs/>
          <w:sz w:val="24"/>
          <w:szCs w:val="24"/>
        </w:rPr>
        <w:t>relat</w:t>
      </w:r>
      <w:del w:id="802" w:author="Sara Boyes" w:date="2023-05-10T23:33:00Z">
        <w:r w:rsidR="00E05D45" w:rsidRPr="00EA6FD5" w:rsidDel="002D01DF">
          <w:rPr>
            <w:rFonts w:ascii="Times New Roman" w:eastAsia="Times New Roman" w:hAnsi="Times New Roman" w:cs="Times New Roman"/>
            <w:bCs/>
            <w:sz w:val="24"/>
            <w:szCs w:val="24"/>
          </w:rPr>
          <w:delText>ed</w:delText>
        </w:r>
      </w:del>
      <w:ins w:id="803" w:author="Sara Boyes" w:date="2023-05-10T23:33:00Z">
        <w:r w:rsidR="002D01DF" w:rsidRPr="00EA6FD5">
          <w:rPr>
            <w:rFonts w:ascii="Times New Roman" w:eastAsia="Times New Roman" w:hAnsi="Times New Roman" w:cs="Times New Roman"/>
            <w:bCs/>
            <w:sz w:val="24"/>
            <w:szCs w:val="24"/>
          </w:rPr>
          <w:t>ing</w:t>
        </w:r>
      </w:ins>
      <w:r w:rsidR="00E05D45" w:rsidRPr="00EA6FD5">
        <w:rPr>
          <w:rFonts w:ascii="Times New Roman" w:eastAsia="Times New Roman" w:hAnsi="Times New Roman" w:cs="Times New Roman"/>
          <w:bCs/>
          <w:sz w:val="24"/>
          <w:szCs w:val="24"/>
        </w:rPr>
        <w:t xml:space="preserve"> </w:t>
      </w:r>
      <w:r w:rsidRPr="00EA6FD5">
        <w:rPr>
          <w:rFonts w:ascii="Times New Roman" w:eastAsia="Times New Roman" w:hAnsi="Times New Roman" w:cs="Times New Roman"/>
          <w:bCs/>
          <w:sz w:val="24"/>
          <w:szCs w:val="24"/>
        </w:rPr>
        <w:t>to insurance companies in the District.</w:t>
      </w:r>
    </w:p>
    <w:p w14:paraId="171CA83E" w14:textId="1054D2B8" w:rsidR="00873F15" w:rsidRPr="00EA6FD5" w:rsidRDefault="00C94716" w:rsidP="00873F15">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To</w:t>
      </w:r>
      <w:r w:rsidR="00F613F3" w:rsidRPr="00EA6FD5">
        <w:rPr>
          <w:rFonts w:ascii="Times New Roman" w:eastAsia="Times New Roman" w:hAnsi="Times New Roman" w:cs="Times New Roman"/>
          <w:bCs/>
          <w:sz w:val="24"/>
          <w:szCs w:val="24"/>
        </w:rPr>
        <w:t xml:space="preserve"> enhance </w:t>
      </w:r>
      <w:r w:rsidR="001901BB" w:rsidRPr="00EA6FD5">
        <w:rPr>
          <w:rFonts w:ascii="Times New Roman" w:eastAsia="Times New Roman" w:hAnsi="Times New Roman" w:cs="Times New Roman"/>
          <w:bCs/>
          <w:sz w:val="24"/>
          <w:szCs w:val="24"/>
        </w:rPr>
        <w:t xml:space="preserve">quality </w:t>
      </w:r>
      <w:r w:rsidR="00F613F3" w:rsidRPr="00EA6FD5">
        <w:rPr>
          <w:rFonts w:ascii="Times New Roman" w:eastAsia="Times New Roman" w:hAnsi="Times New Roman" w:cs="Times New Roman"/>
          <w:bCs/>
          <w:sz w:val="24"/>
          <w:szCs w:val="24"/>
        </w:rPr>
        <w:t xml:space="preserve">public services and </w:t>
      </w:r>
      <w:r w:rsidR="00F4696A" w:rsidRPr="00EA6FD5">
        <w:rPr>
          <w:rFonts w:ascii="Times New Roman" w:eastAsia="Times New Roman" w:hAnsi="Times New Roman" w:cs="Times New Roman"/>
          <w:bCs/>
          <w:sz w:val="24"/>
          <w:szCs w:val="24"/>
        </w:rPr>
        <w:t xml:space="preserve">strengthen </w:t>
      </w:r>
      <w:r w:rsidR="00F613F3" w:rsidRPr="00EA6FD5">
        <w:rPr>
          <w:rFonts w:ascii="Times New Roman" w:eastAsia="Times New Roman" w:hAnsi="Times New Roman" w:cs="Times New Roman"/>
          <w:bCs/>
          <w:sz w:val="24"/>
          <w:szCs w:val="24"/>
        </w:rPr>
        <w:t xml:space="preserve">anti-corruption measures, the Anti-Corruption Office finalized </w:t>
      </w:r>
      <w:r w:rsidR="001901BB" w:rsidRPr="00EA6FD5">
        <w:rPr>
          <w:rFonts w:ascii="Times New Roman" w:eastAsia="Times New Roman" w:hAnsi="Times New Roman" w:cs="Times New Roman"/>
          <w:bCs/>
          <w:sz w:val="24"/>
          <w:szCs w:val="24"/>
        </w:rPr>
        <w:t xml:space="preserve">the draft </w:t>
      </w:r>
      <w:r w:rsidR="00F613F3" w:rsidRPr="00EA6FD5">
        <w:rPr>
          <w:rFonts w:ascii="Times New Roman" w:eastAsia="Times New Roman" w:hAnsi="Times New Roman" w:cs="Times New Roman"/>
          <w:bCs/>
          <w:sz w:val="24"/>
          <w:szCs w:val="24"/>
        </w:rPr>
        <w:t xml:space="preserve">of a new </w:t>
      </w:r>
      <w:del w:id="804" w:author="Sara Boyes" w:date="2023-05-10T23:34:00Z">
        <w:r w:rsidR="00F613F3" w:rsidRPr="00EA6FD5" w:rsidDel="002D01DF">
          <w:rPr>
            <w:rFonts w:ascii="Times New Roman" w:eastAsia="Times New Roman" w:hAnsi="Times New Roman" w:cs="Times New Roman"/>
            <w:bCs/>
            <w:sz w:val="24"/>
            <w:szCs w:val="24"/>
          </w:rPr>
          <w:delText>L</w:delText>
        </w:r>
      </w:del>
      <w:ins w:id="805" w:author="Sara Boyes" w:date="2023-05-10T23:34:00Z">
        <w:r w:rsidR="002D01DF" w:rsidRPr="00EA6FD5">
          <w:rPr>
            <w:rFonts w:ascii="Times New Roman" w:eastAsia="Times New Roman" w:hAnsi="Times New Roman" w:cs="Times New Roman"/>
            <w:bCs/>
            <w:sz w:val="24"/>
            <w:szCs w:val="24"/>
          </w:rPr>
          <w:t>l</w:t>
        </w:r>
      </w:ins>
      <w:r w:rsidR="00F613F3" w:rsidRPr="00EA6FD5">
        <w:rPr>
          <w:rFonts w:ascii="Times New Roman" w:eastAsia="Times New Roman" w:hAnsi="Times New Roman" w:cs="Times New Roman"/>
          <w:bCs/>
          <w:sz w:val="24"/>
          <w:szCs w:val="24"/>
        </w:rPr>
        <w:t xml:space="preserve">aw </w:t>
      </w:r>
      <w:del w:id="806" w:author="Sara Boyes" w:date="2023-05-10T23:34:00Z">
        <w:r w:rsidR="00F613F3" w:rsidRPr="00EA6FD5" w:rsidDel="002D01DF">
          <w:rPr>
            <w:rFonts w:ascii="Times New Roman" w:eastAsia="Times New Roman" w:hAnsi="Times New Roman" w:cs="Times New Roman"/>
            <w:bCs/>
            <w:sz w:val="24"/>
            <w:szCs w:val="24"/>
          </w:rPr>
          <w:delText>E</w:delText>
        </w:r>
      </w:del>
      <w:ins w:id="807" w:author="Sara Boyes" w:date="2023-05-10T23:34:00Z">
        <w:r w:rsidR="002D01DF" w:rsidRPr="00EA6FD5">
          <w:rPr>
            <w:rFonts w:ascii="Times New Roman" w:eastAsia="Times New Roman" w:hAnsi="Times New Roman" w:cs="Times New Roman"/>
            <w:bCs/>
            <w:sz w:val="24"/>
            <w:szCs w:val="24"/>
          </w:rPr>
          <w:t>e</w:t>
        </w:r>
      </w:ins>
      <w:r w:rsidR="00F613F3" w:rsidRPr="00EA6FD5">
        <w:rPr>
          <w:rFonts w:ascii="Times New Roman" w:eastAsia="Times New Roman" w:hAnsi="Times New Roman" w:cs="Times New Roman"/>
          <w:bCs/>
          <w:sz w:val="24"/>
          <w:szCs w:val="24"/>
        </w:rPr>
        <w:t xml:space="preserve">stablishing </w:t>
      </w:r>
      <w:r w:rsidR="001901BB" w:rsidRPr="00EA6FD5">
        <w:rPr>
          <w:rFonts w:ascii="Times New Roman" w:eastAsia="Times New Roman" w:hAnsi="Times New Roman" w:cs="Times New Roman"/>
          <w:bCs/>
          <w:sz w:val="24"/>
          <w:szCs w:val="24"/>
        </w:rPr>
        <w:t xml:space="preserve">an </w:t>
      </w:r>
      <w:del w:id="808" w:author="Sara Boyes" w:date="2023-05-10T23:34:00Z">
        <w:r w:rsidR="00F613F3" w:rsidRPr="00EA6FD5" w:rsidDel="002D01DF">
          <w:rPr>
            <w:rFonts w:ascii="Times New Roman" w:eastAsia="Times New Roman" w:hAnsi="Times New Roman" w:cs="Times New Roman"/>
            <w:bCs/>
            <w:sz w:val="24"/>
            <w:szCs w:val="24"/>
          </w:rPr>
          <w:delText>A</w:delText>
        </w:r>
      </w:del>
      <w:ins w:id="809" w:author="Sara Boyes" w:date="2023-05-10T23:34:00Z">
        <w:r w:rsidR="002D01DF" w:rsidRPr="00EA6FD5">
          <w:rPr>
            <w:rFonts w:ascii="Times New Roman" w:eastAsia="Times New Roman" w:hAnsi="Times New Roman" w:cs="Times New Roman"/>
            <w:bCs/>
            <w:sz w:val="24"/>
            <w:szCs w:val="24"/>
          </w:rPr>
          <w:t>a</w:t>
        </w:r>
      </w:ins>
      <w:r w:rsidR="00F613F3" w:rsidRPr="00EA6FD5">
        <w:rPr>
          <w:rFonts w:ascii="Times New Roman" w:eastAsia="Times New Roman" w:hAnsi="Times New Roman" w:cs="Times New Roman"/>
          <w:bCs/>
          <w:sz w:val="24"/>
          <w:szCs w:val="24"/>
        </w:rPr>
        <w:t>nti-</w:t>
      </w:r>
      <w:del w:id="810" w:author="Sara Boyes" w:date="2023-05-10T23:34:00Z">
        <w:r w:rsidR="00F613F3" w:rsidRPr="00EA6FD5" w:rsidDel="002D01DF">
          <w:rPr>
            <w:rFonts w:ascii="Times New Roman" w:eastAsia="Times New Roman" w:hAnsi="Times New Roman" w:cs="Times New Roman"/>
            <w:bCs/>
            <w:sz w:val="24"/>
            <w:szCs w:val="24"/>
          </w:rPr>
          <w:delText>C</w:delText>
        </w:r>
      </w:del>
      <w:ins w:id="811" w:author="Sara Boyes" w:date="2023-05-10T23:34:00Z">
        <w:r w:rsidR="002D01DF" w:rsidRPr="00EA6FD5">
          <w:rPr>
            <w:rFonts w:ascii="Times New Roman" w:eastAsia="Times New Roman" w:hAnsi="Times New Roman" w:cs="Times New Roman"/>
            <w:bCs/>
            <w:sz w:val="24"/>
            <w:szCs w:val="24"/>
          </w:rPr>
          <w:t>c</w:t>
        </w:r>
      </w:ins>
      <w:r w:rsidR="00F613F3" w:rsidRPr="00EA6FD5">
        <w:rPr>
          <w:rFonts w:ascii="Times New Roman" w:eastAsia="Times New Roman" w:hAnsi="Times New Roman" w:cs="Times New Roman"/>
          <w:bCs/>
          <w:sz w:val="24"/>
          <w:szCs w:val="24"/>
        </w:rPr>
        <w:t xml:space="preserve">orruption </w:t>
      </w:r>
      <w:del w:id="812" w:author="Sara Boyes" w:date="2023-05-10T23:34:00Z">
        <w:r w:rsidR="00F613F3" w:rsidRPr="00EA6FD5" w:rsidDel="002D01DF">
          <w:rPr>
            <w:rFonts w:ascii="Times New Roman" w:eastAsia="Times New Roman" w:hAnsi="Times New Roman" w:cs="Times New Roman"/>
            <w:bCs/>
            <w:sz w:val="24"/>
            <w:szCs w:val="24"/>
          </w:rPr>
          <w:delText>O</w:delText>
        </w:r>
      </w:del>
      <w:ins w:id="813" w:author="Sara Boyes" w:date="2023-05-10T23:34:00Z">
        <w:r w:rsidR="002D01DF" w:rsidRPr="00EA6FD5">
          <w:rPr>
            <w:rFonts w:ascii="Times New Roman" w:eastAsia="Times New Roman" w:hAnsi="Times New Roman" w:cs="Times New Roman"/>
            <w:bCs/>
            <w:sz w:val="24"/>
            <w:szCs w:val="24"/>
          </w:rPr>
          <w:t>o</w:t>
        </w:r>
      </w:ins>
      <w:r w:rsidR="00F613F3" w:rsidRPr="00EA6FD5">
        <w:rPr>
          <w:rFonts w:ascii="Times New Roman" w:eastAsia="Times New Roman" w:hAnsi="Times New Roman" w:cs="Times New Roman"/>
          <w:bCs/>
          <w:sz w:val="24"/>
          <w:szCs w:val="24"/>
        </w:rPr>
        <w:t>ffice</w:t>
      </w:r>
      <w:r w:rsidR="00F613F3" w:rsidRPr="00EA6FD5">
        <w:rPr>
          <w:rFonts w:ascii="Times New Roman" w:eastAsia="Times New Roman" w:hAnsi="Times New Roman" w:cs="Times New Roman"/>
          <w:bCs/>
          <w:i/>
          <w:iCs/>
          <w:sz w:val="24"/>
          <w:szCs w:val="24"/>
        </w:rPr>
        <w:t xml:space="preserve">, </w:t>
      </w:r>
      <w:r w:rsidR="00F613F3" w:rsidRPr="00EA6FD5">
        <w:rPr>
          <w:rFonts w:ascii="Times New Roman" w:eastAsia="Times New Roman" w:hAnsi="Times New Roman" w:cs="Times New Roman"/>
          <w:bCs/>
          <w:sz w:val="24"/>
          <w:szCs w:val="24"/>
        </w:rPr>
        <w:t>with</w:t>
      </w:r>
      <w:r w:rsidR="00F4696A" w:rsidRPr="00EA6FD5">
        <w:rPr>
          <w:rFonts w:ascii="Times New Roman" w:eastAsia="Times New Roman" w:hAnsi="Times New Roman" w:cs="Times New Roman"/>
          <w:bCs/>
          <w:sz w:val="24"/>
          <w:szCs w:val="24"/>
        </w:rPr>
        <w:t xml:space="preserve"> expertise from </w:t>
      </w:r>
      <w:del w:id="814" w:author="Sara Boyes" w:date="2023-05-08T18:28:00Z">
        <w:r w:rsidR="00F4696A" w:rsidRPr="00EA6FD5" w:rsidDel="002321D2">
          <w:rPr>
            <w:rFonts w:ascii="Times New Roman" w:eastAsia="Times New Roman" w:hAnsi="Times New Roman" w:cs="Times New Roman"/>
            <w:bCs/>
            <w:sz w:val="24"/>
            <w:szCs w:val="24"/>
          </w:rPr>
          <w:delText>OHR</w:delText>
        </w:r>
      </w:del>
      <w:del w:id="815" w:author="Sara Boyes" w:date="2023-05-08T18:30:00Z">
        <w:r w:rsidR="00F4696A" w:rsidRPr="00EA6FD5" w:rsidDel="002321D2">
          <w:rPr>
            <w:rFonts w:ascii="Times New Roman" w:eastAsia="Times New Roman" w:hAnsi="Times New Roman" w:cs="Times New Roman"/>
            <w:bCs/>
            <w:sz w:val="24"/>
            <w:szCs w:val="24"/>
          </w:rPr>
          <w:delText>’s</w:delText>
        </w:r>
      </w:del>
      <w:r w:rsidR="00F613F3" w:rsidRPr="00EA6FD5">
        <w:rPr>
          <w:rFonts w:ascii="Times New Roman" w:eastAsia="Times New Roman" w:hAnsi="Times New Roman" w:cs="Times New Roman"/>
          <w:bCs/>
          <w:sz w:val="24"/>
          <w:szCs w:val="24"/>
        </w:rPr>
        <w:t xml:space="preserve"> </w:t>
      </w:r>
      <w:ins w:id="816" w:author="Sara Boyes" w:date="2023-05-10T23:34:00Z">
        <w:r w:rsidR="002D01DF" w:rsidRPr="00EA6FD5">
          <w:rPr>
            <w:rFonts w:ascii="Times New Roman" w:eastAsia="Times New Roman" w:hAnsi="Times New Roman" w:cs="Times New Roman"/>
            <w:bCs/>
            <w:sz w:val="24"/>
            <w:szCs w:val="24"/>
          </w:rPr>
          <w:t xml:space="preserve">the </w:t>
        </w:r>
      </w:ins>
      <w:r w:rsidR="00F4696A" w:rsidRPr="00EA6FD5">
        <w:rPr>
          <w:rFonts w:ascii="Times New Roman" w:eastAsia="Times New Roman" w:hAnsi="Times New Roman" w:cs="Times New Roman"/>
          <w:bCs/>
          <w:sz w:val="24"/>
          <w:szCs w:val="24"/>
        </w:rPr>
        <w:t>legal department</w:t>
      </w:r>
      <w:ins w:id="817" w:author="Sara Boyes" w:date="2023-05-08T18:30:00Z">
        <w:r w:rsidR="002321D2" w:rsidRPr="00EA6FD5">
          <w:rPr>
            <w:rFonts w:ascii="Times New Roman" w:eastAsia="Times New Roman" w:hAnsi="Times New Roman" w:cs="Times New Roman"/>
            <w:bCs/>
            <w:sz w:val="24"/>
            <w:szCs w:val="24"/>
          </w:rPr>
          <w:t xml:space="preserve"> of the Office of the High Representative</w:t>
        </w:r>
      </w:ins>
      <w:r w:rsidR="00F4696A" w:rsidRPr="00EA6FD5">
        <w:rPr>
          <w:rFonts w:ascii="Times New Roman" w:eastAsia="Times New Roman" w:hAnsi="Times New Roman" w:cs="Times New Roman"/>
          <w:bCs/>
          <w:sz w:val="24"/>
          <w:szCs w:val="24"/>
        </w:rPr>
        <w:t xml:space="preserve"> and </w:t>
      </w:r>
      <w:r w:rsidR="00F613F3" w:rsidRPr="00EA6FD5">
        <w:rPr>
          <w:rFonts w:ascii="Times New Roman" w:eastAsia="Times New Roman" w:hAnsi="Times New Roman" w:cs="Times New Roman"/>
          <w:bCs/>
          <w:sz w:val="24"/>
          <w:szCs w:val="24"/>
        </w:rPr>
        <w:t xml:space="preserve">the Bureau of International Narcotics and Law Enforcement Affairs </w:t>
      </w:r>
      <w:del w:id="818" w:author="Sara Boyes" w:date="2023-05-10T23:35:00Z">
        <w:r w:rsidR="00F613F3" w:rsidRPr="00EA6FD5" w:rsidDel="00E32F92">
          <w:rPr>
            <w:rFonts w:ascii="Times New Roman" w:eastAsia="Times New Roman" w:hAnsi="Times New Roman" w:cs="Times New Roman"/>
            <w:bCs/>
            <w:sz w:val="24"/>
            <w:szCs w:val="24"/>
          </w:rPr>
          <w:delText xml:space="preserve">(INL) </w:delText>
        </w:r>
      </w:del>
      <w:r w:rsidR="00F613F3" w:rsidRPr="00EA6FD5">
        <w:rPr>
          <w:rFonts w:ascii="Times New Roman" w:eastAsia="Times New Roman" w:hAnsi="Times New Roman" w:cs="Times New Roman"/>
          <w:bCs/>
          <w:sz w:val="24"/>
          <w:szCs w:val="24"/>
        </w:rPr>
        <w:t xml:space="preserve">Office at the </w:t>
      </w:r>
      <w:del w:id="819" w:author="Sara Boyes" w:date="2023-05-10T23:35:00Z">
        <w:r w:rsidR="00F613F3" w:rsidRPr="00EA6FD5" w:rsidDel="00E32F92">
          <w:rPr>
            <w:rFonts w:ascii="Times New Roman" w:eastAsia="Times New Roman" w:hAnsi="Times New Roman" w:cs="Times New Roman"/>
            <w:bCs/>
            <w:sz w:val="24"/>
            <w:szCs w:val="24"/>
          </w:rPr>
          <w:delText xml:space="preserve">US </w:delText>
        </w:r>
      </w:del>
      <w:r w:rsidR="00F613F3" w:rsidRPr="00EA6FD5">
        <w:rPr>
          <w:rFonts w:ascii="Times New Roman" w:eastAsia="Times New Roman" w:hAnsi="Times New Roman" w:cs="Times New Roman"/>
          <w:bCs/>
          <w:sz w:val="24"/>
          <w:szCs w:val="24"/>
        </w:rPr>
        <w:t>Embassy</w:t>
      </w:r>
      <w:ins w:id="820" w:author="Sara Boyes" w:date="2023-05-10T23:35:00Z">
        <w:r w:rsidR="00E32F92" w:rsidRPr="00EA6FD5">
          <w:rPr>
            <w:rFonts w:ascii="Times New Roman" w:eastAsia="Times New Roman" w:hAnsi="Times New Roman" w:cs="Times New Roman"/>
            <w:bCs/>
            <w:sz w:val="24"/>
            <w:szCs w:val="24"/>
          </w:rPr>
          <w:t xml:space="preserve"> of the United Sta</w:t>
        </w:r>
      </w:ins>
      <w:ins w:id="821" w:author="Sara Boyes" w:date="2023-05-10T23:36:00Z">
        <w:r w:rsidR="00E32F92" w:rsidRPr="00EA6FD5">
          <w:rPr>
            <w:rFonts w:ascii="Times New Roman" w:eastAsia="Times New Roman" w:hAnsi="Times New Roman" w:cs="Times New Roman"/>
            <w:bCs/>
            <w:sz w:val="24"/>
            <w:szCs w:val="24"/>
          </w:rPr>
          <w:t>tes of America</w:t>
        </w:r>
      </w:ins>
      <w:r w:rsidR="00F613F3" w:rsidRPr="00EA6FD5">
        <w:rPr>
          <w:rFonts w:ascii="Times New Roman" w:eastAsia="Times New Roman" w:hAnsi="Times New Roman" w:cs="Times New Roman"/>
          <w:bCs/>
          <w:sz w:val="24"/>
          <w:szCs w:val="24"/>
        </w:rPr>
        <w:t xml:space="preserve">. The new law </w:t>
      </w:r>
      <w:r w:rsidR="00F4696A" w:rsidRPr="00EA6FD5">
        <w:rPr>
          <w:rFonts w:ascii="Times New Roman" w:eastAsia="Times New Roman" w:hAnsi="Times New Roman" w:cs="Times New Roman"/>
          <w:bCs/>
          <w:sz w:val="24"/>
          <w:szCs w:val="24"/>
        </w:rPr>
        <w:t xml:space="preserve">will </w:t>
      </w:r>
      <w:r w:rsidR="00F613F3" w:rsidRPr="00EA6FD5">
        <w:rPr>
          <w:rFonts w:ascii="Times New Roman" w:eastAsia="Times New Roman" w:hAnsi="Times New Roman" w:cs="Times New Roman"/>
          <w:bCs/>
          <w:sz w:val="24"/>
          <w:szCs w:val="24"/>
        </w:rPr>
        <w:t xml:space="preserve">enable the Office to </w:t>
      </w:r>
      <w:commentRangeStart w:id="822"/>
      <w:r w:rsidRPr="00EA6FD5">
        <w:rPr>
          <w:rFonts w:ascii="Times New Roman" w:eastAsia="Times New Roman" w:hAnsi="Times New Roman" w:cs="Times New Roman"/>
          <w:bCs/>
          <w:sz w:val="24"/>
          <w:szCs w:val="24"/>
        </w:rPr>
        <w:t>control</w:t>
      </w:r>
      <w:r w:rsidR="00F613F3" w:rsidRPr="00EA6FD5">
        <w:rPr>
          <w:rFonts w:ascii="Times New Roman" w:eastAsia="Times New Roman" w:hAnsi="Times New Roman" w:cs="Times New Roman"/>
          <w:bCs/>
          <w:sz w:val="24"/>
          <w:szCs w:val="24"/>
        </w:rPr>
        <w:t xml:space="preserve"> </w:t>
      </w:r>
      <w:commentRangeEnd w:id="822"/>
      <w:r w:rsidR="00E32F92" w:rsidRPr="00EA6FD5">
        <w:rPr>
          <w:rStyle w:val="CommentReference"/>
        </w:rPr>
        <w:commentReference w:id="822"/>
      </w:r>
      <w:r w:rsidR="00F613F3" w:rsidRPr="00EA6FD5">
        <w:rPr>
          <w:rFonts w:ascii="Times New Roman" w:eastAsia="Times New Roman" w:hAnsi="Times New Roman" w:cs="Times New Roman"/>
          <w:bCs/>
          <w:sz w:val="24"/>
          <w:szCs w:val="24"/>
        </w:rPr>
        <w:t xml:space="preserve">reported cases of possible corruption and </w:t>
      </w:r>
      <w:r w:rsidR="00F4696A" w:rsidRPr="00EA6FD5">
        <w:rPr>
          <w:rFonts w:ascii="Times New Roman" w:eastAsia="Times New Roman" w:hAnsi="Times New Roman" w:cs="Times New Roman"/>
          <w:bCs/>
          <w:sz w:val="24"/>
          <w:szCs w:val="24"/>
        </w:rPr>
        <w:t xml:space="preserve">provide </w:t>
      </w:r>
      <w:r w:rsidR="00F613F3" w:rsidRPr="00EA6FD5">
        <w:rPr>
          <w:rFonts w:ascii="Times New Roman" w:eastAsia="Times New Roman" w:hAnsi="Times New Roman" w:cs="Times New Roman"/>
          <w:bCs/>
          <w:sz w:val="24"/>
          <w:szCs w:val="24"/>
        </w:rPr>
        <w:t>a clear course of action i</w:t>
      </w:r>
      <w:r w:rsidR="001901BB" w:rsidRPr="00EA6FD5">
        <w:rPr>
          <w:rFonts w:ascii="Times New Roman" w:eastAsia="Times New Roman" w:hAnsi="Times New Roman" w:cs="Times New Roman"/>
          <w:bCs/>
          <w:sz w:val="24"/>
          <w:szCs w:val="24"/>
        </w:rPr>
        <w:t xml:space="preserve">f </w:t>
      </w:r>
      <w:r w:rsidR="00F613F3" w:rsidRPr="00EA6FD5">
        <w:rPr>
          <w:rFonts w:ascii="Times New Roman" w:eastAsia="Times New Roman" w:hAnsi="Times New Roman" w:cs="Times New Roman"/>
          <w:bCs/>
          <w:sz w:val="24"/>
          <w:szCs w:val="24"/>
        </w:rPr>
        <w:t>such reports are substantiated through cooperation wit</w:t>
      </w:r>
      <w:r w:rsidR="00873F15" w:rsidRPr="00EA6FD5">
        <w:rPr>
          <w:rFonts w:ascii="Times New Roman" w:eastAsia="Times New Roman" w:hAnsi="Times New Roman" w:cs="Times New Roman"/>
          <w:bCs/>
          <w:sz w:val="24"/>
          <w:szCs w:val="24"/>
        </w:rPr>
        <w:t>h law enforcement institutions.</w:t>
      </w:r>
    </w:p>
    <w:p w14:paraId="416F009B" w14:textId="75D7EC79" w:rsidR="00E62C98" w:rsidRPr="00EA6FD5" w:rsidRDefault="00F613F3" w:rsidP="00E62C98">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During the reporting period, authorities continued to pursue program</w:t>
      </w:r>
      <w:ins w:id="823" w:author="Sara Boyes" w:date="2023-05-10T23:36:00Z">
        <w:r w:rsidR="00E32F92" w:rsidRPr="00EA6FD5">
          <w:rPr>
            <w:rFonts w:ascii="Times New Roman" w:eastAsia="Times New Roman" w:hAnsi="Times New Roman" w:cs="Times New Roman"/>
            <w:bCs/>
            <w:sz w:val="24"/>
            <w:szCs w:val="24"/>
          </w:rPr>
          <w:t>me</w:t>
        </w:r>
      </w:ins>
      <w:r w:rsidRPr="00EA6FD5">
        <w:rPr>
          <w:rFonts w:ascii="Times New Roman" w:eastAsia="Times New Roman" w:hAnsi="Times New Roman" w:cs="Times New Roman"/>
          <w:bCs/>
          <w:sz w:val="24"/>
          <w:szCs w:val="24"/>
        </w:rPr>
        <w:t xml:space="preserve">s established earlier </w:t>
      </w:r>
      <w:r w:rsidR="00C94716" w:rsidRPr="00EA6FD5">
        <w:rPr>
          <w:rFonts w:ascii="Times New Roman" w:eastAsia="Times New Roman" w:hAnsi="Times New Roman" w:cs="Times New Roman"/>
          <w:bCs/>
          <w:sz w:val="24"/>
          <w:szCs w:val="24"/>
        </w:rPr>
        <w:t>to</w:t>
      </w:r>
      <w:r w:rsidRPr="00EA6FD5">
        <w:rPr>
          <w:rFonts w:ascii="Times New Roman" w:eastAsia="Times New Roman" w:hAnsi="Times New Roman" w:cs="Times New Roman"/>
          <w:bCs/>
          <w:sz w:val="24"/>
          <w:szCs w:val="24"/>
        </w:rPr>
        <w:t xml:space="preserve"> improve fiscal transparency and good governance standards, such as (</w:t>
      </w:r>
      <w:del w:id="824" w:author="Sara Boyes" w:date="2023-05-10T23:37:00Z">
        <w:r w:rsidRPr="00EA6FD5" w:rsidDel="00E32F92">
          <w:rPr>
            <w:rFonts w:ascii="Times New Roman" w:eastAsia="Times New Roman" w:hAnsi="Times New Roman" w:cs="Times New Roman"/>
            <w:bCs/>
            <w:sz w:val="24"/>
            <w:szCs w:val="24"/>
          </w:rPr>
          <w:delText>1</w:delText>
        </w:r>
      </w:del>
      <w:ins w:id="825" w:author="Sara Boyes" w:date="2023-05-10T23:37:00Z">
        <w:r w:rsidR="00E32F92" w:rsidRPr="00EA6FD5">
          <w:rPr>
            <w:rFonts w:ascii="Times New Roman" w:eastAsia="Times New Roman" w:hAnsi="Times New Roman" w:cs="Times New Roman"/>
            <w:bCs/>
            <w:sz w:val="24"/>
            <w:szCs w:val="24"/>
          </w:rPr>
          <w:t>a</w:t>
        </w:r>
      </w:ins>
      <w:r w:rsidRPr="00EA6FD5">
        <w:rPr>
          <w:rFonts w:ascii="Times New Roman" w:eastAsia="Times New Roman" w:hAnsi="Times New Roman" w:cs="Times New Roman"/>
          <w:bCs/>
          <w:sz w:val="24"/>
          <w:szCs w:val="24"/>
        </w:rPr>
        <w:t xml:space="preserve">) civil service reform, including a new </w:t>
      </w:r>
      <w:del w:id="826" w:author="Sara Boyes" w:date="2023-05-10T23:38:00Z">
        <w:r w:rsidRPr="00EA6FD5" w:rsidDel="00E32F92">
          <w:rPr>
            <w:rFonts w:ascii="Times New Roman" w:eastAsia="Times New Roman" w:hAnsi="Times New Roman" w:cs="Times New Roman"/>
            <w:bCs/>
            <w:sz w:val="24"/>
            <w:szCs w:val="24"/>
          </w:rPr>
          <w:delText>L</w:delText>
        </w:r>
      </w:del>
      <w:ins w:id="827" w:author="Sara Boyes" w:date="2023-05-10T23:38:00Z">
        <w:r w:rsidR="00E32F92" w:rsidRPr="00EA6FD5">
          <w:rPr>
            <w:rFonts w:ascii="Times New Roman" w:eastAsia="Times New Roman" w:hAnsi="Times New Roman" w:cs="Times New Roman"/>
            <w:bCs/>
            <w:sz w:val="24"/>
            <w:szCs w:val="24"/>
          </w:rPr>
          <w:t>l</w:t>
        </w:r>
      </w:ins>
      <w:r w:rsidRPr="00EA6FD5">
        <w:rPr>
          <w:rFonts w:ascii="Times New Roman" w:eastAsia="Times New Roman" w:hAnsi="Times New Roman" w:cs="Times New Roman"/>
          <w:bCs/>
          <w:sz w:val="24"/>
          <w:szCs w:val="24"/>
        </w:rPr>
        <w:t xml:space="preserve">aw on </w:t>
      </w:r>
      <w:del w:id="828" w:author="Sara Boyes" w:date="2023-05-10T23:38:00Z">
        <w:r w:rsidRPr="00EA6FD5" w:rsidDel="00E32F92">
          <w:rPr>
            <w:rFonts w:ascii="Times New Roman" w:eastAsia="Times New Roman" w:hAnsi="Times New Roman" w:cs="Times New Roman"/>
            <w:bCs/>
            <w:sz w:val="24"/>
            <w:szCs w:val="24"/>
          </w:rPr>
          <w:delText>C</w:delText>
        </w:r>
      </w:del>
      <w:ins w:id="829" w:author="Sara Boyes" w:date="2023-05-10T23:38:00Z">
        <w:r w:rsidR="00E32F92" w:rsidRPr="00EA6FD5">
          <w:rPr>
            <w:rFonts w:ascii="Times New Roman" w:eastAsia="Times New Roman" w:hAnsi="Times New Roman" w:cs="Times New Roman"/>
            <w:bCs/>
            <w:sz w:val="24"/>
            <w:szCs w:val="24"/>
          </w:rPr>
          <w:t>c</w:t>
        </w:r>
      </w:ins>
      <w:r w:rsidRPr="00EA6FD5">
        <w:rPr>
          <w:rFonts w:ascii="Times New Roman" w:eastAsia="Times New Roman" w:hAnsi="Times New Roman" w:cs="Times New Roman"/>
          <w:bCs/>
          <w:sz w:val="24"/>
          <w:szCs w:val="24"/>
        </w:rPr>
        <w:t xml:space="preserve">ivil </w:t>
      </w:r>
      <w:del w:id="830" w:author="Sara Boyes" w:date="2023-05-10T23:38:00Z">
        <w:r w:rsidRPr="00EA6FD5" w:rsidDel="00E32F92">
          <w:rPr>
            <w:rFonts w:ascii="Times New Roman" w:eastAsia="Times New Roman" w:hAnsi="Times New Roman" w:cs="Times New Roman"/>
            <w:bCs/>
            <w:sz w:val="24"/>
            <w:szCs w:val="24"/>
          </w:rPr>
          <w:delText>S</w:delText>
        </w:r>
      </w:del>
      <w:ins w:id="831" w:author="Sara Boyes" w:date="2023-05-10T23:38:00Z">
        <w:r w:rsidR="00E32F92" w:rsidRPr="00EA6FD5">
          <w:rPr>
            <w:rFonts w:ascii="Times New Roman" w:eastAsia="Times New Roman" w:hAnsi="Times New Roman" w:cs="Times New Roman"/>
            <w:bCs/>
            <w:sz w:val="24"/>
            <w:szCs w:val="24"/>
          </w:rPr>
          <w:t>s</w:t>
        </w:r>
      </w:ins>
      <w:r w:rsidRPr="00EA6FD5">
        <w:rPr>
          <w:rFonts w:ascii="Times New Roman" w:eastAsia="Times New Roman" w:hAnsi="Times New Roman" w:cs="Times New Roman"/>
          <w:bCs/>
          <w:sz w:val="24"/>
          <w:szCs w:val="24"/>
        </w:rPr>
        <w:t xml:space="preserve">ervice and a </w:t>
      </w:r>
      <w:del w:id="832" w:author="Sara Boyes" w:date="2023-05-10T23:38:00Z">
        <w:r w:rsidRPr="00EA6FD5" w:rsidDel="00E32F92">
          <w:rPr>
            <w:rFonts w:ascii="Times New Roman" w:eastAsia="Times New Roman" w:hAnsi="Times New Roman" w:cs="Times New Roman"/>
            <w:bCs/>
            <w:sz w:val="24"/>
            <w:szCs w:val="24"/>
          </w:rPr>
          <w:delText>L</w:delText>
        </w:r>
      </w:del>
      <w:ins w:id="833" w:author="Sara Boyes" w:date="2023-05-10T23:38:00Z">
        <w:r w:rsidR="00E32F92" w:rsidRPr="00EA6FD5">
          <w:rPr>
            <w:rFonts w:ascii="Times New Roman" w:eastAsia="Times New Roman" w:hAnsi="Times New Roman" w:cs="Times New Roman"/>
            <w:bCs/>
            <w:sz w:val="24"/>
            <w:szCs w:val="24"/>
          </w:rPr>
          <w:t>l</w:t>
        </w:r>
      </w:ins>
      <w:r w:rsidRPr="00EA6FD5">
        <w:rPr>
          <w:rFonts w:ascii="Times New Roman" w:eastAsia="Times New Roman" w:hAnsi="Times New Roman" w:cs="Times New Roman"/>
          <w:bCs/>
          <w:sz w:val="24"/>
          <w:szCs w:val="24"/>
        </w:rPr>
        <w:t xml:space="preserve">aw on </w:t>
      </w:r>
      <w:del w:id="834" w:author="Sara Boyes" w:date="2023-05-10T23:38:00Z">
        <w:r w:rsidRPr="00EA6FD5" w:rsidDel="00E32F92">
          <w:rPr>
            <w:rFonts w:ascii="Times New Roman" w:eastAsia="Times New Roman" w:hAnsi="Times New Roman" w:cs="Times New Roman"/>
            <w:bCs/>
            <w:sz w:val="24"/>
            <w:szCs w:val="24"/>
          </w:rPr>
          <w:delText>P</w:delText>
        </w:r>
      </w:del>
      <w:ins w:id="835" w:author="Sara Boyes" w:date="2023-05-10T23:38:00Z">
        <w:r w:rsidR="00E32F92" w:rsidRPr="00EA6FD5">
          <w:rPr>
            <w:rFonts w:ascii="Times New Roman" w:eastAsia="Times New Roman" w:hAnsi="Times New Roman" w:cs="Times New Roman"/>
            <w:bCs/>
            <w:sz w:val="24"/>
            <w:szCs w:val="24"/>
          </w:rPr>
          <w:t>p</w:t>
        </w:r>
      </w:ins>
      <w:r w:rsidRPr="00EA6FD5">
        <w:rPr>
          <w:rFonts w:ascii="Times New Roman" w:eastAsia="Times New Roman" w:hAnsi="Times New Roman" w:cs="Times New Roman"/>
          <w:bCs/>
          <w:sz w:val="24"/>
          <w:szCs w:val="24"/>
        </w:rPr>
        <w:t xml:space="preserve">ublic </w:t>
      </w:r>
      <w:del w:id="836" w:author="Sara Boyes" w:date="2023-05-10T23:38:00Z">
        <w:r w:rsidRPr="00EA6FD5" w:rsidDel="00E32F92">
          <w:rPr>
            <w:rFonts w:ascii="Times New Roman" w:eastAsia="Times New Roman" w:hAnsi="Times New Roman" w:cs="Times New Roman"/>
            <w:bCs/>
            <w:sz w:val="24"/>
            <w:szCs w:val="24"/>
          </w:rPr>
          <w:delText>E</w:delText>
        </w:r>
      </w:del>
      <w:ins w:id="837" w:author="Sara Boyes" w:date="2023-05-10T23:38:00Z">
        <w:r w:rsidR="00E32F92" w:rsidRPr="00EA6FD5">
          <w:rPr>
            <w:rFonts w:ascii="Times New Roman" w:eastAsia="Times New Roman" w:hAnsi="Times New Roman" w:cs="Times New Roman"/>
            <w:bCs/>
            <w:sz w:val="24"/>
            <w:szCs w:val="24"/>
          </w:rPr>
          <w:t>e</w:t>
        </w:r>
      </w:ins>
      <w:r w:rsidRPr="00EA6FD5">
        <w:rPr>
          <w:rFonts w:ascii="Times New Roman" w:eastAsia="Times New Roman" w:hAnsi="Times New Roman" w:cs="Times New Roman"/>
          <w:bCs/>
          <w:sz w:val="24"/>
          <w:szCs w:val="24"/>
        </w:rPr>
        <w:t xml:space="preserve">mployees to establish transparent and </w:t>
      </w:r>
      <w:r w:rsidR="00C94716" w:rsidRPr="00EA6FD5">
        <w:rPr>
          <w:rFonts w:ascii="Times New Roman" w:eastAsia="Times New Roman" w:hAnsi="Times New Roman" w:cs="Times New Roman"/>
          <w:bCs/>
          <w:sz w:val="24"/>
          <w:szCs w:val="24"/>
        </w:rPr>
        <w:t>merit-based</w:t>
      </w:r>
      <w:r w:rsidRPr="00EA6FD5">
        <w:rPr>
          <w:rFonts w:ascii="Times New Roman" w:eastAsia="Times New Roman" w:hAnsi="Times New Roman" w:cs="Times New Roman"/>
          <w:bCs/>
          <w:sz w:val="24"/>
          <w:szCs w:val="24"/>
        </w:rPr>
        <w:t xml:space="preserve"> hiring practices; (</w:t>
      </w:r>
      <w:del w:id="838" w:author="Sara Boyes" w:date="2023-05-10T23:38:00Z">
        <w:r w:rsidRPr="00EA6FD5" w:rsidDel="00E32F92">
          <w:rPr>
            <w:rFonts w:ascii="Times New Roman" w:eastAsia="Times New Roman" w:hAnsi="Times New Roman" w:cs="Times New Roman"/>
            <w:bCs/>
            <w:sz w:val="24"/>
            <w:szCs w:val="24"/>
          </w:rPr>
          <w:delText>2</w:delText>
        </w:r>
      </w:del>
      <w:ins w:id="839" w:author="Sara Boyes" w:date="2023-05-10T23:38:00Z">
        <w:r w:rsidR="00E32F92" w:rsidRPr="00EA6FD5">
          <w:rPr>
            <w:rFonts w:ascii="Times New Roman" w:eastAsia="Times New Roman" w:hAnsi="Times New Roman" w:cs="Times New Roman"/>
            <w:bCs/>
            <w:sz w:val="24"/>
            <w:szCs w:val="24"/>
          </w:rPr>
          <w:t>b</w:t>
        </w:r>
      </w:ins>
      <w:r w:rsidRPr="00EA6FD5">
        <w:rPr>
          <w:rFonts w:ascii="Times New Roman" w:eastAsia="Times New Roman" w:hAnsi="Times New Roman" w:cs="Times New Roman"/>
          <w:bCs/>
          <w:sz w:val="24"/>
          <w:szCs w:val="24"/>
        </w:rPr>
        <w:t xml:space="preserve">) public administration reform, including a new </w:t>
      </w:r>
      <w:del w:id="840" w:author="Sara Boyes" w:date="2023-05-10T23:38:00Z">
        <w:r w:rsidRPr="00EA6FD5" w:rsidDel="00E32F92">
          <w:rPr>
            <w:rFonts w:ascii="Times New Roman" w:eastAsia="Times New Roman" w:hAnsi="Times New Roman" w:cs="Times New Roman"/>
            <w:bCs/>
            <w:sz w:val="24"/>
            <w:szCs w:val="24"/>
          </w:rPr>
          <w:delText>L</w:delText>
        </w:r>
      </w:del>
      <w:ins w:id="841" w:author="Sara Boyes" w:date="2023-05-10T23:38:00Z">
        <w:r w:rsidR="00E32F92" w:rsidRPr="00EA6FD5">
          <w:rPr>
            <w:rFonts w:ascii="Times New Roman" w:eastAsia="Times New Roman" w:hAnsi="Times New Roman" w:cs="Times New Roman"/>
            <w:bCs/>
            <w:sz w:val="24"/>
            <w:szCs w:val="24"/>
          </w:rPr>
          <w:t>l</w:t>
        </w:r>
      </w:ins>
      <w:r w:rsidRPr="00EA6FD5">
        <w:rPr>
          <w:rFonts w:ascii="Times New Roman" w:eastAsia="Times New Roman" w:hAnsi="Times New Roman" w:cs="Times New Roman"/>
          <w:bCs/>
          <w:sz w:val="24"/>
          <w:szCs w:val="24"/>
        </w:rPr>
        <w:t xml:space="preserve">aw on </w:t>
      </w:r>
      <w:del w:id="842" w:author="Sara Boyes" w:date="2023-05-10T23:38:00Z">
        <w:r w:rsidRPr="00EA6FD5" w:rsidDel="00E32F92">
          <w:rPr>
            <w:rFonts w:ascii="Times New Roman" w:eastAsia="Times New Roman" w:hAnsi="Times New Roman" w:cs="Times New Roman"/>
            <w:bCs/>
            <w:sz w:val="24"/>
            <w:szCs w:val="24"/>
          </w:rPr>
          <w:delText>P</w:delText>
        </w:r>
      </w:del>
      <w:ins w:id="843" w:author="Sara Boyes" w:date="2023-05-10T23:38:00Z">
        <w:r w:rsidR="00E32F92" w:rsidRPr="00EA6FD5">
          <w:rPr>
            <w:rFonts w:ascii="Times New Roman" w:eastAsia="Times New Roman" w:hAnsi="Times New Roman" w:cs="Times New Roman"/>
            <w:bCs/>
            <w:sz w:val="24"/>
            <w:szCs w:val="24"/>
          </w:rPr>
          <w:t>p</w:t>
        </w:r>
      </w:ins>
      <w:r w:rsidRPr="00EA6FD5">
        <w:rPr>
          <w:rFonts w:ascii="Times New Roman" w:eastAsia="Times New Roman" w:hAnsi="Times New Roman" w:cs="Times New Roman"/>
          <w:bCs/>
          <w:sz w:val="24"/>
          <w:szCs w:val="24"/>
        </w:rPr>
        <w:t xml:space="preserve">ublic </w:t>
      </w:r>
      <w:del w:id="844" w:author="Sara Boyes" w:date="2023-05-10T23:38:00Z">
        <w:r w:rsidRPr="00EA6FD5" w:rsidDel="00E32F92">
          <w:rPr>
            <w:rFonts w:ascii="Times New Roman" w:eastAsia="Times New Roman" w:hAnsi="Times New Roman" w:cs="Times New Roman"/>
            <w:bCs/>
            <w:sz w:val="24"/>
            <w:szCs w:val="24"/>
          </w:rPr>
          <w:delText>A</w:delText>
        </w:r>
      </w:del>
      <w:ins w:id="845" w:author="Sara Boyes" w:date="2023-05-10T23:38:00Z">
        <w:r w:rsidR="00E32F92" w:rsidRPr="00EA6FD5">
          <w:rPr>
            <w:rFonts w:ascii="Times New Roman" w:eastAsia="Times New Roman" w:hAnsi="Times New Roman" w:cs="Times New Roman"/>
            <w:bCs/>
            <w:sz w:val="24"/>
            <w:szCs w:val="24"/>
          </w:rPr>
          <w:t>a</w:t>
        </w:r>
      </w:ins>
      <w:r w:rsidRPr="00EA6FD5">
        <w:rPr>
          <w:rFonts w:ascii="Times New Roman" w:eastAsia="Times New Roman" w:hAnsi="Times New Roman" w:cs="Times New Roman"/>
          <w:bCs/>
          <w:sz w:val="24"/>
          <w:szCs w:val="24"/>
        </w:rPr>
        <w:t>dministration to ensure coordinated, accountable</w:t>
      </w:r>
      <w:del w:id="846" w:author="Sara Boyes" w:date="2023-05-10T23:38:00Z">
        <w:r w:rsidRPr="00EA6FD5" w:rsidDel="00E32F92">
          <w:rPr>
            <w:rFonts w:ascii="Times New Roman" w:eastAsia="Times New Roman" w:hAnsi="Times New Roman" w:cs="Times New Roman"/>
            <w:bCs/>
            <w:sz w:val="24"/>
            <w:szCs w:val="24"/>
          </w:rPr>
          <w:delText>,</w:delText>
        </w:r>
      </w:del>
      <w:r w:rsidRPr="00EA6FD5">
        <w:rPr>
          <w:rFonts w:ascii="Times New Roman" w:eastAsia="Times New Roman" w:hAnsi="Times New Roman" w:cs="Times New Roman"/>
          <w:bCs/>
          <w:sz w:val="24"/>
          <w:szCs w:val="24"/>
        </w:rPr>
        <w:t xml:space="preserve"> and transparent management of resources, and (</w:t>
      </w:r>
      <w:del w:id="847" w:author="Sara Boyes" w:date="2023-05-10T23:38:00Z">
        <w:r w:rsidRPr="00EA6FD5" w:rsidDel="00E32F92">
          <w:rPr>
            <w:rFonts w:ascii="Times New Roman" w:eastAsia="Times New Roman" w:hAnsi="Times New Roman" w:cs="Times New Roman"/>
            <w:bCs/>
            <w:sz w:val="24"/>
            <w:szCs w:val="24"/>
          </w:rPr>
          <w:delText>3</w:delText>
        </w:r>
      </w:del>
      <w:ins w:id="848" w:author="Sara Boyes" w:date="2023-05-10T23:38:00Z">
        <w:r w:rsidR="00E32F92" w:rsidRPr="00EA6FD5">
          <w:rPr>
            <w:rFonts w:ascii="Times New Roman" w:eastAsia="Times New Roman" w:hAnsi="Times New Roman" w:cs="Times New Roman"/>
            <w:bCs/>
            <w:sz w:val="24"/>
            <w:szCs w:val="24"/>
          </w:rPr>
          <w:t>c</w:t>
        </w:r>
      </w:ins>
      <w:r w:rsidRPr="00EA6FD5">
        <w:rPr>
          <w:rFonts w:ascii="Times New Roman" w:eastAsia="Times New Roman" w:hAnsi="Times New Roman" w:cs="Times New Roman"/>
          <w:bCs/>
          <w:sz w:val="24"/>
          <w:szCs w:val="24"/>
        </w:rPr>
        <w:t>) strengthened efficiency and integrity of public companies in the District.</w:t>
      </w:r>
    </w:p>
    <w:p w14:paraId="23A07AC0" w14:textId="3E2F8D70" w:rsidR="00E62C98" w:rsidRPr="00EA6FD5" w:rsidRDefault="00F613F3" w:rsidP="00E62C98">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Br</w:t>
      </w:r>
      <w:r w:rsidR="00F4696A" w:rsidRPr="00EA6FD5">
        <w:rPr>
          <w:rFonts w:ascii="Times New Roman" w:eastAsia="Times New Roman" w:hAnsi="Times New Roman" w:cs="Times New Roman"/>
          <w:bCs/>
          <w:sz w:val="24"/>
          <w:szCs w:val="24"/>
        </w:rPr>
        <w:t>č</w:t>
      </w:r>
      <w:r w:rsidRPr="00EA6FD5">
        <w:rPr>
          <w:rFonts w:ascii="Times New Roman" w:eastAsia="Times New Roman" w:hAnsi="Times New Roman" w:cs="Times New Roman"/>
          <w:bCs/>
          <w:sz w:val="24"/>
          <w:szCs w:val="24"/>
        </w:rPr>
        <w:t>ko District also took further steps to strengthen its energy security. In addition to a</w:t>
      </w:r>
      <w:del w:id="849" w:author="Sara Boyes" w:date="2023-05-08T18:37:00Z">
        <w:r w:rsidRPr="00EA6FD5" w:rsidDel="006158C1">
          <w:rPr>
            <w:rFonts w:ascii="Times New Roman" w:eastAsia="Times New Roman" w:hAnsi="Times New Roman" w:cs="Times New Roman"/>
            <w:bCs/>
            <w:sz w:val="24"/>
            <w:szCs w:val="24"/>
          </w:rPr>
          <w:delText>n</w:delText>
        </w:r>
      </w:del>
      <w:r w:rsidRPr="00EA6FD5">
        <w:rPr>
          <w:rFonts w:ascii="Times New Roman" w:eastAsia="Times New Roman" w:hAnsi="Times New Roman" w:cs="Times New Roman"/>
          <w:bCs/>
          <w:sz w:val="24"/>
          <w:szCs w:val="24"/>
        </w:rPr>
        <w:t xml:space="preserve"> </w:t>
      </w:r>
      <w:del w:id="850" w:author="Sara Boyes" w:date="2023-05-08T17:37:00Z">
        <w:r w:rsidRPr="00EA6FD5" w:rsidDel="00076A6D">
          <w:rPr>
            <w:rFonts w:ascii="Times New Roman" w:eastAsia="Times New Roman" w:hAnsi="Times New Roman" w:cs="Times New Roman"/>
            <w:bCs/>
            <w:sz w:val="24"/>
            <w:szCs w:val="24"/>
          </w:rPr>
          <w:delText>EU</w:delText>
        </w:r>
      </w:del>
      <w:ins w:id="851" w:author="Sara Boyes" w:date="2023-05-08T17:37:00Z">
        <w:r w:rsidR="00076A6D" w:rsidRPr="00EA6FD5">
          <w:rPr>
            <w:rFonts w:ascii="Times New Roman" w:eastAsia="Times New Roman" w:hAnsi="Times New Roman" w:cs="Times New Roman"/>
            <w:bCs/>
            <w:sz w:val="24"/>
            <w:szCs w:val="24"/>
          </w:rPr>
          <w:t>European Union</w:t>
        </w:r>
      </w:ins>
      <w:r w:rsidRPr="00EA6FD5">
        <w:rPr>
          <w:rFonts w:ascii="Times New Roman" w:eastAsia="Times New Roman" w:hAnsi="Times New Roman" w:cs="Times New Roman"/>
          <w:bCs/>
          <w:sz w:val="24"/>
          <w:szCs w:val="24"/>
        </w:rPr>
        <w:t>-compliant legal framework for energy, renewables</w:t>
      </w:r>
      <w:del w:id="852" w:author="Sara Boyes" w:date="2023-05-10T23:39:00Z">
        <w:r w:rsidR="00C94716" w:rsidRPr="00EA6FD5" w:rsidDel="00E32F92">
          <w:rPr>
            <w:rFonts w:ascii="Times New Roman" w:eastAsia="Times New Roman" w:hAnsi="Times New Roman" w:cs="Times New Roman"/>
            <w:bCs/>
            <w:sz w:val="24"/>
            <w:szCs w:val="24"/>
          </w:rPr>
          <w:delText>,</w:delText>
        </w:r>
      </w:del>
      <w:r w:rsidRPr="00EA6FD5">
        <w:rPr>
          <w:rFonts w:ascii="Times New Roman" w:eastAsia="Times New Roman" w:hAnsi="Times New Roman" w:cs="Times New Roman"/>
          <w:bCs/>
          <w:sz w:val="24"/>
          <w:szCs w:val="24"/>
        </w:rPr>
        <w:t xml:space="preserve"> and energy efficiency adopted in the previous period, an </w:t>
      </w:r>
      <w:del w:id="853" w:author="Sara Boyes" w:date="2023-05-10T23:39:00Z">
        <w:r w:rsidRPr="00EA6FD5" w:rsidDel="00E32F92">
          <w:rPr>
            <w:rFonts w:ascii="Times New Roman" w:eastAsia="Times New Roman" w:hAnsi="Times New Roman" w:cs="Times New Roman"/>
            <w:bCs/>
            <w:sz w:val="24"/>
            <w:szCs w:val="24"/>
          </w:rPr>
          <w:delText>E</w:delText>
        </w:r>
      </w:del>
      <w:ins w:id="854" w:author="Sara Boyes" w:date="2023-05-10T23:39:00Z">
        <w:r w:rsidR="00E32F92" w:rsidRPr="00EA6FD5">
          <w:rPr>
            <w:rFonts w:ascii="Times New Roman" w:eastAsia="Times New Roman" w:hAnsi="Times New Roman" w:cs="Times New Roman"/>
            <w:bCs/>
            <w:sz w:val="24"/>
            <w:szCs w:val="24"/>
          </w:rPr>
          <w:t>e</w:t>
        </w:r>
      </w:ins>
      <w:r w:rsidRPr="00EA6FD5">
        <w:rPr>
          <w:rFonts w:ascii="Times New Roman" w:eastAsia="Times New Roman" w:hAnsi="Times New Roman" w:cs="Times New Roman"/>
          <w:bCs/>
          <w:sz w:val="24"/>
          <w:szCs w:val="24"/>
        </w:rPr>
        <w:t xml:space="preserve">nergy </w:t>
      </w:r>
      <w:del w:id="855" w:author="Sara Boyes" w:date="2023-05-10T23:39:00Z">
        <w:r w:rsidRPr="00EA6FD5" w:rsidDel="00E32F92">
          <w:rPr>
            <w:rFonts w:ascii="Times New Roman" w:eastAsia="Times New Roman" w:hAnsi="Times New Roman" w:cs="Times New Roman"/>
            <w:bCs/>
            <w:sz w:val="24"/>
            <w:szCs w:val="24"/>
          </w:rPr>
          <w:delText>W</w:delText>
        </w:r>
      </w:del>
      <w:ins w:id="856" w:author="Sara Boyes" w:date="2023-05-10T23:39:00Z">
        <w:r w:rsidR="00E32F92" w:rsidRPr="00EA6FD5">
          <w:rPr>
            <w:rFonts w:ascii="Times New Roman" w:eastAsia="Times New Roman" w:hAnsi="Times New Roman" w:cs="Times New Roman"/>
            <w:bCs/>
            <w:sz w:val="24"/>
            <w:szCs w:val="24"/>
          </w:rPr>
          <w:t>w</w:t>
        </w:r>
      </w:ins>
      <w:r w:rsidRPr="00EA6FD5">
        <w:rPr>
          <w:rFonts w:ascii="Times New Roman" w:eastAsia="Times New Roman" w:hAnsi="Times New Roman" w:cs="Times New Roman"/>
          <w:bCs/>
          <w:sz w:val="24"/>
          <w:szCs w:val="24"/>
        </w:rPr>
        <w:t xml:space="preserve">orking </w:t>
      </w:r>
      <w:del w:id="857" w:author="Sara Boyes" w:date="2023-05-10T23:39:00Z">
        <w:r w:rsidRPr="00EA6FD5" w:rsidDel="00E32F92">
          <w:rPr>
            <w:rFonts w:ascii="Times New Roman" w:eastAsia="Times New Roman" w:hAnsi="Times New Roman" w:cs="Times New Roman"/>
            <w:bCs/>
            <w:sz w:val="24"/>
            <w:szCs w:val="24"/>
          </w:rPr>
          <w:delText>G</w:delText>
        </w:r>
      </w:del>
      <w:ins w:id="858" w:author="Sara Boyes" w:date="2023-05-10T23:39:00Z">
        <w:r w:rsidR="00E32F92" w:rsidRPr="00EA6FD5">
          <w:rPr>
            <w:rFonts w:ascii="Times New Roman" w:eastAsia="Times New Roman" w:hAnsi="Times New Roman" w:cs="Times New Roman"/>
            <w:bCs/>
            <w:sz w:val="24"/>
            <w:szCs w:val="24"/>
          </w:rPr>
          <w:t>g</w:t>
        </w:r>
      </w:ins>
      <w:r w:rsidRPr="00EA6FD5">
        <w:rPr>
          <w:rFonts w:ascii="Times New Roman" w:eastAsia="Times New Roman" w:hAnsi="Times New Roman" w:cs="Times New Roman"/>
          <w:bCs/>
          <w:sz w:val="24"/>
          <w:szCs w:val="24"/>
        </w:rPr>
        <w:t>roup established earlier</w:t>
      </w:r>
      <w:ins w:id="859" w:author="Sara Boyes" w:date="2023-05-10T23:39:00Z">
        <w:r w:rsidR="00E32F92" w:rsidRPr="00EA6FD5">
          <w:rPr>
            <w:rFonts w:ascii="Times New Roman" w:eastAsia="Times New Roman" w:hAnsi="Times New Roman" w:cs="Times New Roman"/>
            <w:bCs/>
            <w:sz w:val="24"/>
            <w:szCs w:val="24"/>
          </w:rPr>
          <w:t>,</w:t>
        </w:r>
      </w:ins>
      <w:r w:rsidRPr="00EA6FD5">
        <w:rPr>
          <w:rFonts w:ascii="Times New Roman" w:eastAsia="Times New Roman" w:hAnsi="Times New Roman" w:cs="Times New Roman"/>
          <w:bCs/>
          <w:sz w:val="24"/>
          <w:szCs w:val="24"/>
        </w:rPr>
        <w:t xml:space="preserve"> with the task </w:t>
      </w:r>
      <w:r w:rsidR="00C94716" w:rsidRPr="00EA6FD5">
        <w:rPr>
          <w:rFonts w:ascii="Times New Roman" w:eastAsia="Times New Roman" w:hAnsi="Times New Roman" w:cs="Times New Roman"/>
          <w:bCs/>
          <w:sz w:val="24"/>
          <w:szCs w:val="24"/>
        </w:rPr>
        <w:t>of identifying</w:t>
      </w:r>
      <w:r w:rsidRPr="00EA6FD5">
        <w:rPr>
          <w:rFonts w:ascii="Times New Roman" w:eastAsia="Times New Roman" w:hAnsi="Times New Roman" w:cs="Times New Roman"/>
          <w:bCs/>
          <w:sz w:val="24"/>
          <w:szCs w:val="24"/>
        </w:rPr>
        <w:t xml:space="preserve"> additional legislative barriers to investment in these energy sectors</w:t>
      </w:r>
      <w:ins w:id="860" w:author="Sara Boyes" w:date="2023-05-10T23:39:00Z">
        <w:r w:rsidR="00E32F92" w:rsidRPr="00EA6FD5">
          <w:rPr>
            <w:rFonts w:ascii="Times New Roman" w:eastAsia="Times New Roman" w:hAnsi="Times New Roman" w:cs="Times New Roman"/>
            <w:bCs/>
            <w:sz w:val="24"/>
            <w:szCs w:val="24"/>
          </w:rPr>
          <w:t>,</w:t>
        </w:r>
      </w:ins>
      <w:r w:rsidRPr="00EA6FD5">
        <w:rPr>
          <w:rFonts w:ascii="Times New Roman" w:eastAsia="Times New Roman" w:hAnsi="Times New Roman" w:cs="Times New Roman"/>
          <w:bCs/>
          <w:sz w:val="24"/>
          <w:szCs w:val="24"/>
        </w:rPr>
        <w:t xml:space="preserve"> began drafting amendments and new legislation for </w:t>
      </w:r>
      <w:r w:rsidR="001A0227" w:rsidRPr="00EA6FD5">
        <w:rPr>
          <w:rFonts w:ascii="Times New Roman" w:eastAsia="Times New Roman" w:hAnsi="Times New Roman" w:cs="Times New Roman"/>
          <w:bCs/>
          <w:sz w:val="24"/>
          <w:szCs w:val="24"/>
        </w:rPr>
        <w:t xml:space="preserve">the District </w:t>
      </w:r>
      <w:r w:rsidRPr="00EA6FD5">
        <w:rPr>
          <w:rFonts w:ascii="Times New Roman" w:eastAsia="Times New Roman" w:hAnsi="Times New Roman" w:cs="Times New Roman"/>
          <w:bCs/>
          <w:sz w:val="24"/>
          <w:szCs w:val="24"/>
        </w:rPr>
        <w:t xml:space="preserve">to achieve </w:t>
      </w:r>
      <w:r w:rsidR="001901BB" w:rsidRPr="00EA6FD5">
        <w:rPr>
          <w:rFonts w:ascii="Times New Roman" w:eastAsia="Times New Roman" w:hAnsi="Times New Roman" w:cs="Times New Roman"/>
          <w:bCs/>
          <w:sz w:val="24"/>
          <w:szCs w:val="24"/>
        </w:rPr>
        <w:t xml:space="preserve">the goals of the </w:t>
      </w:r>
      <w:r w:rsidRPr="00EA6FD5">
        <w:rPr>
          <w:rFonts w:ascii="Times New Roman" w:eastAsia="Times New Roman" w:hAnsi="Times New Roman" w:cs="Times New Roman"/>
          <w:bCs/>
          <w:sz w:val="24"/>
          <w:szCs w:val="24"/>
        </w:rPr>
        <w:t>energy sector. Furthermore, in line with the Sustainable Energy and Climate Action Plan, Br</w:t>
      </w:r>
      <w:r w:rsidR="001A0227" w:rsidRPr="00EA6FD5">
        <w:rPr>
          <w:rFonts w:ascii="Times New Roman" w:eastAsia="Times New Roman" w:hAnsi="Times New Roman" w:cs="Times New Roman"/>
          <w:bCs/>
          <w:sz w:val="24"/>
          <w:szCs w:val="24"/>
        </w:rPr>
        <w:t>č</w:t>
      </w:r>
      <w:r w:rsidRPr="00EA6FD5">
        <w:rPr>
          <w:rFonts w:ascii="Times New Roman" w:eastAsia="Times New Roman" w:hAnsi="Times New Roman" w:cs="Times New Roman"/>
          <w:bCs/>
          <w:sz w:val="24"/>
          <w:szCs w:val="24"/>
        </w:rPr>
        <w:t xml:space="preserve">ko District officially launched the Green Cities Action Plan </w:t>
      </w:r>
      <w:del w:id="861" w:author="Sara Boyes" w:date="2023-05-10T23:40:00Z">
        <w:r w:rsidRPr="00EA6FD5" w:rsidDel="00E32F92">
          <w:rPr>
            <w:rFonts w:ascii="Times New Roman" w:eastAsia="Times New Roman" w:hAnsi="Times New Roman" w:cs="Times New Roman"/>
            <w:bCs/>
            <w:sz w:val="24"/>
            <w:szCs w:val="24"/>
          </w:rPr>
          <w:delText xml:space="preserve">(GCAP) </w:delText>
        </w:r>
      </w:del>
      <w:r w:rsidRPr="00EA6FD5">
        <w:rPr>
          <w:rFonts w:ascii="Times New Roman" w:eastAsia="Times New Roman" w:hAnsi="Times New Roman" w:cs="Times New Roman"/>
          <w:bCs/>
          <w:sz w:val="24"/>
          <w:szCs w:val="24"/>
        </w:rPr>
        <w:t xml:space="preserve">to enhance environmental performance </w:t>
      </w:r>
      <w:r w:rsidR="000116D4" w:rsidRPr="00EA6FD5">
        <w:rPr>
          <w:rFonts w:ascii="Times New Roman" w:eastAsia="Times New Roman" w:hAnsi="Times New Roman" w:cs="Times New Roman"/>
          <w:bCs/>
          <w:sz w:val="24"/>
          <w:szCs w:val="24"/>
        </w:rPr>
        <w:t xml:space="preserve">in a </w:t>
      </w:r>
      <w:r w:rsidRPr="00EA6FD5">
        <w:rPr>
          <w:rFonts w:ascii="Times New Roman" w:eastAsia="Times New Roman" w:hAnsi="Times New Roman" w:cs="Times New Roman"/>
          <w:bCs/>
          <w:sz w:val="24"/>
          <w:szCs w:val="24"/>
        </w:rPr>
        <w:t xml:space="preserve">cost-efficient and financially </w:t>
      </w:r>
      <w:r w:rsidR="00C94716" w:rsidRPr="00EA6FD5">
        <w:rPr>
          <w:rFonts w:ascii="Times New Roman" w:eastAsia="Times New Roman" w:hAnsi="Times New Roman" w:cs="Times New Roman"/>
          <w:bCs/>
          <w:sz w:val="24"/>
          <w:szCs w:val="24"/>
        </w:rPr>
        <w:t>sustainabl</w:t>
      </w:r>
      <w:r w:rsidR="000116D4" w:rsidRPr="00EA6FD5">
        <w:rPr>
          <w:rFonts w:ascii="Times New Roman" w:eastAsia="Times New Roman" w:hAnsi="Times New Roman" w:cs="Times New Roman"/>
          <w:bCs/>
          <w:sz w:val="24"/>
          <w:szCs w:val="24"/>
        </w:rPr>
        <w:t>e way</w:t>
      </w:r>
      <w:r w:rsidRPr="00EA6FD5">
        <w:rPr>
          <w:rFonts w:ascii="Times New Roman" w:eastAsia="Times New Roman" w:hAnsi="Times New Roman" w:cs="Times New Roman"/>
          <w:bCs/>
          <w:sz w:val="24"/>
          <w:szCs w:val="24"/>
        </w:rPr>
        <w:t>. Equally, the District has continued to invest in retrofitting public buildings for better energy efficiency.</w:t>
      </w:r>
    </w:p>
    <w:p w14:paraId="5E91CB00" w14:textId="5F06D8F4" w:rsidR="00A427C7" w:rsidRPr="00EA6FD5" w:rsidRDefault="00A427C7" w:rsidP="00A427C7">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As infrastructure development is vital for increased investment, District authorities</w:t>
      </w:r>
      <w:r w:rsidR="003E1D1C" w:rsidRPr="00EA6FD5">
        <w:rPr>
          <w:rFonts w:ascii="Times New Roman" w:eastAsia="Times New Roman" w:hAnsi="Times New Roman" w:cs="Times New Roman"/>
          <w:bCs/>
          <w:sz w:val="24"/>
          <w:szCs w:val="24"/>
        </w:rPr>
        <w:t xml:space="preserve"> are</w:t>
      </w:r>
      <w:r w:rsidRPr="00EA6FD5">
        <w:rPr>
          <w:rFonts w:ascii="Times New Roman" w:eastAsia="Times New Roman" w:hAnsi="Times New Roman" w:cs="Times New Roman"/>
          <w:bCs/>
          <w:sz w:val="24"/>
          <w:szCs w:val="24"/>
        </w:rPr>
        <w:t xml:space="preserve"> engaged with the World Bank </w:t>
      </w:r>
      <w:r w:rsidR="00D860A1" w:rsidRPr="00EA6FD5">
        <w:rPr>
          <w:rFonts w:ascii="Times New Roman" w:eastAsia="Times New Roman" w:hAnsi="Times New Roman" w:cs="Times New Roman"/>
          <w:bCs/>
          <w:sz w:val="24"/>
          <w:szCs w:val="24"/>
        </w:rPr>
        <w:t>in</w:t>
      </w:r>
      <w:r w:rsidRPr="00EA6FD5">
        <w:rPr>
          <w:rFonts w:ascii="Times New Roman" w:eastAsia="Times New Roman" w:hAnsi="Times New Roman" w:cs="Times New Roman"/>
          <w:bCs/>
          <w:sz w:val="24"/>
          <w:szCs w:val="24"/>
        </w:rPr>
        <w:t xml:space="preserve"> further preparation of five infrastructure projects for </w:t>
      </w:r>
      <w:r w:rsidR="00D860A1" w:rsidRPr="00EA6FD5">
        <w:rPr>
          <w:rFonts w:ascii="Times New Roman" w:eastAsia="Times New Roman" w:hAnsi="Times New Roman" w:cs="Times New Roman"/>
          <w:bCs/>
          <w:sz w:val="24"/>
          <w:szCs w:val="24"/>
        </w:rPr>
        <w:t xml:space="preserve">the </w:t>
      </w:r>
      <w:r w:rsidRPr="00EA6FD5">
        <w:rPr>
          <w:rFonts w:ascii="Times New Roman" w:eastAsia="Times New Roman" w:hAnsi="Times New Roman" w:cs="Times New Roman"/>
          <w:bCs/>
          <w:sz w:val="24"/>
          <w:szCs w:val="24"/>
        </w:rPr>
        <w:t>Sava and Drina Rivers Corridors Integrated Development Program</w:t>
      </w:r>
      <w:ins w:id="862" w:author="Sara Boyes" w:date="2023-05-10T23:41:00Z">
        <w:r w:rsidR="00BD2C51" w:rsidRPr="00EA6FD5">
          <w:rPr>
            <w:rFonts w:ascii="Times New Roman" w:eastAsia="Times New Roman" w:hAnsi="Times New Roman" w:cs="Times New Roman"/>
            <w:bCs/>
            <w:sz w:val="24"/>
            <w:szCs w:val="24"/>
          </w:rPr>
          <w:t>me</w:t>
        </w:r>
      </w:ins>
      <w:r w:rsidRPr="00EA6FD5">
        <w:rPr>
          <w:rFonts w:ascii="Times New Roman" w:eastAsia="Times New Roman" w:hAnsi="Times New Roman" w:cs="Times New Roman"/>
          <w:bCs/>
          <w:sz w:val="24"/>
          <w:szCs w:val="24"/>
        </w:rPr>
        <w:t xml:space="preserve">. </w:t>
      </w:r>
    </w:p>
    <w:p w14:paraId="1A25A222" w14:textId="5F2E6DBE" w:rsidR="007205F9" w:rsidRPr="00EA6FD5" w:rsidRDefault="00AF416F" w:rsidP="007205F9">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In the previous reporting period, p</w:t>
      </w:r>
      <w:r w:rsidR="00F613F3" w:rsidRPr="00EA6FD5">
        <w:rPr>
          <w:rFonts w:ascii="Times New Roman" w:eastAsia="Times New Roman" w:hAnsi="Times New Roman" w:cs="Times New Roman"/>
          <w:bCs/>
          <w:sz w:val="24"/>
          <w:szCs w:val="24"/>
        </w:rPr>
        <w:t xml:space="preserve">reliminary discussions </w:t>
      </w:r>
      <w:del w:id="863" w:author="Sara Boyes" w:date="2023-05-11T00:38:00Z">
        <w:r w:rsidRPr="00EA6FD5" w:rsidDel="00193B83">
          <w:rPr>
            <w:rFonts w:ascii="Times New Roman" w:eastAsia="Times New Roman" w:hAnsi="Times New Roman" w:cs="Times New Roman"/>
            <w:bCs/>
            <w:sz w:val="24"/>
            <w:szCs w:val="24"/>
          </w:rPr>
          <w:delText xml:space="preserve">occurred </w:delText>
        </w:r>
      </w:del>
      <w:ins w:id="864" w:author="Sara Boyes" w:date="2023-05-11T00:38:00Z">
        <w:r w:rsidR="00193B83" w:rsidRPr="00EA6FD5">
          <w:rPr>
            <w:rFonts w:ascii="Times New Roman" w:eastAsia="Times New Roman" w:hAnsi="Times New Roman" w:cs="Times New Roman"/>
            <w:bCs/>
            <w:sz w:val="24"/>
            <w:szCs w:val="24"/>
          </w:rPr>
          <w:t xml:space="preserve">were held on </w:t>
        </w:r>
      </w:ins>
      <w:del w:id="865" w:author="Sara Boyes" w:date="2023-05-11T00:38:00Z">
        <w:r w:rsidR="00F613F3" w:rsidRPr="00EA6FD5" w:rsidDel="00193B83">
          <w:rPr>
            <w:rFonts w:ascii="Times New Roman" w:eastAsia="Times New Roman" w:hAnsi="Times New Roman" w:cs="Times New Roman"/>
            <w:bCs/>
            <w:sz w:val="24"/>
            <w:szCs w:val="24"/>
          </w:rPr>
          <w:delText xml:space="preserve">for </w:delText>
        </w:r>
      </w:del>
      <w:r w:rsidR="00F613F3" w:rsidRPr="00EA6FD5">
        <w:rPr>
          <w:rFonts w:ascii="Times New Roman" w:eastAsia="Times New Roman" w:hAnsi="Times New Roman" w:cs="Times New Roman"/>
          <w:bCs/>
          <w:sz w:val="24"/>
          <w:szCs w:val="24"/>
        </w:rPr>
        <w:t>reconstructing the Br</w:t>
      </w:r>
      <w:r w:rsidR="00F4696A" w:rsidRPr="00EA6FD5">
        <w:rPr>
          <w:rFonts w:ascii="Times New Roman" w:eastAsia="Times New Roman" w:hAnsi="Times New Roman" w:cs="Times New Roman"/>
          <w:bCs/>
          <w:sz w:val="24"/>
          <w:szCs w:val="24"/>
        </w:rPr>
        <w:t>č</w:t>
      </w:r>
      <w:r w:rsidR="00F613F3" w:rsidRPr="00EA6FD5">
        <w:rPr>
          <w:rFonts w:ascii="Times New Roman" w:eastAsia="Times New Roman" w:hAnsi="Times New Roman" w:cs="Times New Roman"/>
          <w:bCs/>
          <w:sz w:val="24"/>
          <w:szCs w:val="24"/>
        </w:rPr>
        <w:t>ko-Gunja Bridge</w:t>
      </w:r>
      <w:ins w:id="866" w:author="Sara Boyes" w:date="2023-05-11T00:38:00Z">
        <w:r w:rsidR="00193B83" w:rsidRPr="00EA6FD5">
          <w:rPr>
            <w:rFonts w:ascii="Times New Roman" w:eastAsia="Times New Roman" w:hAnsi="Times New Roman" w:cs="Times New Roman"/>
            <w:bCs/>
            <w:sz w:val="24"/>
            <w:szCs w:val="24"/>
          </w:rPr>
          <w:t>,</w:t>
        </w:r>
      </w:ins>
      <w:r w:rsidR="00F613F3" w:rsidRPr="00EA6FD5">
        <w:rPr>
          <w:rFonts w:ascii="Times New Roman" w:eastAsia="Times New Roman" w:hAnsi="Times New Roman" w:cs="Times New Roman"/>
          <w:bCs/>
          <w:sz w:val="24"/>
          <w:szCs w:val="24"/>
        </w:rPr>
        <w:t xml:space="preserve"> connect</w:t>
      </w:r>
      <w:r w:rsidR="00F4696A" w:rsidRPr="00EA6FD5">
        <w:rPr>
          <w:rFonts w:ascii="Times New Roman" w:eastAsia="Times New Roman" w:hAnsi="Times New Roman" w:cs="Times New Roman"/>
          <w:bCs/>
          <w:sz w:val="24"/>
          <w:szCs w:val="24"/>
        </w:rPr>
        <w:t>ing the</w:t>
      </w:r>
      <w:r w:rsidR="00F613F3" w:rsidRPr="00EA6FD5">
        <w:rPr>
          <w:rFonts w:ascii="Times New Roman" w:eastAsia="Times New Roman" w:hAnsi="Times New Roman" w:cs="Times New Roman"/>
          <w:bCs/>
          <w:sz w:val="24"/>
          <w:szCs w:val="24"/>
        </w:rPr>
        <w:t xml:space="preserve"> </w:t>
      </w:r>
      <w:ins w:id="867" w:author="Sara Boyes" w:date="2023-05-10T23:41:00Z">
        <w:r w:rsidR="00BD2C51" w:rsidRPr="00EA6FD5">
          <w:rPr>
            <w:rFonts w:ascii="Times New Roman" w:eastAsia="Times New Roman" w:hAnsi="Times New Roman" w:cs="Times New Roman"/>
            <w:bCs/>
            <w:sz w:val="24"/>
            <w:szCs w:val="24"/>
          </w:rPr>
          <w:t xml:space="preserve">port of </w:t>
        </w:r>
      </w:ins>
      <w:r w:rsidR="00F613F3" w:rsidRPr="00EA6FD5">
        <w:rPr>
          <w:rFonts w:ascii="Times New Roman" w:eastAsia="Times New Roman" w:hAnsi="Times New Roman" w:cs="Times New Roman"/>
          <w:bCs/>
          <w:sz w:val="24"/>
          <w:szCs w:val="24"/>
        </w:rPr>
        <w:t>Br</w:t>
      </w:r>
      <w:r w:rsidR="00F4696A" w:rsidRPr="00EA6FD5">
        <w:rPr>
          <w:rFonts w:ascii="Times New Roman" w:eastAsia="Times New Roman" w:hAnsi="Times New Roman" w:cs="Times New Roman"/>
          <w:bCs/>
          <w:sz w:val="24"/>
          <w:szCs w:val="24"/>
        </w:rPr>
        <w:t>č</w:t>
      </w:r>
      <w:r w:rsidR="00F613F3" w:rsidRPr="00EA6FD5">
        <w:rPr>
          <w:rFonts w:ascii="Times New Roman" w:eastAsia="Times New Roman" w:hAnsi="Times New Roman" w:cs="Times New Roman"/>
          <w:bCs/>
          <w:sz w:val="24"/>
          <w:szCs w:val="24"/>
        </w:rPr>
        <w:t xml:space="preserve">ko </w:t>
      </w:r>
      <w:del w:id="868" w:author="Sara Boyes" w:date="2023-05-10T23:41:00Z">
        <w:r w:rsidR="00F613F3" w:rsidRPr="00EA6FD5" w:rsidDel="00BD2C51">
          <w:rPr>
            <w:rFonts w:ascii="Times New Roman" w:eastAsia="Times New Roman" w:hAnsi="Times New Roman" w:cs="Times New Roman"/>
            <w:bCs/>
            <w:sz w:val="24"/>
            <w:szCs w:val="24"/>
          </w:rPr>
          <w:delText xml:space="preserve">port </w:delText>
        </w:r>
      </w:del>
      <w:r w:rsidR="00F613F3" w:rsidRPr="00EA6FD5">
        <w:rPr>
          <w:rFonts w:ascii="Times New Roman" w:eastAsia="Times New Roman" w:hAnsi="Times New Roman" w:cs="Times New Roman"/>
          <w:bCs/>
          <w:sz w:val="24"/>
          <w:szCs w:val="24"/>
        </w:rPr>
        <w:t>to the commercially crucial Zagreb-Belgrade highway in Croatia</w:t>
      </w:r>
      <w:r w:rsidRPr="00EA6FD5">
        <w:rPr>
          <w:rFonts w:ascii="Times New Roman" w:eastAsia="Times New Roman" w:hAnsi="Times New Roman" w:cs="Times New Roman"/>
          <w:bCs/>
          <w:sz w:val="24"/>
          <w:szCs w:val="24"/>
        </w:rPr>
        <w:t>. During this reporting period,</w:t>
      </w:r>
      <w:r w:rsidR="00F613F3" w:rsidRPr="00EA6FD5">
        <w:rPr>
          <w:rFonts w:ascii="Times New Roman" w:eastAsia="Times New Roman" w:hAnsi="Times New Roman" w:cs="Times New Roman"/>
          <w:bCs/>
          <w:sz w:val="24"/>
          <w:szCs w:val="24"/>
        </w:rPr>
        <w:t xml:space="preserve"> </w:t>
      </w:r>
      <w:r w:rsidR="001901BB" w:rsidRPr="00EA6FD5">
        <w:rPr>
          <w:rFonts w:ascii="Times New Roman" w:eastAsia="Times New Roman" w:hAnsi="Times New Roman" w:cs="Times New Roman"/>
          <w:bCs/>
          <w:sz w:val="24"/>
          <w:szCs w:val="24"/>
        </w:rPr>
        <w:t xml:space="preserve">an </w:t>
      </w:r>
      <w:r w:rsidR="00F613F3" w:rsidRPr="00EA6FD5">
        <w:rPr>
          <w:rFonts w:ascii="Times New Roman" w:eastAsia="Times New Roman" w:hAnsi="Times New Roman" w:cs="Times New Roman"/>
          <w:bCs/>
          <w:sz w:val="24"/>
          <w:szCs w:val="24"/>
        </w:rPr>
        <w:t xml:space="preserve">agreement </w:t>
      </w:r>
      <w:r w:rsidRPr="00EA6FD5">
        <w:rPr>
          <w:rFonts w:ascii="Times New Roman" w:eastAsia="Times New Roman" w:hAnsi="Times New Roman" w:cs="Times New Roman"/>
          <w:bCs/>
          <w:sz w:val="24"/>
          <w:szCs w:val="24"/>
        </w:rPr>
        <w:t>was reached for</w:t>
      </w:r>
      <w:r w:rsidR="00F613F3" w:rsidRPr="00EA6FD5">
        <w:rPr>
          <w:rFonts w:ascii="Times New Roman" w:eastAsia="Times New Roman" w:hAnsi="Times New Roman" w:cs="Times New Roman"/>
          <w:bCs/>
          <w:sz w:val="24"/>
          <w:szCs w:val="24"/>
        </w:rPr>
        <w:t xml:space="preserve"> </w:t>
      </w:r>
      <w:r w:rsidRPr="00EA6FD5">
        <w:rPr>
          <w:rFonts w:ascii="Times New Roman" w:eastAsia="Times New Roman" w:hAnsi="Times New Roman" w:cs="Times New Roman"/>
          <w:bCs/>
          <w:sz w:val="24"/>
          <w:szCs w:val="24"/>
        </w:rPr>
        <w:t xml:space="preserve">sharing </w:t>
      </w:r>
      <w:ins w:id="869" w:author="Sara Boyes" w:date="2023-05-10T23:42:00Z">
        <w:r w:rsidR="005F1568" w:rsidRPr="00EA6FD5">
          <w:rPr>
            <w:rFonts w:ascii="Times New Roman" w:eastAsia="Times New Roman" w:hAnsi="Times New Roman" w:cs="Times New Roman"/>
            <w:bCs/>
            <w:sz w:val="24"/>
            <w:szCs w:val="24"/>
          </w:rPr>
          <w:t xml:space="preserve">the </w:t>
        </w:r>
      </w:ins>
      <w:r w:rsidRPr="00EA6FD5">
        <w:rPr>
          <w:rFonts w:ascii="Times New Roman" w:eastAsia="Times New Roman" w:hAnsi="Times New Roman" w:cs="Times New Roman"/>
          <w:bCs/>
          <w:sz w:val="24"/>
          <w:szCs w:val="24"/>
        </w:rPr>
        <w:t xml:space="preserve">costs of bridge reconstruction </w:t>
      </w:r>
      <w:r w:rsidR="00F613F3" w:rsidRPr="00EA6FD5">
        <w:rPr>
          <w:rFonts w:ascii="Times New Roman" w:eastAsia="Times New Roman" w:hAnsi="Times New Roman" w:cs="Times New Roman"/>
          <w:bCs/>
          <w:sz w:val="24"/>
          <w:szCs w:val="24"/>
        </w:rPr>
        <w:t xml:space="preserve">between the Republic of Croatia and </w:t>
      </w:r>
      <w:r w:rsidR="001901BB" w:rsidRPr="00EA6FD5">
        <w:rPr>
          <w:rFonts w:ascii="Times New Roman" w:eastAsia="Times New Roman" w:hAnsi="Times New Roman" w:cs="Times New Roman"/>
          <w:bCs/>
          <w:sz w:val="24"/>
          <w:szCs w:val="24"/>
        </w:rPr>
        <w:t>Bosnia and Herzegovin</w:t>
      </w:r>
      <w:r w:rsidRPr="00EA6FD5">
        <w:rPr>
          <w:rFonts w:ascii="Times New Roman" w:eastAsia="Times New Roman" w:hAnsi="Times New Roman" w:cs="Times New Roman"/>
          <w:bCs/>
          <w:sz w:val="24"/>
          <w:szCs w:val="24"/>
        </w:rPr>
        <w:t>a</w:t>
      </w:r>
      <w:r w:rsidR="00F613F3" w:rsidRPr="00EA6FD5">
        <w:rPr>
          <w:rFonts w:ascii="Times New Roman" w:eastAsia="Times New Roman" w:hAnsi="Times New Roman" w:cs="Times New Roman"/>
          <w:bCs/>
          <w:sz w:val="24"/>
          <w:szCs w:val="24"/>
        </w:rPr>
        <w:t xml:space="preserve">. </w:t>
      </w:r>
      <w:r w:rsidR="001901BB" w:rsidRPr="00EA6FD5">
        <w:rPr>
          <w:rFonts w:ascii="Times New Roman" w:eastAsia="Times New Roman" w:hAnsi="Times New Roman" w:cs="Times New Roman"/>
          <w:bCs/>
          <w:sz w:val="24"/>
          <w:szCs w:val="24"/>
        </w:rPr>
        <w:t>T</w:t>
      </w:r>
      <w:r w:rsidR="007205F9" w:rsidRPr="00EA6FD5">
        <w:rPr>
          <w:rFonts w:ascii="Times New Roman" w:eastAsia="Times New Roman" w:hAnsi="Times New Roman" w:cs="Times New Roman"/>
          <w:bCs/>
          <w:sz w:val="24"/>
          <w:szCs w:val="24"/>
        </w:rPr>
        <w:t xml:space="preserve">he </w:t>
      </w:r>
      <w:r w:rsidRPr="00EA6FD5">
        <w:rPr>
          <w:rFonts w:ascii="Times New Roman" w:eastAsia="Times New Roman" w:hAnsi="Times New Roman" w:cs="Times New Roman"/>
          <w:bCs/>
          <w:sz w:val="24"/>
          <w:szCs w:val="24"/>
        </w:rPr>
        <w:t>S</w:t>
      </w:r>
      <w:r w:rsidR="007205F9" w:rsidRPr="00EA6FD5">
        <w:rPr>
          <w:rFonts w:ascii="Times New Roman" w:eastAsia="Times New Roman" w:hAnsi="Times New Roman" w:cs="Times New Roman"/>
          <w:bCs/>
          <w:sz w:val="24"/>
          <w:szCs w:val="24"/>
        </w:rPr>
        <w:t xml:space="preserve">tate </w:t>
      </w:r>
      <w:r w:rsidRPr="00EA6FD5">
        <w:rPr>
          <w:rFonts w:ascii="Times New Roman" w:eastAsia="Times New Roman" w:hAnsi="Times New Roman" w:cs="Times New Roman"/>
          <w:bCs/>
          <w:sz w:val="24"/>
          <w:szCs w:val="24"/>
        </w:rPr>
        <w:t>oversees</w:t>
      </w:r>
      <w:r w:rsidR="001901BB" w:rsidRPr="00EA6FD5">
        <w:rPr>
          <w:rFonts w:ascii="Times New Roman" w:eastAsia="Times New Roman" w:hAnsi="Times New Roman" w:cs="Times New Roman"/>
          <w:bCs/>
          <w:sz w:val="24"/>
          <w:szCs w:val="24"/>
        </w:rPr>
        <w:t xml:space="preserve"> the ratification of this agreement</w:t>
      </w:r>
      <w:r w:rsidR="007205F9" w:rsidRPr="00EA6FD5">
        <w:rPr>
          <w:rFonts w:ascii="Times New Roman" w:eastAsia="Times New Roman" w:hAnsi="Times New Roman" w:cs="Times New Roman"/>
          <w:bCs/>
          <w:sz w:val="24"/>
          <w:szCs w:val="24"/>
        </w:rPr>
        <w:t>.</w:t>
      </w:r>
    </w:p>
    <w:p w14:paraId="30C9B1BE" w14:textId="2AB08FB4" w:rsidR="007205F9" w:rsidRPr="00EA6FD5" w:rsidRDefault="00F613F3" w:rsidP="007205F9">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Activities have continued </w:t>
      </w:r>
      <w:ins w:id="870" w:author="Sara Boyes" w:date="2023-05-10T23:42:00Z">
        <w:r w:rsidR="005F1568" w:rsidRPr="00EA6FD5">
          <w:rPr>
            <w:rFonts w:ascii="Times New Roman" w:eastAsia="Times New Roman" w:hAnsi="Times New Roman" w:cs="Times New Roman"/>
            <w:bCs/>
            <w:sz w:val="24"/>
            <w:szCs w:val="24"/>
          </w:rPr>
          <w:t xml:space="preserve">to </w:t>
        </w:r>
      </w:ins>
      <w:r w:rsidRPr="00EA6FD5">
        <w:rPr>
          <w:rFonts w:ascii="Times New Roman" w:eastAsia="Times New Roman" w:hAnsi="Times New Roman" w:cs="Times New Roman"/>
          <w:bCs/>
          <w:sz w:val="24"/>
          <w:szCs w:val="24"/>
        </w:rPr>
        <w:t>identify</w:t>
      </w:r>
      <w:del w:id="871" w:author="Sara Boyes" w:date="2023-05-10T23:42:00Z">
        <w:r w:rsidRPr="00EA6FD5" w:rsidDel="005F1568">
          <w:rPr>
            <w:rFonts w:ascii="Times New Roman" w:eastAsia="Times New Roman" w:hAnsi="Times New Roman" w:cs="Times New Roman"/>
            <w:bCs/>
            <w:sz w:val="24"/>
            <w:szCs w:val="24"/>
          </w:rPr>
          <w:delText>ing</w:delText>
        </w:r>
      </w:del>
      <w:r w:rsidRPr="00EA6FD5">
        <w:rPr>
          <w:rFonts w:ascii="Times New Roman" w:eastAsia="Times New Roman" w:hAnsi="Times New Roman" w:cs="Times New Roman"/>
          <w:bCs/>
          <w:sz w:val="24"/>
          <w:szCs w:val="24"/>
        </w:rPr>
        <w:t xml:space="preserve"> the routes for the Belgrade-Sarajevo and Belgrade-Banja Luka highways and prepar</w:t>
      </w:r>
      <w:del w:id="872" w:author="Sara Boyes" w:date="2023-05-10T23:42:00Z">
        <w:r w:rsidRPr="00EA6FD5" w:rsidDel="005F1568">
          <w:rPr>
            <w:rFonts w:ascii="Times New Roman" w:eastAsia="Times New Roman" w:hAnsi="Times New Roman" w:cs="Times New Roman"/>
            <w:bCs/>
            <w:sz w:val="24"/>
            <w:szCs w:val="24"/>
          </w:rPr>
          <w:delText>ing</w:delText>
        </w:r>
      </w:del>
      <w:ins w:id="873" w:author="Sara Boyes" w:date="2023-05-10T23:42:00Z">
        <w:r w:rsidR="005F1568" w:rsidRPr="00EA6FD5">
          <w:rPr>
            <w:rFonts w:ascii="Times New Roman" w:eastAsia="Times New Roman" w:hAnsi="Times New Roman" w:cs="Times New Roman"/>
            <w:bCs/>
            <w:sz w:val="24"/>
            <w:szCs w:val="24"/>
          </w:rPr>
          <w:t>e</w:t>
        </w:r>
      </w:ins>
      <w:r w:rsidR="007205F9" w:rsidRPr="00EA6FD5">
        <w:rPr>
          <w:rFonts w:ascii="Times New Roman" w:eastAsia="Times New Roman" w:hAnsi="Times New Roman" w:cs="Times New Roman"/>
          <w:bCs/>
          <w:sz w:val="24"/>
          <w:szCs w:val="24"/>
        </w:rPr>
        <w:t xml:space="preserve"> </w:t>
      </w:r>
      <w:r w:rsidR="00E05D45" w:rsidRPr="00EA6FD5">
        <w:rPr>
          <w:rFonts w:ascii="Times New Roman" w:eastAsia="Times New Roman" w:hAnsi="Times New Roman" w:cs="Times New Roman"/>
          <w:bCs/>
          <w:sz w:val="24"/>
          <w:szCs w:val="24"/>
        </w:rPr>
        <w:t xml:space="preserve">related </w:t>
      </w:r>
      <w:r w:rsidR="007205F9" w:rsidRPr="00EA6FD5">
        <w:rPr>
          <w:rFonts w:ascii="Times New Roman" w:eastAsia="Times New Roman" w:hAnsi="Times New Roman" w:cs="Times New Roman"/>
          <w:bCs/>
          <w:sz w:val="24"/>
          <w:szCs w:val="24"/>
        </w:rPr>
        <w:t>spatial planning document</w:t>
      </w:r>
      <w:r w:rsidR="00E05D45" w:rsidRPr="00EA6FD5">
        <w:rPr>
          <w:rFonts w:ascii="Times New Roman" w:eastAsia="Times New Roman" w:hAnsi="Times New Roman" w:cs="Times New Roman"/>
          <w:bCs/>
          <w:sz w:val="24"/>
          <w:szCs w:val="24"/>
        </w:rPr>
        <w:t>s</w:t>
      </w:r>
      <w:r w:rsidR="007205F9" w:rsidRPr="00EA6FD5">
        <w:rPr>
          <w:rFonts w:ascii="Times New Roman" w:eastAsia="Times New Roman" w:hAnsi="Times New Roman" w:cs="Times New Roman"/>
          <w:bCs/>
          <w:sz w:val="24"/>
          <w:szCs w:val="24"/>
        </w:rPr>
        <w:t>.</w:t>
      </w:r>
    </w:p>
    <w:p w14:paraId="44B49320" w14:textId="55B690C1" w:rsidR="007205F9" w:rsidRPr="00EA6FD5" w:rsidRDefault="00F613F3" w:rsidP="007205F9">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The port, </w:t>
      </w:r>
      <w:r w:rsidR="00AF416F" w:rsidRPr="00EA6FD5">
        <w:rPr>
          <w:rFonts w:ascii="Times New Roman" w:eastAsia="Times New Roman" w:hAnsi="Times New Roman" w:cs="Times New Roman"/>
          <w:bCs/>
          <w:sz w:val="24"/>
          <w:szCs w:val="24"/>
        </w:rPr>
        <w:t>bridge</w:t>
      </w:r>
      <w:del w:id="874" w:author="Sara Boyes" w:date="2023-05-10T23:42:00Z">
        <w:r w:rsidR="00AF416F" w:rsidRPr="00EA6FD5" w:rsidDel="005F1568">
          <w:rPr>
            <w:rFonts w:ascii="Times New Roman" w:eastAsia="Times New Roman" w:hAnsi="Times New Roman" w:cs="Times New Roman"/>
            <w:bCs/>
            <w:sz w:val="24"/>
            <w:szCs w:val="24"/>
          </w:rPr>
          <w:delText>,</w:delText>
        </w:r>
      </w:del>
      <w:r w:rsidR="00AF416F" w:rsidRPr="00EA6FD5">
        <w:rPr>
          <w:rFonts w:ascii="Times New Roman" w:eastAsia="Times New Roman" w:hAnsi="Times New Roman" w:cs="Times New Roman"/>
          <w:bCs/>
          <w:sz w:val="24"/>
          <w:szCs w:val="24"/>
        </w:rPr>
        <w:t xml:space="preserve"> and</w:t>
      </w:r>
      <w:r w:rsidRPr="00EA6FD5">
        <w:rPr>
          <w:rFonts w:ascii="Times New Roman" w:eastAsia="Times New Roman" w:hAnsi="Times New Roman" w:cs="Times New Roman"/>
          <w:bCs/>
          <w:sz w:val="24"/>
          <w:szCs w:val="24"/>
        </w:rPr>
        <w:t xml:space="preserve"> highway </w:t>
      </w:r>
      <w:r w:rsidR="0035485F" w:rsidRPr="00EA6FD5">
        <w:rPr>
          <w:rFonts w:ascii="Times New Roman" w:eastAsia="Times New Roman" w:hAnsi="Times New Roman" w:cs="Times New Roman"/>
          <w:bCs/>
          <w:sz w:val="24"/>
          <w:szCs w:val="24"/>
        </w:rPr>
        <w:t xml:space="preserve">completion </w:t>
      </w:r>
      <w:r w:rsidRPr="00EA6FD5">
        <w:rPr>
          <w:rFonts w:ascii="Times New Roman" w:eastAsia="Times New Roman" w:hAnsi="Times New Roman" w:cs="Times New Roman"/>
          <w:bCs/>
          <w:sz w:val="24"/>
          <w:szCs w:val="24"/>
        </w:rPr>
        <w:t>will transform Br</w:t>
      </w:r>
      <w:r w:rsidR="00AF416F" w:rsidRPr="00EA6FD5">
        <w:rPr>
          <w:rFonts w:ascii="Times New Roman" w:eastAsia="Times New Roman" w:hAnsi="Times New Roman" w:cs="Times New Roman"/>
          <w:bCs/>
          <w:sz w:val="24"/>
          <w:szCs w:val="24"/>
        </w:rPr>
        <w:t>č</w:t>
      </w:r>
      <w:r w:rsidRPr="00EA6FD5">
        <w:rPr>
          <w:rFonts w:ascii="Times New Roman" w:eastAsia="Times New Roman" w:hAnsi="Times New Roman" w:cs="Times New Roman"/>
          <w:bCs/>
          <w:sz w:val="24"/>
          <w:szCs w:val="24"/>
        </w:rPr>
        <w:t xml:space="preserve">ko into a transportation hub connecting </w:t>
      </w:r>
      <w:r w:rsidR="0073415C" w:rsidRPr="00EA6FD5">
        <w:rPr>
          <w:rFonts w:ascii="Times New Roman" w:eastAsia="Times New Roman" w:hAnsi="Times New Roman" w:cs="Times New Roman"/>
          <w:bCs/>
          <w:sz w:val="24"/>
          <w:szCs w:val="24"/>
        </w:rPr>
        <w:t xml:space="preserve">Bosnia and Herzegovina </w:t>
      </w:r>
      <w:r w:rsidRPr="00EA6FD5">
        <w:rPr>
          <w:rFonts w:ascii="Times New Roman" w:eastAsia="Times New Roman" w:hAnsi="Times New Roman" w:cs="Times New Roman"/>
          <w:bCs/>
          <w:sz w:val="24"/>
          <w:szCs w:val="24"/>
        </w:rPr>
        <w:t>to the Western Balkans and the European Union</w:t>
      </w:r>
      <w:r w:rsidR="00AF416F" w:rsidRPr="00EA6FD5">
        <w:rPr>
          <w:rFonts w:ascii="Times New Roman" w:eastAsia="Times New Roman" w:hAnsi="Times New Roman" w:cs="Times New Roman"/>
          <w:bCs/>
          <w:sz w:val="24"/>
          <w:szCs w:val="24"/>
        </w:rPr>
        <w:t xml:space="preserve"> markets</w:t>
      </w:r>
      <w:r w:rsidRPr="00EA6FD5">
        <w:rPr>
          <w:rFonts w:ascii="Times New Roman" w:eastAsia="Times New Roman" w:hAnsi="Times New Roman" w:cs="Times New Roman"/>
          <w:bCs/>
          <w:sz w:val="24"/>
          <w:szCs w:val="24"/>
        </w:rPr>
        <w:t>.</w:t>
      </w:r>
    </w:p>
    <w:p w14:paraId="5E7D08F1" w14:textId="58791FCD" w:rsidR="007205F9" w:rsidRPr="00EA6FD5" w:rsidRDefault="00F613F3" w:rsidP="007205F9">
      <w:pPr>
        <w:pStyle w:val="ListParagraph"/>
        <w:numPr>
          <w:ilvl w:val="0"/>
          <w:numId w:val="31"/>
        </w:numPr>
        <w:spacing w:before="240"/>
        <w:ind w:left="360"/>
        <w:contextualSpacing w:val="0"/>
        <w:jc w:val="both"/>
        <w:rPr>
          <w:rFonts w:ascii="Times New Roman" w:hAnsi="Times New Roman" w:cs="Times New Roman"/>
          <w:sz w:val="24"/>
          <w:szCs w:val="24"/>
        </w:rPr>
      </w:pPr>
      <w:del w:id="875" w:author="Sara Boyes" w:date="2023-05-11T00:40:00Z">
        <w:r w:rsidRPr="00EA6FD5" w:rsidDel="00193B83">
          <w:rPr>
            <w:rFonts w:ascii="Times New Roman" w:eastAsia="Times New Roman" w:hAnsi="Times New Roman" w:cs="Times New Roman"/>
            <w:bCs/>
            <w:sz w:val="24"/>
            <w:szCs w:val="24"/>
          </w:rPr>
          <w:delText xml:space="preserve">Based on </w:delText>
        </w:r>
      </w:del>
      <w:ins w:id="876" w:author="Sara Boyes" w:date="2023-05-11T00:40:00Z">
        <w:r w:rsidR="00193B83" w:rsidRPr="00EA6FD5">
          <w:rPr>
            <w:rFonts w:ascii="Times New Roman" w:eastAsia="Times New Roman" w:hAnsi="Times New Roman" w:cs="Times New Roman"/>
            <w:bCs/>
            <w:sz w:val="24"/>
            <w:szCs w:val="24"/>
          </w:rPr>
          <w:t xml:space="preserve">Further to </w:t>
        </w:r>
      </w:ins>
      <w:r w:rsidR="0073415C" w:rsidRPr="00EA6FD5">
        <w:rPr>
          <w:rFonts w:ascii="Times New Roman" w:eastAsia="Times New Roman" w:hAnsi="Times New Roman" w:cs="Times New Roman"/>
          <w:bCs/>
          <w:sz w:val="24"/>
          <w:szCs w:val="24"/>
        </w:rPr>
        <w:t xml:space="preserve">an </w:t>
      </w:r>
      <w:r w:rsidRPr="00EA6FD5">
        <w:rPr>
          <w:rFonts w:ascii="Times New Roman" w:eastAsia="Times New Roman" w:hAnsi="Times New Roman" w:cs="Times New Roman"/>
          <w:bCs/>
          <w:sz w:val="24"/>
          <w:szCs w:val="24"/>
        </w:rPr>
        <w:t xml:space="preserve">agreement signed with an Austrian-based consortium, construction works </w:t>
      </w:r>
      <w:del w:id="877" w:author="Sara Boyes" w:date="2023-05-11T00:40:00Z">
        <w:r w:rsidR="00AF416F" w:rsidRPr="00EA6FD5" w:rsidDel="00193B83">
          <w:rPr>
            <w:rFonts w:ascii="Times New Roman" w:eastAsia="Times New Roman" w:hAnsi="Times New Roman" w:cs="Times New Roman"/>
            <w:bCs/>
            <w:sz w:val="24"/>
            <w:szCs w:val="24"/>
          </w:rPr>
          <w:delText xml:space="preserve">started </w:delText>
        </w:r>
      </w:del>
      <w:ins w:id="878" w:author="Sara Boyes" w:date="2023-05-11T00:40:00Z">
        <w:r w:rsidR="00193B83" w:rsidRPr="00EA6FD5">
          <w:rPr>
            <w:rFonts w:ascii="Times New Roman" w:eastAsia="Times New Roman" w:hAnsi="Times New Roman" w:cs="Times New Roman"/>
            <w:bCs/>
            <w:sz w:val="24"/>
            <w:szCs w:val="24"/>
          </w:rPr>
          <w:t xml:space="preserve">began </w:t>
        </w:r>
      </w:ins>
      <w:r w:rsidR="00AF416F" w:rsidRPr="00EA6FD5">
        <w:rPr>
          <w:rFonts w:ascii="Times New Roman" w:eastAsia="Times New Roman" w:hAnsi="Times New Roman" w:cs="Times New Roman"/>
          <w:bCs/>
          <w:sz w:val="24"/>
          <w:szCs w:val="24"/>
        </w:rPr>
        <w:t>on the District’s</w:t>
      </w:r>
      <w:r w:rsidRPr="00EA6FD5">
        <w:rPr>
          <w:rFonts w:ascii="Times New Roman" w:eastAsia="Times New Roman" w:hAnsi="Times New Roman" w:cs="Times New Roman"/>
          <w:bCs/>
          <w:sz w:val="24"/>
          <w:szCs w:val="24"/>
        </w:rPr>
        <w:t xml:space="preserve"> first business zone, which will also be the first free trade zone. This is the first of </w:t>
      </w:r>
      <w:r w:rsidR="0073415C" w:rsidRPr="00EA6FD5">
        <w:rPr>
          <w:rFonts w:ascii="Times New Roman" w:eastAsia="Times New Roman" w:hAnsi="Times New Roman" w:cs="Times New Roman"/>
          <w:bCs/>
          <w:sz w:val="24"/>
          <w:szCs w:val="24"/>
        </w:rPr>
        <w:t xml:space="preserve">a </w:t>
      </w:r>
      <w:r w:rsidRPr="00EA6FD5">
        <w:rPr>
          <w:rFonts w:ascii="Times New Roman" w:eastAsia="Times New Roman" w:hAnsi="Times New Roman" w:cs="Times New Roman"/>
          <w:bCs/>
          <w:sz w:val="24"/>
          <w:szCs w:val="24"/>
        </w:rPr>
        <w:t xml:space="preserve">total of four phases of investment worth </w:t>
      </w:r>
      <w:del w:id="879" w:author="Sara Boyes" w:date="2023-05-11T00:23:00Z">
        <w:r w:rsidRPr="00EA6FD5" w:rsidDel="00F66E48">
          <w:rPr>
            <w:rFonts w:ascii="Times New Roman" w:eastAsia="Times New Roman" w:hAnsi="Times New Roman" w:cs="Times New Roman"/>
            <w:bCs/>
            <w:sz w:val="24"/>
            <w:szCs w:val="24"/>
          </w:rPr>
          <w:delText>BAM</w:delText>
        </w:r>
      </w:del>
      <w:ins w:id="880" w:author="Sara Boyes" w:date="2023-05-11T00:23:00Z">
        <w:r w:rsidR="00F66E48" w:rsidRPr="00EA6FD5">
          <w:rPr>
            <w:rFonts w:ascii="Times New Roman" w:eastAsia="Times New Roman" w:hAnsi="Times New Roman" w:cs="Times New Roman"/>
            <w:bCs/>
            <w:sz w:val="24"/>
            <w:szCs w:val="24"/>
          </w:rPr>
          <w:t>KM</w:t>
        </w:r>
      </w:ins>
      <w:r w:rsidRPr="00EA6FD5">
        <w:rPr>
          <w:rFonts w:ascii="Times New Roman" w:eastAsia="Times New Roman" w:hAnsi="Times New Roman" w:cs="Times New Roman"/>
          <w:bCs/>
          <w:sz w:val="24"/>
          <w:szCs w:val="24"/>
        </w:rPr>
        <w:t xml:space="preserve"> 250 million. The consortium is preparing four more investment projects in the Distric</w:t>
      </w:r>
      <w:r w:rsidR="00AF416F" w:rsidRPr="00EA6FD5">
        <w:rPr>
          <w:rFonts w:ascii="Times New Roman" w:eastAsia="Times New Roman" w:hAnsi="Times New Roman" w:cs="Times New Roman"/>
          <w:bCs/>
          <w:sz w:val="24"/>
          <w:szCs w:val="24"/>
        </w:rPr>
        <w:t>t, valu</w:t>
      </w:r>
      <w:r w:rsidR="000772C5" w:rsidRPr="00EA6FD5">
        <w:rPr>
          <w:rFonts w:ascii="Times New Roman" w:eastAsia="Times New Roman" w:hAnsi="Times New Roman" w:cs="Times New Roman"/>
          <w:bCs/>
          <w:sz w:val="24"/>
          <w:szCs w:val="24"/>
        </w:rPr>
        <w:t>ed at</w:t>
      </w:r>
      <w:r w:rsidRPr="00EA6FD5">
        <w:rPr>
          <w:rFonts w:ascii="Times New Roman" w:eastAsia="Times New Roman" w:hAnsi="Times New Roman" w:cs="Times New Roman"/>
          <w:bCs/>
          <w:sz w:val="24"/>
          <w:szCs w:val="24"/>
        </w:rPr>
        <w:t xml:space="preserve"> </w:t>
      </w:r>
      <w:del w:id="881" w:author="Sara Boyes" w:date="2023-05-11T00:23:00Z">
        <w:r w:rsidRPr="00EA6FD5" w:rsidDel="00F66E48">
          <w:rPr>
            <w:rFonts w:ascii="Times New Roman" w:eastAsia="Times New Roman" w:hAnsi="Times New Roman" w:cs="Times New Roman"/>
            <w:bCs/>
            <w:sz w:val="24"/>
            <w:szCs w:val="24"/>
          </w:rPr>
          <w:delText>BAM</w:delText>
        </w:r>
      </w:del>
      <w:ins w:id="882" w:author="Sara Boyes" w:date="2023-05-11T00:23:00Z">
        <w:r w:rsidR="00F66E48" w:rsidRPr="00EA6FD5">
          <w:rPr>
            <w:rFonts w:ascii="Times New Roman" w:eastAsia="Times New Roman" w:hAnsi="Times New Roman" w:cs="Times New Roman"/>
            <w:bCs/>
            <w:sz w:val="24"/>
            <w:szCs w:val="24"/>
          </w:rPr>
          <w:t>KM</w:t>
        </w:r>
      </w:ins>
      <w:r w:rsidRPr="00EA6FD5">
        <w:rPr>
          <w:rFonts w:ascii="Times New Roman" w:eastAsia="Times New Roman" w:hAnsi="Times New Roman" w:cs="Times New Roman"/>
          <w:bCs/>
          <w:sz w:val="24"/>
          <w:szCs w:val="24"/>
        </w:rPr>
        <w:t xml:space="preserve"> 100 million</w:t>
      </w:r>
      <w:r w:rsidR="00C94716" w:rsidRPr="00EA6FD5">
        <w:rPr>
          <w:rFonts w:ascii="Times New Roman" w:eastAsia="Times New Roman" w:hAnsi="Times New Roman" w:cs="Times New Roman"/>
          <w:bCs/>
          <w:sz w:val="24"/>
          <w:szCs w:val="24"/>
        </w:rPr>
        <w:t>. It</w:t>
      </w:r>
      <w:r w:rsidRPr="00EA6FD5">
        <w:rPr>
          <w:rFonts w:ascii="Times New Roman" w:eastAsia="Times New Roman" w:hAnsi="Times New Roman" w:cs="Times New Roman"/>
          <w:bCs/>
          <w:sz w:val="24"/>
          <w:szCs w:val="24"/>
        </w:rPr>
        <w:t xml:space="preserve"> has committed to investing approximately </w:t>
      </w:r>
      <w:del w:id="883" w:author="Sara Boyes" w:date="2023-05-11T00:23:00Z">
        <w:r w:rsidRPr="00EA6FD5" w:rsidDel="00F66E48">
          <w:rPr>
            <w:rFonts w:ascii="Times New Roman" w:eastAsia="Times New Roman" w:hAnsi="Times New Roman" w:cs="Times New Roman"/>
            <w:bCs/>
            <w:sz w:val="24"/>
            <w:szCs w:val="24"/>
          </w:rPr>
          <w:delText>BAM</w:delText>
        </w:r>
      </w:del>
      <w:ins w:id="884" w:author="Sara Boyes" w:date="2023-05-11T00:23:00Z">
        <w:r w:rsidR="00F66E48" w:rsidRPr="00EA6FD5">
          <w:rPr>
            <w:rFonts w:ascii="Times New Roman" w:eastAsia="Times New Roman" w:hAnsi="Times New Roman" w:cs="Times New Roman"/>
            <w:bCs/>
            <w:sz w:val="24"/>
            <w:szCs w:val="24"/>
          </w:rPr>
          <w:t>KM</w:t>
        </w:r>
      </w:ins>
      <w:r w:rsidRPr="00EA6FD5">
        <w:rPr>
          <w:rFonts w:ascii="Times New Roman" w:eastAsia="Times New Roman" w:hAnsi="Times New Roman" w:cs="Times New Roman"/>
          <w:bCs/>
          <w:sz w:val="24"/>
          <w:szCs w:val="24"/>
        </w:rPr>
        <w:t xml:space="preserve"> 500 million in eight projects over </w:t>
      </w:r>
      <w:del w:id="885" w:author="Sara Boyes" w:date="2023-05-11T00:26:00Z">
        <w:r w:rsidRPr="00EA6FD5" w:rsidDel="00F66E48">
          <w:rPr>
            <w:rFonts w:ascii="Times New Roman" w:eastAsia="Times New Roman" w:hAnsi="Times New Roman" w:cs="Times New Roman"/>
            <w:bCs/>
            <w:sz w:val="24"/>
            <w:szCs w:val="24"/>
          </w:rPr>
          <w:delText xml:space="preserve">ten </w:delText>
        </w:r>
      </w:del>
      <w:ins w:id="886" w:author="Sara Boyes" w:date="2023-05-11T00:26:00Z">
        <w:r w:rsidR="00F66E48" w:rsidRPr="00EA6FD5">
          <w:rPr>
            <w:rFonts w:ascii="Times New Roman" w:eastAsia="Times New Roman" w:hAnsi="Times New Roman" w:cs="Times New Roman"/>
            <w:bCs/>
            <w:sz w:val="24"/>
            <w:szCs w:val="24"/>
          </w:rPr>
          <w:t xml:space="preserve">10 </w:t>
        </w:r>
      </w:ins>
      <w:r w:rsidRPr="00EA6FD5">
        <w:rPr>
          <w:rFonts w:ascii="Times New Roman" w:eastAsia="Times New Roman" w:hAnsi="Times New Roman" w:cs="Times New Roman"/>
          <w:bCs/>
          <w:sz w:val="24"/>
          <w:szCs w:val="24"/>
        </w:rPr>
        <w:t>years, creating up to 4,000 private sector jobs. Increasing private sector jobs will help break patronage networks established through voter dependency on party-controlled public sector jobs.</w:t>
      </w:r>
    </w:p>
    <w:p w14:paraId="4F4D9240" w14:textId="11F1037D" w:rsidR="002476B9" w:rsidRPr="00EA6FD5" w:rsidRDefault="00AF416F" w:rsidP="00C7010E">
      <w:pPr>
        <w:pStyle w:val="ListParagraph"/>
        <w:numPr>
          <w:ilvl w:val="0"/>
          <w:numId w:val="31"/>
        </w:numPr>
        <w:spacing w:before="240"/>
        <w:ind w:left="360"/>
        <w:contextualSpacing w:val="0"/>
        <w:jc w:val="both"/>
      </w:pPr>
      <w:r w:rsidRPr="00EA6FD5">
        <w:rPr>
          <w:rFonts w:ascii="Times New Roman" w:eastAsia="Times New Roman" w:hAnsi="Times New Roman" w:cs="Times New Roman"/>
          <w:bCs/>
          <w:sz w:val="24"/>
          <w:szCs w:val="24"/>
        </w:rPr>
        <w:t>T</w:t>
      </w:r>
      <w:r w:rsidR="00F613F3" w:rsidRPr="00EA6FD5">
        <w:rPr>
          <w:rFonts w:ascii="Times New Roman" w:eastAsia="Times New Roman" w:hAnsi="Times New Roman" w:cs="Times New Roman"/>
          <w:bCs/>
          <w:sz w:val="24"/>
          <w:szCs w:val="24"/>
        </w:rPr>
        <w:t>he Br</w:t>
      </w:r>
      <w:r w:rsidR="001A0227" w:rsidRPr="00EA6FD5">
        <w:rPr>
          <w:rFonts w:ascii="Times New Roman" w:eastAsia="Times New Roman" w:hAnsi="Times New Roman" w:cs="Times New Roman"/>
          <w:bCs/>
          <w:sz w:val="24"/>
          <w:szCs w:val="24"/>
        </w:rPr>
        <w:t>č</w:t>
      </w:r>
      <w:r w:rsidR="00F613F3" w:rsidRPr="00EA6FD5">
        <w:rPr>
          <w:rFonts w:ascii="Times New Roman" w:eastAsia="Times New Roman" w:hAnsi="Times New Roman" w:cs="Times New Roman"/>
          <w:bCs/>
          <w:sz w:val="24"/>
          <w:szCs w:val="24"/>
        </w:rPr>
        <w:t xml:space="preserve">ko District authorities </w:t>
      </w:r>
      <w:r w:rsidRPr="00EA6FD5">
        <w:rPr>
          <w:rFonts w:ascii="Times New Roman" w:eastAsia="Times New Roman" w:hAnsi="Times New Roman" w:cs="Times New Roman"/>
          <w:bCs/>
          <w:sz w:val="24"/>
          <w:szCs w:val="24"/>
        </w:rPr>
        <w:t xml:space="preserve">erected </w:t>
      </w:r>
      <w:r w:rsidR="00F613F3" w:rsidRPr="00EA6FD5">
        <w:rPr>
          <w:rFonts w:ascii="Times New Roman" w:eastAsia="Times New Roman" w:hAnsi="Times New Roman" w:cs="Times New Roman"/>
          <w:bCs/>
          <w:sz w:val="24"/>
          <w:szCs w:val="24"/>
        </w:rPr>
        <w:t xml:space="preserve">a joint memorial for </w:t>
      </w:r>
      <w:r w:rsidR="0073415C" w:rsidRPr="00EA6FD5">
        <w:rPr>
          <w:rFonts w:ascii="Times New Roman" w:eastAsia="Times New Roman" w:hAnsi="Times New Roman" w:cs="Times New Roman"/>
          <w:bCs/>
          <w:sz w:val="24"/>
          <w:szCs w:val="24"/>
        </w:rPr>
        <w:t xml:space="preserve">all </w:t>
      </w:r>
      <w:r w:rsidR="00F613F3" w:rsidRPr="00EA6FD5">
        <w:rPr>
          <w:rFonts w:ascii="Times New Roman" w:eastAsia="Times New Roman" w:hAnsi="Times New Roman" w:cs="Times New Roman"/>
          <w:bCs/>
          <w:sz w:val="24"/>
          <w:szCs w:val="24"/>
        </w:rPr>
        <w:t xml:space="preserve">civilian war victims. The unveiling ceremony </w:t>
      </w:r>
      <w:r w:rsidRPr="00EA6FD5">
        <w:rPr>
          <w:rFonts w:ascii="Times New Roman" w:eastAsia="Times New Roman" w:hAnsi="Times New Roman" w:cs="Times New Roman"/>
          <w:bCs/>
          <w:sz w:val="24"/>
          <w:szCs w:val="24"/>
        </w:rPr>
        <w:t xml:space="preserve">was on </w:t>
      </w:r>
      <w:r w:rsidR="00F613F3" w:rsidRPr="00EA6FD5">
        <w:rPr>
          <w:rFonts w:ascii="Times New Roman" w:eastAsia="Times New Roman" w:hAnsi="Times New Roman" w:cs="Times New Roman"/>
          <w:bCs/>
          <w:sz w:val="24"/>
          <w:szCs w:val="24"/>
        </w:rPr>
        <w:t>16 February</w:t>
      </w:r>
      <w:r w:rsidRPr="00EA6FD5">
        <w:rPr>
          <w:rFonts w:ascii="Times New Roman" w:eastAsia="Times New Roman" w:hAnsi="Times New Roman" w:cs="Times New Roman"/>
          <w:bCs/>
          <w:sz w:val="24"/>
          <w:szCs w:val="24"/>
        </w:rPr>
        <w:t xml:space="preserve"> </w:t>
      </w:r>
      <w:del w:id="887" w:author="Sara Boyes" w:date="2023-05-10T23:10:00Z">
        <w:r w:rsidRPr="00EA6FD5" w:rsidDel="00760E77">
          <w:rPr>
            <w:rFonts w:ascii="Times New Roman" w:eastAsia="Times New Roman" w:hAnsi="Times New Roman" w:cs="Times New Roman"/>
            <w:bCs/>
            <w:sz w:val="24"/>
            <w:szCs w:val="24"/>
          </w:rPr>
          <w:delText>this year</w:delText>
        </w:r>
      </w:del>
      <w:ins w:id="888" w:author="Sara Boyes" w:date="2023-05-10T23:10:00Z">
        <w:r w:rsidR="00760E77" w:rsidRPr="00EA6FD5">
          <w:rPr>
            <w:rFonts w:ascii="Times New Roman" w:eastAsia="Times New Roman" w:hAnsi="Times New Roman" w:cs="Times New Roman"/>
            <w:bCs/>
            <w:sz w:val="24"/>
            <w:szCs w:val="24"/>
          </w:rPr>
          <w:t>2023</w:t>
        </w:r>
      </w:ins>
      <w:r w:rsidRPr="00EA6FD5">
        <w:rPr>
          <w:rFonts w:ascii="Times New Roman" w:eastAsia="Times New Roman" w:hAnsi="Times New Roman" w:cs="Times New Roman"/>
          <w:bCs/>
          <w:sz w:val="24"/>
          <w:szCs w:val="24"/>
        </w:rPr>
        <w:t xml:space="preserve">, and several </w:t>
      </w:r>
      <w:r w:rsidR="0073415C" w:rsidRPr="00EA6FD5">
        <w:rPr>
          <w:rFonts w:ascii="Times New Roman" w:eastAsia="Times New Roman" w:hAnsi="Times New Roman" w:cs="Times New Roman"/>
          <w:bCs/>
          <w:sz w:val="24"/>
          <w:szCs w:val="24"/>
        </w:rPr>
        <w:t xml:space="preserve">representatives </w:t>
      </w:r>
      <w:r w:rsidRPr="00EA6FD5">
        <w:rPr>
          <w:rFonts w:ascii="Times New Roman" w:eastAsia="Times New Roman" w:hAnsi="Times New Roman" w:cs="Times New Roman"/>
          <w:bCs/>
          <w:sz w:val="24"/>
          <w:szCs w:val="24"/>
        </w:rPr>
        <w:t xml:space="preserve">from </w:t>
      </w:r>
      <w:r w:rsidR="00F613F3" w:rsidRPr="00EA6FD5">
        <w:rPr>
          <w:rFonts w:ascii="Times New Roman" w:eastAsia="Times New Roman" w:hAnsi="Times New Roman" w:cs="Times New Roman"/>
          <w:bCs/>
          <w:sz w:val="24"/>
          <w:szCs w:val="24"/>
        </w:rPr>
        <w:t xml:space="preserve">diplomatic missions </w:t>
      </w:r>
      <w:r w:rsidRPr="00EA6FD5">
        <w:rPr>
          <w:rFonts w:ascii="Times New Roman" w:eastAsia="Times New Roman" w:hAnsi="Times New Roman" w:cs="Times New Roman"/>
          <w:bCs/>
          <w:sz w:val="24"/>
          <w:szCs w:val="24"/>
        </w:rPr>
        <w:t>attended.</w:t>
      </w:r>
      <w:r w:rsidR="00F613F3" w:rsidRPr="00EA6FD5">
        <w:rPr>
          <w:rFonts w:ascii="Times New Roman" w:eastAsia="Times New Roman" w:hAnsi="Times New Roman" w:cs="Times New Roman"/>
          <w:bCs/>
          <w:sz w:val="24"/>
          <w:szCs w:val="24"/>
        </w:rPr>
        <w:t xml:space="preserve"> </w:t>
      </w:r>
      <w:r w:rsidRPr="00EA6FD5">
        <w:rPr>
          <w:rFonts w:ascii="Times New Roman" w:eastAsia="Times New Roman" w:hAnsi="Times New Roman" w:cs="Times New Roman"/>
          <w:bCs/>
          <w:sz w:val="24"/>
          <w:szCs w:val="24"/>
        </w:rPr>
        <w:t xml:space="preserve">This joint monument </w:t>
      </w:r>
      <w:r w:rsidR="00F613F3" w:rsidRPr="00EA6FD5">
        <w:rPr>
          <w:rFonts w:ascii="Times New Roman" w:eastAsia="Times New Roman" w:hAnsi="Times New Roman" w:cs="Times New Roman"/>
          <w:bCs/>
          <w:sz w:val="24"/>
          <w:szCs w:val="24"/>
        </w:rPr>
        <w:t xml:space="preserve">sets a precedent in </w:t>
      </w:r>
      <w:r w:rsidR="00F439CE" w:rsidRPr="00EA6FD5">
        <w:rPr>
          <w:rFonts w:ascii="Times New Roman" w:eastAsia="Times New Roman" w:hAnsi="Times New Roman" w:cs="Times New Roman"/>
          <w:bCs/>
          <w:sz w:val="24"/>
          <w:szCs w:val="24"/>
        </w:rPr>
        <w:t>Bosnia and Herzegovina</w:t>
      </w:r>
      <w:r w:rsidR="0073415C" w:rsidRPr="00EA6FD5">
        <w:rPr>
          <w:rFonts w:ascii="Times New Roman" w:eastAsia="Times New Roman" w:hAnsi="Times New Roman" w:cs="Times New Roman"/>
          <w:bCs/>
          <w:sz w:val="24"/>
          <w:szCs w:val="24"/>
        </w:rPr>
        <w:t>.</w:t>
      </w:r>
      <w:bookmarkStart w:id="889" w:name="_Hlk115245865"/>
    </w:p>
    <w:p w14:paraId="6DF06E59" w14:textId="5E5A8289" w:rsidR="007A445A" w:rsidRPr="00EA6FD5" w:rsidRDefault="00AF1F12" w:rsidP="007A445A">
      <w:pPr>
        <w:pStyle w:val="ListParagraph"/>
        <w:spacing w:before="240"/>
        <w:ind w:left="360"/>
        <w:contextualSpacing w:val="0"/>
        <w:jc w:val="both"/>
        <w:rPr>
          <w:rFonts w:ascii="Times New Roman" w:hAnsi="Times New Roman" w:cs="Times New Roman"/>
          <w:i/>
          <w:iCs/>
          <w:sz w:val="24"/>
          <w:szCs w:val="24"/>
        </w:rPr>
      </w:pPr>
      <w:r w:rsidRPr="00EA6FD5">
        <w:rPr>
          <w:rFonts w:ascii="Times New Roman" w:eastAsia="Times New Roman" w:hAnsi="Times New Roman" w:cs="Times New Roman"/>
          <w:i/>
          <w:iCs/>
          <w:sz w:val="24"/>
          <w:szCs w:val="24"/>
        </w:rPr>
        <w:t xml:space="preserve">Fiscal </w:t>
      </w:r>
      <w:del w:id="890" w:author="Sara Boyes" w:date="2023-05-11T00:26:00Z">
        <w:r w:rsidRPr="00EA6FD5" w:rsidDel="00F66E48">
          <w:rPr>
            <w:rFonts w:ascii="Times New Roman" w:eastAsia="Times New Roman" w:hAnsi="Times New Roman" w:cs="Times New Roman"/>
            <w:i/>
            <w:iCs/>
            <w:sz w:val="24"/>
            <w:szCs w:val="24"/>
          </w:rPr>
          <w:delText>S</w:delText>
        </w:r>
      </w:del>
      <w:ins w:id="891" w:author="Sara Boyes" w:date="2023-05-11T00:26:00Z">
        <w:r w:rsidR="00F66E48" w:rsidRPr="00EA6FD5">
          <w:rPr>
            <w:rFonts w:ascii="Times New Roman" w:eastAsia="Times New Roman" w:hAnsi="Times New Roman" w:cs="Times New Roman"/>
            <w:i/>
            <w:iCs/>
            <w:sz w:val="24"/>
            <w:szCs w:val="24"/>
          </w:rPr>
          <w:t>s</w:t>
        </w:r>
      </w:ins>
      <w:r w:rsidR="00C04EC7" w:rsidRPr="00EA6FD5">
        <w:rPr>
          <w:rFonts w:ascii="Times New Roman" w:eastAsia="Times New Roman" w:hAnsi="Times New Roman" w:cs="Times New Roman"/>
          <w:i/>
          <w:iCs/>
          <w:sz w:val="24"/>
          <w:szCs w:val="24"/>
        </w:rPr>
        <w:t>ustainability</w:t>
      </w:r>
    </w:p>
    <w:p w14:paraId="3BC64903" w14:textId="77777777" w:rsidR="007C4AD0" w:rsidRPr="00EA6FD5" w:rsidRDefault="007C4AD0" w:rsidP="00AF1F12">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I continued to follow developments relevant to the fiscal sustainability of Bosnia and Herzegovina, including the adoption of budgets at all levels of government. </w:t>
      </w:r>
    </w:p>
    <w:p w14:paraId="40EBDB85" w14:textId="0FAF02D9" w:rsidR="00CC5C71" w:rsidRPr="00EA6FD5" w:rsidRDefault="00CC5C71" w:rsidP="00AF1F12">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In previous years, uncertain </w:t>
      </w:r>
      <w:r w:rsidR="00C04EC7" w:rsidRPr="00EA6FD5">
        <w:rPr>
          <w:rFonts w:ascii="Times New Roman" w:eastAsia="Times New Roman" w:hAnsi="Times New Roman" w:cs="Times New Roman"/>
          <w:sz w:val="24"/>
          <w:szCs w:val="24"/>
        </w:rPr>
        <w:t xml:space="preserve">and inadequate financing </w:t>
      </w:r>
      <w:r w:rsidRPr="00EA6FD5">
        <w:rPr>
          <w:rFonts w:ascii="Times New Roman" w:eastAsia="Times New Roman" w:hAnsi="Times New Roman" w:cs="Times New Roman"/>
          <w:sz w:val="24"/>
          <w:szCs w:val="24"/>
        </w:rPr>
        <w:t xml:space="preserve">affected </w:t>
      </w:r>
      <w:ins w:id="892" w:author="Sara Boyes" w:date="2023-05-08T17:30:00Z">
        <w:r w:rsidR="0036450E" w:rsidRPr="00EA6FD5">
          <w:rPr>
            <w:rFonts w:ascii="Times New Roman" w:eastAsia="Times New Roman" w:hAnsi="Times New Roman" w:cs="Times New Roman"/>
            <w:sz w:val="24"/>
            <w:szCs w:val="24"/>
          </w:rPr>
          <w:t xml:space="preserve">the </w:t>
        </w:r>
      </w:ins>
      <w:ins w:id="893" w:author="Sara Boyes" w:date="2023-05-08T17:31:00Z">
        <w:r w:rsidR="0036450E" w:rsidRPr="00EA6FD5">
          <w:rPr>
            <w:rFonts w:ascii="Times New Roman" w:eastAsia="Times New Roman" w:hAnsi="Times New Roman" w:cs="Times New Roman"/>
            <w:sz w:val="24"/>
            <w:szCs w:val="24"/>
          </w:rPr>
          <w:t xml:space="preserve">ability </w:t>
        </w:r>
      </w:ins>
      <w:del w:id="894" w:author="Sara Boyes" w:date="2023-05-08T17:30:00Z">
        <w:r w:rsidR="00C94716" w:rsidRPr="00EA6FD5" w:rsidDel="0036450E">
          <w:rPr>
            <w:rFonts w:ascii="Times New Roman" w:eastAsia="Times New Roman" w:hAnsi="Times New Roman" w:cs="Times New Roman"/>
            <w:sz w:val="24"/>
            <w:szCs w:val="24"/>
          </w:rPr>
          <w:delText>Bosnia and Herzegovina'</w:delText>
        </w:r>
      </w:del>
      <w:ins w:id="895" w:author="Sara Boyes" w:date="2023-05-08T18:38:00Z">
        <w:r w:rsidR="006158C1" w:rsidRPr="00EA6FD5">
          <w:rPr>
            <w:rFonts w:ascii="Times New Roman" w:eastAsia="Times New Roman" w:hAnsi="Times New Roman" w:cs="Times New Roman"/>
            <w:sz w:val="24"/>
            <w:szCs w:val="24"/>
          </w:rPr>
          <w:t>’</w:t>
        </w:r>
      </w:ins>
      <w:del w:id="896" w:author="Sara Boyes" w:date="2023-05-08T17:30:00Z">
        <w:r w:rsidR="00C94716" w:rsidRPr="00EA6FD5" w:rsidDel="0036450E">
          <w:rPr>
            <w:rFonts w:ascii="Times New Roman" w:eastAsia="Times New Roman" w:hAnsi="Times New Roman" w:cs="Times New Roman"/>
            <w:sz w:val="24"/>
            <w:szCs w:val="24"/>
          </w:rPr>
          <w:delText xml:space="preserve">s </w:delText>
        </w:r>
      </w:del>
      <w:ins w:id="897" w:author="Sara Boyes" w:date="2023-05-11T00:27:00Z">
        <w:r w:rsidR="00F66E48" w:rsidRPr="00EA6FD5">
          <w:rPr>
            <w:rFonts w:ascii="Times New Roman" w:eastAsia="Times New Roman" w:hAnsi="Times New Roman" w:cs="Times New Roman"/>
            <w:sz w:val="24"/>
            <w:szCs w:val="24"/>
          </w:rPr>
          <w:t xml:space="preserve">of the </w:t>
        </w:r>
      </w:ins>
      <w:r w:rsidR="00C94716" w:rsidRPr="00EA6FD5">
        <w:rPr>
          <w:rFonts w:ascii="Times New Roman" w:eastAsia="Times New Roman" w:hAnsi="Times New Roman" w:cs="Times New Roman"/>
          <w:sz w:val="24"/>
          <w:szCs w:val="24"/>
        </w:rPr>
        <w:t>institutions</w:t>
      </w:r>
      <w:del w:id="898" w:author="Sara Boyes" w:date="2023-05-08T17:30:00Z">
        <w:r w:rsidR="005152F1" w:rsidRPr="00EA6FD5" w:rsidDel="0036450E">
          <w:rPr>
            <w:rFonts w:ascii="Times New Roman" w:eastAsia="Times New Roman" w:hAnsi="Times New Roman" w:cs="Times New Roman"/>
            <w:sz w:val="24"/>
            <w:szCs w:val="24"/>
          </w:rPr>
          <w:delText>’</w:delText>
        </w:r>
      </w:del>
      <w:r w:rsidR="00C94716" w:rsidRPr="00EA6FD5">
        <w:rPr>
          <w:rFonts w:ascii="Times New Roman" w:eastAsia="Times New Roman" w:hAnsi="Times New Roman" w:cs="Times New Roman"/>
          <w:sz w:val="24"/>
          <w:szCs w:val="24"/>
        </w:rPr>
        <w:t xml:space="preserve"> </w:t>
      </w:r>
      <w:del w:id="899" w:author="Sara Boyes" w:date="2023-05-08T17:30:00Z">
        <w:r w:rsidR="00C94716" w:rsidRPr="00EA6FD5" w:rsidDel="0036450E">
          <w:rPr>
            <w:rFonts w:ascii="Times New Roman" w:eastAsia="Times New Roman" w:hAnsi="Times New Roman" w:cs="Times New Roman"/>
            <w:sz w:val="24"/>
            <w:szCs w:val="24"/>
          </w:rPr>
          <w:delText>ability</w:delText>
        </w:r>
        <w:r w:rsidR="00C04EC7" w:rsidRPr="00EA6FD5" w:rsidDel="0036450E">
          <w:rPr>
            <w:rFonts w:ascii="Times New Roman" w:eastAsia="Times New Roman" w:hAnsi="Times New Roman" w:cs="Times New Roman"/>
            <w:sz w:val="24"/>
            <w:szCs w:val="24"/>
          </w:rPr>
          <w:delText xml:space="preserve"> </w:delText>
        </w:r>
      </w:del>
      <w:ins w:id="900" w:author="Sara Boyes" w:date="2023-05-08T17:30:00Z">
        <w:r w:rsidR="0036450E" w:rsidRPr="00EA6FD5">
          <w:rPr>
            <w:rFonts w:ascii="Times New Roman" w:eastAsia="Times New Roman" w:hAnsi="Times New Roman" w:cs="Times New Roman"/>
            <w:sz w:val="24"/>
            <w:szCs w:val="24"/>
          </w:rPr>
          <w:t xml:space="preserve">of </w:t>
        </w:r>
        <w:r w:rsidR="0036450E" w:rsidRPr="00EA6FD5">
          <w:rPr>
            <w:rFonts w:ascii="Times New Roman" w:hAnsi="Times New Roman" w:cs="Times New Roman"/>
            <w:bCs/>
            <w:sz w:val="24"/>
            <w:szCs w:val="24"/>
            <w:shd w:val="clear" w:color="auto" w:fill="FFFFFF"/>
          </w:rPr>
          <w:t>Bosnia and Herzegovina</w:t>
        </w:r>
        <w:r w:rsidR="0036450E" w:rsidRPr="00EA6FD5">
          <w:rPr>
            <w:rFonts w:ascii="Times New Roman" w:eastAsia="Times New Roman" w:hAnsi="Times New Roman" w:cs="Times New Roman"/>
            <w:sz w:val="24"/>
            <w:szCs w:val="24"/>
          </w:rPr>
          <w:t xml:space="preserve"> </w:t>
        </w:r>
      </w:ins>
      <w:r w:rsidR="00C04EC7" w:rsidRPr="00EA6FD5">
        <w:rPr>
          <w:rFonts w:ascii="Times New Roman" w:eastAsia="Times New Roman" w:hAnsi="Times New Roman" w:cs="Times New Roman"/>
          <w:sz w:val="24"/>
          <w:szCs w:val="24"/>
        </w:rPr>
        <w:t xml:space="preserve">to carry out their constitutional and legal obligations. </w:t>
      </w:r>
      <w:del w:id="901" w:author="Sara Boyes" w:date="2023-05-11T00:27:00Z">
        <w:r w:rsidR="00C04EC7" w:rsidRPr="00EA6FD5" w:rsidDel="00F66E48">
          <w:rPr>
            <w:rFonts w:ascii="Times New Roman" w:hAnsi="Times New Roman" w:cs="Times New Roman"/>
            <w:sz w:val="24"/>
            <w:szCs w:val="24"/>
          </w:rPr>
          <w:delText xml:space="preserve">Due </w:delText>
        </w:r>
      </w:del>
      <w:ins w:id="902" w:author="Sara Boyes" w:date="2023-05-11T00:27:00Z">
        <w:r w:rsidR="00F66E48" w:rsidRPr="00EA6FD5">
          <w:rPr>
            <w:rFonts w:ascii="Times New Roman" w:hAnsi="Times New Roman" w:cs="Times New Roman"/>
            <w:sz w:val="24"/>
            <w:szCs w:val="24"/>
          </w:rPr>
          <w:t xml:space="preserve">Owing </w:t>
        </w:r>
      </w:ins>
      <w:r w:rsidR="00C04EC7" w:rsidRPr="00EA6FD5">
        <w:rPr>
          <w:rFonts w:ascii="Times New Roman" w:hAnsi="Times New Roman" w:cs="Times New Roman"/>
          <w:sz w:val="24"/>
          <w:szCs w:val="24"/>
        </w:rPr>
        <w:t xml:space="preserve">to the late adoption of the </w:t>
      </w:r>
      <w:r w:rsidR="00C04EC7" w:rsidRPr="00EA6FD5">
        <w:rPr>
          <w:rFonts w:ascii="Times New Roman" w:hAnsi="Times New Roman" w:cs="Times New Roman"/>
          <w:iCs/>
          <w:sz w:val="24"/>
          <w:szCs w:val="24"/>
        </w:rPr>
        <w:t>Global Framework of Fiscal Balance and Policies for 2023</w:t>
      </w:r>
      <w:del w:id="903" w:author="Sara Boyes" w:date="2023-05-11T00:27:00Z">
        <w:r w:rsidR="00C04EC7" w:rsidRPr="00EA6FD5" w:rsidDel="00F66E48">
          <w:rPr>
            <w:rFonts w:ascii="Times New Roman" w:hAnsi="Times New Roman" w:cs="Times New Roman"/>
            <w:iCs/>
            <w:sz w:val="24"/>
            <w:szCs w:val="24"/>
          </w:rPr>
          <w:delText>-</w:delText>
        </w:r>
      </w:del>
      <w:ins w:id="904" w:author="Sara Boyes" w:date="2023-05-11T00:27:00Z">
        <w:r w:rsidR="00F66E48" w:rsidRPr="00EA6FD5">
          <w:rPr>
            <w:rFonts w:ascii="Times New Roman" w:hAnsi="Times New Roman" w:cs="Times New Roman"/>
            <w:iCs/>
            <w:sz w:val="24"/>
            <w:szCs w:val="24"/>
          </w:rPr>
          <w:t>–</w:t>
        </w:r>
      </w:ins>
      <w:r w:rsidR="00C04EC7" w:rsidRPr="00EA6FD5">
        <w:rPr>
          <w:rFonts w:ascii="Times New Roman" w:hAnsi="Times New Roman" w:cs="Times New Roman"/>
          <w:iCs/>
          <w:sz w:val="24"/>
          <w:szCs w:val="24"/>
        </w:rPr>
        <w:t>2025, the</w:t>
      </w:r>
      <w:r w:rsidR="00C04EC7" w:rsidRPr="00EA6FD5">
        <w:rPr>
          <w:rFonts w:ascii="Times New Roman" w:hAnsi="Times New Roman" w:cs="Times New Roman"/>
          <w:sz w:val="24"/>
          <w:szCs w:val="24"/>
        </w:rPr>
        <w:t xml:space="preserve"> 31 December 2022 deadline for </w:t>
      </w:r>
      <w:r w:rsidR="00C94716" w:rsidRPr="00EA6FD5">
        <w:rPr>
          <w:rFonts w:ascii="Times New Roman" w:hAnsi="Times New Roman" w:cs="Times New Roman"/>
          <w:sz w:val="24"/>
          <w:szCs w:val="24"/>
        </w:rPr>
        <w:t>adopting</w:t>
      </w:r>
      <w:r w:rsidR="00C04EC7" w:rsidRPr="00EA6FD5">
        <w:rPr>
          <w:rFonts w:ascii="Times New Roman" w:hAnsi="Times New Roman" w:cs="Times New Roman"/>
          <w:sz w:val="24"/>
          <w:szCs w:val="24"/>
        </w:rPr>
        <w:t xml:space="preserve"> the </w:t>
      </w:r>
      <w:del w:id="905" w:author="Sara Boyes" w:date="2023-05-11T00:27:00Z">
        <w:r w:rsidR="00C04EC7" w:rsidRPr="00EA6FD5" w:rsidDel="00F66E48">
          <w:rPr>
            <w:rFonts w:ascii="Times New Roman" w:hAnsi="Times New Roman" w:cs="Times New Roman"/>
            <w:sz w:val="24"/>
            <w:szCs w:val="24"/>
          </w:rPr>
          <w:delText>B</w:delText>
        </w:r>
      </w:del>
      <w:ins w:id="906" w:author="Sara Boyes" w:date="2023-05-11T00:27:00Z">
        <w:r w:rsidR="00F66E48" w:rsidRPr="00EA6FD5">
          <w:rPr>
            <w:rFonts w:ascii="Times New Roman" w:hAnsi="Times New Roman" w:cs="Times New Roman"/>
            <w:sz w:val="24"/>
            <w:szCs w:val="24"/>
          </w:rPr>
          <w:t>b</w:t>
        </w:r>
      </w:ins>
      <w:r w:rsidR="00C04EC7" w:rsidRPr="00EA6FD5">
        <w:rPr>
          <w:rFonts w:ascii="Times New Roman" w:hAnsi="Times New Roman" w:cs="Times New Roman"/>
          <w:sz w:val="24"/>
          <w:szCs w:val="24"/>
        </w:rPr>
        <w:t xml:space="preserve">udget of </w:t>
      </w:r>
      <w:r w:rsidRPr="00EA6FD5">
        <w:rPr>
          <w:rFonts w:ascii="Times New Roman" w:hAnsi="Times New Roman" w:cs="Times New Roman"/>
          <w:sz w:val="24"/>
          <w:szCs w:val="24"/>
        </w:rPr>
        <w:t xml:space="preserve">the </w:t>
      </w:r>
      <w:del w:id="907" w:author="Sara Boyes" w:date="2023-05-11T00:28:00Z">
        <w:r w:rsidR="00C04EC7" w:rsidRPr="00EA6FD5" w:rsidDel="003C2164">
          <w:rPr>
            <w:rFonts w:ascii="Times New Roman" w:hAnsi="Times New Roman" w:cs="Times New Roman"/>
            <w:sz w:val="24"/>
            <w:szCs w:val="24"/>
          </w:rPr>
          <w:delText>I</w:delText>
        </w:r>
      </w:del>
      <w:ins w:id="908" w:author="Sara Boyes" w:date="2023-05-11T00:29:00Z">
        <w:r w:rsidR="003C2164" w:rsidRPr="00EA6FD5">
          <w:rPr>
            <w:rFonts w:ascii="Times New Roman" w:hAnsi="Times New Roman" w:cs="Times New Roman"/>
            <w:sz w:val="24"/>
            <w:szCs w:val="24"/>
          </w:rPr>
          <w:t>i</w:t>
        </w:r>
      </w:ins>
      <w:r w:rsidR="00C04EC7" w:rsidRPr="00EA6FD5">
        <w:rPr>
          <w:rFonts w:ascii="Times New Roman" w:hAnsi="Times New Roman" w:cs="Times New Roman"/>
          <w:sz w:val="24"/>
          <w:szCs w:val="24"/>
        </w:rPr>
        <w:t xml:space="preserve">nstitutions and </w:t>
      </w:r>
      <w:del w:id="909" w:author="Sara Boyes" w:date="2023-05-11T00:29:00Z">
        <w:r w:rsidR="00C04EC7" w:rsidRPr="00EA6FD5" w:rsidDel="003C2164">
          <w:rPr>
            <w:rFonts w:ascii="Times New Roman" w:hAnsi="Times New Roman" w:cs="Times New Roman"/>
            <w:sz w:val="24"/>
            <w:szCs w:val="24"/>
          </w:rPr>
          <w:delText>I</w:delText>
        </w:r>
      </w:del>
      <w:ins w:id="910" w:author="Sara Boyes" w:date="2023-05-11T00:29:00Z">
        <w:r w:rsidR="003C2164" w:rsidRPr="00EA6FD5">
          <w:rPr>
            <w:rFonts w:ascii="Times New Roman" w:hAnsi="Times New Roman" w:cs="Times New Roman"/>
            <w:sz w:val="24"/>
            <w:szCs w:val="24"/>
          </w:rPr>
          <w:t>i</w:t>
        </w:r>
      </w:ins>
      <w:r w:rsidR="00C04EC7" w:rsidRPr="00EA6FD5">
        <w:rPr>
          <w:rFonts w:ascii="Times New Roman" w:hAnsi="Times New Roman" w:cs="Times New Roman"/>
          <w:sz w:val="24"/>
          <w:szCs w:val="24"/>
        </w:rPr>
        <w:t xml:space="preserve">nternational </w:t>
      </w:r>
      <w:del w:id="911" w:author="Sara Boyes" w:date="2023-05-11T00:29:00Z">
        <w:r w:rsidR="00C04EC7" w:rsidRPr="00EA6FD5" w:rsidDel="003C2164">
          <w:rPr>
            <w:rFonts w:ascii="Times New Roman" w:hAnsi="Times New Roman" w:cs="Times New Roman"/>
            <w:sz w:val="24"/>
            <w:szCs w:val="24"/>
          </w:rPr>
          <w:delText>O</w:delText>
        </w:r>
      </w:del>
      <w:ins w:id="912" w:author="Sara Boyes" w:date="2023-05-11T00:29:00Z">
        <w:r w:rsidR="003C2164" w:rsidRPr="00EA6FD5">
          <w:rPr>
            <w:rFonts w:ascii="Times New Roman" w:hAnsi="Times New Roman" w:cs="Times New Roman"/>
            <w:sz w:val="24"/>
            <w:szCs w:val="24"/>
          </w:rPr>
          <w:t>o</w:t>
        </w:r>
      </w:ins>
      <w:r w:rsidR="00C04EC7" w:rsidRPr="00EA6FD5">
        <w:rPr>
          <w:rFonts w:ascii="Times New Roman" w:hAnsi="Times New Roman" w:cs="Times New Roman"/>
          <w:sz w:val="24"/>
          <w:szCs w:val="24"/>
        </w:rPr>
        <w:t xml:space="preserve">bligations of </w:t>
      </w:r>
      <w:r w:rsidRPr="00EA6FD5">
        <w:rPr>
          <w:rFonts w:ascii="Times New Roman" w:hAnsi="Times New Roman" w:cs="Times New Roman"/>
          <w:sz w:val="24"/>
          <w:szCs w:val="24"/>
        </w:rPr>
        <w:t xml:space="preserve">Bosnia and Herzegovina </w:t>
      </w:r>
      <w:r w:rsidR="00C04EC7" w:rsidRPr="00EA6FD5">
        <w:rPr>
          <w:rFonts w:ascii="Times New Roman" w:hAnsi="Times New Roman" w:cs="Times New Roman"/>
          <w:sz w:val="24"/>
          <w:szCs w:val="24"/>
        </w:rPr>
        <w:t xml:space="preserve">for 2023 was not met. </w:t>
      </w:r>
      <w:r w:rsidR="00A23686" w:rsidRPr="00EA6FD5">
        <w:rPr>
          <w:rFonts w:ascii="Times New Roman" w:hAnsi="Times New Roman" w:cs="Times New Roman"/>
          <w:bCs/>
          <w:iCs/>
          <w:sz w:val="24"/>
          <w:szCs w:val="24"/>
        </w:rPr>
        <w:t>T</w:t>
      </w:r>
      <w:r w:rsidR="00C04EC7" w:rsidRPr="00EA6FD5">
        <w:rPr>
          <w:rFonts w:ascii="Times New Roman" w:hAnsi="Times New Roman" w:cs="Times New Roman"/>
          <w:bCs/>
          <w:iCs/>
          <w:sz w:val="24"/>
          <w:szCs w:val="24"/>
        </w:rPr>
        <w:t>emporary financing commenced automatically on 1 January</w:t>
      </w:r>
      <w:r w:rsidRPr="00EA6FD5">
        <w:rPr>
          <w:rFonts w:ascii="Times New Roman" w:hAnsi="Times New Roman" w:cs="Times New Roman"/>
          <w:bCs/>
          <w:iCs/>
          <w:sz w:val="24"/>
          <w:szCs w:val="24"/>
        </w:rPr>
        <w:t xml:space="preserve"> 2023</w:t>
      </w:r>
      <w:r w:rsidR="00C04EC7" w:rsidRPr="00EA6FD5">
        <w:rPr>
          <w:rFonts w:ascii="Times New Roman" w:hAnsi="Times New Roman" w:cs="Times New Roman"/>
          <w:bCs/>
          <w:iCs/>
          <w:sz w:val="24"/>
          <w:szCs w:val="24"/>
        </w:rPr>
        <w:t xml:space="preserve"> </w:t>
      </w:r>
      <w:del w:id="913" w:author="Sara Boyes" w:date="2023-05-11T00:41:00Z">
        <w:r w:rsidRPr="00EA6FD5" w:rsidDel="00193B83">
          <w:rPr>
            <w:rFonts w:ascii="Times New Roman" w:hAnsi="Times New Roman" w:cs="Times New Roman"/>
            <w:bCs/>
            <w:iCs/>
            <w:sz w:val="24"/>
            <w:szCs w:val="24"/>
          </w:rPr>
          <w:delText>based on</w:delText>
        </w:r>
      </w:del>
      <w:ins w:id="914" w:author="Sara Boyes" w:date="2023-05-11T00:41:00Z">
        <w:r w:rsidR="00193B83" w:rsidRPr="00EA6FD5">
          <w:rPr>
            <w:rFonts w:ascii="Times New Roman" w:hAnsi="Times New Roman" w:cs="Times New Roman"/>
            <w:bCs/>
            <w:iCs/>
            <w:sz w:val="24"/>
            <w:szCs w:val="24"/>
          </w:rPr>
          <w:t>further to</w:t>
        </w:r>
      </w:ins>
      <w:r w:rsidR="00C04EC7" w:rsidRPr="00EA6FD5">
        <w:rPr>
          <w:rFonts w:ascii="Times New Roman" w:hAnsi="Times New Roman" w:cs="Times New Roman"/>
          <w:bCs/>
          <w:iCs/>
          <w:sz w:val="24"/>
          <w:szCs w:val="24"/>
        </w:rPr>
        <w:t xml:space="preserve"> </w:t>
      </w:r>
      <w:r w:rsidRPr="00EA6FD5">
        <w:rPr>
          <w:rFonts w:ascii="Times New Roman" w:hAnsi="Times New Roman" w:cs="Times New Roman"/>
          <w:bCs/>
          <w:iCs/>
          <w:sz w:val="24"/>
          <w:szCs w:val="24"/>
        </w:rPr>
        <w:t>a</w:t>
      </w:r>
      <w:r w:rsidR="00C04EC7" w:rsidRPr="00EA6FD5">
        <w:rPr>
          <w:rFonts w:ascii="Times New Roman" w:hAnsi="Times New Roman" w:cs="Times New Roman"/>
          <w:bCs/>
          <w:iCs/>
          <w:sz w:val="24"/>
          <w:szCs w:val="24"/>
        </w:rPr>
        <w:t xml:space="preserve"> </w:t>
      </w:r>
      <w:del w:id="915" w:author="Sara Boyes" w:date="2023-05-11T00:29:00Z">
        <w:r w:rsidR="00C04EC7" w:rsidRPr="00EA6FD5" w:rsidDel="003C2164">
          <w:rPr>
            <w:rFonts w:ascii="Times New Roman" w:hAnsi="Times New Roman" w:cs="Times New Roman"/>
            <w:bCs/>
            <w:iCs/>
            <w:sz w:val="24"/>
            <w:szCs w:val="24"/>
          </w:rPr>
          <w:delText>D</w:delText>
        </w:r>
      </w:del>
      <w:ins w:id="916" w:author="Sara Boyes" w:date="2023-05-11T00:29:00Z">
        <w:r w:rsidR="003C2164" w:rsidRPr="00EA6FD5">
          <w:rPr>
            <w:rFonts w:ascii="Times New Roman" w:hAnsi="Times New Roman" w:cs="Times New Roman"/>
            <w:bCs/>
            <w:iCs/>
            <w:sz w:val="24"/>
            <w:szCs w:val="24"/>
          </w:rPr>
          <w:t>d</w:t>
        </w:r>
      </w:ins>
      <w:r w:rsidR="00C04EC7" w:rsidRPr="00EA6FD5">
        <w:rPr>
          <w:rFonts w:ascii="Times New Roman" w:hAnsi="Times New Roman" w:cs="Times New Roman"/>
          <w:bCs/>
          <w:iCs/>
          <w:sz w:val="24"/>
          <w:szCs w:val="24"/>
        </w:rPr>
        <w:t xml:space="preserve">ecision </w:t>
      </w:r>
      <w:r w:rsidRPr="00EA6FD5">
        <w:rPr>
          <w:rFonts w:ascii="Times New Roman" w:hAnsi="Times New Roman" w:cs="Times New Roman"/>
          <w:bCs/>
          <w:iCs/>
          <w:sz w:val="24"/>
          <w:szCs w:val="24"/>
        </w:rPr>
        <w:t xml:space="preserve">of the High </w:t>
      </w:r>
      <w:r w:rsidR="00C94716" w:rsidRPr="00EA6FD5">
        <w:rPr>
          <w:rFonts w:ascii="Times New Roman" w:hAnsi="Times New Roman" w:cs="Times New Roman"/>
          <w:bCs/>
          <w:iCs/>
          <w:sz w:val="24"/>
          <w:szCs w:val="24"/>
        </w:rPr>
        <w:t>Representative</w:t>
      </w:r>
      <w:r w:rsidRPr="00EA6FD5">
        <w:rPr>
          <w:rFonts w:ascii="Times New Roman" w:hAnsi="Times New Roman" w:cs="Times New Roman"/>
          <w:bCs/>
          <w:iCs/>
          <w:sz w:val="24"/>
          <w:szCs w:val="24"/>
        </w:rPr>
        <w:t xml:space="preserve"> </w:t>
      </w:r>
      <w:r w:rsidR="00C94716" w:rsidRPr="00EA6FD5">
        <w:rPr>
          <w:rFonts w:ascii="Times New Roman" w:hAnsi="Times New Roman" w:cs="Times New Roman"/>
          <w:bCs/>
          <w:iCs/>
          <w:sz w:val="24"/>
          <w:szCs w:val="24"/>
        </w:rPr>
        <w:t>on</w:t>
      </w:r>
      <w:r w:rsidR="00C04EC7" w:rsidRPr="00EA6FD5">
        <w:rPr>
          <w:rFonts w:ascii="Times New Roman" w:hAnsi="Times New Roman" w:cs="Times New Roman"/>
          <w:bCs/>
          <w:iCs/>
          <w:sz w:val="24"/>
          <w:szCs w:val="24"/>
        </w:rPr>
        <w:t xml:space="preserve"> </w:t>
      </w:r>
      <w:r w:rsidRPr="00EA6FD5">
        <w:rPr>
          <w:rFonts w:ascii="Times New Roman" w:hAnsi="Times New Roman" w:cs="Times New Roman"/>
          <w:bCs/>
          <w:iCs/>
          <w:sz w:val="24"/>
          <w:szCs w:val="24"/>
        </w:rPr>
        <w:t xml:space="preserve">7 June </w:t>
      </w:r>
      <w:r w:rsidR="00C04EC7" w:rsidRPr="00EA6FD5">
        <w:rPr>
          <w:rFonts w:ascii="Times New Roman" w:hAnsi="Times New Roman" w:cs="Times New Roman"/>
          <w:bCs/>
          <w:iCs/>
          <w:sz w:val="24"/>
          <w:szCs w:val="24"/>
        </w:rPr>
        <w:t>2022</w:t>
      </w:r>
      <w:r w:rsidR="00C94716" w:rsidRPr="00EA6FD5">
        <w:rPr>
          <w:rFonts w:ascii="Times New Roman" w:hAnsi="Times New Roman" w:cs="Times New Roman"/>
          <w:bCs/>
          <w:iCs/>
          <w:sz w:val="24"/>
          <w:szCs w:val="24"/>
        </w:rPr>
        <w:t>. It was</w:t>
      </w:r>
      <w:r w:rsidR="00C04EC7" w:rsidRPr="00EA6FD5">
        <w:rPr>
          <w:rFonts w:ascii="Times New Roman" w:hAnsi="Times New Roman" w:cs="Times New Roman"/>
          <w:bCs/>
          <w:iCs/>
          <w:sz w:val="24"/>
          <w:szCs w:val="24"/>
        </w:rPr>
        <w:t xml:space="preserve"> in force </w:t>
      </w:r>
      <w:r w:rsidRPr="00EA6FD5">
        <w:rPr>
          <w:rFonts w:ascii="Times New Roman" w:hAnsi="Times New Roman" w:cs="Times New Roman"/>
          <w:bCs/>
          <w:iCs/>
          <w:sz w:val="24"/>
          <w:szCs w:val="24"/>
        </w:rPr>
        <w:t xml:space="preserve">until the two chambers of the </w:t>
      </w:r>
      <w:del w:id="917" w:author="Sara Boyes" w:date="2023-05-11T00:30:00Z">
        <w:r w:rsidRPr="00EA6FD5" w:rsidDel="003C2164">
          <w:rPr>
            <w:rFonts w:ascii="Times New Roman" w:hAnsi="Times New Roman" w:cs="Times New Roman"/>
            <w:bCs/>
            <w:iCs/>
            <w:sz w:val="24"/>
            <w:szCs w:val="24"/>
          </w:rPr>
          <w:delText>s</w:delText>
        </w:r>
      </w:del>
      <w:ins w:id="918" w:author="Sara Boyes" w:date="2023-05-11T00:30:00Z">
        <w:r w:rsidR="003C2164" w:rsidRPr="00EA6FD5">
          <w:rPr>
            <w:rFonts w:ascii="Times New Roman" w:hAnsi="Times New Roman" w:cs="Times New Roman"/>
            <w:bCs/>
            <w:iCs/>
            <w:sz w:val="24"/>
            <w:szCs w:val="24"/>
          </w:rPr>
          <w:t>S</w:t>
        </w:r>
      </w:ins>
      <w:r w:rsidRPr="00EA6FD5">
        <w:rPr>
          <w:rFonts w:ascii="Times New Roman" w:hAnsi="Times New Roman" w:cs="Times New Roman"/>
          <w:bCs/>
          <w:iCs/>
          <w:sz w:val="24"/>
          <w:szCs w:val="24"/>
        </w:rPr>
        <w:t>tate parliament adopted the 2023</w:t>
      </w:r>
      <w:r w:rsidR="00C04EC7" w:rsidRPr="00EA6FD5">
        <w:rPr>
          <w:rFonts w:ascii="Times New Roman" w:hAnsi="Times New Roman" w:cs="Times New Roman"/>
          <w:bCs/>
          <w:iCs/>
          <w:sz w:val="24"/>
          <w:szCs w:val="24"/>
        </w:rPr>
        <w:t xml:space="preserve"> budget </w:t>
      </w:r>
      <w:r w:rsidRPr="00EA6FD5">
        <w:rPr>
          <w:rFonts w:ascii="Times New Roman" w:hAnsi="Times New Roman" w:cs="Times New Roman"/>
          <w:bCs/>
          <w:iCs/>
          <w:sz w:val="24"/>
          <w:szCs w:val="24"/>
        </w:rPr>
        <w:t>on 29 and 30 March 2023</w:t>
      </w:r>
      <w:r w:rsidR="00C04EC7" w:rsidRPr="00EA6FD5">
        <w:rPr>
          <w:rFonts w:ascii="Times New Roman" w:hAnsi="Times New Roman" w:cs="Times New Roman"/>
          <w:bCs/>
          <w:iCs/>
          <w:sz w:val="24"/>
          <w:szCs w:val="24"/>
        </w:rPr>
        <w:t>.</w:t>
      </w:r>
      <w:r w:rsidR="00C04EC7" w:rsidRPr="00EA6FD5">
        <w:rPr>
          <w:rFonts w:ascii="Times New Roman" w:hAnsi="Times New Roman" w:cs="Times New Roman"/>
          <w:sz w:val="24"/>
          <w:szCs w:val="24"/>
        </w:rPr>
        <w:t xml:space="preserve"> </w:t>
      </w:r>
    </w:p>
    <w:p w14:paraId="33515895" w14:textId="4996BC42" w:rsidR="00AF1F12" w:rsidRPr="00EA6FD5" w:rsidRDefault="00C04EC7" w:rsidP="00CC5C71">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delay was </w:t>
      </w:r>
      <w:ins w:id="919" w:author="Sara Boyes" w:date="2023-05-11T00:41:00Z">
        <w:r w:rsidR="00193B83" w:rsidRPr="00EA6FD5">
          <w:rPr>
            <w:rFonts w:ascii="Times New Roman" w:hAnsi="Times New Roman" w:cs="Times New Roman"/>
            <w:sz w:val="24"/>
            <w:szCs w:val="24"/>
          </w:rPr>
          <w:t xml:space="preserve">due </w:t>
        </w:r>
      </w:ins>
      <w:r w:rsidRPr="00EA6FD5">
        <w:rPr>
          <w:rFonts w:ascii="Times New Roman" w:hAnsi="Times New Roman" w:cs="Times New Roman"/>
          <w:sz w:val="24"/>
          <w:szCs w:val="24"/>
        </w:rPr>
        <w:t xml:space="preserve">partly </w:t>
      </w:r>
      <w:del w:id="920" w:author="Sara Boyes" w:date="2023-05-11T00:41:00Z">
        <w:r w:rsidRPr="00EA6FD5" w:rsidDel="00193B83">
          <w:rPr>
            <w:rFonts w:ascii="Times New Roman" w:hAnsi="Times New Roman" w:cs="Times New Roman"/>
            <w:sz w:val="24"/>
            <w:szCs w:val="24"/>
          </w:rPr>
          <w:delText xml:space="preserve">due </w:delText>
        </w:r>
      </w:del>
      <w:r w:rsidRPr="00EA6FD5">
        <w:rPr>
          <w:rFonts w:ascii="Times New Roman" w:hAnsi="Times New Roman" w:cs="Times New Roman"/>
          <w:sz w:val="24"/>
          <w:szCs w:val="24"/>
        </w:rPr>
        <w:t xml:space="preserve">to the </w:t>
      </w:r>
      <w:del w:id="921" w:author="Sara Boyes" w:date="2023-05-10T18:51:00Z">
        <w:r w:rsidRPr="00EA6FD5" w:rsidDel="00CA4210">
          <w:rPr>
            <w:rFonts w:ascii="Times New Roman" w:hAnsi="Times New Roman" w:cs="Times New Roman"/>
            <w:sz w:val="24"/>
            <w:szCs w:val="24"/>
          </w:rPr>
          <w:delText>G</w:delText>
        </w:r>
      </w:del>
      <w:ins w:id="922" w:author="Sara Boyes" w:date="2023-05-10T18:51:00Z">
        <w:r w:rsidR="00CA4210" w:rsidRPr="00EA6FD5">
          <w:rPr>
            <w:rFonts w:ascii="Times New Roman" w:hAnsi="Times New Roman" w:cs="Times New Roman"/>
            <w:sz w:val="24"/>
            <w:szCs w:val="24"/>
          </w:rPr>
          <w:t>g</w:t>
        </w:r>
      </w:ins>
      <w:r w:rsidRPr="00EA6FD5">
        <w:rPr>
          <w:rFonts w:ascii="Times New Roman" w:hAnsi="Times New Roman" w:cs="Times New Roman"/>
          <w:sz w:val="24"/>
          <w:szCs w:val="24"/>
        </w:rPr>
        <w:t xml:space="preserve">eneral </w:t>
      </w:r>
      <w:del w:id="923" w:author="Sara Boyes" w:date="2023-05-10T18:51:00Z">
        <w:r w:rsidRPr="00EA6FD5" w:rsidDel="00CA4210">
          <w:rPr>
            <w:rFonts w:ascii="Times New Roman" w:hAnsi="Times New Roman" w:cs="Times New Roman"/>
            <w:sz w:val="24"/>
            <w:szCs w:val="24"/>
          </w:rPr>
          <w:delText>E</w:delText>
        </w:r>
      </w:del>
      <w:ins w:id="924" w:author="Sara Boyes" w:date="2023-05-10T18:51:00Z">
        <w:r w:rsidR="00CA4210" w:rsidRPr="00EA6FD5">
          <w:rPr>
            <w:rFonts w:ascii="Times New Roman" w:hAnsi="Times New Roman" w:cs="Times New Roman"/>
            <w:sz w:val="24"/>
            <w:szCs w:val="24"/>
          </w:rPr>
          <w:t>e</w:t>
        </w:r>
      </w:ins>
      <w:r w:rsidRPr="00EA6FD5">
        <w:rPr>
          <w:rFonts w:ascii="Times New Roman" w:hAnsi="Times New Roman" w:cs="Times New Roman"/>
          <w:sz w:val="24"/>
          <w:szCs w:val="24"/>
        </w:rPr>
        <w:t>lections and the legitimate</w:t>
      </w:r>
      <w:r w:rsidR="00CC5C71"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view that </w:t>
      </w:r>
      <w:r w:rsidR="00CC5C71" w:rsidRPr="00EA6FD5">
        <w:rPr>
          <w:rFonts w:ascii="Times New Roman" w:hAnsi="Times New Roman" w:cs="Times New Roman"/>
          <w:sz w:val="24"/>
          <w:szCs w:val="24"/>
        </w:rPr>
        <w:t>budgeting</w:t>
      </w:r>
      <w:r w:rsidR="00C94716"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should be </w:t>
      </w:r>
      <w:r w:rsidR="00A23686" w:rsidRPr="00EA6FD5">
        <w:rPr>
          <w:rFonts w:ascii="Times New Roman" w:hAnsi="Times New Roman" w:cs="Times New Roman"/>
          <w:sz w:val="24"/>
          <w:szCs w:val="24"/>
        </w:rPr>
        <w:t xml:space="preserve">the </w:t>
      </w:r>
      <w:ins w:id="925" w:author="Sara Boyes" w:date="2023-05-11T00:44:00Z">
        <w:r w:rsidR="009A4A6B" w:rsidRPr="00EA6FD5">
          <w:rPr>
            <w:rFonts w:ascii="Times New Roman" w:hAnsi="Times New Roman" w:cs="Times New Roman"/>
            <w:sz w:val="24"/>
            <w:szCs w:val="24"/>
          </w:rPr>
          <w:t xml:space="preserve">prerogative of the </w:t>
        </w:r>
      </w:ins>
      <w:r w:rsidR="00A23686" w:rsidRPr="00EA6FD5">
        <w:rPr>
          <w:rFonts w:ascii="Times New Roman" w:hAnsi="Times New Roman" w:cs="Times New Roman"/>
          <w:sz w:val="24"/>
          <w:szCs w:val="24"/>
        </w:rPr>
        <w:t>incoming authorities</w:t>
      </w:r>
      <w:del w:id="926" w:author="Sara Boyes" w:date="2023-05-11T00:44:00Z">
        <w:r w:rsidR="00A23686" w:rsidRPr="00EA6FD5" w:rsidDel="009A4A6B">
          <w:rPr>
            <w:rFonts w:ascii="Times New Roman" w:hAnsi="Times New Roman" w:cs="Times New Roman"/>
            <w:sz w:val="24"/>
            <w:szCs w:val="24"/>
          </w:rPr>
          <w:delText xml:space="preserve">’ </w:delText>
        </w:r>
        <w:r w:rsidR="00CC5C71" w:rsidRPr="00EA6FD5" w:rsidDel="009A4A6B">
          <w:rPr>
            <w:rFonts w:ascii="Times New Roman" w:hAnsi="Times New Roman" w:cs="Times New Roman"/>
            <w:sz w:val="24"/>
            <w:szCs w:val="24"/>
          </w:rPr>
          <w:delText>prerogative</w:delText>
        </w:r>
      </w:del>
      <w:r w:rsidRPr="00EA6FD5">
        <w:rPr>
          <w:rFonts w:ascii="Times New Roman" w:hAnsi="Times New Roman" w:cs="Times New Roman"/>
          <w:sz w:val="24"/>
          <w:szCs w:val="24"/>
        </w:rPr>
        <w:t xml:space="preserve">. On 9 February 2023, </w:t>
      </w:r>
      <w:r w:rsidR="00CC5C71"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Fiscal Council </w:t>
      </w:r>
      <w:r w:rsidR="00CC5C71" w:rsidRPr="00EA6FD5">
        <w:rPr>
          <w:rFonts w:ascii="Times New Roman" w:hAnsi="Times New Roman" w:cs="Times New Roman"/>
          <w:sz w:val="24"/>
          <w:szCs w:val="24"/>
        </w:rPr>
        <w:t xml:space="preserve">of Bosnia and Herzegovina </w:t>
      </w:r>
      <w:r w:rsidRPr="00EA6FD5">
        <w:rPr>
          <w:rFonts w:ascii="Times New Roman" w:hAnsi="Times New Roman" w:cs="Times New Roman"/>
          <w:sz w:val="24"/>
          <w:szCs w:val="24"/>
        </w:rPr>
        <w:t>held its first constituent session, chaired by the new Chair</w:t>
      </w:r>
      <w:del w:id="927" w:author="Sara Boyes" w:date="2023-05-11T00:30:00Z">
        <w:r w:rsidRPr="00EA6FD5" w:rsidDel="003C2164">
          <w:rPr>
            <w:rFonts w:ascii="Times New Roman" w:hAnsi="Times New Roman" w:cs="Times New Roman"/>
            <w:sz w:val="24"/>
            <w:szCs w:val="24"/>
          </w:rPr>
          <w:delText>woman</w:delText>
        </w:r>
      </w:del>
      <w:r w:rsidRPr="00EA6FD5">
        <w:rPr>
          <w:rFonts w:ascii="Times New Roman" w:hAnsi="Times New Roman" w:cs="Times New Roman"/>
          <w:sz w:val="24"/>
          <w:szCs w:val="24"/>
        </w:rPr>
        <w:t xml:space="preserve"> of</w:t>
      </w:r>
      <w:r w:rsidR="00CC5C71" w:rsidRPr="00EA6FD5">
        <w:rPr>
          <w:rFonts w:ascii="Times New Roman" w:hAnsi="Times New Roman" w:cs="Times New Roman"/>
          <w:sz w:val="24"/>
          <w:szCs w:val="24"/>
        </w:rPr>
        <w:t xml:space="preserve"> the Council of Ministers and </w:t>
      </w:r>
      <w:r w:rsidRPr="00EA6FD5">
        <w:rPr>
          <w:rFonts w:ascii="Times New Roman" w:hAnsi="Times New Roman" w:cs="Times New Roman"/>
          <w:sz w:val="24"/>
          <w:szCs w:val="24"/>
        </w:rPr>
        <w:t>the Fiscal Council</w:t>
      </w:r>
      <w:ins w:id="928" w:author="Sara Boyes" w:date="2023-05-11T00:30:00Z">
        <w:r w:rsidR="003C2164"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Borjana </w:t>
      </w:r>
      <w:r w:rsidR="00FE160B" w:rsidRPr="00EA6FD5">
        <w:rPr>
          <w:rFonts w:ascii="Times New Roman" w:hAnsi="Times New Roman" w:cs="Times New Roman"/>
          <w:sz w:val="24"/>
          <w:szCs w:val="24"/>
        </w:rPr>
        <w:t>Krišto</w:t>
      </w:r>
      <w:r w:rsidR="00FE160B" w:rsidRPr="00EA6FD5" w:rsidDel="00FE160B">
        <w:rPr>
          <w:rFonts w:ascii="Times New Roman" w:hAnsi="Times New Roman" w:cs="Times New Roman"/>
          <w:sz w:val="24"/>
          <w:szCs w:val="24"/>
        </w:rPr>
        <w:t xml:space="preserve"> </w:t>
      </w:r>
      <w:r w:rsidR="00CC5C71" w:rsidRPr="00EA6FD5">
        <w:rPr>
          <w:rFonts w:ascii="Times New Roman" w:hAnsi="Times New Roman" w:cs="Times New Roman"/>
          <w:sz w:val="24"/>
          <w:szCs w:val="24"/>
        </w:rPr>
        <w:t>(</w:t>
      </w:r>
      <w:ins w:id="929" w:author="Sara Boyes" w:date="2023-05-15T20:48:00Z">
        <w:r w:rsidR="009D5BF8" w:rsidRPr="00EA6FD5">
          <w:rPr>
            <w:rFonts w:ascii="Times New Roman" w:hAnsi="Times New Roman" w:cs="Times New Roman"/>
            <w:sz w:val="24"/>
            <w:szCs w:val="24"/>
          </w:rPr>
          <w:t xml:space="preserve">Croat Democratic Union of Bosnia and Herzegovina, </w:t>
        </w:r>
      </w:ins>
      <w:r w:rsidR="00CC5C71" w:rsidRPr="00EA6FD5">
        <w:rPr>
          <w:rFonts w:ascii="Times New Roman" w:hAnsi="Times New Roman" w:cs="Times New Roman"/>
          <w:sz w:val="24"/>
          <w:szCs w:val="24"/>
        </w:rPr>
        <w:t>HDZ</w:t>
      </w:r>
      <w:r w:rsidR="00F55C59" w:rsidRPr="00EA6FD5">
        <w:rPr>
          <w:rFonts w:ascii="Times New Roman" w:hAnsi="Times New Roman" w:cs="Times New Roman"/>
          <w:sz w:val="24"/>
          <w:szCs w:val="24"/>
        </w:rPr>
        <w:t xml:space="preserve"> BiH</w:t>
      </w:r>
      <w:r w:rsidR="00CC5C71"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r w:rsidR="00CC5C71" w:rsidRPr="00EA6FD5">
        <w:rPr>
          <w:rFonts w:ascii="Times New Roman" w:hAnsi="Times New Roman" w:cs="Times New Roman"/>
          <w:sz w:val="24"/>
          <w:szCs w:val="24"/>
        </w:rPr>
        <w:t xml:space="preserve">The </w:t>
      </w:r>
      <w:r w:rsidRPr="00EA6FD5">
        <w:rPr>
          <w:rFonts w:ascii="Times New Roman" w:eastAsia="Times New Roman" w:hAnsi="Times New Roman" w:cs="Times New Roman"/>
          <w:sz w:val="24"/>
          <w:szCs w:val="24"/>
        </w:rPr>
        <w:t xml:space="preserve">first attempt by the Fiscal Council to reach an agreement on </w:t>
      </w:r>
      <w:r w:rsidRPr="00EA6FD5">
        <w:rPr>
          <w:rFonts w:ascii="Times New Roman" w:hAnsi="Times New Roman" w:cs="Times New Roman"/>
          <w:sz w:val="24"/>
          <w:szCs w:val="24"/>
        </w:rPr>
        <w:t>the Global Framework of Fiscal Balance and Policies for the Period 2023</w:t>
      </w:r>
      <w:del w:id="930" w:author="Sara Boyes" w:date="2023-05-11T00:45:00Z">
        <w:r w:rsidRPr="00EA6FD5" w:rsidDel="009A4A6B">
          <w:rPr>
            <w:rFonts w:ascii="Times New Roman" w:hAnsi="Times New Roman" w:cs="Times New Roman"/>
            <w:sz w:val="24"/>
            <w:szCs w:val="24"/>
          </w:rPr>
          <w:delText>-</w:delText>
        </w:r>
      </w:del>
      <w:ins w:id="931" w:author="Sara Boyes" w:date="2023-05-11T00:45:00Z">
        <w:r w:rsidR="009A4A6B" w:rsidRPr="00EA6FD5">
          <w:rPr>
            <w:rFonts w:ascii="Times New Roman" w:hAnsi="Times New Roman" w:cs="Times New Roman"/>
            <w:sz w:val="24"/>
            <w:szCs w:val="24"/>
          </w:rPr>
          <w:t>–</w:t>
        </w:r>
      </w:ins>
      <w:r w:rsidRPr="00EA6FD5">
        <w:rPr>
          <w:rFonts w:ascii="Times New Roman" w:hAnsi="Times New Roman" w:cs="Times New Roman"/>
          <w:sz w:val="24"/>
          <w:szCs w:val="24"/>
        </w:rPr>
        <w:t>2025</w:t>
      </w:r>
      <w:r w:rsidRPr="00EA6FD5">
        <w:rPr>
          <w:rFonts w:ascii="Times New Roman" w:eastAsia="Times New Roman" w:hAnsi="Times New Roman" w:cs="Times New Roman"/>
          <w:sz w:val="24"/>
          <w:szCs w:val="24"/>
        </w:rPr>
        <w:t xml:space="preserve"> failed </w:t>
      </w:r>
      <w:del w:id="932" w:author="Sara Boyes" w:date="2023-05-11T00:45:00Z">
        <w:r w:rsidRPr="00EA6FD5" w:rsidDel="009A4A6B">
          <w:rPr>
            <w:rFonts w:ascii="Times New Roman" w:eastAsia="Times New Roman" w:hAnsi="Times New Roman" w:cs="Times New Roman"/>
            <w:sz w:val="24"/>
            <w:szCs w:val="24"/>
          </w:rPr>
          <w:delText xml:space="preserve">due </w:delText>
        </w:r>
      </w:del>
      <w:ins w:id="933" w:author="Sara Boyes" w:date="2023-05-11T00:45:00Z">
        <w:r w:rsidR="009A4A6B" w:rsidRPr="00EA6FD5">
          <w:rPr>
            <w:rFonts w:ascii="Times New Roman" w:eastAsia="Times New Roman" w:hAnsi="Times New Roman" w:cs="Times New Roman"/>
            <w:sz w:val="24"/>
            <w:szCs w:val="24"/>
          </w:rPr>
          <w:t xml:space="preserve">owing </w:t>
        </w:r>
      </w:ins>
      <w:r w:rsidRPr="00EA6FD5">
        <w:rPr>
          <w:rFonts w:ascii="Times New Roman" w:eastAsia="Times New Roman" w:hAnsi="Times New Roman" w:cs="Times New Roman"/>
          <w:sz w:val="24"/>
          <w:szCs w:val="24"/>
        </w:rPr>
        <w:t xml:space="preserve">to </w:t>
      </w:r>
      <w:r w:rsidR="00A23686" w:rsidRPr="00EA6FD5">
        <w:rPr>
          <w:rFonts w:ascii="Times New Roman" w:eastAsia="Times New Roman" w:hAnsi="Times New Roman" w:cs="Times New Roman"/>
          <w:sz w:val="24"/>
          <w:szCs w:val="24"/>
        </w:rPr>
        <w:t xml:space="preserve">a </w:t>
      </w:r>
      <w:r w:rsidRPr="00EA6FD5">
        <w:rPr>
          <w:rFonts w:ascii="Times New Roman" w:eastAsia="Times New Roman" w:hAnsi="Times New Roman" w:cs="Times New Roman"/>
          <w:sz w:val="24"/>
          <w:szCs w:val="24"/>
        </w:rPr>
        <w:t xml:space="preserve">lack of support for the proposed document by </w:t>
      </w:r>
      <w:r w:rsidR="00A23686" w:rsidRPr="00EA6FD5">
        <w:rPr>
          <w:rFonts w:ascii="Times New Roman" w:eastAsia="Times New Roman" w:hAnsi="Times New Roman" w:cs="Times New Roman"/>
          <w:sz w:val="24"/>
          <w:szCs w:val="24"/>
        </w:rPr>
        <w:t xml:space="preserve">Republika Srpska </w:t>
      </w:r>
      <w:r w:rsidRPr="00EA6FD5">
        <w:rPr>
          <w:rFonts w:ascii="Times New Roman" w:eastAsia="Times New Roman" w:hAnsi="Times New Roman" w:cs="Times New Roman"/>
          <w:sz w:val="24"/>
          <w:szCs w:val="24"/>
        </w:rPr>
        <w:t>representatives</w:t>
      </w:r>
      <w:r w:rsidR="00AF1F12" w:rsidRPr="00EA6FD5">
        <w:rPr>
          <w:rFonts w:ascii="Times New Roman" w:eastAsia="Times New Roman" w:hAnsi="Times New Roman" w:cs="Times New Roman"/>
          <w:sz w:val="24"/>
          <w:szCs w:val="24"/>
        </w:rPr>
        <w:t>.</w:t>
      </w:r>
      <w:r w:rsidR="00CC5C71" w:rsidRPr="00EA6FD5">
        <w:rPr>
          <w:rFonts w:ascii="Times New Roman" w:eastAsia="Times New Roman" w:hAnsi="Times New Roman" w:cs="Times New Roman"/>
          <w:sz w:val="24"/>
          <w:szCs w:val="24"/>
        </w:rPr>
        <w:t xml:space="preserve"> </w:t>
      </w:r>
      <w:r w:rsidR="00CC5C71" w:rsidRPr="00EA6FD5">
        <w:rPr>
          <w:rFonts w:ascii="Times New Roman" w:hAnsi="Times New Roman" w:cs="Times New Roman"/>
          <w:sz w:val="24"/>
          <w:szCs w:val="24"/>
        </w:rPr>
        <w:t>However, when</w:t>
      </w:r>
      <w:r w:rsidRPr="00EA6FD5">
        <w:rPr>
          <w:rFonts w:ascii="Times New Roman" w:hAnsi="Times New Roman" w:cs="Times New Roman"/>
          <w:sz w:val="24"/>
          <w:szCs w:val="24"/>
        </w:rPr>
        <w:t xml:space="preserve"> </w:t>
      </w:r>
      <w:del w:id="934" w:author="Sara Boyes" w:date="2023-05-11T00:46:00Z">
        <w:r w:rsidRPr="00EA6FD5" w:rsidDel="009A4A6B">
          <w:rPr>
            <w:rFonts w:ascii="Times New Roman" w:hAnsi="Times New Roman" w:cs="Times New Roman"/>
            <w:sz w:val="24"/>
            <w:szCs w:val="24"/>
          </w:rPr>
          <w:delText xml:space="preserve">Borjana </w:delText>
        </w:r>
      </w:del>
      <w:ins w:id="935" w:author="Sara Boyes" w:date="2023-05-11T00:46:00Z">
        <w:r w:rsidR="009A4A6B" w:rsidRPr="00EA6FD5">
          <w:rPr>
            <w:rFonts w:ascii="Times New Roman" w:hAnsi="Times New Roman" w:cs="Times New Roman"/>
            <w:sz w:val="24"/>
            <w:szCs w:val="24"/>
          </w:rPr>
          <w:t xml:space="preserve">Ms. </w:t>
        </w:r>
      </w:ins>
      <w:r w:rsidR="00FE160B" w:rsidRPr="00EA6FD5">
        <w:rPr>
          <w:rFonts w:ascii="Times New Roman" w:hAnsi="Times New Roman" w:cs="Times New Roman"/>
          <w:sz w:val="24"/>
          <w:szCs w:val="24"/>
        </w:rPr>
        <w:t>Krišto</w:t>
      </w:r>
      <w:r w:rsidR="00FE160B" w:rsidRPr="00EA6FD5" w:rsidDel="00FE160B">
        <w:rPr>
          <w:rFonts w:ascii="Times New Roman" w:hAnsi="Times New Roman" w:cs="Times New Roman"/>
          <w:sz w:val="24"/>
          <w:szCs w:val="24"/>
        </w:rPr>
        <w:t xml:space="preserve"> </w:t>
      </w:r>
      <w:r w:rsidRPr="00EA6FD5">
        <w:rPr>
          <w:rFonts w:ascii="Times New Roman" w:hAnsi="Times New Roman" w:cs="Times New Roman"/>
          <w:sz w:val="24"/>
          <w:szCs w:val="24"/>
        </w:rPr>
        <w:t xml:space="preserve">convened the second session of the </w:t>
      </w:r>
      <w:del w:id="936"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Fiscal Council</w:t>
      </w:r>
      <w:r w:rsidR="00CC5C71" w:rsidRPr="00EA6FD5">
        <w:rPr>
          <w:rFonts w:ascii="Times New Roman" w:hAnsi="Times New Roman" w:cs="Times New Roman"/>
          <w:sz w:val="24"/>
          <w:szCs w:val="24"/>
        </w:rPr>
        <w:t xml:space="preserve"> </w:t>
      </w:r>
      <w:ins w:id="937" w:author="Sara Boyes" w:date="2023-05-11T00:46:00Z">
        <w:r w:rsidR="009A4A6B" w:rsidRPr="00EA6FD5">
          <w:rPr>
            <w:rFonts w:ascii="Times New Roman" w:hAnsi="Times New Roman" w:cs="Times New Roman"/>
            <w:sz w:val="24"/>
            <w:szCs w:val="24"/>
          </w:rPr>
          <w:t>of Bosnia and Herzegovina</w:t>
        </w:r>
      </w:ins>
      <w:ins w:id="938" w:author="Sara Boyes" w:date="2023-05-11T00:47:00Z">
        <w:r w:rsidR="009A4A6B" w:rsidRPr="00EA6FD5">
          <w:rPr>
            <w:rFonts w:ascii="Times New Roman" w:hAnsi="Times New Roman" w:cs="Times New Roman"/>
            <w:sz w:val="24"/>
            <w:szCs w:val="24"/>
          </w:rPr>
          <w:t xml:space="preserve"> </w:t>
        </w:r>
      </w:ins>
      <w:r w:rsidR="00CC5C71" w:rsidRPr="00EA6FD5">
        <w:rPr>
          <w:rFonts w:ascii="Times New Roman" w:hAnsi="Times New Roman" w:cs="Times New Roman"/>
          <w:sz w:val="24"/>
          <w:szCs w:val="24"/>
        </w:rPr>
        <w:t xml:space="preserve">on 6 March, the </w:t>
      </w:r>
      <w:r w:rsidRPr="00EA6FD5">
        <w:rPr>
          <w:rFonts w:ascii="Times New Roman" w:hAnsi="Times New Roman" w:cs="Times New Roman"/>
          <w:sz w:val="24"/>
          <w:szCs w:val="24"/>
        </w:rPr>
        <w:t xml:space="preserve">Fiscal Council unanimously adopted </w:t>
      </w:r>
      <w:r w:rsidR="00CC5C71" w:rsidRPr="00EA6FD5">
        <w:rPr>
          <w:rFonts w:ascii="Times New Roman" w:hAnsi="Times New Roman" w:cs="Times New Roman"/>
          <w:sz w:val="24"/>
          <w:szCs w:val="24"/>
        </w:rPr>
        <w:t xml:space="preserve">the </w:t>
      </w:r>
      <w:r w:rsidRPr="00EA6FD5">
        <w:rPr>
          <w:rFonts w:ascii="Times New Roman" w:hAnsi="Times New Roman" w:cs="Times New Roman"/>
          <w:sz w:val="24"/>
          <w:szCs w:val="24"/>
        </w:rPr>
        <w:t>overdue Global Framework of Fiscal Balance and Policies for 2023</w:t>
      </w:r>
      <w:del w:id="939" w:author="Sara Boyes" w:date="2023-05-11T00:47:00Z">
        <w:r w:rsidRPr="00EA6FD5" w:rsidDel="009A4A6B">
          <w:rPr>
            <w:rFonts w:ascii="Times New Roman" w:hAnsi="Times New Roman" w:cs="Times New Roman"/>
            <w:sz w:val="24"/>
            <w:szCs w:val="24"/>
          </w:rPr>
          <w:delText>-</w:delText>
        </w:r>
      </w:del>
      <w:ins w:id="940" w:author="Sara Boyes" w:date="2023-05-11T00:47:00Z">
        <w:r w:rsidR="009A4A6B"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2025. The adopted document </w:t>
      </w:r>
      <w:r w:rsidR="00CC5C71" w:rsidRPr="00EA6FD5">
        <w:rPr>
          <w:rFonts w:ascii="Times New Roman" w:hAnsi="Times New Roman" w:cs="Times New Roman"/>
          <w:sz w:val="24"/>
          <w:szCs w:val="24"/>
        </w:rPr>
        <w:t>foresees a</w:t>
      </w:r>
      <w:r w:rsidR="005152F1" w:rsidRPr="00EA6FD5">
        <w:rPr>
          <w:rFonts w:ascii="Times New Roman" w:hAnsi="Times New Roman" w:cs="Times New Roman"/>
          <w:sz w:val="24"/>
          <w:szCs w:val="24"/>
        </w:rPr>
        <w:t xml:space="preserve"> 22</w:t>
      </w:r>
      <w:del w:id="941" w:author="Sara Boyes" w:date="2023-05-08T16:10:00Z">
        <w:r w:rsidR="005152F1" w:rsidRPr="00EA6FD5" w:rsidDel="00947E58">
          <w:rPr>
            <w:rFonts w:ascii="Times New Roman" w:hAnsi="Times New Roman" w:cs="Times New Roman"/>
            <w:sz w:val="24"/>
            <w:szCs w:val="24"/>
          </w:rPr>
          <w:delText>%</w:delText>
        </w:r>
      </w:del>
      <w:ins w:id="942"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w:t>
      </w:r>
      <w:r w:rsidR="00DD764D" w:rsidRPr="00EA6FD5">
        <w:rPr>
          <w:rFonts w:ascii="Times New Roman" w:hAnsi="Times New Roman" w:cs="Times New Roman"/>
          <w:sz w:val="24"/>
          <w:szCs w:val="24"/>
        </w:rPr>
        <w:t xml:space="preserve">increase over the 2022 budget for </w:t>
      </w:r>
      <w:del w:id="943" w:author="Sara Boyes" w:date="2023-05-11T00:48:00Z">
        <w:r w:rsidR="000F31C7" w:rsidRPr="00EA6FD5" w:rsidDel="007A6E8D">
          <w:rPr>
            <w:rFonts w:ascii="Times New Roman" w:hAnsi="Times New Roman" w:cs="Times New Roman"/>
            <w:sz w:val="24"/>
            <w:szCs w:val="24"/>
          </w:rPr>
          <w:delText>s</w:delText>
        </w:r>
      </w:del>
      <w:ins w:id="944" w:author="Sara Boyes" w:date="2023-05-11T00:48:00Z">
        <w:r w:rsidR="007A6E8D" w:rsidRPr="00EA6FD5">
          <w:rPr>
            <w:rFonts w:ascii="Times New Roman" w:hAnsi="Times New Roman" w:cs="Times New Roman"/>
            <w:sz w:val="24"/>
            <w:szCs w:val="24"/>
          </w:rPr>
          <w:t>S</w:t>
        </w:r>
      </w:ins>
      <w:r w:rsidR="000F31C7" w:rsidRPr="00EA6FD5">
        <w:rPr>
          <w:rFonts w:ascii="Times New Roman" w:hAnsi="Times New Roman" w:cs="Times New Roman"/>
          <w:sz w:val="24"/>
          <w:szCs w:val="24"/>
        </w:rPr>
        <w:t>tate</w:t>
      </w:r>
      <w:r w:rsidR="00DD764D" w:rsidRPr="00EA6FD5">
        <w:rPr>
          <w:rFonts w:ascii="Times New Roman" w:hAnsi="Times New Roman" w:cs="Times New Roman"/>
          <w:sz w:val="24"/>
          <w:szCs w:val="24"/>
        </w:rPr>
        <w:t xml:space="preserve"> institutions. </w:t>
      </w:r>
      <w:r w:rsidR="00CC5C71" w:rsidRPr="00EA6FD5">
        <w:rPr>
          <w:rFonts w:ascii="Times New Roman" w:hAnsi="Times New Roman" w:cs="Times New Roman"/>
          <w:sz w:val="24"/>
          <w:szCs w:val="24"/>
        </w:rPr>
        <w:t xml:space="preserve">The </w:t>
      </w:r>
      <w:del w:id="945" w:author="Sara Boyes" w:date="2023-05-11T00:49:00Z">
        <w:r w:rsidR="00C94716" w:rsidRPr="00EA6FD5" w:rsidDel="007A6E8D">
          <w:rPr>
            <w:rFonts w:ascii="Times New Roman" w:hAnsi="Times New Roman" w:cs="Times New Roman"/>
            <w:sz w:val="24"/>
            <w:szCs w:val="24"/>
          </w:rPr>
          <w:delText>s</w:delText>
        </w:r>
      </w:del>
      <w:ins w:id="946" w:author="Sara Boyes" w:date="2023-05-11T00:49:00Z">
        <w:r w:rsidR="007A6E8D" w:rsidRPr="00EA6FD5">
          <w:rPr>
            <w:rFonts w:ascii="Times New Roman" w:hAnsi="Times New Roman" w:cs="Times New Roman"/>
            <w:sz w:val="24"/>
            <w:szCs w:val="24"/>
          </w:rPr>
          <w:t>S</w:t>
        </w:r>
      </w:ins>
      <w:r w:rsidR="00C94716" w:rsidRPr="00EA6FD5">
        <w:rPr>
          <w:rFonts w:ascii="Times New Roman" w:hAnsi="Times New Roman" w:cs="Times New Roman"/>
          <w:sz w:val="24"/>
          <w:szCs w:val="24"/>
        </w:rPr>
        <w:t>tate</w:t>
      </w:r>
      <w:del w:id="947" w:author="Sara Boyes" w:date="2023-05-08T18:38:00Z">
        <w:r w:rsidR="00C94716" w:rsidRPr="00EA6FD5" w:rsidDel="006158C1">
          <w:rPr>
            <w:rFonts w:ascii="Times New Roman" w:hAnsi="Times New Roman" w:cs="Times New Roman"/>
            <w:sz w:val="24"/>
            <w:szCs w:val="24"/>
          </w:rPr>
          <w:delText>'</w:delText>
        </w:r>
      </w:del>
      <w:ins w:id="948" w:author="Sara Boyes" w:date="2023-05-08T18:38:00Z">
        <w:r w:rsidR="006158C1" w:rsidRPr="00EA6FD5">
          <w:rPr>
            <w:rFonts w:ascii="Times New Roman" w:hAnsi="Times New Roman" w:cs="Times New Roman"/>
            <w:sz w:val="24"/>
            <w:szCs w:val="24"/>
          </w:rPr>
          <w:t>’</w:t>
        </w:r>
      </w:ins>
      <w:r w:rsidR="00C94716" w:rsidRPr="00EA6FD5">
        <w:rPr>
          <w:rFonts w:ascii="Times New Roman" w:hAnsi="Times New Roman" w:cs="Times New Roman"/>
          <w:sz w:val="24"/>
          <w:szCs w:val="24"/>
        </w:rPr>
        <w:t>s share</w:t>
      </w:r>
      <w:r w:rsidRPr="00EA6FD5">
        <w:rPr>
          <w:rFonts w:ascii="Times New Roman" w:hAnsi="Times New Roman" w:cs="Times New Roman"/>
          <w:sz w:val="24"/>
          <w:szCs w:val="24"/>
        </w:rPr>
        <w:t xml:space="preserve"> in indirect tax revenues in 2023 </w:t>
      </w:r>
      <w:r w:rsidR="00CC5C71" w:rsidRPr="00EA6FD5">
        <w:rPr>
          <w:rFonts w:ascii="Times New Roman" w:hAnsi="Times New Roman" w:cs="Times New Roman"/>
          <w:sz w:val="24"/>
          <w:szCs w:val="24"/>
        </w:rPr>
        <w:t>will increase by 18</w:t>
      </w:r>
      <w:del w:id="949" w:author="Sara Boyes" w:date="2023-05-08T16:10:00Z">
        <w:r w:rsidR="00DD764D" w:rsidRPr="00EA6FD5" w:rsidDel="00947E58">
          <w:rPr>
            <w:rFonts w:ascii="Times New Roman" w:hAnsi="Times New Roman" w:cs="Times New Roman"/>
            <w:sz w:val="24"/>
            <w:szCs w:val="24"/>
          </w:rPr>
          <w:delText>%</w:delText>
        </w:r>
      </w:del>
      <w:ins w:id="950" w:author="Sara Boyes" w:date="2023-05-08T16:10:00Z">
        <w:r w:rsidR="00947E58" w:rsidRPr="00EA6FD5">
          <w:rPr>
            <w:rFonts w:ascii="Times New Roman" w:hAnsi="Times New Roman" w:cs="Times New Roman"/>
            <w:sz w:val="24"/>
            <w:szCs w:val="24"/>
          </w:rPr>
          <w:t xml:space="preserve"> per cent</w:t>
        </w:r>
      </w:ins>
      <w:r w:rsidR="00CC5C71" w:rsidRPr="00EA6FD5">
        <w:rPr>
          <w:rFonts w:ascii="Times New Roman" w:hAnsi="Times New Roman" w:cs="Times New Roman"/>
          <w:sz w:val="24"/>
          <w:szCs w:val="24"/>
        </w:rPr>
        <w:t xml:space="preserve"> to </w:t>
      </w:r>
      <w:del w:id="951" w:author="Sara Boyes" w:date="2023-05-11T00:23:00Z">
        <w:r w:rsidRPr="00EA6FD5" w:rsidDel="00F66E48">
          <w:rPr>
            <w:rFonts w:ascii="Times New Roman" w:hAnsi="Times New Roman" w:cs="Times New Roman"/>
            <w:sz w:val="24"/>
            <w:szCs w:val="24"/>
          </w:rPr>
          <w:delText>BAM</w:delText>
        </w:r>
      </w:del>
      <w:ins w:id="952"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1.020 billion, which is the first significant increase for State institutions from this </w:t>
      </w:r>
      <w:r w:rsidR="00AF1F12" w:rsidRPr="00EA6FD5">
        <w:rPr>
          <w:rFonts w:ascii="Times New Roman" w:hAnsi="Times New Roman" w:cs="Times New Roman"/>
          <w:sz w:val="24"/>
          <w:szCs w:val="24"/>
        </w:rPr>
        <w:t>source of revenue since 2012.</w:t>
      </w:r>
    </w:p>
    <w:p w14:paraId="52C008BF" w14:textId="47516EEA" w:rsidR="00AF1F12" w:rsidRPr="00EA6FD5" w:rsidRDefault="00C04EC7" w:rsidP="00AF1F12">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The system of indirect taxation remains vital for the fiscal stability of all levels of government in Bosnia and Herzegovina. </w:t>
      </w:r>
      <w:r w:rsidR="005376D5" w:rsidRPr="00EA6FD5">
        <w:rPr>
          <w:rFonts w:ascii="Times New Roman" w:eastAsia="Times New Roman" w:hAnsi="Times New Roman" w:cs="Times New Roman"/>
          <w:sz w:val="24"/>
          <w:szCs w:val="24"/>
        </w:rPr>
        <w:t xml:space="preserve">In the reporting period, </w:t>
      </w:r>
      <w:r w:rsidRPr="00EA6FD5">
        <w:rPr>
          <w:rFonts w:ascii="Times New Roman" w:hAnsi="Times New Roman" w:cs="Times New Roman"/>
          <w:sz w:val="24"/>
          <w:szCs w:val="24"/>
        </w:rPr>
        <w:t>the Governing Board</w:t>
      </w:r>
      <w:r w:rsidRPr="00EA6FD5">
        <w:rPr>
          <w:rFonts w:ascii="Times New Roman" w:eastAsia="Times New Roman" w:hAnsi="Times New Roman" w:cs="Times New Roman"/>
          <w:sz w:val="24"/>
          <w:szCs w:val="24"/>
        </w:rPr>
        <w:t xml:space="preserve"> </w:t>
      </w:r>
      <w:r w:rsidR="008A186E" w:rsidRPr="00EA6FD5">
        <w:rPr>
          <w:rFonts w:ascii="Times New Roman" w:eastAsia="Times New Roman" w:hAnsi="Times New Roman" w:cs="Times New Roman"/>
          <w:sz w:val="24"/>
          <w:szCs w:val="24"/>
        </w:rPr>
        <w:t xml:space="preserve">of the Indirect Taxation Authority </w:t>
      </w:r>
      <w:del w:id="953" w:author="Sara Boyes" w:date="2023-05-11T00:50:00Z">
        <w:r w:rsidR="008A186E" w:rsidRPr="00EA6FD5" w:rsidDel="007A6E8D">
          <w:rPr>
            <w:rFonts w:ascii="Times New Roman" w:eastAsia="Times New Roman" w:hAnsi="Times New Roman" w:cs="Times New Roman"/>
            <w:sz w:val="24"/>
            <w:szCs w:val="24"/>
          </w:rPr>
          <w:delText xml:space="preserve">(ITA) </w:delText>
        </w:r>
      </w:del>
      <w:ins w:id="954" w:author="Sara Boyes" w:date="2023-05-16T14:32:00Z">
        <w:r w:rsidR="000C4587" w:rsidRPr="00EA6FD5">
          <w:rPr>
            <w:rFonts w:ascii="Times New Roman" w:eastAsia="Times New Roman" w:hAnsi="Times New Roman" w:cs="Times New Roman"/>
            <w:sz w:val="24"/>
            <w:szCs w:val="24"/>
          </w:rPr>
          <w:t xml:space="preserve">of Bosnia and Herzegovina </w:t>
        </w:r>
      </w:ins>
      <w:r w:rsidR="00A23686" w:rsidRPr="00EA6FD5">
        <w:rPr>
          <w:rFonts w:ascii="Times New Roman" w:eastAsia="Times New Roman" w:hAnsi="Times New Roman" w:cs="Times New Roman"/>
          <w:sz w:val="24"/>
          <w:szCs w:val="24"/>
        </w:rPr>
        <w:t xml:space="preserve">adopted </w:t>
      </w:r>
      <w:r w:rsidRPr="00EA6FD5">
        <w:rPr>
          <w:rFonts w:ascii="Times New Roman" w:hAnsi="Times New Roman" w:cs="Times New Roman"/>
          <w:iCs/>
          <w:sz w:val="24"/>
          <w:szCs w:val="24"/>
        </w:rPr>
        <w:t xml:space="preserve">the second temporary debt settlement between </w:t>
      </w:r>
      <w:r w:rsidR="00CF72F0" w:rsidRPr="00EA6FD5">
        <w:rPr>
          <w:rFonts w:ascii="Times New Roman" w:hAnsi="Times New Roman" w:cs="Times New Roman"/>
          <w:iCs/>
          <w:sz w:val="24"/>
          <w:szCs w:val="24"/>
        </w:rPr>
        <w:t xml:space="preserve">the </w:t>
      </w:r>
      <w:r w:rsidRPr="00EA6FD5">
        <w:rPr>
          <w:rFonts w:ascii="Times New Roman" w:hAnsi="Times New Roman" w:cs="Times New Roman"/>
          <w:iCs/>
          <w:sz w:val="24"/>
          <w:szCs w:val="24"/>
        </w:rPr>
        <w:t xml:space="preserve">entities </w:t>
      </w:r>
      <w:r w:rsidR="00CF72F0" w:rsidRPr="00EA6FD5">
        <w:rPr>
          <w:rFonts w:ascii="Times New Roman" w:hAnsi="Times New Roman" w:cs="Times New Roman"/>
          <w:iCs/>
          <w:sz w:val="24"/>
          <w:szCs w:val="24"/>
        </w:rPr>
        <w:t xml:space="preserve">on </w:t>
      </w:r>
      <w:r w:rsidRPr="00EA6FD5">
        <w:rPr>
          <w:rFonts w:ascii="Times New Roman" w:hAnsi="Times New Roman" w:cs="Times New Roman"/>
          <w:iCs/>
          <w:sz w:val="24"/>
          <w:szCs w:val="24"/>
        </w:rPr>
        <w:t xml:space="preserve">the distribution of indirect taxes from the </w:t>
      </w:r>
      <w:del w:id="955" w:author="Sara Boyes" w:date="2023-05-11T00:49:00Z">
        <w:r w:rsidRPr="00EA6FD5" w:rsidDel="007A6E8D">
          <w:rPr>
            <w:rFonts w:ascii="Times New Roman" w:hAnsi="Times New Roman" w:cs="Times New Roman"/>
            <w:iCs/>
            <w:sz w:val="24"/>
            <w:szCs w:val="24"/>
          </w:rPr>
          <w:delText>S</w:delText>
        </w:r>
      </w:del>
      <w:ins w:id="956" w:author="Sara Boyes" w:date="2023-05-11T00:49:00Z">
        <w:r w:rsidR="007A6E8D" w:rsidRPr="00EA6FD5">
          <w:rPr>
            <w:rFonts w:ascii="Times New Roman" w:hAnsi="Times New Roman" w:cs="Times New Roman"/>
            <w:iCs/>
            <w:sz w:val="24"/>
            <w:szCs w:val="24"/>
          </w:rPr>
          <w:t>s</w:t>
        </w:r>
      </w:ins>
      <w:r w:rsidRPr="00EA6FD5">
        <w:rPr>
          <w:rFonts w:ascii="Times New Roman" w:hAnsi="Times New Roman" w:cs="Times New Roman"/>
          <w:iCs/>
          <w:sz w:val="24"/>
          <w:szCs w:val="24"/>
        </w:rPr>
        <w:t xml:space="preserve">ingle </w:t>
      </w:r>
      <w:del w:id="957" w:author="Sara Boyes" w:date="2023-05-11T00:50:00Z">
        <w:r w:rsidRPr="00EA6FD5" w:rsidDel="007A6E8D">
          <w:rPr>
            <w:rFonts w:ascii="Times New Roman" w:hAnsi="Times New Roman" w:cs="Times New Roman"/>
            <w:iCs/>
            <w:sz w:val="24"/>
            <w:szCs w:val="24"/>
          </w:rPr>
          <w:delText>A</w:delText>
        </w:r>
      </w:del>
      <w:ins w:id="958" w:author="Sara Boyes" w:date="2023-05-11T00:50:00Z">
        <w:r w:rsidR="007A6E8D" w:rsidRPr="00EA6FD5">
          <w:rPr>
            <w:rFonts w:ascii="Times New Roman" w:hAnsi="Times New Roman" w:cs="Times New Roman"/>
            <w:iCs/>
            <w:sz w:val="24"/>
            <w:szCs w:val="24"/>
          </w:rPr>
          <w:t>a</w:t>
        </w:r>
      </w:ins>
      <w:r w:rsidRPr="00EA6FD5">
        <w:rPr>
          <w:rFonts w:ascii="Times New Roman" w:hAnsi="Times New Roman" w:cs="Times New Roman"/>
          <w:iCs/>
          <w:sz w:val="24"/>
          <w:szCs w:val="24"/>
        </w:rPr>
        <w:t xml:space="preserve">ccount for 2022, according to which </w:t>
      </w:r>
      <w:ins w:id="959" w:author="Sara Boyes" w:date="2023-05-10T19:55:00Z">
        <w:r w:rsidR="00F600E3" w:rsidRPr="00EA6FD5">
          <w:rPr>
            <w:rFonts w:ascii="Times New Roman" w:hAnsi="Times New Roman" w:cs="Times New Roman"/>
            <w:sz w:val="24"/>
            <w:szCs w:val="24"/>
          </w:rPr>
          <w:t xml:space="preserve">the </w:t>
        </w:r>
      </w:ins>
      <w:r w:rsidRPr="00EA6FD5">
        <w:rPr>
          <w:rFonts w:ascii="Times New Roman" w:hAnsi="Times New Roman" w:cs="Times New Roman"/>
          <w:iCs/>
          <w:sz w:val="24"/>
          <w:szCs w:val="24"/>
        </w:rPr>
        <w:t>R</w:t>
      </w:r>
      <w:r w:rsidR="00A23686" w:rsidRPr="00EA6FD5">
        <w:rPr>
          <w:rFonts w:ascii="Times New Roman" w:hAnsi="Times New Roman" w:cs="Times New Roman"/>
          <w:iCs/>
          <w:sz w:val="24"/>
          <w:szCs w:val="24"/>
        </w:rPr>
        <w:t xml:space="preserve">epublika </w:t>
      </w:r>
      <w:r w:rsidRPr="00EA6FD5">
        <w:rPr>
          <w:rFonts w:ascii="Times New Roman" w:hAnsi="Times New Roman" w:cs="Times New Roman"/>
          <w:iCs/>
          <w:sz w:val="24"/>
          <w:szCs w:val="24"/>
        </w:rPr>
        <w:t>S</w:t>
      </w:r>
      <w:r w:rsidR="00A23686" w:rsidRPr="00EA6FD5">
        <w:rPr>
          <w:rFonts w:ascii="Times New Roman" w:hAnsi="Times New Roman" w:cs="Times New Roman"/>
          <w:iCs/>
          <w:sz w:val="24"/>
          <w:szCs w:val="24"/>
        </w:rPr>
        <w:t>rpska</w:t>
      </w:r>
      <w:r w:rsidRPr="00EA6FD5">
        <w:rPr>
          <w:rFonts w:ascii="Times New Roman" w:hAnsi="Times New Roman" w:cs="Times New Roman"/>
          <w:iCs/>
          <w:sz w:val="24"/>
          <w:szCs w:val="24"/>
        </w:rPr>
        <w:t xml:space="preserve"> owed</w:t>
      </w:r>
      <w:r w:rsidR="00A23686" w:rsidRPr="00EA6FD5">
        <w:rPr>
          <w:rFonts w:ascii="Times New Roman" w:hAnsi="Times New Roman" w:cs="Times New Roman"/>
          <w:iCs/>
          <w:sz w:val="24"/>
          <w:szCs w:val="24"/>
        </w:rPr>
        <w:t xml:space="preserve"> </w:t>
      </w:r>
      <w:r w:rsidRPr="00EA6FD5">
        <w:rPr>
          <w:rFonts w:ascii="Times New Roman" w:hAnsi="Times New Roman" w:cs="Times New Roman"/>
          <w:iCs/>
          <w:sz w:val="24"/>
          <w:szCs w:val="24"/>
        </w:rPr>
        <w:t xml:space="preserve">the Federation </w:t>
      </w:r>
      <w:del w:id="960" w:author="Sara Boyes" w:date="2023-05-11T00:23:00Z">
        <w:r w:rsidRPr="00EA6FD5" w:rsidDel="00F66E48">
          <w:rPr>
            <w:rFonts w:ascii="Times New Roman" w:hAnsi="Times New Roman" w:cs="Times New Roman"/>
            <w:iCs/>
            <w:sz w:val="24"/>
            <w:szCs w:val="24"/>
          </w:rPr>
          <w:delText>BAM</w:delText>
        </w:r>
      </w:del>
      <w:ins w:id="961" w:author="Sara Boyes" w:date="2023-05-11T00:23:00Z">
        <w:r w:rsidR="00F66E48" w:rsidRPr="00EA6FD5">
          <w:rPr>
            <w:rFonts w:ascii="Times New Roman" w:hAnsi="Times New Roman" w:cs="Times New Roman"/>
            <w:iCs/>
            <w:sz w:val="24"/>
            <w:szCs w:val="24"/>
          </w:rPr>
          <w:t>KM</w:t>
        </w:r>
      </w:ins>
      <w:r w:rsidRPr="00EA6FD5">
        <w:rPr>
          <w:rFonts w:ascii="Times New Roman" w:hAnsi="Times New Roman" w:cs="Times New Roman"/>
          <w:iCs/>
          <w:sz w:val="24"/>
          <w:szCs w:val="24"/>
        </w:rPr>
        <w:t xml:space="preserve"> 28.8 million</w:t>
      </w:r>
      <w:r w:rsidRPr="00EA6FD5">
        <w:rPr>
          <w:rFonts w:ascii="Times New Roman" w:hAnsi="Times New Roman" w:cs="Times New Roman"/>
          <w:b/>
          <w:bCs/>
          <w:iCs/>
          <w:sz w:val="24"/>
          <w:szCs w:val="24"/>
        </w:rPr>
        <w:t>.</w:t>
      </w:r>
    </w:p>
    <w:p w14:paraId="2C1C5F34" w14:textId="2F669E53" w:rsidR="007C4AD0" w:rsidRPr="00EA6FD5" w:rsidRDefault="00C04EC7" w:rsidP="00AF1F12">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There was no attempt to address long</w:t>
      </w:r>
      <w:ins w:id="962" w:author="Sara Boyes" w:date="2023-05-11T00:50:00Z">
        <w:r w:rsidR="007A6E8D" w:rsidRPr="00EA6FD5">
          <w:rPr>
            <w:rFonts w:ascii="Times New Roman" w:eastAsia="Times New Roman" w:hAnsi="Times New Roman" w:cs="Times New Roman"/>
            <w:sz w:val="24"/>
            <w:szCs w:val="24"/>
          </w:rPr>
          <w:t>-</w:t>
        </w:r>
      </w:ins>
      <w:r w:rsidRPr="00EA6FD5">
        <w:rPr>
          <w:rFonts w:ascii="Times New Roman" w:eastAsia="Times New Roman" w:hAnsi="Times New Roman" w:cs="Times New Roman"/>
          <w:sz w:val="24"/>
          <w:szCs w:val="24"/>
        </w:rPr>
        <w:t xml:space="preserve">standing issues, including the outstanding </w:t>
      </w:r>
      <w:del w:id="963" w:author="Sara Boyes" w:date="2023-05-11T00:23:00Z">
        <w:r w:rsidRPr="00EA6FD5" w:rsidDel="00F66E48">
          <w:rPr>
            <w:rFonts w:ascii="Times New Roman" w:eastAsia="Times New Roman" w:hAnsi="Times New Roman" w:cs="Times New Roman"/>
            <w:sz w:val="24"/>
            <w:szCs w:val="24"/>
          </w:rPr>
          <w:delText>BAM</w:delText>
        </w:r>
      </w:del>
      <w:ins w:id="964" w:author="Sara Boyes" w:date="2023-05-11T00:23:00Z">
        <w:r w:rsidR="00F66E48" w:rsidRPr="00EA6FD5">
          <w:rPr>
            <w:rFonts w:ascii="Times New Roman" w:eastAsia="Times New Roman" w:hAnsi="Times New Roman" w:cs="Times New Roman"/>
            <w:sz w:val="24"/>
            <w:szCs w:val="24"/>
          </w:rPr>
          <w:t>KM</w:t>
        </w:r>
      </w:ins>
      <w:r w:rsidRPr="00EA6FD5">
        <w:rPr>
          <w:rFonts w:ascii="Times New Roman" w:eastAsia="Times New Roman" w:hAnsi="Times New Roman" w:cs="Times New Roman"/>
          <w:sz w:val="24"/>
          <w:szCs w:val="24"/>
        </w:rPr>
        <w:t xml:space="preserve"> 30 million debt of the Indirect Taxation Authority to </w:t>
      </w:r>
      <w:ins w:id="965" w:author="Sara Boyes" w:date="2023-05-10T19:56:00Z">
        <w:r w:rsidR="00F600E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sz w:val="24"/>
          <w:szCs w:val="24"/>
        </w:rPr>
        <w:t xml:space="preserve">Republika Srpska based on a 2015 </w:t>
      </w:r>
      <w:del w:id="966" w:author="Sara Boyes" w:date="2023-05-08T17:26:00Z">
        <w:r w:rsidRPr="00EA6FD5" w:rsidDel="007F0D33">
          <w:rPr>
            <w:rFonts w:ascii="Times New Roman" w:eastAsia="Times New Roman" w:hAnsi="Times New Roman" w:cs="Times New Roman"/>
            <w:sz w:val="24"/>
            <w:szCs w:val="24"/>
          </w:rPr>
          <w:delText>BiH</w:delText>
        </w:r>
      </w:del>
      <w:ins w:id="967" w:author="Sara Boyes" w:date="2023-05-08T17:26:00Z">
        <w:r w:rsidR="007F0D33" w:rsidRPr="00EA6FD5">
          <w:rPr>
            <w:rFonts w:ascii="Times New Roman" w:eastAsia="Times New Roman" w:hAnsi="Times New Roman" w:cs="Times New Roman"/>
            <w:sz w:val="24"/>
            <w:szCs w:val="24"/>
          </w:rPr>
          <w:t>Bosnia and Herzegovina</w:t>
        </w:r>
      </w:ins>
      <w:r w:rsidRPr="00EA6FD5">
        <w:rPr>
          <w:rFonts w:ascii="Times New Roman" w:eastAsia="Times New Roman" w:hAnsi="Times New Roman" w:cs="Times New Roman"/>
          <w:sz w:val="24"/>
          <w:szCs w:val="24"/>
        </w:rPr>
        <w:t xml:space="preserve"> Court decision. Attempted debt enforcement by </w:t>
      </w:r>
      <w:ins w:id="968" w:author="Sara Boyes" w:date="2023-05-10T19:56:00Z">
        <w:r w:rsidR="00F600E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sz w:val="24"/>
          <w:szCs w:val="24"/>
        </w:rPr>
        <w:t xml:space="preserve">Republika Srpska from public revenue accounts of the Indirect Taxation Authority caused financial damage to all indirect tax revenue beneficiaries, including both entities and </w:t>
      </w:r>
      <w:r w:rsidR="00A23686" w:rsidRPr="00EA6FD5">
        <w:rPr>
          <w:rFonts w:ascii="Times New Roman" w:eastAsia="Times New Roman" w:hAnsi="Times New Roman" w:cs="Times New Roman"/>
          <w:sz w:val="24"/>
          <w:szCs w:val="24"/>
        </w:rPr>
        <w:t xml:space="preserve">the </w:t>
      </w:r>
      <w:r w:rsidRPr="00EA6FD5">
        <w:rPr>
          <w:rFonts w:ascii="Times New Roman" w:eastAsia="Times New Roman" w:hAnsi="Times New Roman" w:cs="Times New Roman"/>
          <w:sz w:val="24"/>
          <w:szCs w:val="24"/>
        </w:rPr>
        <w:t>Brčko District, as well as to recipients of value</w:t>
      </w:r>
      <w:del w:id="969" w:author="Sara Boyes" w:date="2023-05-11T00:51:00Z">
        <w:r w:rsidRPr="00EA6FD5" w:rsidDel="007A6E8D">
          <w:rPr>
            <w:rFonts w:ascii="Times New Roman" w:eastAsia="Times New Roman" w:hAnsi="Times New Roman" w:cs="Times New Roman"/>
            <w:sz w:val="24"/>
            <w:szCs w:val="24"/>
          </w:rPr>
          <w:delText>-</w:delText>
        </w:r>
      </w:del>
      <w:ins w:id="970" w:author="Sara Boyes" w:date="2023-05-11T00:51:00Z">
        <w:r w:rsidR="007A6E8D" w:rsidRPr="00EA6FD5">
          <w:rPr>
            <w:rFonts w:ascii="Times New Roman" w:eastAsia="Times New Roman" w:hAnsi="Times New Roman" w:cs="Times New Roman"/>
            <w:sz w:val="24"/>
            <w:szCs w:val="24"/>
          </w:rPr>
          <w:t xml:space="preserve"> </w:t>
        </w:r>
      </w:ins>
      <w:r w:rsidRPr="00EA6FD5">
        <w:rPr>
          <w:rFonts w:ascii="Times New Roman" w:eastAsia="Times New Roman" w:hAnsi="Times New Roman" w:cs="Times New Roman"/>
          <w:sz w:val="24"/>
          <w:szCs w:val="24"/>
        </w:rPr>
        <w:t>added tax refunds and customs insurance depositors</w:t>
      </w:r>
      <w:r w:rsidR="00C94716" w:rsidRPr="00EA6FD5">
        <w:rPr>
          <w:rFonts w:ascii="Times New Roman" w:eastAsia="Times New Roman" w:hAnsi="Times New Roman" w:cs="Times New Roman"/>
          <w:sz w:val="24"/>
          <w:szCs w:val="24"/>
        </w:rPr>
        <w:t xml:space="preserve">. </w:t>
      </w:r>
      <w:del w:id="971" w:author="Sara Boyes" w:date="2023-05-11T00:52:00Z">
        <w:r w:rsidR="00C94716" w:rsidRPr="00EA6FD5" w:rsidDel="005D0CD7">
          <w:rPr>
            <w:rFonts w:ascii="Times New Roman" w:eastAsia="Times New Roman" w:hAnsi="Times New Roman" w:cs="Times New Roman"/>
            <w:sz w:val="24"/>
            <w:szCs w:val="24"/>
          </w:rPr>
          <w:delText xml:space="preserve">It </w:delText>
        </w:r>
      </w:del>
      <w:ins w:id="972" w:author="Sara Boyes" w:date="2023-05-11T00:52:00Z">
        <w:r w:rsidR="005D0CD7" w:rsidRPr="00EA6FD5">
          <w:rPr>
            <w:rFonts w:ascii="Times New Roman" w:eastAsia="Times New Roman" w:hAnsi="Times New Roman" w:cs="Times New Roman"/>
            <w:sz w:val="24"/>
            <w:szCs w:val="24"/>
          </w:rPr>
          <w:t xml:space="preserve">This </w:t>
        </w:r>
      </w:ins>
      <w:r w:rsidR="00C94716" w:rsidRPr="00EA6FD5">
        <w:rPr>
          <w:rFonts w:ascii="Times New Roman" w:eastAsia="Times New Roman" w:hAnsi="Times New Roman" w:cs="Times New Roman"/>
          <w:sz w:val="24"/>
          <w:szCs w:val="24"/>
        </w:rPr>
        <w:t>prompted</w:t>
      </w:r>
      <w:r w:rsidRPr="00EA6FD5">
        <w:rPr>
          <w:rFonts w:ascii="Times New Roman" w:eastAsia="Times New Roman" w:hAnsi="Times New Roman" w:cs="Times New Roman"/>
          <w:sz w:val="24"/>
          <w:szCs w:val="24"/>
        </w:rPr>
        <w:t xml:space="preserve"> the Court of </w:t>
      </w:r>
      <w:r w:rsidR="007C4AD0" w:rsidRPr="00EA6FD5">
        <w:rPr>
          <w:rFonts w:ascii="Times New Roman" w:eastAsia="Times New Roman" w:hAnsi="Times New Roman" w:cs="Times New Roman"/>
          <w:sz w:val="24"/>
          <w:szCs w:val="24"/>
        </w:rPr>
        <w:t xml:space="preserve">Bosnia and Herzegovina </w:t>
      </w:r>
      <w:r w:rsidRPr="00EA6FD5">
        <w:rPr>
          <w:rFonts w:ascii="Times New Roman" w:eastAsia="Times New Roman" w:hAnsi="Times New Roman" w:cs="Times New Roman"/>
          <w:sz w:val="24"/>
          <w:szCs w:val="24"/>
        </w:rPr>
        <w:t xml:space="preserve">to suspend it until 11 </w:t>
      </w:r>
      <w:r w:rsidR="00445000" w:rsidRPr="00EA6FD5">
        <w:rPr>
          <w:rFonts w:ascii="Times New Roman" w:eastAsia="Times New Roman" w:hAnsi="Times New Roman" w:cs="Times New Roman"/>
          <w:sz w:val="24"/>
          <w:szCs w:val="24"/>
        </w:rPr>
        <w:t>Jul</w:t>
      </w:r>
      <w:r w:rsidR="003B2471" w:rsidRPr="00EA6FD5">
        <w:rPr>
          <w:rFonts w:ascii="Times New Roman" w:eastAsia="Times New Roman" w:hAnsi="Times New Roman" w:cs="Times New Roman"/>
          <w:sz w:val="24"/>
          <w:szCs w:val="24"/>
        </w:rPr>
        <w:t>y</w:t>
      </w:r>
      <w:r w:rsidR="00445000"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 xml:space="preserve">2023 to identify an alternative enforcement source. </w:t>
      </w:r>
    </w:p>
    <w:p w14:paraId="577D233C" w14:textId="3AD7E498" w:rsidR="00AF1F12" w:rsidRPr="00EA6FD5" w:rsidRDefault="00C04EC7" w:rsidP="00AF1F12">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Another long</w:t>
      </w:r>
      <w:ins w:id="973" w:author="Sara Boyes" w:date="2023-05-11T00:52:00Z">
        <w:r w:rsidR="005D0CD7" w:rsidRPr="00EA6FD5">
          <w:rPr>
            <w:rFonts w:ascii="Times New Roman" w:eastAsia="Times New Roman" w:hAnsi="Times New Roman" w:cs="Times New Roman"/>
            <w:sz w:val="24"/>
            <w:szCs w:val="24"/>
          </w:rPr>
          <w:t>-</w:t>
        </w:r>
      </w:ins>
      <w:r w:rsidRPr="00EA6FD5">
        <w:rPr>
          <w:rFonts w:ascii="Times New Roman" w:eastAsia="Times New Roman" w:hAnsi="Times New Roman" w:cs="Times New Roman"/>
          <w:sz w:val="24"/>
          <w:szCs w:val="24"/>
        </w:rPr>
        <w:t xml:space="preserve">standing dispute concerns the distribution model for the accumulated road toll revenue reserves of </w:t>
      </w:r>
      <w:del w:id="974" w:author="Sara Boyes" w:date="2023-05-11T00:53:00Z">
        <w:r w:rsidRPr="00EA6FD5" w:rsidDel="005D0CD7">
          <w:rPr>
            <w:rFonts w:ascii="Times New Roman" w:eastAsia="Times New Roman" w:hAnsi="Times New Roman" w:cs="Times New Roman"/>
            <w:sz w:val="24"/>
            <w:szCs w:val="24"/>
          </w:rPr>
          <w:delText xml:space="preserve">about </w:delText>
        </w:r>
      </w:del>
      <w:ins w:id="975" w:author="Sara Boyes" w:date="2023-05-11T00:53:00Z">
        <w:r w:rsidR="005D0CD7" w:rsidRPr="00EA6FD5">
          <w:rPr>
            <w:rFonts w:ascii="Times New Roman" w:eastAsia="Times New Roman" w:hAnsi="Times New Roman" w:cs="Times New Roman"/>
            <w:sz w:val="24"/>
            <w:szCs w:val="24"/>
          </w:rPr>
          <w:t xml:space="preserve">approximately </w:t>
        </w:r>
      </w:ins>
      <w:del w:id="976" w:author="Sara Boyes" w:date="2023-05-11T00:23:00Z">
        <w:r w:rsidRPr="00EA6FD5" w:rsidDel="00F66E48">
          <w:rPr>
            <w:rFonts w:ascii="Times New Roman" w:eastAsia="Times New Roman" w:hAnsi="Times New Roman" w:cs="Times New Roman"/>
            <w:sz w:val="24"/>
            <w:szCs w:val="24"/>
          </w:rPr>
          <w:delText>BAM</w:delText>
        </w:r>
      </w:del>
      <w:ins w:id="977" w:author="Sara Boyes" w:date="2023-05-11T00:23:00Z">
        <w:r w:rsidR="00F66E48" w:rsidRPr="00EA6FD5">
          <w:rPr>
            <w:rFonts w:ascii="Times New Roman" w:eastAsia="Times New Roman" w:hAnsi="Times New Roman" w:cs="Times New Roman"/>
            <w:sz w:val="24"/>
            <w:szCs w:val="24"/>
          </w:rPr>
          <w:t>KM</w:t>
        </w:r>
      </w:ins>
      <w:r w:rsidRPr="00EA6FD5">
        <w:rPr>
          <w:rFonts w:ascii="Times New Roman" w:eastAsia="Times New Roman" w:hAnsi="Times New Roman" w:cs="Times New Roman"/>
          <w:sz w:val="24"/>
          <w:szCs w:val="24"/>
        </w:rPr>
        <w:t xml:space="preserve"> 211 million</w:t>
      </w:r>
      <w:r w:rsidR="00C94716" w:rsidRPr="00EA6FD5">
        <w:rPr>
          <w:rFonts w:ascii="Times New Roman" w:eastAsia="Times New Roman" w:hAnsi="Times New Roman" w:cs="Times New Roman"/>
          <w:sz w:val="24"/>
          <w:szCs w:val="24"/>
        </w:rPr>
        <w:t>,</w:t>
      </w:r>
      <w:r w:rsidR="007C4AD0"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 xml:space="preserve">intended for highway and road construction. </w:t>
      </w:r>
      <w:r w:rsidR="00A23686" w:rsidRPr="00EA6FD5">
        <w:rPr>
          <w:rFonts w:ascii="Times New Roman" w:eastAsia="Times New Roman" w:hAnsi="Times New Roman" w:cs="Times New Roman"/>
          <w:sz w:val="24"/>
          <w:szCs w:val="24"/>
        </w:rPr>
        <w:t xml:space="preserve">Disagreement over distribution prevents </w:t>
      </w:r>
      <w:del w:id="978" w:author="Sara Boyes" w:date="2023-05-11T00:53:00Z">
        <w:r w:rsidR="00A23686" w:rsidRPr="00EA6FD5" w:rsidDel="005D0CD7">
          <w:rPr>
            <w:rFonts w:ascii="Times New Roman" w:eastAsia="Times New Roman" w:hAnsi="Times New Roman" w:cs="Times New Roman"/>
            <w:sz w:val="24"/>
            <w:szCs w:val="24"/>
          </w:rPr>
          <w:delText xml:space="preserve">using </w:delText>
        </w:r>
      </w:del>
      <w:r w:rsidR="00A23686" w:rsidRPr="00EA6FD5">
        <w:rPr>
          <w:rFonts w:ascii="Times New Roman" w:eastAsia="Times New Roman" w:hAnsi="Times New Roman" w:cs="Times New Roman"/>
          <w:sz w:val="24"/>
          <w:szCs w:val="24"/>
        </w:rPr>
        <w:t xml:space="preserve">these funds </w:t>
      </w:r>
      <w:ins w:id="979" w:author="Sara Boyes" w:date="2023-05-11T00:53:00Z">
        <w:r w:rsidR="005D0CD7" w:rsidRPr="00EA6FD5">
          <w:rPr>
            <w:rFonts w:ascii="Times New Roman" w:eastAsia="Times New Roman" w:hAnsi="Times New Roman" w:cs="Times New Roman"/>
            <w:sz w:val="24"/>
            <w:szCs w:val="24"/>
          </w:rPr>
          <w:t xml:space="preserve">being used </w:t>
        </w:r>
      </w:ins>
      <w:r w:rsidRPr="00EA6FD5">
        <w:rPr>
          <w:rFonts w:ascii="Times New Roman" w:eastAsia="Times New Roman" w:hAnsi="Times New Roman" w:cs="Times New Roman"/>
          <w:sz w:val="24"/>
          <w:szCs w:val="24"/>
        </w:rPr>
        <w:t>for highway and road construction</w:t>
      </w:r>
      <w:r w:rsidR="00A23686" w:rsidRPr="00EA6FD5">
        <w:rPr>
          <w:rFonts w:ascii="Times New Roman" w:eastAsia="Times New Roman" w:hAnsi="Times New Roman" w:cs="Times New Roman"/>
          <w:sz w:val="24"/>
          <w:szCs w:val="24"/>
        </w:rPr>
        <w:t>. It also damages</w:t>
      </w:r>
      <w:r w:rsidRPr="00EA6FD5">
        <w:rPr>
          <w:rFonts w:ascii="Times New Roman" w:eastAsia="Times New Roman" w:hAnsi="Times New Roman" w:cs="Times New Roman"/>
          <w:sz w:val="24"/>
          <w:szCs w:val="24"/>
        </w:rPr>
        <w:t xml:space="preserve"> the Indirect Taxation Authority financially</w:t>
      </w:r>
      <w:r w:rsidR="00856F30" w:rsidRPr="00EA6FD5">
        <w:rPr>
          <w:rFonts w:ascii="Times New Roman" w:eastAsia="Times New Roman" w:hAnsi="Times New Roman" w:cs="Times New Roman"/>
          <w:sz w:val="24"/>
          <w:szCs w:val="24"/>
        </w:rPr>
        <w:t xml:space="preserve"> as a </w:t>
      </w:r>
      <w:r w:rsidRPr="00EA6FD5">
        <w:rPr>
          <w:rFonts w:ascii="Times New Roman" w:eastAsia="Times New Roman" w:hAnsi="Times New Roman" w:cs="Times New Roman"/>
          <w:sz w:val="24"/>
          <w:szCs w:val="24"/>
        </w:rPr>
        <w:t xml:space="preserve">State-level institution that neither decides on this matter nor benefits from these funds </w:t>
      </w:r>
      <w:del w:id="980" w:author="Sara Boyes" w:date="2023-05-11T00:53:00Z">
        <w:r w:rsidRPr="00EA6FD5" w:rsidDel="005D0CD7">
          <w:rPr>
            <w:rFonts w:ascii="Times New Roman" w:eastAsia="Times New Roman" w:hAnsi="Times New Roman" w:cs="Times New Roman"/>
            <w:sz w:val="24"/>
            <w:szCs w:val="24"/>
          </w:rPr>
          <w:delText xml:space="preserve">due </w:delText>
        </w:r>
      </w:del>
      <w:ins w:id="981" w:author="Sara Boyes" w:date="2023-05-11T00:53:00Z">
        <w:r w:rsidR="005D0CD7" w:rsidRPr="00EA6FD5">
          <w:rPr>
            <w:rFonts w:ascii="Times New Roman" w:eastAsia="Times New Roman" w:hAnsi="Times New Roman" w:cs="Times New Roman"/>
            <w:sz w:val="24"/>
            <w:szCs w:val="24"/>
          </w:rPr>
          <w:t xml:space="preserve">owing </w:t>
        </w:r>
      </w:ins>
      <w:r w:rsidRPr="00EA6FD5">
        <w:rPr>
          <w:rFonts w:ascii="Times New Roman" w:eastAsia="Times New Roman" w:hAnsi="Times New Roman" w:cs="Times New Roman"/>
          <w:sz w:val="24"/>
          <w:szCs w:val="24"/>
        </w:rPr>
        <w:t xml:space="preserve">to charges by the Central Bank of </w:t>
      </w:r>
      <w:r w:rsidR="00F439CE" w:rsidRPr="00EA6FD5">
        <w:rPr>
          <w:rFonts w:ascii="Times New Roman" w:eastAsia="Times New Roman" w:hAnsi="Times New Roman" w:cs="Times New Roman"/>
          <w:sz w:val="24"/>
          <w:szCs w:val="24"/>
        </w:rPr>
        <w:t>Bosnia and Herzegovina</w:t>
      </w:r>
      <w:r w:rsidRPr="00EA6FD5">
        <w:rPr>
          <w:rFonts w:ascii="Times New Roman" w:eastAsia="Times New Roman" w:hAnsi="Times New Roman" w:cs="Times New Roman"/>
          <w:sz w:val="24"/>
          <w:szCs w:val="24"/>
        </w:rPr>
        <w:t xml:space="preserve"> on deposit accounts.</w:t>
      </w:r>
      <w:r w:rsidRPr="00EA6FD5">
        <w:rPr>
          <w:rFonts w:ascii="Times New Roman" w:hAnsi="Times New Roman" w:cs="Times New Roman"/>
          <w:iCs/>
          <w:sz w:val="24"/>
          <w:szCs w:val="24"/>
        </w:rPr>
        <w:t xml:space="preserve"> On </w:t>
      </w:r>
      <w:r w:rsidR="00A23686" w:rsidRPr="00EA6FD5">
        <w:rPr>
          <w:rFonts w:ascii="Times New Roman" w:hAnsi="Times New Roman" w:cs="Times New Roman"/>
          <w:iCs/>
          <w:sz w:val="24"/>
          <w:szCs w:val="24"/>
        </w:rPr>
        <w:t xml:space="preserve">8 </w:t>
      </w:r>
      <w:r w:rsidRPr="00EA6FD5">
        <w:rPr>
          <w:rFonts w:ascii="Times New Roman" w:hAnsi="Times New Roman" w:cs="Times New Roman"/>
          <w:iCs/>
          <w:sz w:val="24"/>
          <w:szCs w:val="24"/>
        </w:rPr>
        <w:t>Marc</w:t>
      </w:r>
      <w:r w:rsidR="00A23686" w:rsidRPr="00EA6FD5">
        <w:rPr>
          <w:rFonts w:ascii="Times New Roman" w:hAnsi="Times New Roman" w:cs="Times New Roman"/>
          <w:iCs/>
          <w:sz w:val="24"/>
          <w:szCs w:val="24"/>
        </w:rPr>
        <w:t>h</w:t>
      </w:r>
      <w:r w:rsidRPr="00EA6FD5">
        <w:rPr>
          <w:rFonts w:ascii="Times New Roman" w:hAnsi="Times New Roman" w:cs="Times New Roman"/>
          <w:iCs/>
          <w:sz w:val="24"/>
          <w:szCs w:val="24"/>
        </w:rPr>
        <w:t xml:space="preserve">, the </w:t>
      </w:r>
      <w:ins w:id="982" w:author="Sara Boyes" w:date="2023-05-11T00:54:00Z">
        <w:r w:rsidR="005D0CD7" w:rsidRPr="00EA6FD5">
          <w:rPr>
            <w:rFonts w:ascii="Times New Roman" w:hAnsi="Times New Roman" w:cs="Times New Roman"/>
            <w:iCs/>
            <w:sz w:val="24"/>
            <w:szCs w:val="24"/>
          </w:rPr>
          <w:t xml:space="preserve">Governing Board of the </w:t>
        </w:r>
      </w:ins>
      <w:del w:id="983" w:author="Sara Boyes" w:date="2023-05-16T14:33:00Z">
        <w:r w:rsidRPr="00EA6FD5" w:rsidDel="000C4587">
          <w:rPr>
            <w:rFonts w:ascii="Times New Roman" w:hAnsi="Times New Roman" w:cs="Times New Roman"/>
            <w:iCs/>
            <w:sz w:val="24"/>
            <w:szCs w:val="24"/>
          </w:rPr>
          <w:delText xml:space="preserve">Indirect Taxation </w:delText>
        </w:r>
      </w:del>
      <w:r w:rsidRPr="00EA6FD5">
        <w:rPr>
          <w:rFonts w:ascii="Times New Roman" w:hAnsi="Times New Roman" w:cs="Times New Roman"/>
          <w:iCs/>
          <w:sz w:val="24"/>
          <w:szCs w:val="24"/>
        </w:rPr>
        <w:t xml:space="preserve">Authority </w:t>
      </w:r>
      <w:del w:id="984" w:author="Sara Boyes" w:date="2023-05-11T00:54:00Z">
        <w:r w:rsidRPr="00EA6FD5" w:rsidDel="005D0CD7">
          <w:rPr>
            <w:rFonts w:ascii="Times New Roman" w:hAnsi="Times New Roman" w:cs="Times New Roman"/>
            <w:iCs/>
            <w:sz w:val="24"/>
            <w:szCs w:val="24"/>
          </w:rPr>
          <w:delText xml:space="preserve">Governing Board </w:delText>
        </w:r>
      </w:del>
      <w:r w:rsidRPr="00EA6FD5">
        <w:rPr>
          <w:rFonts w:ascii="Times New Roman" w:hAnsi="Times New Roman" w:cs="Times New Roman"/>
          <w:iCs/>
          <w:sz w:val="24"/>
          <w:szCs w:val="24"/>
        </w:rPr>
        <w:t xml:space="preserve">published a public advertisement for the election and appointment of a new director of the </w:t>
      </w:r>
      <w:del w:id="985" w:author="Sara Boyes" w:date="2023-05-11T00:55:00Z">
        <w:r w:rsidRPr="00EA6FD5" w:rsidDel="005D0CD7">
          <w:rPr>
            <w:rFonts w:ascii="Times New Roman" w:hAnsi="Times New Roman" w:cs="Times New Roman"/>
            <w:iCs/>
            <w:sz w:val="24"/>
            <w:szCs w:val="24"/>
          </w:rPr>
          <w:delText>I</w:delText>
        </w:r>
        <w:r w:rsidR="007C4AD0" w:rsidRPr="00EA6FD5" w:rsidDel="005D0CD7">
          <w:rPr>
            <w:rFonts w:ascii="Times New Roman" w:hAnsi="Times New Roman" w:cs="Times New Roman"/>
            <w:iCs/>
            <w:sz w:val="24"/>
            <w:szCs w:val="24"/>
          </w:rPr>
          <w:delText xml:space="preserve">ndirect Taxation </w:delText>
        </w:r>
      </w:del>
      <w:r w:rsidR="007C4AD0" w:rsidRPr="00EA6FD5">
        <w:rPr>
          <w:rFonts w:ascii="Times New Roman" w:hAnsi="Times New Roman" w:cs="Times New Roman"/>
          <w:iCs/>
          <w:sz w:val="24"/>
          <w:szCs w:val="24"/>
        </w:rPr>
        <w:t>Authority</w:t>
      </w:r>
      <w:r w:rsidR="00E4506B" w:rsidRPr="00EA6FD5">
        <w:rPr>
          <w:rFonts w:ascii="Times New Roman" w:hAnsi="Times New Roman" w:cs="Times New Roman"/>
          <w:iCs/>
          <w:sz w:val="24"/>
          <w:szCs w:val="24"/>
        </w:rPr>
        <w:t xml:space="preserve">. </w:t>
      </w:r>
    </w:p>
    <w:p w14:paraId="76BD8A5D" w14:textId="2A481DAE" w:rsidR="00AF1F12" w:rsidRPr="00EA6FD5" w:rsidRDefault="00C04EC7" w:rsidP="00AF1F12">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The failure to address these and similar issues with financial implications affects the functioning of the single indirect tax system and</w:t>
      </w:r>
      <w:r w:rsidR="007C4AD0" w:rsidRPr="00EA6FD5">
        <w:rPr>
          <w:rFonts w:ascii="Times New Roman" w:eastAsia="Times New Roman" w:hAnsi="Times New Roman" w:cs="Times New Roman"/>
          <w:sz w:val="24"/>
          <w:szCs w:val="24"/>
        </w:rPr>
        <w:t xml:space="preserve"> </w:t>
      </w:r>
      <w:del w:id="986" w:author="Sara Boyes" w:date="2023-05-11T00:55:00Z">
        <w:r w:rsidR="007C4AD0" w:rsidRPr="00EA6FD5" w:rsidDel="005D0CD7">
          <w:rPr>
            <w:rFonts w:ascii="Times New Roman" w:eastAsia="Times New Roman" w:hAnsi="Times New Roman" w:cs="Times New Roman"/>
            <w:sz w:val="24"/>
            <w:szCs w:val="24"/>
          </w:rPr>
          <w:delText>the</w:delText>
        </w:r>
        <w:r w:rsidRPr="00EA6FD5" w:rsidDel="005D0CD7">
          <w:rPr>
            <w:rFonts w:ascii="Times New Roman" w:eastAsia="Times New Roman" w:hAnsi="Times New Roman" w:cs="Times New Roman"/>
            <w:sz w:val="24"/>
            <w:szCs w:val="24"/>
          </w:rPr>
          <w:delText xml:space="preserve"> </w:delText>
        </w:r>
      </w:del>
      <w:r w:rsidRPr="00EA6FD5">
        <w:rPr>
          <w:rFonts w:ascii="Times New Roman" w:eastAsia="Times New Roman" w:hAnsi="Times New Roman" w:cs="Times New Roman"/>
          <w:sz w:val="24"/>
          <w:szCs w:val="24"/>
        </w:rPr>
        <w:t xml:space="preserve">confidence in its institutional structure. </w:t>
      </w:r>
    </w:p>
    <w:p w14:paraId="6071FC42" w14:textId="15F62E39" w:rsidR="004A02A7" w:rsidRPr="00EA6FD5" w:rsidRDefault="00C04EC7" w:rsidP="00342235">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During the reporting period, </w:t>
      </w:r>
      <w:r w:rsidRPr="00EA6FD5">
        <w:rPr>
          <w:rFonts w:ascii="Times New Roman" w:hAnsi="Times New Roman" w:cs="Times New Roman"/>
          <w:bCs/>
          <w:sz w:val="24"/>
          <w:szCs w:val="24"/>
        </w:rPr>
        <w:t xml:space="preserve">the Central Bank carried out its constitutional and legal responsibilities professionally and efficiently despite </w:t>
      </w:r>
      <w:r w:rsidR="00C94716" w:rsidRPr="00EA6FD5">
        <w:rPr>
          <w:rFonts w:ascii="Times New Roman" w:hAnsi="Times New Roman" w:cs="Times New Roman"/>
          <w:bCs/>
          <w:sz w:val="24"/>
          <w:szCs w:val="24"/>
        </w:rPr>
        <w:t>facing</w:t>
      </w:r>
      <w:r w:rsidRPr="00EA6FD5">
        <w:rPr>
          <w:rFonts w:ascii="Times New Roman" w:hAnsi="Times New Roman" w:cs="Times New Roman"/>
          <w:bCs/>
          <w:sz w:val="24"/>
          <w:szCs w:val="24"/>
        </w:rPr>
        <w:t xml:space="preserve"> continued challenges</w:t>
      </w:r>
      <w:r w:rsidR="007C4AD0" w:rsidRPr="00EA6FD5">
        <w:rPr>
          <w:rFonts w:ascii="Times New Roman" w:hAnsi="Times New Roman" w:cs="Times New Roman"/>
          <w:bCs/>
          <w:sz w:val="24"/>
          <w:szCs w:val="24"/>
        </w:rPr>
        <w:t>, including high inflation rates</w:t>
      </w:r>
      <w:r w:rsidRPr="00EA6FD5">
        <w:rPr>
          <w:rFonts w:ascii="Times New Roman" w:hAnsi="Times New Roman" w:cs="Times New Roman"/>
          <w:bCs/>
          <w:sz w:val="24"/>
          <w:szCs w:val="24"/>
        </w:rPr>
        <w:t xml:space="preserve">. </w:t>
      </w:r>
      <w:del w:id="987" w:author="Sara Boyes" w:date="2023-05-11T00:55:00Z">
        <w:r w:rsidRPr="00EA6FD5" w:rsidDel="0048611C">
          <w:rPr>
            <w:rFonts w:ascii="Times New Roman" w:hAnsi="Times New Roman" w:cs="Times New Roman"/>
            <w:bCs/>
            <w:sz w:val="24"/>
            <w:szCs w:val="24"/>
          </w:rPr>
          <w:delText>It has now been more than a year that t</w:delText>
        </w:r>
      </w:del>
      <w:ins w:id="988" w:author="Sara Boyes" w:date="2023-05-11T00:55:00Z">
        <w:r w:rsidR="0048611C" w:rsidRPr="00EA6FD5">
          <w:rPr>
            <w:rFonts w:ascii="Times New Roman" w:hAnsi="Times New Roman" w:cs="Times New Roman"/>
            <w:bCs/>
            <w:sz w:val="24"/>
            <w:szCs w:val="24"/>
          </w:rPr>
          <w:t>T</w:t>
        </w:r>
      </w:ins>
      <w:r w:rsidRPr="00EA6FD5">
        <w:rPr>
          <w:rFonts w:ascii="Times New Roman" w:hAnsi="Times New Roman" w:cs="Times New Roman"/>
          <w:bCs/>
          <w:sz w:val="24"/>
          <w:szCs w:val="24"/>
        </w:rPr>
        <w:t xml:space="preserve">he Governing Council of the Central Bank has </w:t>
      </w:r>
      <w:ins w:id="989" w:author="Sara Boyes" w:date="2023-05-11T00:55:00Z">
        <w:r w:rsidR="0048611C" w:rsidRPr="00EA6FD5">
          <w:rPr>
            <w:rFonts w:ascii="Times New Roman" w:hAnsi="Times New Roman" w:cs="Times New Roman"/>
            <w:bCs/>
            <w:sz w:val="24"/>
            <w:szCs w:val="24"/>
          </w:rPr>
          <w:t xml:space="preserve">now </w:t>
        </w:r>
      </w:ins>
      <w:r w:rsidRPr="00EA6FD5">
        <w:rPr>
          <w:rFonts w:ascii="Times New Roman" w:hAnsi="Times New Roman" w:cs="Times New Roman"/>
          <w:bCs/>
          <w:sz w:val="24"/>
          <w:szCs w:val="24"/>
        </w:rPr>
        <w:t>operated</w:t>
      </w:r>
      <w:r w:rsidRPr="00EA6FD5">
        <w:rPr>
          <w:rFonts w:ascii="Times New Roman" w:eastAsia="Times New Roman" w:hAnsi="Times New Roman" w:cs="Times New Roman"/>
          <w:sz w:val="24"/>
          <w:szCs w:val="24"/>
        </w:rPr>
        <w:t xml:space="preserve"> in a caretaker capacity</w:t>
      </w:r>
      <w:ins w:id="990" w:author="Sara Boyes" w:date="2023-05-11T00:56:00Z">
        <w:r w:rsidR="0048611C" w:rsidRPr="00EA6FD5">
          <w:rPr>
            <w:rFonts w:ascii="Times New Roman" w:eastAsia="Times New Roman" w:hAnsi="Times New Roman" w:cs="Times New Roman"/>
            <w:sz w:val="24"/>
            <w:szCs w:val="24"/>
          </w:rPr>
          <w:t xml:space="preserve"> for more than a year</w:t>
        </w:r>
      </w:ins>
      <w:r w:rsidRPr="00EA6FD5">
        <w:rPr>
          <w:rFonts w:ascii="Times New Roman" w:eastAsia="Times New Roman" w:hAnsi="Times New Roman" w:cs="Times New Roman"/>
          <w:sz w:val="24"/>
          <w:szCs w:val="24"/>
        </w:rPr>
        <w:t xml:space="preserve">, as the Bosnia and Herzegovina </w:t>
      </w:r>
      <w:del w:id="991" w:author="Sara Boyes" w:date="2023-05-11T00:31:00Z">
        <w:r w:rsidRPr="00EA6FD5" w:rsidDel="003C2164">
          <w:rPr>
            <w:rFonts w:ascii="Times New Roman" w:eastAsia="Times New Roman" w:hAnsi="Times New Roman" w:cs="Times New Roman"/>
            <w:sz w:val="24"/>
            <w:szCs w:val="24"/>
          </w:rPr>
          <w:delText>P</w:delText>
        </w:r>
      </w:del>
      <w:ins w:id="992" w:author="Sara Boyes" w:date="2023-05-11T00:31:00Z">
        <w:r w:rsidR="003C2164" w:rsidRPr="00EA6FD5">
          <w:rPr>
            <w:rFonts w:ascii="Times New Roman" w:eastAsia="Times New Roman" w:hAnsi="Times New Roman" w:cs="Times New Roman"/>
            <w:sz w:val="24"/>
            <w:szCs w:val="24"/>
          </w:rPr>
          <w:t>p</w:t>
        </w:r>
      </w:ins>
      <w:r w:rsidRPr="00EA6FD5">
        <w:rPr>
          <w:rFonts w:ascii="Times New Roman" w:eastAsia="Times New Roman" w:hAnsi="Times New Roman" w:cs="Times New Roman"/>
          <w:sz w:val="24"/>
          <w:szCs w:val="24"/>
        </w:rPr>
        <w:t>residency h</w:t>
      </w:r>
      <w:r w:rsidR="004A02A7" w:rsidRPr="00EA6FD5">
        <w:rPr>
          <w:rFonts w:ascii="Times New Roman" w:eastAsia="Times New Roman" w:hAnsi="Times New Roman" w:cs="Times New Roman"/>
          <w:sz w:val="24"/>
          <w:szCs w:val="24"/>
        </w:rPr>
        <w:t>as not appointed a new Council.</w:t>
      </w:r>
    </w:p>
    <w:p w14:paraId="0FE74E2A" w14:textId="0C515F54" w:rsidR="004A02A7" w:rsidRPr="00EA6FD5" w:rsidRDefault="004A02A7" w:rsidP="004A02A7">
      <w:pPr>
        <w:pStyle w:val="ListParagraph"/>
        <w:spacing w:before="240"/>
        <w:ind w:left="360"/>
        <w:contextualSpacing w:val="0"/>
        <w:jc w:val="both"/>
        <w:rPr>
          <w:rFonts w:ascii="Times New Roman" w:hAnsi="Times New Roman" w:cs="Times New Roman"/>
          <w:i/>
          <w:iCs/>
          <w:sz w:val="24"/>
          <w:szCs w:val="24"/>
        </w:rPr>
      </w:pPr>
      <w:r w:rsidRPr="00EA6FD5">
        <w:rPr>
          <w:rFonts w:ascii="Times New Roman" w:eastAsia="Times New Roman" w:hAnsi="Times New Roman" w:cs="Times New Roman"/>
          <w:i/>
          <w:iCs/>
          <w:sz w:val="24"/>
          <w:szCs w:val="24"/>
        </w:rPr>
        <w:t xml:space="preserve">Rule of </w:t>
      </w:r>
      <w:del w:id="993" w:author="Sara Boyes" w:date="2023-05-11T00:56:00Z">
        <w:r w:rsidRPr="00EA6FD5" w:rsidDel="0048611C">
          <w:rPr>
            <w:rFonts w:ascii="Times New Roman" w:eastAsia="Times New Roman" w:hAnsi="Times New Roman" w:cs="Times New Roman"/>
            <w:i/>
            <w:iCs/>
            <w:sz w:val="24"/>
            <w:szCs w:val="24"/>
          </w:rPr>
          <w:delText>L</w:delText>
        </w:r>
      </w:del>
      <w:ins w:id="994" w:author="Sara Boyes" w:date="2023-05-11T00:56:00Z">
        <w:r w:rsidR="0048611C" w:rsidRPr="00EA6FD5">
          <w:rPr>
            <w:rFonts w:ascii="Times New Roman" w:eastAsia="Times New Roman" w:hAnsi="Times New Roman" w:cs="Times New Roman"/>
            <w:i/>
            <w:iCs/>
            <w:sz w:val="24"/>
            <w:szCs w:val="24"/>
          </w:rPr>
          <w:t>l</w:t>
        </w:r>
      </w:ins>
      <w:r w:rsidRPr="00EA6FD5">
        <w:rPr>
          <w:rFonts w:ascii="Times New Roman" w:eastAsia="Times New Roman" w:hAnsi="Times New Roman" w:cs="Times New Roman"/>
          <w:i/>
          <w:iCs/>
          <w:sz w:val="24"/>
          <w:szCs w:val="24"/>
        </w:rPr>
        <w:t xml:space="preserve">aw </w:t>
      </w:r>
      <w:del w:id="995" w:author="Sara Boyes" w:date="2023-05-11T00:56:00Z">
        <w:r w:rsidRPr="00EA6FD5" w:rsidDel="0048611C">
          <w:rPr>
            <w:rFonts w:ascii="Times New Roman" w:eastAsia="Times New Roman" w:hAnsi="Times New Roman" w:cs="Times New Roman"/>
            <w:i/>
            <w:iCs/>
            <w:sz w:val="24"/>
            <w:szCs w:val="24"/>
          </w:rPr>
          <w:delText>I</w:delText>
        </w:r>
      </w:del>
      <w:ins w:id="996" w:author="Sara Boyes" w:date="2023-05-11T00:56:00Z">
        <w:r w:rsidR="0048611C" w:rsidRPr="00EA6FD5">
          <w:rPr>
            <w:rFonts w:ascii="Times New Roman" w:eastAsia="Times New Roman" w:hAnsi="Times New Roman" w:cs="Times New Roman"/>
            <w:i/>
            <w:iCs/>
            <w:sz w:val="24"/>
            <w:szCs w:val="24"/>
          </w:rPr>
          <w:t>i</w:t>
        </w:r>
      </w:ins>
      <w:r w:rsidR="00342235" w:rsidRPr="00EA6FD5">
        <w:rPr>
          <w:rFonts w:ascii="Times New Roman" w:eastAsia="Times New Roman" w:hAnsi="Times New Roman" w:cs="Times New Roman"/>
          <w:i/>
          <w:iCs/>
          <w:sz w:val="24"/>
          <w:szCs w:val="24"/>
        </w:rPr>
        <w:t>ssues</w:t>
      </w:r>
    </w:p>
    <w:p w14:paraId="37AE6119" w14:textId="613A3854" w:rsidR="004A02A7" w:rsidRPr="00EA6FD5" w:rsidRDefault="00856F30" w:rsidP="004A02A7">
      <w:pPr>
        <w:pStyle w:val="ListParagraph"/>
        <w:numPr>
          <w:ilvl w:val="0"/>
          <w:numId w:val="31"/>
        </w:numPr>
        <w:spacing w:before="240"/>
        <w:ind w:left="360"/>
        <w:contextualSpacing w:val="0"/>
        <w:jc w:val="both"/>
        <w:rPr>
          <w:rFonts w:ascii="Times New Roman" w:hAnsi="Times New Roman" w:cs="Times New Roman"/>
          <w:sz w:val="24"/>
          <w:szCs w:val="24"/>
        </w:rPr>
      </w:pPr>
      <w:del w:id="997" w:author="Sara Boyes" w:date="2023-05-11T00:57:00Z">
        <w:r w:rsidRPr="00EA6FD5" w:rsidDel="0048611C">
          <w:rPr>
            <w:rFonts w:ascii="Times New Roman" w:hAnsi="Times New Roman" w:cs="Times New Roman"/>
            <w:sz w:val="24"/>
            <w:szCs w:val="24"/>
          </w:rPr>
          <w:delText>A s</w:delText>
        </w:r>
      </w:del>
      <w:ins w:id="998" w:author="Sara Boyes" w:date="2023-05-11T00:57:00Z">
        <w:r w:rsidR="0048611C" w:rsidRPr="00EA6FD5">
          <w:rPr>
            <w:rFonts w:ascii="Times New Roman" w:hAnsi="Times New Roman" w:cs="Times New Roman"/>
            <w:sz w:val="24"/>
            <w:szCs w:val="24"/>
          </w:rPr>
          <w:t>S</w:t>
        </w:r>
      </w:ins>
      <w:r w:rsidRPr="00EA6FD5">
        <w:rPr>
          <w:rFonts w:ascii="Times New Roman" w:hAnsi="Times New Roman" w:cs="Times New Roman"/>
          <w:sz w:val="24"/>
          <w:szCs w:val="24"/>
        </w:rPr>
        <w:t xml:space="preserve">trong rule of law relies on a professional </w:t>
      </w:r>
      <w:r w:rsidR="00342235" w:rsidRPr="00EA6FD5">
        <w:rPr>
          <w:rFonts w:ascii="Times New Roman" w:hAnsi="Times New Roman" w:cs="Times New Roman"/>
          <w:sz w:val="24"/>
          <w:szCs w:val="24"/>
        </w:rPr>
        <w:t>judiciary, free from undue political pressure and influence</w:t>
      </w:r>
      <w:r w:rsidRPr="00EA6FD5">
        <w:rPr>
          <w:rFonts w:ascii="Times New Roman" w:hAnsi="Times New Roman" w:cs="Times New Roman"/>
          <w:sz w:val="24"/>
          <w:szCs w:val="24"/>
        </w:rPr>
        <w:t>.</w:t>
      </w:r>
      <w:r w:rsidR="00342235" w:rsidRPr="00EA6FD5">
        <w:rPr>
          <w:rFonts w:ascii="Times New Roman" w:hAnsi="Times New Roman" w:cs="Times New Roman"/>
          <w:sz w:val="24"/>
          <w:szCs w:val="24"/>
        </w:rPr>
        <w:t xml:space="preserve"> </w:t>
      </w:r>
      <w:del w:id="999" w:author="Sara Boyes" w:date="2023-05-11T00:56:00Z">
        <w:r w:rsidRPr="00EA6FD5" w:rsidDel="0048611C">
          <w:rPr>
            <w:rFonts w:ascii="Times New Roman" w:hAnsi="Times New Roman" w:cs="Times New Roman"/>
            <w:sz w:val="24"/>
            <w:szCs w:val="24"/>
          </w:rPr>
          <w:delText xml:space="preserve">Therefore, </w:delText>
        </w:r>
      </w:del>
      <w:r w:rsidR="00342235" w:rsidRPr="00EA6FD5">
        <w:rPr>
          <w:rFonts w:ascii="Times New Roman" w:hAnsi="Times New Roman" w:cs="Times New Roman"/>
          <w:sz w:val="24"/>
          <w:szCs w:val="24"/>
        </w:rPr>
        <w:t xml:space="preserve">I </w:t>
      </w:r>
      <w:ins w:id="1000" w:author="Sara Boyes" w:date="2023-05-11T00:56:00Z">
        <w:r w:rsidR="0048611C" w:rsidRPr="00EA6FD5">
          <w:rPr>
            <w:rFonts w:ascii="Times New Roman" w:hAnsi="Times New Roman" w:cs="Times New Roman"/>
            <w:sz w:val="24"/>
            <w:szCs w:val="24"/>
          </w:rPr>
          <w:t xml:space="preserve">therefore </w:t>
        </w:r>
      </w:ins>
      <w:r w:rsidR="00342235" w:rsidRPr="00EA6FD5">
        <w:rPr>
          <w:rFonts w:ascii="Times New Roman" w:hAnsi="Times New Roman" w:cs="Times New Roman"/>
          <w:sz w:val="24"/>
          <w:szCs w:val="24"/>
        </w:rPr>
        <w:t xml:space="preserve">strongly support essential and </w:t>
      </w:r>
      <w:r w:rsidRPr="00EA6FD5">
        <w:rPr>
          <w:rFonts w:ascii="Times New Roman" w:hAnsi="Times New Roman" w:cs="Times New Roman"/>
          <w:sz w:val="24"/>
          <w:szCs w:val="24"/>
        </w:rPr>
        <w:t>long-overdue</w:t>
      </w:r>
      <w:r w:rsidR="00342235" w:rsidRPr="00EA6FD5">
        <w:rPr>
          <w:rFonts w:ascii="Times New Roman" w:hAnsi="Times New Roman" w:cs="Times New Roman"/>
          <w:sz w:val="24"/>
          <w:szCs w:val="24"/>
        </w:rPr>
        <w:t xml:space="preserve"> improvements in the High Judicial and Prosecutorial Council of Bosnia and Herzegovina, which appoints and disciplines all judges and prosecutors. A small package of technical but essential amendments to the Law on High Judicial and Prosecutorial Council</w:t>
      </w:r>
      <w:r w:rsidR="00342235" w:rsidRPr="00EA6FD5">
        <w:rPr>
          <w:rFonts w:ascii="Times New Roman" w:eastAsia="Times New Roman" w:hAnsi="Times New Roman" w:cs="Times New Roman"/>
          <w:sz w:val="24"/>
          <w:szCs w:val="24"/>
        </w:rPr>
        <w:t xml:space="preserve"> of Bosnia and Herzegovina</w:t>
      </w:r>
      <w:r w:rsidR="00342235" w:rsidRPr="00EA6FD5">
        <w:rPr>
          <w:rFonts w:ascii="Times New Roman" w:hAnsi="Times New Roman" w:cs="Times New Roman"/>
          <w:sz w:val="24"/>
          <w:szCs w:val="24"/>
        </w:rPr>
        <w:t xml:space="preserve"> </w:t>
      </w:r>
      <w:del w:id="1001" w:author="Sara Boyes" w:date="2023-05-11T00:57:00Z">
        <w:r w:rsidR="00342235" w:rsidRPr="00EA6FD5" w:rsidDel="0048611C">
          <w:rPr>
            <w:rFonts w:ascii="Times New Roman" w:hAnsi="Times New Roman" w:cs="Times New Roman"/>
            <w:sz w:val="24"/>
            <w:szCs w:val="24"/>
          </w:rPr>
          <w:delText>(HJPC)</w:delText>
        </w:r>
        <w:r w:rsidR="000F31C7" w:rsidRPr="00EA6FD5" w:rsidDel="0048611C">
          <w:rPr>
            <w:rFonts w:ascii="Times New Roman" w:hAnsi="Times New Roman" w:cs="Times New Roman"/>
            <w:sz w:val="24"/>
            <w:szCs w:val="24"/>
          </w:rPr>
          <w:delText xml:space="preserve"> </w:delText>
        </w:r>
      </w:del>
      <w:r w:rsidR="000F31C7" w:rsidRPr="00EA6FD5">
        <w:rPr>
          <w:rFonts w:ascii="Times New Roman" w:hAnsi="Times New Roman" w:cs="Times New Roman"/>
          <w:sz w:val="24"/>
          <w:szCs w:val="24"/>
        </w:rPr>
        <w:t xml:space="preserve">has still not been adopted. These amendments are a critical part of the 14 </w:t>
      </w:r>
      <w:r w:rsidR="00342235" w:rsidRPr="00EA6FD5">
        <w:rPr>
          <w:rFonts w:ascii="Times New Roman" w:hAnsi="Times New Roman" w:cs="Times New Roman"/>
          <w:sz w:val="24"/>
          <w:szCs w:val="24"/>
        </w:rPr>
        <w:t xml:space="preserve">key priorities from the </w:t>
      </w:r>
      <w:ins w:id="1002" w:author="Sara Boyes" w:date="2023-05-16T17:28:00Z">
        <w:r w:rsidR="00D31B0F" w:rsidRPr="00EA6FD5">
          <w:rPr>
            <w:rFonts w:ascii="Times New Roman" w:hAnsi="Times New Roman" w:cs="Times New Roman"/>
            <w:sz w:val="24"/>
            <w:szCs w:val="24"/>
          </w:rPr>
          <w:t xml:space="preserve">Opinion of the </w:t>
        </w:r>
      </w:ins>
      <w:r w:rsidR="00342235" w:rsidRPr="00EA6FD5">
        <w:rPr>
          <w:rFonts w:ascii="Times New Roman" w:hAnsi="Times New Roman" w:cs="Times New Roman"/>
          <w:sz w:val="24"/>
          <w:szCs w:val="24"/>
        </w:rPr>
        <w:t xml:space="preserve">European Commission’s </w:t>
      </w:r>
      <w:del w:id="1003" w:author="Sara Boyes" w:date="2023-05-16T17:28:00Z">
        <w:r w:rsidR="00342235" w:rsidRPr="00EA6FD5" w:rsidDel="00D31B0F">
          <w:rPr>
            <w:rFonts w:ascii="Times New Roman" w:hAnsi="Times New Roman" w:cs="Times New Roman"/>
            <w:sz w:val="24"/>
            <w:szCs w:val="24"/>
          </w:rPr>
          <w:delText xml:space="preserve">Opinion </w:delText>
        </w:r>
      </w:del>
      <w:r w:rsidR="00342235" w:rsidRPr="00EA6FD5">
        <w:rPr>
          <w:rFonts w:ascii="Times New Roman" w:hAnsi="Times New Roman" w:cs="Times New Roman"/>
          <w:sz w:val="24"/>
          <w:szCs w:val="24"/>
        </w:rPr>
        <w:t xml:space="preserve">on </w:t>
      </w:r>
      <w:ins w:id="1004" w:author="Sara Boyes" w:date="2023-05-11T00:57:00Z">
        <w:r w:rsidR="0048611C" w:rsidRPr="00EA6FD5">
          <w:rPr>
            <w:rFonts w:ascii="Times New Roman" w:hAnsi="Times New Roman" w:cs="Times New Roman"/>
            <w:sz w:val="24"/>
            <w:szCs w:val="24"/>
          </w:rPr>
          <w:t xml:space="preserve">the application of </w:t>
        </w:r>
      </w:ins>
      <w:r w:rsidR="00F439CE" w:rsidRPr="00EA6FD5">
        <w:rPr>
          <w:rFonts w:ascii="Times New Roman" w:hAnsi="Times New Roman" w:cs="Times New Roman"/>
          <w:sz w:val="24"/>
          <w:szCs w:val="24"/>
        </w:rPr>
        <w:t>Bosnia and Herzegovina</w:t>
      </w:r>
      <w:del w:id="1005" w:author="Sara Boyes" w:date="2023-05-11T00:58:00Z">
        <w:r w:rsidR="00342235" w:rsidRPr="00EA6FD5" w:rsidDel="0048611C">
          <w:rPr>
            <w:rFonts w:ascii="Times New Roman" w:hAnsi="Times New Roman" w:cs="Times New Roman"/>
            <w:sz w:val="24"/>
            <w:szCs w:val="24"/>
          </w:rPr>
          <w:delText>’s</w:delText>
        </w:r>
        <w:r w:rsidR="004A02A7" w:rsidRPr="00EA6FD5" w:rsidDel="0048611C">
          <w:rPr>
            <w:rFonts w:ascii="Times New Roman" w:hAnsi="Times New Roman" w:cs="Times New Roman"/>
            <w:sz w:val="24"/>
            <w:szCs w:val="24"/>
          </w:rPr>
          <w:delText xml:space="preserve"> application</w:delText>
        </w:r>
      </w:del>
      <w:r w:rsidR="004A02A7" w:rsidRPr="00EA6FD5">
        <w:rPr>
          <w:rFonts w:ascii="Times New Roman" w:hAnsi="Times New Roman" w:cs="Times New Roman"/>
          <w:sz w:val="24"/>
          <w:szCs w:val="24"/>
        </w:rPr>
        <w:t xml:space="preserve"> for </w:t>
      </w:r>
      <w:del w:id="1006" w:author="Sara Boyes" w:date="2023-05-08T17:37:00Z">
        <w:r w:rsidR="004A02A7" w:rsidRPr="00EA6FD5" w:rsidDel="00076A6D">
          <w:rPr>
            <w:rFonts w:ascii="Times New Roman" w:hAnsi="Times New Roman" w:cs="Times New Roman"/>
            <w:sz w:val="24"/>
            <w:szCs w:val="24"/>
            <w:rPrChange w:id="1007" w:author="Sara Boyes" w:date="2023-05-11T00:58:00Z">
              <w:rPr>
                <w:rFonts w:ascii="Times New Roman" w:hAnsi="Times New Roman" w:cs="Times New Roman"/>
                <w:sz w:val="24"/>
                <w:szCs w:val="24"/>
                <w:highlight w:val="yellow"/>
              </w:rPr>
            </w:rPrChange>
          </w:rPr>
          <w:delText>EU</w:delText>
        </w:r>
      </w:del>
      <w:ins w:id="1008" w:author="Sara Boyes" w:date="2023-05-08T17:37:00Z">
        <w:r w:rsidR="00076A6D" w:rsidRPr="00EA6FD5">
          <w:rPr>
            <w:rFonts w:ascii="Times New Roman" w:hAnsi="Times New Roman" w:cs="Times New Roman"/>
            <w:sz w:val="24"/>
            <w:szCs w:val="24"/>
            <w:rPrChange w:id="1009" w:author="Sara Boyes" w:date="2023-05-11T00:58:00Z">
              <w:rPr>
                <w:rFonts w:ascii="Times New Roman" w:hAnsi="Times New Roman" w:cs="Times New Roman"/>
                <w:sz w:val="24"/>
                <w:szCs w:val="24"/>
                <w:highlight w:val="yellow"/>
              </w:rPr>
            </w:rPrChange>
          </w:rPr>
          <w:t>European Union</w:t>
        </w:r>
      </w:ins>
      <w:r w:rsidR="004A02A7" w:rsidRPr="00EA6FD5">
        <w:rPr>
          <w:rFonts w:ascii="Times New Roman" w:hAnsi="Times New Roman" w:cs="Times New Roman"/>
          <w:sz w:val="24"/>
          <w:szCs w:val="24"/>
        </w:rPr>
        <w:t xml:space="preserve"> membership.</w:t>
      </w:r>
    </w:p>
    <w:p w14:paraId="37CFCCA1" w14:textId="591AE941" w:rsidR="004A02A7" w:rsidRPr="00EA6FD5" w:rsidRDefault="00342235" w:rsidP="004A02A7">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These amendments envision fundamental changes to ensure </w:t>
      </w:r>
      <w:r w:rsidR="00856F30" w:rsidRPr="00EA6FD5">
        <w:rPr>
          <w:rFonts w:ascii="Times New Roman" w:hAnsi="Times New Roman" w:cs="Times New Roman"/>
          <w:sz w:val="24"/>
          <w:szCs w:val="24"/>
        </w:rPr>
        <w:t xml:space="preserve">judicial </w:t>
      </w:r>
      <w:r w:rsidRPr="00EA6FD5">
        <w:rPr>
          <w:rFonts w:ascii="Times New Roman" w:hAnsi="Times New Roman" w:cs="Times New Roman"/>
          <w:sz w:val="24"/>
          <w:szCs w:val="24"/>
        </w:rPr>
        <w:t>integrity, addressing issues of conflict of interest, disciplinary responsibilities</w:t>
      </w:r>
      <w:del w:id="1010" w:author="Sara Boyes" w:date="2023-05-11T00:59:00Z">
        <w:r w:rsidRPr="00EA6FD5" w:rsidDel="0048611C">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the legality and transparency of </w:t>
      </w:r>
      <w:r w:rsidR="00C94716" w:rsidRPr="00EA6FD5">
        <w:rPr>
          <w:rFonts w:ascii="Times New Roman" w:hAnsi="Times New Roman" w:cs="Times New Roman"/>
          <w:sz w:val="24"/>
          <w:szCs w:val="24"/>
        </w:rPr>
        <w:t>appointment decisions</w:t>
      </w:r>
      <w:r w:rsidRPr="00EA6FD5">
        <w:rPr>
          <w:rFonts w:ascii="Times New Roman" w:hAnsi="Times New Roman" w:cs="Times New Roman"/>
          <w:sz w:val="24"/>
          <w:szCs w:val="24"/>
        </w:rPr>
        <w:t xml:space="preserve">. </w:t>
      </w:r>
      <w:r w:rsidR="002F1428" w:rsidRPr="00EA6FD5">
        <w:rPr>
          <w:rFonts w:ascii="Times New Roman" w:hAnsi="Times New Roman" w:cs="Times New Roman"/>
          <w:sz w:val="24"/>
          <w:szCs w:val="24"/>
        </w:rPr>
        <w:t xml:space="preserve">These technical amendments have not been adopted </w:t>
      </w:r>
      <w:del w:id="1011" w:author="Sara Boyes" w:date="2023-05-11T00:59:00Z">
        <w:r w:rsidR="002F1428" w:rsidRPr="00EA6FD5" w:rsidDel="0048611C">
          <w:rPr>
            <w:rFonts w:ascii="Times New Roman" w:hAnsi="Times New Roman" w:cs="Times New Roman"/>
            <w:sz w:val="24"/>
            <w:szCs w:val="24"/>
          </w:rPr>
          <w:delText xml:space="preserve">due </w:delText>
        </w:r>
      </w:del>
      <w:ins w:id="1012" w:author="Sara Boyes" w:date="2023-05-11T00:59:00Z">
        <w:r w:rsidR="0048611C" w:rsidRPr="00EA6FD5">
          <w:rPr>
            <w:rFonts w:ascii="Times New Roman" w:hAnsi="Times New Roman" w:cs="Times New Roman"/>
            <w:sz w:val="24"/>
            <w:szCs w:val="24"/>
          </w:rPr>
          <w:t xml:space="preserve">owing </w:t>
        </w:r>
      </w:ins>
      <w:r w:rsidR="002F1428" w:rsidRPr="00EA6FD5">
        <w:rPr>
          <w:rFonts w:ascii="Times New Roman" w:hAnsi="Times New Roman" w:cs="Times New Roman"/>
          <w:sz w:val="24"/>
          <w:szCs w:val="24"/>
        </w:rPr>
        <w:t xml:space="preserve">to </w:t>
      </w:r>
      <w:r w:rsidRPr="00EA6FD5">
        <w:rPr>
          <w:rFonts w:ascii="Times New Roman" w:hAnsi="Times New Roman" w:cs="Times New Roman"/>
          <w:sz w:val="24"/>
          <w:szCs w:val="24"/>
        </w:rPr>
        <w:t xml:space="preserve">politically motivated </w:t>
      </w:r>
      <w:r w:rsidR="007C4AD0" w:rsidRPr="00EA6FD5">
        <w:rPr>
          <w:rFonts w:ascii="Times New Roman" w:hAnsi="Times New Roman" w:cs="Times New Roman"/>
          <w:sz w:val="24"/>
          <w:szCs w:val="24"/>
        </w:rPr>
        <w:t>efforts to</w:t>
      </w:r>
      <w:r w:rsidRPr="00EA6FD5">
        <w:rPr>
          <w:rFonts w:ascii="Times New Roman" w:hAnsi="Times New Roman" w:cs="Times New Roman"/>
          <w:sz w:val="24"/>
          <w:szCs w:val="24"/>
        </w:rPr>
        <w:t xml:space="preserve"> weaken the </w:t>
      </w:r>
      <w:del w:id="1013" w:author="Sara Boyes" w:date="2023-05-11T00:59:00Z">
        <w:r w:rsidRPr="00EA6FD5" w:rsidDel="0048611C">
          <w:rPr>
            <w:rFonts w:ascii="Times New Roman" w:hAnsi="Times New Roman" w:cs="Times New Roman"/>
            <w:sz w:val="24"/>
            <w:szCs w:val="24"/>
          </w:rPr>
          <w:delText>s</w:delText>
        </w:r>
      </w:del>
      <w:ins w:id="1014" w:author="Sara Boyes" w:date="2023-05-11T00:59:00Z">
        <w:r w:rsidR="0048611C" w:rsidRPr="00EA6FD5">
          <w:rPr>
            <w:rFonts w:ascii="Times New Roman" w:hAnsi="Times New Roman" w:cs="Times New Roman"/>
            <w:sz w:val="24"/>
            <w:szCs w:val="24"/>
          </w:rPr>
          <w:t>S</w:t>
        </w:r>
      </w:ins>
      <w:r w:rsidRPr="00EA6FD5">
        <w:rPr>
          <w:rFonts w:ascii="Times New Roman" w:hAnsi="Times New Roman" w:cs="Times New Roman"/>
          <w:sz w:val="24"/>
          <w:szCs w:val="24"/>
        </w:rPr>
        <w:t xml:space="preserve">tate-level institutions and the judiciary. </w:t>
      </w:r>
      <w:r w:rsidR="002F1428" w:rsidRPr="00EA6FD5">
        <w:rPr>
          <w:rFonts w:ascii="Times New Roman" w:hAnsi="Times New Roman" w:cs="Times New Roman"/>
          <w:sz w:val="24"/>
          <w:szCs w:val="24"/>
        </w:rPr>
        <w:t xml:space="preserve">However, preparation for </w:t>
      </w:r>
      <w:r w:rsidRPr="00EA6FD5">
        <w:rPr>
          <w:rFonts w:ascii="Times New Roman" w:hAnsi="Times New Roman" w:cs="Times New Roman"/>
          <w:sz w:val="24"/>
          <w:szCs w:val="24"/>
        </w:rPr>
        <w:t xml:space="preserve">an entirely new law on the </w:t>
      </w:r>
      <w:del w:id="1015" w:author="Sara Boyes" w:date="2023-05-11T00:59:00Z">
        <w:r w:rsidRPr="00EA6FD5" w:rsidDel="0048611C">
          <w:rPr>
            <w:rFonts w:ascii="Times New Roman" w:hAnsi="Times New Roman" w:cs="Times New Roman"/>
            <w:sz w:val="24"/>
            <w:szCs w:val="24"/>
          </w:rPr>
          <w:delText xml:space="preserve">HJPC </w:delText>
        </w:r>
      </w:del>
      <w:ins w:id="1016" w:author="Sara Boyes" w:date="2023-05-11T00:59:00Z">
        <w:r w:rsidR="0048611C" w:rsidRPr="00EA6FD5">
          <w:rPr>
            <w:rFonts w:ascii="Times New Roman" w:hAnsi="Times New Roman" w:cs="Times New Roman"/>
            <w:sz w:val="24"/>
            <w:szCs w:val="24"/>
          </w:rPr>
          <w:t xml:space="preserve">High Judicial and Prosecutorial Council </w:t>
        </w:r>
      </w:ins>
      <w:r w:rsidR="002F1428" w:rsidRPr="00EA6FD5">
        <w:rPr>
          <w:rFonts w:ascii="Times New Roman" w:hAnsi="Times New Roman" w:cs="Times New Roman"/>
          <w:sz w:val="24"/>
          <w:szCs w:val="24"/>
        </w:rPr>
        <w:t xml:space="preserve">has started. </w:t>
      </w:r>
      <w:ins w:id="1017" w:author="Sara Boyes" w:date="2023-05-11T00:59:00Z">
        <w:r w:rsidR="0048611C" w:rsidRPr="00EA6FD5">
          <w:rPr>
            <w:rFonts w:ascii="Times New Roman" w:hAnsi="Times New Roman" w:cs="Times New Roman"/>
            <w:sz w:val="24"/>
            <w:szCs w:val="24"/>
          </w:rPr>
          <w:t xml:space="preserve">Under </w:t>
        </w:r>
      </w:ins>
      <w:del w:id="1018" w:author="Sara Boyes" w:date="2023-05-11T00:59:00Z">
        <w:r w:rsidR="002F1428" w:rsidRPr="00EA6FD5" w:rsidDel="0048611C">
          <w:rPr>
            <w:rFonts w:ascii="Times New Roman" w:hAnsi="Times New Roman" w:cs="Times New Roman"/>
            <w:sz w:val="24"/>
            <w:szCs w:val="24"/>
          </w:rPr>
          <w:delText>T</w:delText>
        </w:r>
      </w:del>
      <w:ins w:id="1019" w:author="Sara Boyes" w:date="2023-05-11T00:59:00Z">
        <w:r w:rsidR="0048611C" w:rsidRPr="00EA6FD5">
          <w:rPr>
            <w:rFonts w:ascii="Times New Roman" w:hAnsi="Times New Roman" w:cs="Times New Roman"/>
            <w:sz w:val="24"/>
            <w:szCs w:val="24"/>
          </w:rPr>
          <w:t>t</w:t>
        </w:r>
      </w:ins>
      <w:r w:rsidR="002F1428" w:rsidRPr="00EA6FD5">
        <w:rPr>
          <w:rFonts w:ascii="Times New Roman" w:hAnsi="Times New Roman" w:cs="Times New Roman"/>
          <w:sz w:val="24"/>
          <w:szCs w:val="24"/>
        </w:rPr>
        <w:t>his new law</w:t>
      </w:r>
      <w:ins w:id="1020" w:author="Sara Boyes" w:date="2023-05-11T00:59:00Z">
        <w:r w:rsidR="0048611C" w:rsidRPr="00EA6FD5">
          <w:rPr>
            <w:rFonts w:ascii="Times New Roman" w:hAnsi="Times New Roman" w:cs="Times New Roman"/>
            <w:sz w:val="24"/>
            <w:szCs w:val="24"/>
          </w:rPr>
          <w:t>,</w:t>
        </w:r>
      </w:ins>
      <w:r w:rsidR="002F1428" w:rsidRPr="00EA6FD5">
        <w:rPr>
          <w:rFonts w:ascii="Times New Roman" w:hAnsi="Times New Roman" w:cs="Times New Roman"/>
          <w:sz w:val="24"/>
          <w:szCs w:val="24"/>
        </w:rPr>
        <w:t xml:space="preserve"> </w:t>
      </w:r>
      <w:del w:id="1021" w:author="Sara Boyes" w:date="2023-05-11T00:59:00Z">
        <w:r w:rsidR="002F1428" w:rsidRPr="00EA6FD5" w:rsidDel="0048611C">
          <w:rPr>
            <w:rFonts w:ascii="Times New Roman" w:hAnsi="Times New Roman" w:cs="Times New Roman"/>
            <w:sz w:val="24"/>
            <w:szCs w:val="24"/>
          </w:rPr>
          <w:delText xml:space="preserve">would adopt </w:delText>
        </w:r>
      </w:del>
      <w:r w:rsidR="002F1428" w:rsidRPr="00EA6FD5">
        <w:rPr>
          <w:rFonts w:ascii="Times New Roman" w:hAnsi="Times New Roman" w:cs="Times New Roman"/>
          <w:sz w:val="24"/>
          <w:szCs w:val="24"/>
        </w:rPr>
        <w:t xml:space="preserve">better standards </w:t>
      </w:r>
      <w:ins w:id="1022" w:author="Sara Boyes" w:date="2023-05-11T00:59:00Z">
        <w:r w:rsidR="0048611C" w:rsidRPr="00EA6FD5">
          <w:rPr>
            <w:rFonts w:ascii="Times New Roman" w:hAnsi="Times New Roman" w:cs="Times New Roman"/>
            <w:sz w:val="24"/>
            <w:szCs w:val="24"/>
          </w:rPr>
          <w:t>would</w:t>
        </w:r>
      </w:ins>
      <w:ins w:id="1023" w:author="Sara Boyes" w:date="2023-05-11T01:00:00Z">
        <w:r w:rsidR="0048611C" w:rsidRPr="00EA6FD5">
          <w:rPr>
            <w:rFonts w:ascii="Times New Roman" w:hAnsi="Times New Roman" w:cs="Times New Roman"/>
            <w:sz w:val="24"/>
            <w:szCs w:val="24"/>
          </w:rPr>
          <w:t xml:space="preserve"> be adopted </w:t>
        </w:r>
      </w:ins>
      <w:r w:rsidR="002F1428" w:rsidRPr="00EA6FD5">
        <w:rPr>
          <w:rFonts w:ascii="Times New Roman" w:hAnsi="Times New Roman" w:cs="Times New Roman"/>
          <w:sz w:val="24"/>
          <w:szCs w:val="24"/>
        </w:rPr>
        <w:t xml:space="preserve">for building integrity and trust in the judiciary and </w:t>
      </w:r>
      <w:del w:id="1024" w:author="Sara Boyes" w:date="2023-05-11T01:00:00Z">
        <w:r w:rsidR="002F1428" w:rsidRPr="00EA6FD5" w:rsidDel="0048611C">
          <w:rPr>
            <w:rFonts w:ascii="Times New Roman" w:hAnsi="Times New Roman" w:cs="Times New Roman"/>
            <w:sz w:val="24"/>
            <w:szCs w:val="24"/>
          </w:rPr>
          <w:delText xml:space="preserve">support </w:delText>
        </w:r>
      </w:del>
      <w:r w:rsidR="002F1428" w:rsidRPr="00EA6FD5">
        <w:rPr>
          <w:rFonts w:ascii="Times New Roman" w:hAnsi="Times New Roman" w:cs="Times New Roman"/>
          <w:sz w:val="24"/>
          <w:szCs w:val="24"/>
        </w:rPr>
        <w:t xml:space="preserve">legal harmonization with </w:t>
      </w:r>
      <w:del w:id="1025" w:author="Sara Boyes" w:date="2023-05-08T17:37:00Z">
        <w:r w:rsidR="002F1428" w:rsidRPr="00EA6FD5" w:rsidDel="00076A6D">
          <w:rPr>
            <w:rFonts w:ascii="Times New Roman" w:hAnsi="Times New Roman" w:cs="Times New Roman"/>
            <w:sz w:val="24"/>
            <w:szCs w:val="24"/>
          </w:rPr>
          <w:delText>EU</w:delText>
        </w:r>
      </w:del>
      <w:ins w:id="1026" w:author="Sara Boyes" w:date="2023-05-08T17:37:00Z">
        <w:r w:rsidR="00076A6D" w:rsidRPr="00EA6FD5">
          <w:rPr>
            <w:rFonts w:ascii="Times New Roman" w:hAnsi="Times New Roman" w:cs="Times New Roman"/>
            <w:sz w:val="24"/>
            <w:szCs w:val="24"/>
          </w:rPr>
          <w:t>European Union</w:t>
        </w:r>
      </w:ins>
      <w:r w:rsidR="002F1428" w:rsidRPr="00EA6FD5">
        <w:rPr>
          <w:rFonts w:ascii="Times New Roman" w:hAnsi="Times New Roman" w:cs="Times New Roman"/>
          <w:sz w:val="24"/>
          <w:szCs w:val="24"/>
        </w:rPr>
        <w:t xml:space="preserve"> standards</w:t>
      </w:r>
      <w:ins w:id="1027" w:author="Sara Boyes" w:date="2023-05-11T01:00:00Z">
        <w:r w:rsidR="0048611C" w:rsidRPr="00EA6FD5">
          <w:rPr>
            <w:rFonts w:ascii="Times New Roman" w:hAnsi="Times New Roman" w:cs="Times New Roman"/>
            <w:sz w:val="24"/>
            <w:szCs w:val="24"/>
          </w:rPr>
          <w:t xml:space="preserve"> would be supported</w:t>
        </w:r>
      </w:ins>
      <w:r w:rsidR="002F1428" w:rsidRPr="00EA6FD5">
        <w:rPr>
          <w:rFonts w:ascii="Times New Roman" w:hAnsi="Times New Roman" w:cs="Times New Roman"/>
          <w:sz w:val="24"/>
          <w:szCs w:val="24"/>
        </w:rPr>
        <w:t xml:space="preserve">. </w:t>
      </w:r>
    </w:p>
    <w:p w14:paraId="39EA2071" w14:textId="6DDACBC5" w:rsidR="004A02A7" w:rsidRPr="00EA6FD5" w:rsidRDefault="00342235" w:rsidP="004A02A7">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In </w:t>
      </w:r>
      <w:r w:rsidR="007C4AD0" w:rsidRPr="00EA6FD5">
        <w:rPr>
          <w:rFonts w:ascii="Times New Roman" w:eastAsia="Times New Roman" w:hAnsi="Times New Roman" w:cs="Times New Roman"/>
          <w:bCs/>
          <w:sz w:val="24"/>
          <w:szCs w:val="24"/>
        </w:rPr>
        <w:t xml:space="preserve">the </w:t>
      </w:r>
      <w:r w:rsidRPr="00EA6FD5">
        <w:rPr>
          <w:rFonts w:ascii="Times New Roman" w:eastAsia="Times New Roman" w:hAnsi="Times New Roman" w:cs="Times New Roman"/>
          <w:bCs/>
          <w:sz w:val="24"/>
          <w:szCs w:val="24"/>
        </w:rPr>
        <w:t xml:space="preserve">reporting period, </w:t>
      </w:r>
      <w:r w:rsidR="007C4AD0" w:rsidRPr="00EA6FD5">
        <w:rPr>
          <w:rFonts w:ascii="Times New Roman" w:eastAsia="Times New Roman" w:hAnsi="Times New Roman" w:cs="Times New Roman"/>
          <w:bCs/>
          <w:sz w:val="24"/>
          <w:szCs w:val="24"/>
        </w:rPr>
        <w:t xml:space="preserve">the </w:t>
      </w:r>
      <w:del w:id="1028" w:author="Sara Boyes" w:date="2023-05-11T01:00:00Z">
        <w:r w:rsidR="007C4AD0" w:rsidRPr="00EA6FD5" w:rsidDel="0048611C">
          <w:rPr>
            <w:rFonts w:ascii="Times New Roman" w:eastAsia="Times New Roman" w:hAnsi="Times New Roman" w:cs="Times New Roman"/>
            <w:bCs/>
            <w:sz w:val="24"/>
            <w:szCs w:val="24"/>
          </w:rPr>
          <w:delText>D</w:delText>
        </w:r>
      </w:del>
      <w:ins w:id="1029" w:author="Sara Boyes" w:date="2023-05-11T01:00:00Z">
        <w:r w:rsidR="0048611C" w:rsidRPr="00EA6FD5">
          <w:rPr>
            <w:rFonts w:ascii="Times New Roman" w:eastAsia="Times New Roman" w:hAnsi="Times New Roman" w:cs="Times New Roman"/>
            <w:bCs/>
            <w:sz w:val="24"/>
            <w:szCs w:val="24"/>
          </w:rPr>
          <w:t>d</w:t>
        </w:r>
      </w:ins>
      <w:r w:rsidR="007C4AD0" w:rsidRPr="00EA6FD5">
        <w:rPr>
          <w:rFonts w:ascii="Times New Roman" w:eastAsia="Times New Roman" w:hAnsi="Times New Roman" w:cs="Times New Roman"/>
          <w:bCs/>
          <w:sz w:val="24"/>
          <w:szCs w:val="24"/>
        </w:rPr>
        <w:t xml:space="preserve">raft </w:t>
      </w:r>
      <w:del w:id="1030" w:author="Sara Boyes" w:date="2023-05-11T01:00:00Z">
        <w:r w:rsidR="007C4AD0" w:rsidRPr="00EA6FD5" w:rsidDel="0048611C">
          <w:rPr>
            <w:rFonts w:ascii="Times New Roman" w:eastAsia="Times New Roman" w:hAnsi="Times New Roman" w:cs="Times New Roman"/>
            <w:bCs/>
            <w:sz w:val="24"/>
            <w:szCs w:val="24"/>
          </w:rPr>
          <w:delText>L</w:delText>
        </w:r>
      </w:del>
      <w:ins w:id="1031" w:author="Sara Boyes" w:date="2023-05-11T01:00:00Z">
        <w:r w:rsidR="0048611C" w:rsidRPr="00EA6FD5">
          <w:rPr>
            <w:rFonts w:ascii="Times New Roman" w:eastAsia="Times New Roman" w:hAnsi="Times New Roman" w:cs="Times New Roman"/>
            <w:bCs/>
            <w:sz w:val="24"/>
            <w:szCs w:val="24"/>
          </w:rPr>
          <w:t>l</w:t>
        </w:r>
      </w:ins>
      <w:r w:rsidR="007C4AD0" w:rsidRPr="00EA6FD5">
        <w:rPr>
          <w:rFonts w:ascii="Times New Roman" w:eastAsia="Times New Roman" w:hAnsi="Times New Roman" w:cs="Times New Roman"/>
          <w:bCs/>
          <w:sz w:val="24"/>
          <w:szCs w:val="24"/>
        </w:rPr>
        <w:t xml:space="preserve">aw on the Courts of Bosnia and Herzegovina, </w:t>
      </w:r>
      <w:r w:rsidRPr="00EA6FD5">
        <w:rPr>
          <w:rFonts w:ascii="Times New Roman" w:eastAsia="Times New Roman" w:hAnsi="Times New Roman" w:cs="Times New Roman"/>
          <w:bCs/>
          <w:sz w:val="24"/>
          <w:szCs w:val="24"/>
        </w:rPr>
        <w:t xml:space="preserve">another </w:t>
      </w:r>
      <w:r w:rsidR="00C94716" w:rsidRPr="00EA6FD5">
        <w:rPr>
          <w:rFonts w:ascii="Times New Roman" w:eastAsia="Times New Roman" w:hAnsi="Times New Roman" w:cs="Times New Roman"/>
          <w:bCs/>
          <w:sz w:val="24"/>
          <w:szCs w:val="24"/>
        </w:rPr>
        <w:t>important</w:t>
      </w:r>
      <w:r w:rsidRPr="00EA6FD5">
        <w:rPr>
          <w:rFonts w:ascii="Times New Roman" w:eastAsia="Times New Roman" w:hAnsi="Times New Roman" w:cs="Times New Roman"/>
          <w:bCs/>
          <w:sz w:val="24"/>
          <w:szCs w:val="24"/>
        </w:rPr>
        <w:t xml:space="preserve"> </w:t>
      </w:r>
      <w:ins w:id="1032" w:author="Sara Boyes" w:date="2023-05-11T01:01:00Z">
        <w:r w:rsidR="0048611C" w:rsidRPr="00EA6FD5">
          <w:rPr>
            <w:rFonts w:ascii="Times New Roman" w:eastAsia="Times New Roman" w:hAnsi="Times New Roman" w:cs="Times New Roman"/>
            <w:bCs/>
            <w:sz w:val="24"/>
            <w:szCs w:val="24"/>
          </w:rPr>
          <w:t xml:space="preserve">item of </w:t>
        </w:r>
      </w:ins>
      <w:r w:rsidRPr="00EA6FD5">
        <w:rPr>
          <w:rFonts w:ascii="Times New Roman" w:eastAsia="Times New Roman" w:hAnsi="Times New Roman" w:cs="Times New Roman"/>
          <w:bCs/>
          <w:sz w:val="24"/>
          <w:szCs w:val="24"/>
        </w:rPr>
        <w:t xml:space="preserve">legislation </w:t>
      </w:r>
      <w:r w:rsidR="00D860A1" w:rsidRPr="00EA6FD5">
        <w:rPr>
          <w:rFonts w:ascii="Times New Roman" w:eastAsia="Times New Roman" w:hAnsi="Times New Roman" w:cs="Times New Roman"/>
          <w:bCs/>
          <w:sz w:val="24"/>
          <w:szCs w:val="24"/>
        </w:rPr>
        <w:t>that</w:t>
      </w:r>
      <w:r w:rsidR="007C4AD0" w:rsidRPr="00EA6FD5">
        <w:rPr>
          <w:rFonts w:ascii="Times New Roman" w:eastAsia="Times New Roman" w:hAnsi="Times New Roman" w:cs="Times New Roman"/>
          <w:bCs/>
          <w:sz w:val="24"/>
          <w:szCs w:val="24"/>
        </w:rPr>
        <w:t xml:space="preserve"> forms</w:t>
      </w:r>
      <w:r w:rsidRPr="00EA6FD5">
        <w:rPr>
          <w:rFonts w:ascii="Times New Roman" w:eastAsia="Times New Roman" w:hAnsi="Times New Roman" w:cs="Times New Roman"/>
          <w:bCs/>
          <w:sz w:val="24"/>
          <w:szCs w:val="24"/>
        </w:rPr>
        <w:t xml:space="preserve"> part of the </w:t>
      </w:r>
      <w:del w:id="1033" w:author="Sara Boyes" w:date="2023-05-08T17:37:00Z">
        <w:r w:rsidR="00C94716" w:rsidRPr="00EA6FD5" w:rsidDel="00076A6D">
          <w:rPr>
            <w:rFonts w:ascii="Times New Roman" w:eastAsia="Times New Roman" w:hAnsi="Times New Roman" w:cs="Times New Roman"/>
            <w:bCs/>
            <w:sz w:val="24"/>
            <w:szCs w:val="24"/>
          </w:rPr>
          <w:delText>EU</w:delText>
        </w:r>
      </w:del>
      <w:ins w:id="1034" w:author="Sara Boyes" w:date="2023-05-08T17:37:00Z">
        <w:r w:rsidR="00076A6D" w:rsidRPr="00EA6FD5">
          <w:rPr>
            <w:rFonts w:ascii="Times New Roman" w:eastAsia="Times New Roman" w:hAnsi="Times New Roman" w:cs="Times New Roman"/>
            <w:bCs/>
            <w:sz w:val="24"/>
            <w:szCs w:val="24"/>
          </w:rPr>
          <w:t>European Union</w:t>
        </w:r>
      </w:ins>
      <w:del w:id="1035" w:author="Sara Boyes" w:date="2023-05-08T18:38:00Z">
        <w:r w:rsidR="00C94716" w:rsidRPr="00EA6FD5" w:rsidDel="006158C1">
          <w:rPr>
            <w:rFonts w:ascii="Times New Roman" w:eastAsia="Times New Roman" w:hAnsi="Times New Roman" w:cs="Times New Roman"/>
            <w:bCs/>
            <w:sz w:val="24"/>
            <w:szCs w:val="24"/>
          </w:rPr>
          <w:delText>'</w:delText>
        </w:r>
      </w:del>
      <w:ins w:id="1036" w:author="Sara Boyes" w:date="2023-05-08T18:38:00Z">
        <w:r w:rsidR="006158C1" w:rsidRPr="00EA6FD5">
          <w:rPr>
            <w:rFonts w:ascii="Times New Roman" w:eastAsia="Times New Roman" w:hAnsi="Times New Roman" w:cs="Times New Roman"/>
            <w:bCs/>
            <w:sz w:val="24"/>
            <w:szCs w:val="24"/>
          </w:rPr>
          <w:t>’</w:t>
        </w:r>
      </w:ins>
      <w:r w:rsidR="00C94716" w:rsidRPr="00EA6FD5">
        <w:rPr>
          <w:rFonts w:ascii="Times New Roman" w:eastAsia="Times New Roman" w:hAnsi="Times New Roman" w:cs="Times New Roman"/>
          <w:bCs/>
          <w:sz w:val="24"/>
          <w:szCs w:val="24"/>
        </w:rPr>
        <w:t>s</w:t>
      </w:r>
      <w:r w:rsidRPr="00EA6FD5">
        <w:rPr>
          <w:rFonts w:ascii="Times New Roman" w:eastAsia="Times New Roman" w:hAnsi="Times New Roman" w:cs="Times New Roman"/>
          <w:bCs/>
          <w:sz w:val="24"/>
          <w:szCs w:val="24"/>
        </w:rPr>
        <w:t xml:space="preserve"> key priorities, </w:t>
      </w:r>
      <w:r w:rsidR="00C94716" w:rsidRPr="00EA6FD5">
        <w:rPr>
          <w:rFonts w:ascii="Times New Roman" w:eastAsia="Times New Roman" w:hAnsi="Times New Roman" w:cs="Times New Roman"/>
          <w:bCs/>
          <w:sz w:val="24"/>
          <w:szCs w:val="24"/>
        </w:rPr>
        <w:t>was</w:t>
      </w:r>
      <w:r w:rsidRPr="00EA6FD5">
        <w:rPr>
          <w:rFonts w:ascii="Times New Roman" w:eastAsia="Times New Roman" w:hAnsi="Times New Roman" w:cs="Times New Roman"/>
          <w:bCs/>
          <w:sz w:val="24"/>
          <w:szCs w:val="24"/>
        </w:rPr>
        <w:t xml:space="preserve"> finalized after the Venice Commission of the Council of Europe issued its </w:t>
      </w:r>
      <w:del w:id="1037" w:author="Sara Boyes" w:date="2023-05-11T01:01:00Z">
        <w:r w:rsidRPr="00EA6FD5" w:rsidDel="0048611C">
          <w:rPr>
            <w:rFonts w:ascii="Times New Roman" w:eastAsia="Times New Roman" w:hAnsi="Times New Roman" w:cs="Times New Roman"/>
            <w:bCs/>
            <w:sz w:val="24"/>
            <w:szCs w:val="24"/>
          </w:rPr>
          <w:delText>O</w:delText>
        </w:r>
      </w:del>
      <w:ins w:id="1038" w:author="Sara Boyes" w:date="2023-05-11T01:01:00Z">
        <w:r w:rsidR="0048611C" w:rsidRPr="00EA6FD5">
          <w:rPr>
            <w:rFonts w:ascii="Times New Roman" w:eastAsia="Times New Roman" w:hAnsi="Times New Roman" w:cs="Times New Roman"/>
            <w:bCs/>
            <w:sz w:val="24"/>
            <w:szCs w:val="24"/>
          </w:rPr>
          <w:t>o</w:t>
        </w:r>
      </w:ins>
      <w:r w:rsidRPr="00EA6FD5">
        <w:rPr>
          <w:rFonts w:ascii="Times New Roman" w:eastAsia="Times New Roman" w:hAnsi="Times New Roman" w:cs="Times New Roman"/>
          <w:bCs/>
          <w:sz w:val="24"/>
          <w:szCs w:val="24"/>
        </w:rPr>
        <w:t xml:space="preserve">pinion on the </w:t>
      </w:r>
      <w:del w:id="1039" w:author="Sara Boyes" w:date="2023-05-11T01:01:00Z">
        <w:r w:rsidRPr="00EA6FD5" w:rsidDel="0048611C">
          <w:rPr>
            <w:rFonts w:ascii="Times New Roman" w:eastAsia="Times New Roman" w:hAnsi="Times New Roman" w:cs="Times New Roman"/>
            <w:bCs/>
            <w:sz w:val="24"/>
            <w:szCs w:val="24"/>
          </w:rPr>
          <w:delText>D</w:delText>
        </w:r>
      </w:del>
      <w:ins w:id="1040" w:author="Sara Boyes" w:date="2023-05-11T01:02:00Z">
        <w:r w:rsidR="0048611C" w:rsidRPr="00EA6FD5">
          <w:rPr>
            <w:rFonts w:ascii="Times New Roman" w:eastAsia="Times New Roman" w:hAnsi="Times New Roman" w:cs="Times New Roman"/>
            <w:bCs/>
            <w:sz w:val="24"/>
            <w:szCs w:val="24"/>
          </w:rPr>
          <w:t>d</w:t>
        </w:r>
      </w:ins>
      <w:r w:rsidRPr="00EA6FD5">
        <w:rPr>
          <w:rFonts w:ascii="Times New Roman" w:eastAsia="Times New Roman" w:hAnsi="Times New Roman" w:cs="Times New Roman"/>
          <w:bCs/>
          <w:sz w:val="24"/>
          <w:szCs w:val="24"/>
        </w:rPr>
        <w:t xml:space="preserve">raft on 14 March. The </w:t>
      </w:r>
      <w:del w:id="1041" w:author="Sara Boyes" w:date="2023-05-11T01:02:00Z">
        <w:r w:rsidRPr="00EA6FD5" w:rsidDel="0048611C">
          <w:rPr>
            <w:rFonts w:ascii="Times New Roman" w:eastAsia="Times New Roman" w:hAnsi="Times New Roman" w:cs="Times New Roman"/>
            <w:bCs/>
            <w:sz w:val="24"/>
            <w:szCs w:val="24"/>
          </w:rPr>
          <w:delText>D</w:delText>
        </w:r>
      </w:del>
      <w:ins w:id="1042" w:author="Sara Boyes" w:date="2023-05-11T01:02:00Z">
        <w:r w:rsidR="0048611C" w:rsidRPr="00EA6FD5">
          <w:rPr>
            <w:rFonts w:ascii="Times New Roman" w:eastAsia="Times New Roman" w:hAnsi="Times New Roman" w:cs="Times New Roman"/>
            <w:bCs/>
            <w:sz w:val="24"/>
            <w:szCs w:val="24"/>
          </w:rPr>
          <w:t>d</w:t>
        </w:r>
      </w:ins>
      <w:r w:rsidRPr="00EA6FD5">
        <w:rPr>
          <w:rFonts w:ascii="Times New Roman" w:eastAsia="Times New Roman" w:hAnsi="Times New Roman" w:cs="Times New Roman"/>
          <w:bCs/>
          <w:sz w:val="24"/>
          <w:szCs w:val="24"/>
        </w:rPr>
        <w:t xml:space="preserve">raft envisions </w:t>
      </w:r>
      <w:ins w:id="1043" w:author="Sara Boyes" w:date="2023-05-11T01:02:00Z">
        <w:r w:rsidR="0048611C" w:rsidRPr="00EA6FD5">
          <w:rPr>
            <w:rFonts w:ascii="Times New Roman" w:eastAsia="Times New Roman" w:hAnsi="Times New Roman" w:cs="Times New Roman"/>
            <w:bCs/>
            <w:sz w:val="24"/>
            <w:szCs w:val="24"/>
          </w:rPr>
          <w:t xml:space="preserve">the </w:t>
        </w:r>
      </w:ins>
      <w:r w:rsidR="002F1428" w:rsidRPr="00EA6FD5">
        <w:rPr>
          <w:rFonts w:ascii="Times New Roman" w:eastAsia="Times New Roman" w:hAnsi="Times New Roman" w:cs="Times New Roman"/>
          <w:bCs/>
          <w:sz w:val="24"/>
          <w:szCs w:val="24"/>
        </w:rPr>
        <w:t>establish</w:t>
      </w:r>
      <w:del w:id="1044" w:author="Sara Boyes" w:date="2023-05-11T01:02:00Z">
        <w:r w:rsidR="002F1428" w:rsidRPr="00EA6FD5" w:rsidDel="0048611C">
          <w:rPr>
            <w:rFonts w:ascii="Times New Roman" w:eastAsia="Times New Roman" w:hAnsi="Times New Roman" w:cs="Times New Roman"/>
            <w:bCs/>
            <w:sz w:val="24"/>
            <w:szCs w:val="24"/>
          </w:rPr>
          <w:delText>ing</w:delText>
        </w:r>
      </w:del>
      <w:ins w:id="1045" w:author="Sara Boyes" w:date="2023-05-11T01:02:00Z">
        <w:r w:rsidR="0048611C" w:rsidRPr="00EA6FD5">
          <w:rPr>
            <w:rFonts w:ascii="Times New Roman" w:eastAsia="Times New Roman" w:hAnsi="Times New Roman" w:cs="Times New Roman"/>
            <w:bCs/>
            <w:sz w:val="24"/>
            <w:szCs w:val="24"/>
          </w:rPr>
          <w:t>ment of</w:t>
        </w:r>
      </w:ins>
      <w:r w:rsidR="002F1428" w:rsidRPr="00EA6FD5">
        <w:rPr>
          <w:rFonts w:ascii="Times New Roman" w:eastAsia="Times New Roman" w:hAnsi="Times New Roman" w:cs="Times New Roman"/>
          <w:bCs/>
          <w:sz w:val="24"/>
          <w:szCs w:val="24"/>
        </w:rPr>
        <w:t xml:space="preserve"> a </w:t>
      </w:r>
      <w:r w:rsidRPr="00EA6FD5">
        <w:rPr>
          <w:rFonts w:ascii="Times New Roman" w:eastAsia="Times New Roman" w:hAnsi="Times New Roman" w:cs="Times New Roman"/>
          <w:bCs/>
          <w:sz w:val="24"/>
          <w:szCs w:val="24"/>
        </w:rPr>
        <w:t xml:space="preserve">new separate high court at the </w:t>
      </w:r>
      <w:del w:id="1046" w:author="Sara Boyes" w:date="2023-05-11T01:02:00Z">
        <w:r w:rsidRPr="00EA6FD5" w:rsidDel="0048611C">
          <w:rPr>
            <w:rFonts w:ascii="Times New Roman" w:eastAsia="Times New Roman" w:hAnsi="Times New Roman" w:cs="Times New Roman"/>
            <w:bCs/>
            <w:sz w:val="24"/>
            <w:szCs w:val="24"/>
          </w:rPr>
          <w:delText>s</w:delText>
        </w:r>
      </w:del>
      <w:ins w:id="1047" w:author="Sara Boyes" w:date="2023-05-11T01:02:00Z">
        <w:r w:rsidR="0048611C" w:rsidRPr="00EA6FD5">
          <w:rPr>
            <w:rFonts w:ascii="Times New Roman" w:eastAsia="Times New Roman" w:hAnsi="Times New Roman" w:cs="Times New Roman"/>
            <w:bCs/>
            <w:sz w:val="24"/>
            <w:szCs w:val="24"/>
          </w:rPr>
          <w:t>S</w:t>
        </w:r>
      </w:ins>
      <w:r w:rsidRPr="00EA6FD5">
        <w:rPr>
          <w:rFonts w:ascii="Times New Roman" w:eastAsia="Times New Roman" w:hAnsi="Times New Roman" w:cs="Times New Roman"/>
          <w:bCs/>
          <w:sz w:val="24"/>
          <w:szCs w:val="24"/>
        </w:rPr>
        <w:t xml:space="preserve">tate level to deal with legal remedies against </w:t>
      </w:r>
      <w:del w:id="1048" w:author="Sara Boyes" w:date="2023-05-08T17:26:00Z">
        <w:r w:rsidR="00820A79" w:rsidRPr="00EA6FD5" w:rsidDel="007F0D33">
          <w:rPr>
            <w:rFonts w:ascii="Times New Roman" w:eastAsia="Times New Roman" w:hAnsi="Times New Roman" w:cs="Times New Roman"/>
            <w:bCs/>
            <w:sz w:val="24"/>
            <w:szCs w:val="24"/>
          </w:rPr>
          <w:delText>BiH</w:delText>
        </w:r>
      </w:del>
      <w:ins w:id="1049" w:author="Sara Boyes" w:date="2023-05-08T17:26:00Z">
        <w:r w:rsidR="007F0D33" w:rsidRPr="00EA6FD5">
          <w:rPr>
            <w:rFonts w:ascii="Times New Roman" w:eastAsia="Times New Roman" w:hAnsi="Times New Roman" w:cs="Times New Roman"/>
            <w:bCs/>
            <w:sz w:val="24"/>
            <w:szCs w:val="24"/>
          </w:rPr>
          <w:t>Bosnia and Herzegovina</w:t>
        </w:r>
      </w:ins>
      <w:r w:rsidR="00820A79" w:rsidRPr="00EA6FD5">
        <w:rPr>
          <w:rFonts w:ascii="Times New Roman" w:eastAsia="Times New Roman" w:hAnsi="Times New Roman" w:cs="Times New Roman"/>
          <w:bCs/>
          <w:sz w:val="24"/>
          <w:szCs w:val="24"/>
        </w:rPr>
        <w:t xml:space="preserve"> Court </w:t>
      </w:r>
      <w:r w:rsidRPr="00EA6FD5">
        <w:rPr>
          <w:rFonts w:ascii="Times New Roman" w:eastAsia="Times New Roman" w:hAnsi="Times New Roman" w:cs="Times New Roman"/>
          <w:bCs/>
          <w:sz w:val="24"/>
          <w:szCs w:val="24"/>
        </w:rPr>
        <w:t>decision</w:t>
      </w:r>
      <w:r w:rsidR="007C4AD0" w:rsidRPr="00EA6FD5">
        <w:rPr>
          <w:rFonts w:ascii="Times New Roman" w:eastAsia="Times New Roman" w:hAnsi="Times New Roman" w:cs="Times New Roman"/>
          <w:bCs/>
          <w:sz w:val="24"/>
          <w:szCs w:val="24"/>
        </w:rPr>
        <w:t>s</w:t>
      </w:r>
      <w:r w:rsidR="00820A79" w:rsidRPr="00EA6FD5">
        <w:rPr>
          <w:rFonts w:ascii="Times New Roman" w:eastAsia="Times New Roman" w:hAnsi="Times New Roman" w:cs="Times New Roman"/>
          <w:bCs/>
          <w:sz w:val="24"/>
          <w:szCs w:val="24"/>
        </w:rPr>
        <w:t xml:space="preserve">. </w:t>
      </w:r>
      <w:ins w:id="1050" w:author="Sara Boyes" w:date="2023-05-11T01:02:00Z">
        <w:r w:rsidR="0048611C" w:rsidRPr="00EA6FD5">
          <w:rPr>
            <w:rFonts w:ascii="Times New Roman" w:eastAsia="Times New Roman" w:hAnsi="Times New Roman" w:cs="Times New Roman"/>
            <w:bCs/>
            <w:sz w:val="24"/>
            <w:szCs w:val="24"/>
          </w:rPr>
          <w:t xml:space="preserve">It is also specified in </w:t>
        </w:r>
      </w:ins>
      <w:del w:id="1051" w:author="Sara Boyes" w:date="2023-05-11T01:02:00Z">
        <w:r w:rsidR="0083002C" w:rsidRPr="00EA6FD5" w:rsidDel="0048611C">
          <w:rPr>
            <w:rFonts w:ascii="Times New Roman" w:eastAsia="Times New Roman" w:hAnsi="Times New Roman" w:cs="Times New Roman"/>
            <w:bCs/>
            <w:sz w:val="24"/>
            <w:szCs w:val="24"/>
          </w:rPr>
          <w:delText>T</w:delText>
        </w:r>
      </w:del>
      <w:ins w:id="1052" w:author="Sara Boyes" w:date="2023-05-11T01:02:00Z">
        <w:r w:rsidR="0048611C" w:rsidRPr="00EA6FD5">
          <w:rPr>
            <w:rFonts w:ascii="Times New Roman" w:eastAsia="Times New Roman" w:hAnsi="Times New Roman" w:cs="Times New Roman"/>
            <w:bCs/>
            <w:sz w:val="24"/>
            <w:szCs w:val="24"/>
          </w:rPr>
          <w:t>t</w:t>
        </w:r>
      </w:ins>
      <w:r w:rsidR="0083002C" w:rsidRPr="00EA6FD5">
        <w:rPr>
          <w:rFonts w:ascii="Times New Roman" w:eastAsia="Times New Roman" w:hAnsi="Times New Roman" w:cs="Times New Roman"/>
          <w:bCs/>
          <w:sz w:val="24"/>
          <w:szCs w:val="24"/>
        </w:rPr>
        <w:t xml:space="preserve">he Draft </w:t>
      </w:r>
      <w:del w:id="1053" w:author="Sara Boyes" w:date="2023-05-11T01:02:00Z">
        <w:r w:rsidR="0083002C" w:rsidRPr="00EA6FD5" w:rsidDel="0048611C">
          <w:rPr>
            <w:rFonts w:ascii="Times New Roman" w:eastAsia="Times New Roman" w:hAnsi="Times New Roman" w:cs="Times New Roman"/>
            <w:bCs/>
            <w:sz w:val="24"/>
            <w:szCs w:val="24"/>
          </w:rPr>
          <w:delText xml:space="preserve">also specifies </w:delText>
        </w:r>
      </w:del>
      <w:r w:rsidR="0083002C" w:rsidRPr="00EA6FD5">
        <w:rPr>
          <w:rFonts w:ascii="Times New Roman" w:eastAsia="Times New Roman" w:hAnsi="Times New Roman" w:cs="Times New Roman"/>
          <w:bCs/>
          <w:sz w:val="24"/>
          <w:szCs w:val="24"/>
        </w:rPr>
        <w:t xml:space="preserve">that </w:t>
      </w:r>
      <w:del w:id="1054" w:author="Sara Boyes" w:date="2023-05-11T01:02:00Z">
        <w:r w:rsidR="0083002C" w:rsidRPr="00EA6FD5" w:rsidDel="0048611C">
          <w:rPr>
            <w:rFonts w:ascii="Times New Roman" w:eastAsia="Times New Roman" w:hAnsi="Times New Roman" w:cs="Times New Roman"/>
            <w:bCs/>
            <w:sz w:val="24"/>
            <w:szCs w:val="24"/>
          </w:rPr>
          <w:delText>s</w:delText>
        </w:r>
      </w:del>
      <w:ins w:id="1055" w:author="Sara Boyes" w:date="2023-05-11T01:02:00Z">
        <w:r w:rsidR="0048611C" w:rsidRPr="00EA6FD5">
          <w:rPr>
            <w:rFonts w:ascii="Times New Roman" w:eastAsia="Times New Roman" w:hAnsi="Times New Roman" w:cs="Times New Roman"/>
            <w:bCs/>
            <w:sz w:val="24"/>
            <w:szCs w:val="24"/>
          </w:rPr>
          <w:t>S</w:t>
        </w:r>
      </w:ins>
      <w:r w:rsidR="0083002C" w:rsidRPr="00EA6FD5">
        <w:rPr>
          <w:rFonts w:ascii="Times New Roman" w:eastAsia="Times New Roman" w:hAnsi="Times New Roman" w:cs="Times New Roman"/>
          <w:bCs/>
          <w:sz w:val="24"/>
          <w:szCs w:val="24"/>
        </w:rPr>
        <w:t>tate jurisdiction</w:t>
      </w:r>
      <w:r w:rsidR="00D860A1" w:rsidRPr="00EA6FD5">
        <w:rPr>
          <w:rFonts w:ascii="Times New Roman" w:eastAsia="Times New Roman" w:hAnsi="Times New Roman" w:cs="Times New Roman"/>
          <w:bCs/>
          <w:sz w:val="24"/>
          <w:szCs w:val="24"/>
        </w:rPr>
        <w:t xml:space="preserve"> </w:t>
      </w:r>
      <w:r w:rsidR="0083002C" w:rsidRPr="00EA6FD5">
        <w:rPr>
          <w:rFonts w:ascii="Times New Roman" w:eastAsia="Times New Roman" w:hAnsi="Times New Roman" w:cs="Times New Roman"/>
          <w:bCs/>
          <w:sz w:val="24"/>
          <w:szCs w:val="24"/>
        </w:rPr>
        <w:t xml:space="preserve">in criminal matters, </w:t>
      </w:r>
      <w:r w:rsidR="0098723C" w:rsidRPr="00EA6FD5">
        <w:rPr>
          <w:rFonts w:ascii="Times New Roman" w:eastAsia="Times New Roman" w:hAnsi="Times New Roman" w:cs="Times New Roman"/>
          <w:bCs/>
          <w:sz w:val="24"/>
          <w:szCs w:val="24"/>
        </w:rPr>
        <w:t>besides</w:t>
      </w:r>
      <w:r w:rsidR="00D860A1" w:rsidRPr="00EA6FD5">
        <w:rPr>
          <w:rFonts w:ascii="Times New Roman" w:eastAsia="Times New Roman" w:hAnsi="Times New Roman" w:cs="Times New Roman"/>
          <w:bCs/>
          <w:sz w:val="24"/>
          <w:szCs w:val="24"/>
        </w:rPr>
        <w:t xml:space="preserve"> </w:t>
      </w:r>
      <w:r w:rsidR="0083002C" w:rsidRPr="00EA6FD5">
        <w:rPr>
          <w:rFonts w:ascii="Times New Roman" w:eastAsia="Times New Roman" w:hAnsi="Times New Roman" w:cs="Times New Roman"/>
          <w:bCs/>
          <w:sz w:val="24"/>
          <w:szCs w:val="24"/>
        </w:rPr>
        <w:t>the Criminal Code of Bosnia and Herzegovina, extends to</w:t>
      </w:r>
      <w:r w:rsidRPr="00EA6FD5">
        <w:rPr>
          <w:rFonts w:ascii="Times New Roman" w:eastAsia="Times New Roman" w:hAnsi="Times New Roman" w:cs="Times New Roman"/>
          <w:bCs/>
          <w:sz w:val="24"/>
          <w:szCs w:val="24"/>
        </w:rPr>
        <w:t xml:space="preserve"> </w:t>
      </w:r>
      <w:ins w:id="1056" w:author="Sara Boyes" w:date="2023-05-11T01:03:00Z">
        <w:r w:rsidR="0048611C" w:rsidRPr="00EA6FD5">
          <w:rPr>
            <w:rFonts w:ascii="Times New Roman" w:eastAsia="Times New Roman" w:hAnsi="Times New Roman" w:cs="Times New Roman"/>
            <w:bCs/>
            <w:sz w:val="24"/>
            <w:szCs w:val="24"/>
          </w:rPr>
          <w:t xml:space="preserve">the </w:t>
        </w:r>
      </w:ins>
      <w:r w:rsidR="0083002C" w:rsidRPr="00EA6FD5">
        <w:rPr>
          <w:rFonts w:ascii="Times New Roman" w:eastAsia="Times New Roman" w:hAnsi="Times New Roman" w:cs="Times New Roman"/>
          <w:bCs/>
          <w:sz w:val="24"/>
          <w:szCs w:val="24"/>
        </w:rPr>
        <w:t>adjudication</w:t>
      </w:r>
      <w:r w:rsidRPr="00EA6FD5">
        <w:rPr>
          <w:rFonts w:ascii="Times New Roman" w:eastAsia="Times New Roman" w:hAnsi="Times New Roman" w:cs="Times New Roman"/>
          <w:bCs/>
          <w:sz w:val="24"/>
          <w:szCs w:val="24"/>
        </w:rPr>
        <w:t xml:space="preserve"> </w:t>
      </w:r>
      <w:r w:rsidR="0083002C" w:rsidRPr="00EA6FD5">
        <w:rPr>
          <w:rFonts w:ascii="Times New Roman" w:eastAsia="Times New Roman" w:hAnsi="Times New Roman" w:cs="Times New Roman"/>
          <w:bCs/>
          <w:sz w:val="24"/>
          <w:szCs w:val="24"/>
        </w:rPr>
        <w:t xml:space="preserve">of </w:t>
      </w:r>
      <w:r w:rsidRPr="00EA6FD5">
        <w:rPr>
          <w:rFonts w:ascii="Times New Roman" w:eastAsia="Times New Roman" w:hAnsi="Times New Roman" w:cs="Times New Roman"/>
          <w:bCs/>
          <w:sz w:val="24"/>
          <w:szCs w:val="24"/>
        </w:rPr>
        <w:t xml:space="preserve">crimes prescribed by the Criminal Codes </w:t>
      </w:r>
      <w:r w:rsidR="00DB6BE0" w:rsidRPr="00EA6FD5">
        <w:rPr>
          <w:rFonts w:ascii="Times New Roman" w:eastAsia="Times New Roman" w:hAnsi="Times New Roman" w:cs="Times New Roman"/>
          <w:bCs/>
          <w:sz w:val="24"/>
          <w:szCs w:val="24"/>
        </w:rPr>
        <w:t>of the Entities and Br</w:t>
      </w:r>
      <w:r w:rsidR="001A0227" w:rsidRPr="00EA6FD5">
        <w:rPr>
          <w:rFonts w:ascii="Times New Roman" w:eastAsia="Times New Roman" w:hAnsi="Times New Roman" w:cs="Times New Roman"/>
          <w:bCs/>
          <w:sz w:val="24"/>
          <w:szCs w:val="24"/>
        </w:rPr>
        <w:t>č</w:t>
      </w:r>
      <w:r w:rsidR="00DB6BE0" w:rsidRPr="00EA6FD5">
        <w:rPr>
          <w:rFonts w:ascii="Times New Roman" w:eastAsia="Times New Roman" w:hAnsi="Times New Roman" w:cs="Times New Roman"/>
          <w:bCs/>
          <w:sz w:val="24"/>
          <w:szCs w:val="24"/>
        </w:rPr>
        <w:t xml:space="preserve">ko District </w:t>
      </w:r>
      <w:r w:rsidRPr="00EA6FD5">
        <w:rPr>
          <w:rFonts w:ascii="Times New Roman" w:eastAsia="Times New Roman" w:hAnsi="Times New Roman" w:cs="Times New Roman"/>
          <w:bCs/>
          <w:sz w:val="24"/>
          <w:szCs w:val="24"/>
        </w:rPr>
        <w:t xml:space="preserve">when those crimes are of </w:t>
      </w:r>
      <w:ins w:id="1057" w:author="Sara Boyes" w:date="2023-05-11T01:03:00Z">
        <w:r w:rsidR="0048611C" w:rsidRPr="00EA6FD5">
          <w:rPr>
            <w:rFonts w:ascii="Times New Roman" w:eastAsia="Times New Roman" w:hAnsi="Times New Roman" w:cs="Times New Roman"/>
            <w:bCs/>
            <w:sz w:val="24"/>
            <w:szCs w:val="24"/>
          </w:rPr>
          <w:t>an</w:t>
        </w:r>
      </w:ins>
      <w:ins w:id="1058" w:author="Sara Boyes" w:date="2023-05-11T01:04:00Z">
        <w:r w:rsidR="0048611C" w:rsidRPr="00EA6FD5">
          <w:rPr>
            <w:rFonts w:ascii="Times New Roman" w:eastAsia="Times New Roman" w:hAnsi="Times New Roman" w:cs="Times New Roman"/>
            <w:bCs/>
            <w:sz w:val="24"/>
            <w:szCs w:val="24"/>
          </w:rPr>
          <w:t xml:space="preserve"> </w:t>
        </w:r>
      </w:ins>
      <w:r w:rsidRPr="00EA6FD5">
        <w:rPr>
          <w:rFonts w:ascii="Times New Roman" w:eastAsia="Times New Roman" w:hAnsi="Times New Roman" w:cs="Times New Roman"/>
          <w:bCs/>
          <w:sz w:val="24"/>
          <w:szCs w:val="24"/>
        </w:rPr>
        <w:t>inter-entity character or otherwise bear consequences</w:t>
      </w:r>
      <w:r w:rsidR="004A02A7" w:rsidRPr="00EA6FD5">
        <w:rPr>
          <w:rFonts w:ascii="Times New Roman" w:eastAsia="Times New Roman" w:hAnsi="Times New Roman" w:cs="Times New Roman"/>
          <w:bCs/>
          <w:sz w:val="24"/>
          <w:szCs w:val="24"/>
        </w:rPr>
        <w:t xml:space="preserve"> for the entire </w:t>
      </w:r>
      <w:del w:id="1059" w:author="Sara Boyes" w:date="2023-05-11T01:04:00Z">
        <w:r w:rsidR="004A02A7" w:rsidRPr="00EA6FD5" w:rsidDel="0048611C">
          <w:rPr>
            <w:rFonts w:ascii="Times New Roman" w:eastAsia="Times New Roman" w:hAnsi="Times New Roman" w:cs="Times New Roman"/>
            <w:bCs/>
            <w:sz w:val="24"/>
            <w:szCs w:val="24"/>
          </w:rPr>
          <w:delText>s</w:delText>
        </w:r>
      </w:del>
      <w:ins w:id="1060" w:author="Sara Boyes" w:date="2023-05-11T01:04:00Z">
        <w:r w:rsidR="0048611C" w:rsidRPr="00EA6FD5">
          <w:rPr>
            <w:rFonts w:ascii="Times New Roman" w:eastAsia="Times New Roman" w:hAnsi="Times New Roman" w:cs="Times New Roman"/>
            <w:bCs/>
            <w:sz w:val="24"/>
            <w:szCs w:val="24"/>
          </w:rPr>
          <w:t>S</w:t>
        </w:r>
      </w:ins>
      <w:r w:rsidR="004A02A7" w:rsidRPr="00EA6FD5">
        <w:rPr>
          <w:rFonts w:ascii="Times New Roman" w:eastAsia="Times New Roman" w:hAnsi="Times New Roman" w:cs="Times New Roman"/>
          <w:bCs/>
          <w:sz w:val="24"/>
          <w:szCs w:val="24"/>
        </w:rPr>
        <w:t>tate</w:t>
      </w:r>
      <w:r w:rsidR="000F31C7" w:rsidRPr="00EA6FD5">
        <w:rPr>
          <w:rFonts w:ascii="Times New Roman" w:eastAsia="Times New Roman" w:hAnsi="Times New Roman" w:cs="Times New Roman"/>
          <w:bCs/>
          <w:sz w:val="24"/>
          <w:szCs w:val="24"/>
        </w:rPr>
        <w:t>. This</w:t>
      </w:r>
      <w:r w:rsidR="0083002C" w:rsidRPr="00EA6FD5">
        <w:rPr>
          <w:rFonts w:ascii="Times New Roman" w:eastAsia="Times New Roman" w:hAnsi="Times New Roman" w:cs="Times New Roman"/>
          <w:bCs/>
          <w:sz w:val="24"/>
          <w:szCs w:val="24"/>
        </w:rPr>
        <w:t xml:space="preserve"> criminal jurisdiction is essential for the </w:t>
      </w:r>
      <w:del w:id="1061" w:author="Sara Boyes" w:date="2023-05-11T01:03:00Z">
        <w:r w:rsidR="0083002C" w:rsidRPr="00EA6FD5" w:rsidDel="0048611C">
          <w:rPr>
            <w:rFonts w:ascii="Times New Roman" w:eastAsia="Times New Roman" w:hAnsi="Times New Roman" w:cs="Times New Roman"/>
            <w:bCs/>
            <w:sz w:val="24"/>
            <w:szCs w:val="24"/>
          </w:rPr>
          <w:delText>s</w:delText>
        </w:r>
      </w:del>
      <w:ins w:id="1062" w:author="Sara Boyes" w:date="2023-05-11T01:03:00Z">
        <w:r w:rsidR="0048611C" w:rsidRPr="00EA6FD5">
          <w:rPr>
            <w:rFonts w:ascii="Times New Roman" w:eastAsia="Times New Roman" w:hAnsi="Times New Roman" w:cs="Times New Roman"/>
            <w:bCs/>
            <w:sz w:val="24"/>
            <w:szCs w:val="24"/>
          </w:rPr>
          <w:t>S</w:t>
        </w:r>
      </w:ins>
      <w:r w:rsidR="0083002C" w:rsidRPr="00EA6FD5">
        <w:rPr>
          <w:rFonts w:ascii="Times New Roman" w:eastAsia="Times New Roman" w:hAnsi="Times New Roman" w:cs="Times New Roman"/>
          <w:bCs/>
          <w:sz w:val="24"/>
          <w:szCs w:val="24"/>
        </w:rPr>
        <w:t>tate to defend its constitutional values</w:t>
      </w:r>
      <w:r w:rsidR="004A02A7" w:rsidRPr="00EA6FD5">
        <w:rPr>
          <w:rFonts w:ascii="Times New Roman" w:eastAsia="Times New Roman" w:hAnsi="Times New Roman" w:cs="Times New Roman"/>
          <w:bCs/>
          <w:sz w:val="24"/>
          <w:szCs w:val="24"/>
        </w:rPr>
        <w:t>.</w:t>
      </w:r>
    </w:p>
    <w:p w14:paraId="621BB5C2" w14:textId="20224FD9" w:rsidR="007E5F87" w:rsidRPr="00EA6FD5" w:rsidRDefault="00342235" w:rsidP="007E5F87">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In addition, the </w:t>
      </w:r>
      <w:ins w:id="1063" w:author="Sara Boyes" w:date="2023-05-11T01:04:00Z">
        <w:r w:rsidR="0048611C" w:rsidRPr="00EA6FD5">
          <w:rPr>
            <w:rFonts w:ascii="Times New Roman" w:eastAsia="Times New Roman" w:hAnsi="Times New Roman" w:cs="Times New Roman"/>
            <w:bCs/>
            <w:sz w:val="24"/>
            <w:szCs w:val="24"/>
          </w:rPr>
          <w:t xml:space="preserve">Ministry of Justice of </w:t>
        </w:r>
      </w:ins>
      <w:r w:rsidR="00820A79" w:rsidRPr="00EA6FD5">
        <w:rPr>
          <w:rFonts w:ascii="Times New Roman" w:eastAsia="Times New Roman" w:hAnsi="Times New Roman" w:cs="Times New Roman"/>
          <w:bCs/>
          <w:sz w:val="24"/>
          <w:szCs w:val="24"/>
        </w:rPr>
        <w:t xml:space="preserve">Bosnia and Herzegovina </w:t>
      </w:r>
      <w:del w:id="1064" w:author="Sara Boyes" w:date="2023-05-11T01:04:00Z">
        <w:r w:rsidRPr="00EA6FD5" w:rsidDel="0048611C">
          <w:rPr>
            <w:rFonts w:ascii="Times New Roman" w:eastAsia="Times New Roman" w:hAnsi="Times New Roman" w:cs="Times New Roman"/>
            <w:bCs/>
            <w:sz w:val="24"/>
            <w:szCs w:val="24"/>
          </w:rPr>
          <w:delText>Ministry of Justice</w:delText>
        </w:r>
        <w:r w:rsidR="00F439CE" w:rsidRPr="00EA6FD5" w:rsidDel="0048611C">
          <w:rPr>
            <w:rFonts w:ascii="Times New Roman" w:eastAsia="Times New Roman" w:hAnsi="Times New Roman" w:cs="Times New Roman"/>
            <w:bCs/>
            <w:sz w:val="24"/>
            <w:szCs w:val="24"/>
          </w:rPr>
          <w:delText xml:space="preserve"> </w:delText>
        </w:r>
      </w:del>
      <w:r w:rsidRPr="00EA6FD5">
        <w:rPr>
          <w:rFonts w:ascii="Times New Roman" w:eastAsia="Times New Roman" w:hAnsi="Times New Roman" w:cs="Times New Roman"/>
          <w:bCs/>
          <w:sz w:val="24"/>
          <w:szCs w:val="24"/>
        </w:rPr>
        <w:t xml:space="preserve">reinvigorated its work on legislation to ensure all prerequisites for </w:t>
      </w:r>
      <w:r w:rsidR="00C94716" w:rsidRPr="00EA6FD5">
        <w:rPr>
          <w:rFonts w:ascii="Times New Roman" w:eastAsia="Times New Roman" w:hAnsi="Times New Roman" w:cs="Times New Roman"/>
          <w:bCs/>
          <w:sz w:val="24"/>
          <w:szCs w:val="24"/>
        </w:rPr>
        <w:t>confiscating</w:t>
      </w:r>
      <w:r w:rsidRPr="00EA6FD5">
        <w:rPr>
          <w:rFonts w:ascii="Times New Roman" w:eastAsia="Times New Roman" w:hAnsi="Times New Roman" w:cs="Times New Roman"/>
          <w:bCs/>
          <w:sz w:val="24"/>
          <w:szCs w:val="24"/>
        </w:rPr>
        <w:t xml:space="preserve"> </w:t>
      </w:r>
      <w:r w:rsidR="00820A79" w:rsidRPr="00EA6FD5">
        <w:rPr>
          <w:rFonts w:ascii="Times New Roman" w:eastAsia="Times New Roman" w:hAnsi="Times New Roman" w:cs="Times New Roman"/>
          <w:bCs/>
          <w:sz w:val="24"/>
          <w:szCs w:val="24"/>
        </w:rPr>
        <w:t xml:space="preserve">any </w:t>
      </w:r>
      <w:r w:rsidRPr="00EA6FD5">
        <w:rPr>
          <w:rFonts w:ascii="Times New Roman" w:eastAsia="Times New Roman" w:hAnsi="Times New Roman" w:cs="Times New Roman"/>
          <w:bCs/>
          <w:sz w:val="24"/>
          <w:szCs w:val="24"/>
        </w:rPr>
        <w:t xml:space="preserve">material gain acquired through </w:t>
      </w:r>
      <w:r w:rsidR="00820A79" w:rsidRPr="00EA6FD5">
        <w:rPr>
          <w:rFonts w:ascii="Times New Roman" w:eastAsia="Times New Roman" w:hAnsi="Times New Roman" w:cs="Times New Roman"/>
          <w:bCs/>
          <w:sz w:val="24"/>
          <w:szCs w:val="24"/>
        </w:rPr>
        <w:t xml:space="preserve">crime. </w:t>
      </w:r>
      <w:del w:id="1065" w:author="Sara Boyes" w:date="2023-05-11T01:05:00Z">
        <w:r w:rsidR="00C94716" w:rsidRPr="00EA6FD5" w:rsidDel="0048611C">
          <w:rPr>
            <w:rFonts w:ascii="Times New Roman" w:eastAsia="Times New Roman" w:hAnsi="Times New Roman" w:cs="Times New Roman"/>
            <w:bCs/>
            <w:sz w:val="24"/>
            <w:szCs w:val="24"/>
          </w:rPr>
          <w:delText xml:space="preserve">They </w:delText>
        </w:r>
      </w:del>
      <w:ins w:id="1066" w:author="Sara Boyes" w:date="2023-05-11T01:05:00Z">
        <w:r w:rsidR="0048611C" w:rsidRPr="00EA6FD5">
          <w:rPr>
            <w:rFonts w:ascii="Times New Roman" w:eastAsia="Times New Roman" w:hAnsi="Times New Roman" w:cs="Times New Roman"/>
            <w:bCs/>
            <w:sz w:val="24"/>
            <w:szCs w:val="24"/>
          </w:rPr>
          <w:t xml:space="preserve">It </w:t>
        </w:r>
      </w:ins>
      <w:del w:id="1067" w:author="Sara Boyes" w:date="2023-05-11T01:05:00Z">
        <w:r w:rsidR="00C94716" w:rsidRPr="00EA6FD5" w:rsidDel="0048611C">
          <w:rPr>
            <w:rFonts w:ascii="Times New Roman" w:eastAsia="Times New Roman" w:hAnsi="Times New Roman" w:cs="Times New Roman"/>
            <w:bCs/>
            <w:sz w:val="24"/>
            <w:szCs w:val="24"/>
          </w:rPr>
          <w:delText>started</w:delText>
        </w:r>
        <w:r w:rsidRPr="00EA6FD5" w:rsidDel="0048611C">
          <w:rPr>
            <w:rFonts w:ascii="Times New Roman" w:eastAsia="Times New Roman" w:hAnsi="Times New Roman" w:cs="Times New Roman"/>
            <w:bCs/>
            <w:sz w:val="24"/>
            <w:szCs w:val="24"/>
          </w:rPr>
          <w:delText xml:space="preserve"> </w:delText>
        </w:r>
      </w:del>
      <w:ins w:id="1068" w:author="Sara Boyes" w:date="2023-05-11T01:05:00Z">
        <w:r w:rsidR="0048611C" w:rsidRPr="00EA6FD5">
          <w:rPr>
            <w:rFonts w:ascii="Times New Roman" w:eastAsia="Times New Roman" w:hAnsi="Times New Roman" w:cs="Times New Roman"/>
            <w:bCs/>
            <w:sz w:val="24"/>
            <w:szCs w:val="24"/>
          </w:rPr>
          <w:t xml:space="preserve">began </w:t>
        </w:r>
      </w:ins>
      <w:r w:rsidRPr="00EA6FD5">
        <w:rPr>
          <w:rFonts w:ascii="Times New Roman" w:eastAsia="Times New Roman" w:hAnsi="Times New Roman" w:cs="Times New Roman"/>
          <w:bCs/>
          <w:sz w:val="24"/>
          <w:szCs w:val="24"/>
        </w:rPr>
        <w:t xml:space="preserve">preparing an updated criminal procedure code to incorporate </w:t>
      </w:r>
      <w:del w:id="1069" w:author="Sara Boyes" w:date="2023-05-08T17:37:00Z">
        <w:r w:rsidRPr="00EA6FD5" w:rsidDel="00076A6D">
          <w:rPr>
            <w:rFonts w:ascii="Times New Roman" w:eastAsia="Times New Roman" w:hAnsi="Times New Roman" w:cs="Times New Roman"/>
            <w:bCs/>
            <w:sz w:val="24"/>
            <w:szCs w:val="24"/>
          </w:rPr>
          <w:delText>EU</w:delText>
        </w:r>
      </w:del>
      <w:ins w:id="1070" w:author="Sara Boyes" w:date="2023-05-08T17:37:00Z">
        <w:r w:rsidR="00076A6D" w:rsidRPr="00EA6FD5">
          <w:rPr>
            <w:rFonts w:ascii="Times New Roman" w:eastAsia="Times New Roman" w:hAnsi="Times New Roman" w:cs="Times New Roman"/>
            <w:bCs/>
            <w:sz w:val="24"/>
            <w:szCs w:val="24"/>
          </w:rPr>
          <w:t>European Union</w:t>
        </w:r>
      </w:ins>
      <w:r w:rsidRPr="00EA6FD5">
        <w:rPr>
          <w:rFonts w:ascii="Times New Roman" w:eastAsia="Times New Roman" w:hAnsi="Times New Roman" w:cs="Times New Roman"/>
          <w:bCs/>
          <w:sz w:val="24"/>
          <w:szCs w:val="24"/>
        </w:rPr>
        <w:t xml:space="preserve"> </w:t>
      </w:r>
      <w:r w:rsidR="00C94716" w:rsidRPr="00EA6FD5">
        <w:rPr>
          <w:rFonts w:ascii="Times New Roman" w:eastAsia="Times New Roman" w:hAnsi="Times New Roman" w:cs="Times New Roman"/>
          <w:bCs/>
          <w:sz w:val="24"/>
          <w:szCs w:val="24"/>
        </w:rPr>
        <w:t>regulations</w:t>
      </w:r>
      <w:r w:rsidRPr="00EA6FD5">
        <w:rPr>
          <w:rFonts w:ascii="Times New Roman" w:eastAsia="Times New Roman" w:hAnsi="Times New Roman" w:cs="Times New Roman"/>
          <w:bCs/>
          <w:sz w:val="24"/>
          <w:szCs w:val="24"/>
        </w:rPr>
        <w:t>.</w:t>
      </w:r>
      <w:bookmarkEnd w:id="889"/>
    </w:p>
    <w:p w14:paraId="3308B05D" w14:textId="0CCD3568" w:rsidR="007E5F87" w:rsidRPr="00EA6FD5" w:rsidRDefault="007E5F87" w:rsidP="0018757E">
      <w:pPr>
        <w:pStyle w:val="ListParagraph"/>
        <w:numPr>
          <w:ilvl w:val="0"/>
          <w:numId w:val="31"/>
        </w:numPr>
        <w:spacing w:before="240"/>
        <w:ind w:left="360"/>
        <w:contextualSpacing w:val="0"/>
        <w:jc w:val="both"/>
        <w:rPr>
          <w:rFonts w:ascii="Times New Roman" w:hAnsi="Times New Roman" w:cs="Times New Roman"/>
          <w:sz w:val="24"/>
          <w:szCs w:val="24"/>
        </w:rPr>
      </w:pPr>
      <w:del w:id="1071" w:author="Sara Boyes" w:date="2023-05-11T01:06:00Z">
        <w:r w:rsidRPr="00EA6FD5" w:rsidDel="00640E63">
          <w:rPr>
            <w:rFonts w:ascii="Times New Roman" w:hAnsi="Times New Roman" w:cs="Times New Roman"/>
            <w:sz w:val="24"/>
            <w:szCs w:val="24"/>
          </w:rPr>
          <w:delText xml:space="preserve">An </w:delText>
        </w:r>
      </w:del>
      <w:ins w:id="1072" w:author="Sara Boyes" w:date="2023-05-11T01:06:00Z">
        <w:r w:rsidR="00640E6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Agency for the Prevention of Corruption and Coordination of the Fight against Corruption was officially established in 2009</w:t>
      </w:r>
      <w:r w:rsidR="00C50892" w:rsidRPr="00EA6FD5">
        <w:rPr>
          <w:rFonts w:ascii="Times New Roman" w:hAnsi="Times New Roman" w:cs="Times New Roman"/>
          <w:sz w:val="24"/>
          <w:szCs w:val="24"/>
        </w:rPr>
        <w:t xml:space="preserve">, but, </w:t>
      </w:r>
      <w:del w:id="1073" w:author="Sara Boyes" w:date="2023-05-11T01:06:00Z">
        <w:r w:rsidR="00C50892" w:rsidRPr="00EA6FD5" w:rsidDel="00640E63">
          <w:rPr>
            <w:rFonts w:ascii="Times New Roman" w:hAnsi="Times New Roman" w:cs="Times New Roman"/>
            <w:sz w:val="24"/>
            <w:szCs w:val="24"/>
          </w:rPr>
          <w:delText>in its beginning</w:delText>
        </w:r>
      </w:del>
      <w:ins w:id="1074" w:author="Sara Boyes" w:date="2023-05-11T01:06:00Z">
        <w:r w:rsidR="00640E63" w:rsidRPr="00EA6FD5">
          <w:rPr>
            <w:rFonts w:ascii="Times New Roman" w:hAnsi="Times New Roman" w:cs="Times New Roman"/>
            <w:sz w:val="24"/>
            <w:szCs w:val="24"/>
          </w:rPr>
          <w:t>at its inception</w:t>
        </w:r>
      </w:ins>
      <w:r w:rsidR="00C50892" w:rsidRPr="00EA6FD5">
        <w:rPr>
          <w:rFonts w:ascii="Times New Roman" w:hAnsi="Times New Roman" w:cs="Times New Roman"/>
          <w:sz w:val="24"/>
          <w:szCs w:val="24"/>
        </w:rPr>
        <w:t>, insufficiently supported</w:t>
      </w:r>
      <w:r w:rsidRPr="00EA6FD5">
        <w:rPr>
          <w:rFonts w:ascii="Times New Roman" w:hAnsi="Times New Roman" w:cs="Times New Roman"/>
          <w:sz w:val="24"/>
          <w:szCs w:val="24"/>
        </w:rPr>
        <w:t xml:space="preserve"> </w:t>
      </w:r>
      <w:r w:rsidR="00C50892" w:rsidRPr="00EA6FD5">
        <w:rPr>
          <w:rFonts w:ascii="Times New Roman" w:hAnsi="Times New Roman" w:cs="Times New Roman"/>
          <w:sz w:val="24"/>
          <w:szCs w:val="24"/>
        </w:rPr>
        <w:t>by legislative and executive institutions</w:t>
      </w:r>
      <w:r w:rsidRPr="00EA6FD5">
        <w:rPr>
          <w:rFonts w:ascii="Times New Roman" w:hAnsi="Times New Roman" w:cs="Times New Roman"/>
          <w:sz w:val="24"/>
          <w:szCs w:val="24"/>
        </w:rPr>
        <w:t xml:space="preserve">. Its main responsibilities are </w:t>
      </w:r>
      <w:ins w:id="1075" w:author="Sara Boyes" w:date="2023-05-11T01:06:00Z">
        <w:r w:rsidR="00640E63" w:rsidRPr="00EA6FD5">
          <w:rPr>
            <w:rFonts w:ascii="Times New Roman" w:hAnsi="Times New Roman" w:cs="Times New Roman"/>
            <w:sz w:val="24"/>
            <w:szCs w:val="24"/>
          </w:rPr>
          <w:t>the</w:t>
        </w:r>
      </w:ins>
      <w:ins w:id="1076" w:author="Sara Boyes" w:date="2023-05-11T01:07:00Z">
        <w:r w:rsidR="00640E63"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 xml:space="preserve">prevention of corruption, </w:t>
      </w:r>
      <w:commentRangeStart w:id="1077"/>
      <w:ins w:id="1078" w:author="Sara Boyes" w:date="2023-05-11T01:07:00Z">
        <w:r w:rsidR="0088788F" w:rsidRPr="00EA6FD5">
          <w:rPr>
            <w:rFonts w:ascii="Times New Roman" w:hAnsi="Times New Roman" w:cs="Times New Roman"/>
            <w:sz w:val="24"/>
            <w:szCs w:val="24"/>
          </w:rPr>
          <w:t xml:space="preserve">and </w:t>
        </w:r>
      </w:ins>
      <w:r w:rsidRPr="00EA6FD5">
        <w:rPr>
          <w:rFonts w:ascii="Times New Roman" w:hAnsi="Times New Roman" w:cs="Times New Roman"/>
          <w:sz w:val="24"/>
          <w:szCs w:val="24"/>
        </w:rPr>
        <w:t xml:space="preserve">education </w:t>
      </w:r>
      <w:ins w:id="1079" w:author="Sara Boyes" w:date="2023-05-11T01:07:00Z">
        <w:r w:rsidR="0088788F" w:rsidRPr="00EA6FD5">
          <w:rPr>
            <w:rFonts w:ascii="Times New Roman" w:hAnsi="Times New Roman" w:cs="Times New Roman"/>
            <w:sz w:val="24"/>
            <w:szCs w:val="24"/>
          </w:rPr>
          <w:t xml:space="preserve">on </w:t>
        </w:r>
      </w:ins>
      <w:r w:rsidRPr="00EA6FD5">
        <w:rPr>
          <w:rFonts w:ascii="Times New Roman" w:hAnsi="Times New Roman" w:cs="Times New Roman"/>
          <w:sz w:val="24"/>
          <w:szCs w:val="24"/>
        </w:rPr>
        <w:t>and coordination of anti-corruption activities</w:t>
      </w:r>
      <w:commentRangeEnd w:id="1077"/>
      <w:r w:rsidR="0088788F" w:rsidRPr="00EA6FD5">
        <w:rPr>
          <w:rStyle w:val="CommentReference"/>
        </w:rPr>
        <w:commentReference w:id="1077"/>
      </w:r>
      <w:r w:rsidRPr="00EA6FD5">
        <w:rPr>
          <w:rFonts w:ascii="Times New Roman" w:hAnsi="Times New Roman" w:cs="Times New Roman"/>
          <w:sz w:val="24"/>
          <w:szCs w:val="24"/>
        </w:rPr>
        <w:t>, including the analysis of corruption trends</w:t>
      </w:r>
      <w:r w:rsidR="00C50892" w:rsidRPr="00EA6FD5">
        <w:rPr>
          <w:rFonts w:ascii="Times New Roman" w:hAnsi="Times New Roman" w:cs="Times New Roman"/>
          <w:sz w:val="24"/>
          <w:szCs w:val="24"/>
        </w:rPr>
        <w:t xml:space="preserve"> and</w:t>
      </w:r>
      <w:r w:rsidRPr="00EA6FD5">
        <w:rPr>
          <w:rFonts w:ascii="Times New Roman" w:hAnsi="Times New Roman" w:cs="Times New Roman"/>
          <w:sz w:val="24"/>
          <w:szCs w:val="24"/>
        </w:rPr>
        <w:t xml:space="preserve"> development of anti-corruption policies.</w:t>
      </w:r>
      <w:r w:rsidR="00C50892" w:rsidRPr="00EA6FD5">
        <w:rPr>
          <w:rFonts w:ascii="Times New Roman" w:hAnsi="Times New Roman" w:cs="Times New Roman"/>
          <w:sz w:val="24"/>
          <w:szCs w:val="24"/>
        </w:rPr>
        <w:t xml:space="preserve"> In the reporting period, </w:t>
      </w:r>
      <w:del w:id="1080" w:author="Sara Boyes" w:date="2023-05-11T01:08:00Z">
        <w:r w:rsidR="00C50892" w:rsidRPr="00EA6FD5" w:rsidDel="0088788F">
          <w:rPr>
            <w:rFonts w:ascii="Times New Roman" w:hAnsi="Times New Roman" w:cs="Times New Roman"/>
            <w:sz w:val="24"/>
            <w:szCs w:val="24"/>
          </w:rPr>
          <w:delText>s</w:delText>
        </w:r>
      </w:del>
      <w:ins w:id="1081" w:author="Sara Boyes" w:date="2023-05-11T01:08:00Z">
        <w:r w:rsidR="0088788F" w:rsidRPr="00EA6FD5">
          <w:rPr>
            <w:rFonts w:ascii="Times New Roman" w:hAnsi="Times New Roman" w:cs="Times New Roman"/>
            <w:sz w:val="24"/>
            <w:szCs w:val="24"/>
          </w:rPr>
          <w:t>S</w:t>
        </w:r>
      </w:ins>
      <w:r w:rsidR="00C50892" w:rsidRPr="00EA6FD5">
        <w:rPr>
          <w:rFonts w:ascii="Times New Roman" w:hAnsi="Times New Roman" w:cs="Times New Roman"/>
          <w:sz w:val="24"/>
          <w:szCs w:val="24"/>
        </w:rPr>
        <w:t xml:space="preserve">tate </w:t>
      </w:r>
      <w:r w:rsidR="00821B26" w:rsidRPr="00EA6FD5">
        <w:rPr>
          <w:rFonts w:ascii="Times New Roman" w:hAnsi="Times New Roman" w:cs="Times New Roman"/>
          <w:sz w:val="24"/>
          <w:szCs w:val="24"/>
        </w:rPr>
        <w:t xml:space="preserve">budget </w:t>
      </w:r>
      <w:r w:rsidR="00C50892" w:rsidRPr="00EA6FD5">
        <w:rPr>
          <w:rFonts w:ascii="Times New Roman" w:hAnsi="Times New Roman" w:cs="Times New Roman"/>
          <w:sz w:val="24"/>
          <w:szCs w:val="24"/>
        </w:rPr>
        <w:t xml:space="preserve">funding for the Agency has </w:t>
      </w:r>
      <w:r w:rsidR="00821B26" w:rsidRPr="00EA6FD5">
        <w:rPr>
          <w:rFonts w:ascii="Times New Roman" w:hAnsi="Times New Roman" w:cs="Times New Roman"/>
          <w:sz w:val="24"/>
          <w:szCs w:val="24"/>
        </w:rPr>
        <w:t>significantly increased.</w:t>
      </w:r>
      <w:r w:rsidRPr="00EA6FD5">
        <w:rPr>
          <w:rFonts w:ascii="Times New Roman" w:hAnsi="Times New Roman" w:cs="Times New Roman"/>
          <w:sz w:val="24"/>
          <w:szCs w:val="24"/>
        </w:rPr>
        <w:t xml:space="preserve"> The </w:t>
      </w:r>
      <w:del w:id="1082" w:author="Sara Boyes" w:date="2023-05-08T18:28:00Z">
        <w:r w:rsidRPr="00EA6FD5" w:rsidDel="002321D2">
          <w:rPr>
            <w:rFonts w:ascii="Times New Roman" w:hAnsi="Times New Roman" w:cs="Times New Roman"/>
            <w:sz w:val="24"/>
            <w:szCs w:val="24"/>
          </w:rPr>
          <w:delText>OHR</w:delText>
        </w:r>
      </w:del>
      <w:ins w:id="1083" w:author="Sara Boyes" w:date="2023-05-08T18:28:00Z">
        <w:r w:rsidR="002321D2" w:rsidRPr="00EA6FD5">
          <w:rPr>
            <w:rFonts w:ascii="Times New Roman" w:hAnsi="Times New Roman" w:cs="Times New Roman"/>
            <w:sz w:val="24"/>
            <w:szCs w:val="24"/>
          </w:rPr>
          <w:t>Office of the High Representative</w:t>
        </w:r>
      </w:ins>
      <w:r w:rsidRPr="00EA6FD5">
        <w:rPr>
          <w:rFonts w:ascii="Times New Roman" w:hAnsi="Times New Roman" w:cs="Times New Roman"/>
          <w:sz w:val="24"/>
          <w:szCs w:val="24"/>
        </w:rPr>
        <w:t xml:space="preserve"> commends and supports the work of the Agency and encourages international partners to step up their engagement </w:t>
      </w:r>
      <w:r w:rsidR="00CF581C" w:rsidRPr="00EA6FD5">
        <w:rPr>
          <w:rFonts w:ascii="Times New Roman" w:hAnsi="Times New Roman" w:cs="Times New Roman"/>
          <w:sz w:val="24"/>
          <w:szCs w:val="24"/>
        </w:rPr>
        <w:t>with the Agency</w:t>
      </w:r>
      <w:ins w:id="1084" w:author="Sara Boyes" w:date="2023-05-11T01:08:00Z">
        <w:r w:rsidR="0088788F" w:rsidRPr="00EA6FD5">
          <w:rPr>
            <w:rFonts w:ascii="Times New Roman" w:hAnsi="Times New Roman" w:cs="Times New Roman"/>
            <w:sz w:val="24"/>
            <w:szCs w:val="24"/>
          </w:rPr>
          <w:t>,</w:t>
        </w:r>
      </w:ins>
      <w:r w:rsidR="00821B26" w:rsidRPr="00EA6FD5">
        <w:rPr>
          <w:rFonts w:ascii="Times New Roman" w:hAnsi="Times New Roman" w:cs="Times New Roman"/>
          <w:sz w:val="24"/>
          <w:szCs w:val="24"/>
        </w:rPr>
        <w:t xml:space="preserve"> as well</w:t>
      </w:r>
      <w:r w:rsidR="00CF581C" w:rsidRPr="00EA6FD5">
        <w:rPr>
          <w:rFonts w:ascii="Times New Roman" w:hAnsi="Times New Roman" w:cs="Times New Roman"/>
          <w:sz w:val="24"/>
          <w:szCs w:val="24"/>
        </w:rPr>
        <w:t xml:space="preserve"> </w:t>
      </w:r>
      <w:r w:rsidR="00821B26" w:rsidRPr="00EA6FD5">
        <w:rPr>
          <w:rFonts w:ascii="Times New Roman" w:hAnsi="Times New Roman" w:cs="Times New Roman"/>
          <w:sz w:val="24"/>
          <w:szCs w:val="24"/>
        </w:rPr>
        <w:t>in its</w:t>
      </w:r>
      <w:r w:rsidR="00CF581C" w:rsidRPr="00EA6FD5">
        <w:rPr>
          <w:rFonts w:ascii="Times New Roman" w:hAnsi="Times New Roman" w:cs="Times New Roman"/>
          <w:sz w:val="24"/>
          <w:szCs w:val="24"/>
        </w:rPr>
        <w:t xml:space="preserve"> fight against corruption.</w:t>
      </w:r>
    </w:p>
    <w:p w14:paraId="6DAB969D" w14:textId="77777777" w:rsidR="002476B9" w:rsidRPr="00EA6FD5" w:rsidRDefault="002476B9" w:rsidP="00E701F6">
      <w:pPr>
        <w:spacing w:before="240"/>
        <w:jc w:val="both"/>
        <w:rPr>
          <w:rFonts w:ascii="Times New Roman" w:hAnsi="Times New Roman" w:cs="Times New Roman"/>
          <w:sz w:val="24"/>
          <w:szCs w:val="24"/>
        </w:rPr>
      </w:pPr>
    </w:p>
    <w:p w14:paraId="6ABDE817" w14:textId="743D2D28" w:rsidR="00F96B55" w:rsidRPr="00EA6FD5" w:rsidRDefault="0073799D" w:rsidP="00F96B55">
      <w:pPr>
        <w:pStyle w:val="ListParagraph"/>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b/>
          <w:bCs/>
          <w:sz w:val="24"/>
          <w:szCs w:val="24"/>
        </w:rPr>
        <w:t>D.</w:t>
      </w:r>
      <w:del w:id="1085" w:author="Sara Boyes" w:date="2023-05-11T01:08:00Z">
        <w:r w:rsidR="0086178B" w:rsidRPr="00EA6FD5" w:rsidDel="0088788F">
          <w:rPr>
            <w:rFonts w:ascii="Times New Roman" w:eastAsia="Times New Roman" w:hAnsi="Times New Roman" w:cs="Times New Roman"/>
            <w:b/>
            <w:bCs/>
            <w:sz w:val="24"/>
            <w:szCs w:val="24"/>
          </w:rPr>
          <w:delText xml:space="preserve"> </w:delText>
        </w:r>
      </w:del>
      <w:ins w:id="1086" w:author="Sara Boyes" w:date="2023-05-11T01:08:00Z">
        <w:r w:rsidR="0088788F"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Further</w:t>
      </w:r>
      <w:r w:rsidR="0086178B" w:rsidRPr="00EA6FD5">
        <w:rPr>
          <w:rFonts w:ascii="Times New Roman" w:eastAsia="Times New Roman" w:hAnsi="Times New Roman" w:cs="Times New Roman"/>
          <w:b/>
          <w:bCs/>
          <w:sz w:val="24"/>
          <w:szCs w:val="24"/>
        </w:rPr>
        <w:t xml:space="preserve"> </w:t>
      </w:r>
      <w:del w:id="1087" w:author="Sara Boyes" w:date="2023-05-11T01:08:00Z">
        <w:r w:rsidR="004F5677" w:rsidRPr="00EA6FD5" w:rsidDel="0088788F">
          <w:rPr>
            <w:rFonts w:ascii="Times New Roman" w:eastAsia="Times New Roman" w:hAnsi="Times New Roman" w:cs="Times New Roman"/>
            <w:b/>
            <w:bCs/>
            <w:sz w:val="24"/>
            <w:szCs w:val="24"/>
          </w:rPr>
          <w:delText>C</w:delText>
        </w:r>
      </w:del>
      <w:ins w:id="1088" w:author="Sara Boyes" w:date="2023-05-11T01:08:00Z">
        <w:r w:rsidR="0088788F" w:rsidRPr="00EA6FD5">
          <w:rPr>
            <w:rFonts w:ascii="Times New Roman" w:eastAsia="Times New Roman" w:hAnsi="Times New Roman" w:cs="Times New Roman"/>
            <w:b/>
            <w:bCs/>
            <w:sz w:val="24"/>
            <w:szCs w:val="24"/>
          </w:rPr>
          <w:t>c</w:t>
        </w:r>
      </w:ins>
      <w:r w:rsidRPr="00EA6FD5">
        <w:rPr>
          <w:rFonts w:ascii="Times New Roman" w:eastAsia="Times New Roman" w:hAnsi="Times New Roman" w:cs="Times New Roman"/>
          <w:b/>
          <w:bCs/>
          <w:sz w:val="24"/>
          <w:szCs w:val="24"/>
        </w:rPr>
        <w:t>hallenges</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to</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the</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General</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Framework</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Agreement</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for</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Peace</w:t>
      </w:r>
    </w:p>
    <w:p w14:paraId="127D994B" w14:textId="6BC87D79" w:rsidR="004A02A7" w:rsidRPr="00EA6FD5" w:rsidRDefault="00447ED5" w:rsidP="00F96B55">
      <w:pPr>
        <w:pStyle w:val="ListParagraph"/>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i/>
          <w:sz w:val="24"/>
          <w:szCs w:val="24"/>
        </w:rPr>
        <w:t xml:space="preserve">Genocide </w:t>
      </w:r>
      <w:del w:id="1089" w:author="Sara Boyes" w:date="2023-05-11T01:08:00Z">
        <w:r w:rsidRPr="00EA6FD5" w:rsidDel="0088788F">
          <w:rPr>
            <w:rFonts w:ascii="Times New Roman" w:eastAsia="Times New Roman" w:hAnsi="Times New Roman" w:cs="Times New Roman"/>
            <w:i/>
            <w:sz w:val="24"/>
            <w:szCs w:val="24"/>
          </w:rPr>
          <w:delText>D</w:delText>
        </w:r>
      </w:del>
      <w:ins w:id="1090" w:author="Sara Boyes" w:date="2023-05-11T01:09:00Z">
        <w:r w:rsidR="0088788F" w:rsidRPr="00EA6FD5">
          <w:rPr>
            <w:rFonts w:ascii="Times New Roman" w:eastAsia="Times New Roman" w:hAnsi="Times New Roman" w:cs="Times New Roman"/>
            <w:i/>
            <w:sz w:val="24"/>
            <w:szCs w:val="24"/>
          </w:rPr>
          <w:t>d</w:t>
        </w:r>
      </w:ins>
      <w:r w:rsidRPr="00EA6FD5">
        <w:rPr>
          <w:rFonts w:ascii="Times New Roman" w:eastAsia="Times New Roman" w:hAnsi="Times New Roman" w:cs="Times New Roman"/>
          <w:i/>
          <w:sz w:val="24"/>
          <w:szCs w:val="24"/>
        </w:rPr>
        <w:t>enial</w:t>
      </w:r>
      <w:r w:rsidR="00122094" w:rsidRPr="00EA6FD5">
        <w:rPr>
          <w:rFonts w:ascii="Times New Roman" w:eastAsia="Times New Roman" w:hAnsi="Times New Roman" w:cs="Times New Roman"/>
          <w:i/>
          <w:sz w:val="24"/>
          <w:szCs w:val="24"/>
        </w:rPr>
        <w:t>,</w:t>
      </w:r>
      <w:r w:rsidRPr="00EA6FD5">
        <w:rPr>
          <w:rFonts w:ascii="Times New Roman" w:eastAsia="Times New Roman" w:hAnsi="Times New Roman" w:cs="Times New Roman"/>
          <w:i/>
          <w:sz w:val="24"/>
          <w:szCs w:val="24"/>
        </w:rPr>
        <w:t xml:space="preserve"> </w:t>
      </w:r>
      <w:del w:id="1091" w:author="Sara Boyes" w:date="2023-05-11T01:09:00Z">
        <w:r w:rsidRPr="00EA6FD5" w:rsidDel="0088788F">
          <w:rPr>
            <w:rFonts w:ascii="Times New Roman" w:eastAsia="Times New Roman" w:hAnsi="Times New Roman" w:cs="Times New Roman"/>
            <w:i/>
            <w:sz w:val="24"/>
            <w:szCs w:val="24"/>
          </w:rPr>
          <w:delText>G</w:delText>
        </w:r>
      </w:del>
      <w:ins w:id="1092" w:author="Sara Boyes" w:date="2023-05-11T01:09:00Z">
        <w:r w:rsidR="0088788F" w:rsidRPr="00EA6FD5">
          <w:rPr>
            <w:rFonts w:ascii="Times New Roman" w:eastAsia="Times New Roman" w:hAnsi="Times New Roman" w:cs="Times New Roman"/>
            <w:i/>
            <w:sz w:val="24"/>
            <w:szCs w:val="24"/>
          </w:rPr>
          <w:t>g</w:t>
        </w:r>
      </w:ins>
      <w:r w:rsidRPr="00EA6FD5">
        <w:rPr>
          <w:rFonts w:ascii="Times New Roman" w:eastAsia="Times New Roman" w:hAnsi="Times New Roman" w:cs="Times New Roman"/>
          <w:i/>
          <w:sz w:val="24"/>
          <w:szCs w:val="24"/>
        </w:rPr>
        <w:t xml:space="preserve">lorification of </w:t>
      </w:r>
      <w:del w:id="1093" w:author="Sara Boyes" w:date="2023-05-11T01:09:00Z">
        <w:r w:rsidRPr="00EA6FD5" w:rsidDel="0088788F">
          <w:rPr>
            <w:rFonts w:ascii="Times New Roman" w:eastAsia="Times New Roman" w:hAnsi="Times New Roman" w:cs="Times New Roman"/>
            <w:i/>
            <w:sz w:val="24"/>
            <w:szCs w:val="24"/>
          </w:rPr>
          <w:delText>W</w:delText>
        </w:r>
      </w:del>
      <w:ins w:id="1094" w:author="Sara Boyes" w:date="2023-05-11T01:09:00Z">
        <w:r w:rsidR="0088788F" w:rsidRPr="00EA6FD5">
          <w:rPr>
            <w:rFonts w:ascii="Times New Roman" w:eastAsia="Times New Roman" w:hAnsi="Times New Roman" w:cs="Times New Roman"/>
            <w:i/>
            <w:sz w:val="24"/>
            <w:szCs w:val="24"/>
          </w:rPr>
          <w:t>w</w:t>
        </w:r>
      </w:ins>
      <w:r w:rsidRPr="00EA6FD5">
        <w:rPr>
          <w:rFonts w:ascii="Times New Roman" w:eastAsia="Times New Roman" w:hAnsi="Times New Roman" w:cs="Times New Roman"/>
          <w:i/>
          <w:sz w:val="24"/>
          <w:szCs w:val="24"/>
        </w:rPr>
        <w:t xml:space="preserve">ar </w:t>
      </w:r>
      <w:del w:id="1095" w:author="Sara Boyes" w:date="2023-05-11T01:09:00Z">
        <w:r w:rsidRPr="00EA6FD5" w:rsidDel="0088788F">
          <w:rPr>
            <w:rFonts w:ascii="Times New Roman" w:eastAsia="Times New Roman" w:hAnsi="Times New Roman" w:cs="Times New Roman"/>
            <w:i/>
            <w:sz w:val="24"/>
            <w:szCs w:val="24"/>
          </w:rPr>
          <w:delText>C</w:delText>
        </w:r>
      </w:del>
      <w:ins w:id="1096" w:author="Sara Boyes" w:date="2023-05-11T01:09:00Z">
        <w:r w:rsidR="0088788F" w:rsidRPr="00EA6FD5">
          <w:rPr>
            <w:rFonts w:ascii="Times New Roman" w:eastAsia="Times New Roman" w:hAnsi="Times New Roman" w:cs="Times New Roman"/>
            <w:i/>
            <w:sz w:val="24"/>
            <w:szCs w:val="24"/>
          </w:rPr>
          <w:t>c</w:t>
        </w:r>
      </w:ins>
      <w:r w:rsidR="00273829" w:rsidRPr="00EA6FD5">
        <w:rPr>
          <w:rFonts w:ascii="Times New Roman" w:eastAsia="Times New Roman" w:hAnsi="Times New Roman" w:cs="Times New Roman"/>
          <w:i/>
          <w:sz w:val="24"/>
          <w:szCs w:val="24"/>
        </w:rPr>
        <w:t>riminals</w:t>
      </w:r>
      <w:r w:rsidR="00122094" w:rsidRPr="00EA6FD5">
        <w:rPr>
          <w:rFonts w:ascii="Times New Roman" w:eastAsia="Times New Roman" w:hAnsi="Times New Roman" w:cs="Times New Roman"/>
          <w:i/>
          <w:sz w:val="24"/>
          <w:szCs w:val="24"/>
        </w:rPr>
        <w:t xml:space="preserve"> and </w:t>
      </w:r>
      <w:del w:id="1097" w:author="Sara Boyes" w:date="2023-05-11T01:09:00Z">
        <w:r w:rsidR="00122094" w:rsidRPr="00EA6FD5" w:rsidDel="0088788F">
          <w:rPr>
            <w:rFonts w:ascii="Times New Roman" w:eastAsia="Times New Roman" w:hAnsi="Times New Roman" w:cs="Times New Roman"/>
            <w:i/>
            <w:sz w:val="24"/>
            <w:szCs w:val="24"/>
          </w:rPr>
          <w:delText>C</w:delText>
        </w:r>
      </w:del>
      <w:ins w:id="1098" w:author="Sara Boyes" w:date="2023-05-11T01:09:00Z">
        <w:r w:rsidR="0088788F" w:rsidRPr="00EA6FD5">
          <w:rPr>
            <w:rFonts w:ascii="Times New Roman" w:eastAsia="Times New Roman" w:hAnsi="Times New Roman" w:cs="Times New Roman"/>
            <w:i/>
            <w:sz w:val="24"/>
            <w:szCs w:val="24"/>
          </w:rPr>
          <w:t>c</w:t>
        </w:r>
      </w:ins>
      <w:r w:rsidR="00122094" w:rsidRPr="00EA6FD5">
        <w:rPr>
          <w:rFonts w:ascii="Times New Roman" w:eastAsia="Times New Roman" w:hAnsi="Times New Roman" w:cs="Times New Roman"/>
          <w:i/>
          <w:sz w:val="24"/>
          <w:szCs w:val="24"/>
        </w:rPr>
        <w:t xml:space="preserve">ommemoration </w:t>
      </w:r>
      <w:del w:id="1099" w:author="Sara Boyes" w:date="2023-05-11T01:09:00Z">
        <w:r w:rsidR="00122094" w:rsidRPr="00EA6FD5" w:rsidDel="0088788F">
          <w:rPr>
            <w:rFonts w:ascii="Times New Roman" w:eastAsia="Times New Roman" w:hAnsi="Times New Roman" w:cs="Times New Roman"/>
            <w:i/>
            <w:sz w:val="24"/>
            <w:szCs w:val="24"/>
          </w:rPr>
          <w:delText>E</w:delText>
        </w:r>
      </w:del>
      <w:ins w:id="1100" w:author="Sara Boyes" w:date="2023-05-11T01:09:00Z">
        <w:r w:rsidR="0088788F" w:rsidRPr="00EA6FD5">
          <w:rPr>
            <w:rFonts w:ascii="Times New Roman" w:eastAsia="Times New Roman" w:hAnsi="Times New Roman" w:cs="Times New Roman"/>
            <w:i/>
            <w:sz w:val="24"/>
            <w:szCs w:val="24"/>
          </w:rPr>
          <w:t>e</w:t>
        </w:r>
      </w:ins>
      <w:r w:rsidR="00122094" w:rsidRPr="00EA6FD5">
        <w:rPr>
          <w:rFonts w:ascii="Times New Roman" w:eastAsia="Times New Roman" w:hAnsi="Times New Roman" w:cs="Times New Roman"/>
          <w:i/>
          <w:sz w:val="24"/>
          <w:szCs w:val="24"/>
        </w:rPr>
        <w:t>fforts</w:t>
      </w:r>
    </w:p>
    <w:p w14:paraId="776E8B0A" w14:textId="718A6485" w:rsidR="00DB6BE0" w:rsidRPr="00EA6FD5" w:rsidRDefault="00820A79" w:rsidP="004A02A7">
      <w:pPr>
        <w:pStyle w:val="ListParagraph"/>
        <w:numPr>
          <w:ilvl w:val="0"/>
          <w:numId w:val="31"/>
        </w:numPr>
        <w:spacing w:before="240"/>
        <w:ind w:left="360"/>
        <w:contextualSpacing w:val="0"/>
        <w:jc w:val="both"/>
        <w:rPr>
          <w:rFonts w:ascii="Times New Roman" w:hAnsi="Times New Roman" w:cs="Times New Roman"/>
          <w:sz w:val="24"/>
          <w:szCs w:val="24"/>
        </w:rPr>
      </w:pPr>
      <w:bookmarkStart w:id="1101" w:name="_Hlk131748384"/>
      <w:r w:rsidRPr="00EA6FD5">
        <w:rPr>
          <w:rFonts w:ascii="Times New Roman" w:eastAsia="Times New Roman" w:hAnsi="Times New Roman" w:cs="Times New Roman"/>
          <w:sz w:val="24"/>
          <w:szCs w:val="24"/>
        </w:rPr>
        <w:t xml:space="preserve">Although criminalizing genocide denial </w:t>
      </w:r>
      <w:r w:rsidR="00273829" w:rsidRPr="00EA6FD5">
        <w:rPr>
          <w:rFonts w:ascii="Times New Roman" w:eastAsia="Times New Roman" w:hAnsi="Times New Roman" w:cs="Times New Roman"/>
          <w:sz w:val="24"/>
          <w:szCs w:val="24"/>
        </w:rPr>
        <w:t xml:space="preserve">had </w:t>
      </w:r>
      <w:r w:rsidR="002F1428" w:rsidRPr="00EA6FD5">
        <w:rPr>
          <w:rFonts w:ascii="Times New Roman" w:eastAsia="Times New Roman" w:hAnsi="Times New Roman" w:cs="Times New Roman"/>
          <w:sz w:val="24"/>
          <w:szCs w:val="24"/>
        </w:rPr>
        <w:t xml:space="preserve">a </w:t>
      </w:r>
      <w:r w:rsidR="00C94716" w:rsidRPr="00EA6FD5">
        <w:rPr>
          <w:rFonts w:ascii="Times New Roman" w:eastAsia="Times New Roman" w:hAnsi="Times New Roman" w:cs="Times New Roman"/>
          <w:sz w:val="24"/>
          <w:szCs w:val="24"/>
        </w:rPr>
        <w:t>general</w:t>
      </w:r>
      <w:r w:rsidR="00273829" w:rsidRPr="00EA6FD5">
        <w:rPr>
          <w:rFonts w:ascii="Times New Roman" w:eastAsia="Times New Roman" w:hAnsi="Times New Roman" w:cs="Times New Roman"/>
          <w:sz w:val="24"/>
          <w:szCs w:val="24"/>
        </w:rPr>
        <w:t xml:space="preserve"> preventive effect, denial and </w:t>
      </w:r>
      <w:ins w:id="1102" w:author="Sara Boyes" w:date="2023-05-11T01:10:00Z">
        <w:r w:rsidR="0088788F" w:rsidRPr="00EA6FD5">
          <w:rPr>
            <w:rFonts w:ascii="Times New Roman" w:eastAsia="Times New Roman" w:hAnsi="Times New Roman" w:cs="Times New Roman"/>
            <w:sz w:val="24"/>
            <w:szCs w:val="24"/>
          </w:rPr>
          <w:t xml:space="preserve">the glorification of </w:t>
        </w:r>
      </w:ins>
      <w:r w:rsidRPr="00EA6FD5">
        <w:rPr>
          <w:rFonts w:ascii="Times New Roman" w:eastAsia="Times New Roman" w:hAnsi="Times New Roman" w:cs="Times New Roman"/>
          <w:sz w:val="24"/>
          <w:szCs w:val="24"/>
        </w:rPr>
        <w:t>war criminals</w:t>
      </w:r>
      <w:del w:id="1103" w:author="Sara Boyes" w:date="2023-05-11T01:10:00Z">
        <w:r w:rsidRPr="00EA6FD5" w:rsidDel="0088788F">
          <w:rPr>
            <w:rFonts w:ascii="Times New Roman" w:eastAsia="Times New Roman" w:hAnsi="Times New Roman" w:cs="Times New Roman"/>
            <w:sz w:val="24"/>
            <w:szCs w:val="24"/>
          </w:rPr>
          <w:delText>’</w:delText>
        </w:r>
      </w:del>
      <w:r w:rsidRPr="00EA6FD5">
        <w:rPr>
          <w:rFonts w:ascii="Times New Roman" w:eastAsia="Times New Roman" w:hAnsi="Times New Roman" w:cs="Times New Roman"/>
          <w:sz w:val="24"/>
          <w:szCs w:val="24"/>
        </w:rPr>
        <w:t xml:space="preserve"> </w:t>
      </w:r>
      <w:del w:id="1104" w:author="Sara Boyes" w:date="2023-05-11T01:10:00Z">
        <w:r w:rsidR="00273829" w:rsidRPr="00EA6FD5" w:rsidDel="0088788F">
          <w:rPr>
            <w:rFonts w:ascii="Times New Roman" w:eastAsia="Times New Roman" w:hAnsi="Times New Roman" w:cs="Times New Roman"/>
            <w:sz w:val="24"/>
            <w:szCs w:val="24"/>
          </w:rPr>
          <w:delText xml:space="preserve">glorification </w:delText>
        </w:r>
      </w:del>
      <w:r w:rsidR="00273829" w:rsidRPr="00EA6FD5">
        <w:rPr>
          <w:rFonts w:ascii="Times New Roman" w:eastAsia="Times New Roman" w:hAnsi="Times New Roman" w:cs="Times New Roman"/>
          <w:sz w:val="24"/>
          <w:szCs w:val="24"/>
        </w:rPr>
        <w:t xml:space="preserve">still occur, </w:t>
      </w:r>
      <w:ins w:id="1105" w:author="Sara Boyes" w:date="2023-05-11T01:10:00Z">
        <w:r w:rsidR="0088788F" w:rsidRPr="00EA6FD5">
          <w:rPr>
            <w:rFonts w:ascii="Times New Roman" w:eastAsia="Times New Roman" w:hAnsi="Times New Roman" w:cs="Times New Roman"/>
            <w:sz w:val="24"/>
            <w:szCs w:val="24"/>
          </w:rPr>
          <w:t xml:space="preserve">in </w:t>
        </w:r>
      </w:ins>
      <w:r w:rsidR="002F1428" w:rsidRPr="00EA6FD5">
        <w:rPr>
          <w:rFonts w:ascii="Times New Roman" w:eastAsia="Times New Roman" w:hAnsi="Times New Roman" w:cs="Times New Roman"/>
          <w:sz w:val="24"/>
          <w:szCs w:val="24"/>
        </w:rPr>
        <w:t>particular</w:t>
      </w:r>
      <w:del w:id="1106" w:author="Sara Boyes" w:date="2023-05-11T01:10:00Z">
        <w:r w:rsidR="002F1428" w:rsidRPr="00EA6FD5" w:rsidDel="0088788F">
          <w:rPr>
            <w:rFonts w:ascii="Times New Roman" w:eastAsia="Times New Roman" w:hAnsi="Times New Roman" w:cs="Times New Roman"/>
            <w:sz w:val="24"/>
            <w:szCs w:val="24"/>
          </w:rPr>
          <w:delText>ly</w:delText>
        </w:r>
      </w:del>
      <w:r w:rsidR="002F1428" w:rsidRPr="00EA6FD5">
        <w:rPr>
          <w:rFonts w:ascii="Times New Roman" w:eastAsia="Times New Roman" w:hAnsi="Times New Roman" w:cs="Times New Roman"/>
          <w:sz w:val="24"/>
          <w:szCs w:val="24"/>
        </w:rPr>
        <w:t xml:space="preserve"> </w:t>
      </w:r>
      <w:r w:rsidR="00273829" w:rsidRPr="00EA6FD5">
        <w:rPr>
          <w:rFonts w:ascii="Times New Roman" w:eastAsia="Times New Roman" w:hAnsi="Times New Roman" w:cs="Times New Roman"/>
          <w:sz w:val="24"/>
          <w:szCs w:val="24"/>
        </w:rPr>
        <w:t>in the political arena</w:t>
      </w:r>
      <w:r w:rsidR="00DB6BE0"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 xml:space="preserve">This imparts </w:t>
      </w:r>
      <w:r w:rsidR="00273829" w:rsidRPr="00EA6FD5">
        <w:rPr>
          <w:rFonts w:ascii="Times New Roman" w:eastAsia="Times New Roman" w:hAnsi="Times New Roman" w:cs="Times New Roman"/>
          <w:sz w:val="24"/>
          <w:szCs w:val="24"/>
        </w:rPr>
        <w:t>further pain and offen</w:t>
      </w:r>
      <w:del w:id="1107" w:author="Sara Boyes" w:date="2023-05-11T01:10:00Z">
        <w:r w:rsidR="00273829" w:rsidRPr="00EA6FD5" w:rsidDel="0088788F">
          <w:rPr>
            <w:rFonts w:ascii="Times New Roman" w:eastAsia="Times New Roman" w:hAnsi="Times New Roman" w:cs="Times New Roman"/>
            <w:sz w:val="24"/>
            <w:szCs w:val="24"/>
          </w:rPr>
          <w:delText>s</w:delText>
        </w:r>
      </w:del>
      <w:ins w:id="1108" w:author="Sara Boyes" w:date="2023-05-11T01:10:00Z">
        <w:r w:rsidR="0088788F" w:rsidRPr="00EA6FD5">
          <w:rPr>
            <w:rFonts w:ascii="Times New Roman" w:eastAsia="Times New Roman" w:hAnsi="Times New Roman" w:cs="Times New Roman"/>
            <w:sz w:val="24"/>
            <w:szCs w:val="24"/>
          </w:rPr>
          <w:t>c</w:t>
        </w:r>
      </w:ins>
      <w:r w:rsidR="00273829" w:rsidRPr="00EA6FD5">
        <w:rPr>
          <w:rFonts w:ascii="Times New Roman" w:eastAsia="Times New Roman" w:hAnsi="Times New Roman" w:cs="Times New Roman"/>
          <w:sz w:val="24"/>
          <w:szCs w:val="24"/>
        </w:rPr>
        <w:t>e to victims and society</w:t>
      </w:r>
      <w:r w:rsidR="00DB6BE0" w:rsidRPr="00EA6FD5">
        <w:rPr>
          <w:rFonts w:ascii="Times New Roman" w:eastAsia="Times New Roman" w:hAnsi="Times New Roman" w:cs="Times New Roman"/>
          <w:sz w:val="24"/>
          <w:szCs w:val="24"/>
        </w:rPr>
        <w:t xml:space="preserve"> </w:t>
      </w:r>
      <w:r w:rsidR="00273829" w:rsidRPr="00EA6FD5">
        <w:rPr>
          <w:rFonts w:ascii="Times New Roman" w:eastAsia="Times New Roman" w:hAnsi="Times New Roman" w:cs="Times New Roman"/>
          <w:sz w:val="24"/>
          <w:szCs w:val="24"/>
        </w:rPr>
        <w:t xml:space="preserve">and </w:t>
      </w:r>
      <w:r w:rsidRPr="00EA6FD5">
        <w:rPr>
          <w:rFonts w:ascii="Times New Roman" w:eastAsia="Times New Roman" w:hAnsi="Times New Roman" w:cs="Times New Roman"/>
          <w:sz w:val="24"/>
          <w:szCs w:val="24"/>
        </w:rPr>
        <w:t>sabotages</w:t>
      </w:r>
      <w:r w:rsidR="00DB6BE0" w:rsidRPr="00EA6FD5">
        <w:rPr>
          <w:rFonts w:ascii="Times New Roman" w:eastAsia="Times New Roman" w:hAnsi="Times New Roman" w:cs="Times New Roman"/>
          <w:sz w:val="24"/>
          <w:szCs w:val="24"/>
        </w:rPr>
        <w:t xml:space="preserve"> </w:t>
      </w:r>
      <w:r w:rsidR="00273829" w:rsidRPr="00EA6FD5">
        <w:rPr>
          <w:rFonts w:ascii="Times New Roman" w:eastAsia="Times New Roman" w:hAnsi="Times New Roman" w:cs="Times New Roman"/>
          <w:sz w:val="24"/>
          <w:szCs w:val="24"/>
        </w:rPr>
        <w:t xml:space="preserve">reconciliation </w:t>
      </w:r>
      <w:r w:rsidR="00DB6BE0" w:rsidRPr="00EA6FD5">
        <w:rPr>
          <w:rFonts w:ascii="Times New Roman" w:eastAsia="Times New Roman" w:hAnsi="Times New Roman" w:cs="Times New Roman"/>
          <w:sz w:val="24"/>
          <w:szCs w:val="24"/>
        </w:rPr>
        <w:t>efforts</w:t>
      </w:r>
      <w:r w:rsidR="00273829" w:rsidRPr="00EA6FD5">
        <w:rPr>
          <w:rFonts w:ascii="Times New Roman" w:eastAsia="Times New Roman" w:hAnsi="Times New Roman" w:cs="Times New Roman"/>
          <w:sz w:val="24"/>
          <w:szCs w:val="24"/>
        </w:rPr>
        <w:t>. Several dozen instances of genocide denial and glorification of war criminals were reported to the Prosecutor’s Office</w:t>
      </w:r>
      <w:r w:rsidR="00DB6BE0" w:rsidRPr="00EA6FD5">
        <w:rPr>
          <w:rFonts w:ascii="Times New Roman" w:eastAsia="Times New Roman" w:hAnsi="Times New Roman" w:cs="Times New Roman"/>
          <w:sz w:val="24"/>
          <w:szCs w:val="24"/>
        </w:rPr>
        <w:t xml:space="preserve"> of Bosnia and Herzegovina</w:t>
      </w:r>
      <w:r w:rsidR="00C94716" w:rsidRPr="00EA6FD5">
        <w:rPr>
          <w:rFonts w:ascii="Times New Roman" w:eastAsia="Times New Roman" w:hAnsi="Times New Roman" w:cs="Times New Roman"/>
          <w:sz w:val="24"/>
          <w:szCs w:val="24"/>
        </w:rPr>
        <w:t xml:space="preserve">. </w:t>
      </w:r>
      <w:del w:id="1109" w:author="Sara Boyes" w:date="2023-05-11T01:10:00Z">
        <w:r w:rsidR="00C94716" w:rsidRPr="00EA6FD5" w:rsidDel="0088788F">
          <w:rPr>
            <w:rFonts w:ascii="Times New Roman" w:eastAsia="Times New Roman" w:hAnsi="Times New Roman" w:cs="Times New Roman"/>
            <w:sz w:val="24"/>
            <w:szCs w:val="24"/>
          </w:rPr>
          <w:delText>Still</w:delText>
        </w:r>
      </w:del>
      <w:ins w:id="1110" w:author="Sara Boyes" w:date="2023-05-11T01:10:00Z">
        <w:r w:rsidR="0088788F" w:rsidRPr="00EA6FD5">
          <w:rPr>
            <w:rFonts w:ascii="Times New Roman" w:eastAsia="Times New Roman" w:hAnsi="Times New Roman" w:cs="Times New Roman"/>
            <w:sz w:val="24"/>
            <w:szCs w:val="24"/>
          </w:rPr>
          <w:t>Nonetheless</w:t>
        </w:r>
      </w:ins>
      <w:r w:rsidR="00C94716" w:rsidRPr="00EA6FD5">
        <w:rPr>
          <w:rFonts w:ascii="Times New Roman" w:eastAsia="Times New Roman" w:hAnsi="Times New Roman" w:cs="Times New Roman"/>
          <w:sz w:val="24"/>
          <w:szCs w:val="24"/>
        </w:rPr>
        <w:t>, reports</w:t>
      </w:r>
      <w:r w:rsidR="00273829" w:rsidRPr="00EA6FD5">
        <w:rPr>
          <w:rFonts w:ascii="Times New Roman" w:eastAsia="Times New Roman" w:hAnsi="Times New Roman" w:cs="Times New Roman"/>
          <w:sz w:val="24"/>
          <w:szCs w:val="24"/>
        </w:rPr>
        <w:t xml:space="preserve"> are being dismissed</w:t>
      </w:r>
      <w:r w:rsidR="00C94716" w:rsidRPr="00EA6FD5">
        <w:rPr>
          <w:rFonts w:ascii="Times New Roman" w:eastAsia="Times New Roman" w:hAnsi="Times New Roman" w:cs="Times New Roman"/>
          <w:sz w:val="24"/>
          <w:szCs w:val="24"/>
        </w:rPr>
        <w:t>,</w:t>
      </w:r>
      <w:r w:rsidR="00273829" w:rsidRPr="00EA6FD5">
        <w:rPr>
          <w:rFonts w:ascii="Times New Roman" w:eastAsia="Times New Roman" w:hAnsi="Times New Roman" w:cs="Times New Roman"/>
          <w:sz w:val="24"/>
          <w:szCs w:val="24"/>
        </w:rPr>
        <w:t xml:space="preserve"> and the prosecutors have not </w:t>
      </w:r>
      <w:r w:rsidR="00DB6BE0" w:rsidRPr="00EA6FD5">
        <w:rPr>
          <w:rFonts w:ascii="Times New Roman" w:eastAsia="Times New Roman" w:hAnsi="Times New Roman" w:cs="Times New Roman"/>
          <w:sz w:val="24"/>
          <w:szCs w:val="24"/>
        </w:rPr>
        <w:t xml:space="preserve">yet </w:t>
      </w:r>
      <w:r w:rsidR="00273829" w:rsidRPr="00EA6FD5">
        <w:rPr>
          <w:rFonts w:ascii="Times New Roman" w:eastAsia="Times New Roman" w:hAnsi="Times New Roman" w:cs="Times New Roman"/>
          <w:sz w:val="24"/>
          <w:szCs w:val="24"/>
        </w:rPr>
        <w:t xml:space="preserve">issued indictments. </w:t>
      </w:r>
    </w:p>
    <w:bookmarkEnd w:id="1101"/>
    <w:p w14:paraId="66D8F2B2" w14:textId="66149C69" w:rsidR="006C3B3B" w:rsidRPr="00EA6FD5" w:rsidRDefault="00273829" w:rsidP="004A02A7">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On a positive note, </w:t>
      </w:r>
      <w:r w:rsidR="00DB6BE0" w:rsidRPr="00EA6FD5">
        <w:rPr>
          <w:rFonts w:ascii="Times New Roman" w:eastAsia="Times New Roman" w:hAnsi="Times New Roman" w:cs="Times New Roman"/>
          <w:sz w:val="24"/>
          <w:szCs w:val="24"/>
        </w:rPr>
        <w:t xml:space="preserve">the rules of </w:t>
      </w:r>
      <w:r w:rsidRPr="00EA6FD5">
        <w:rPr>
          <w:rFonts w:ascii="Times New Roman" w:eastAsia="Times New Roman" w:hAnsi="Times New Roman" w:cs="Times New Roman"/>
          <w:sz w:val="24"/>
          <w:szCs w:val="24"/>
        </w:rPr>
        <w:t xml:space="preserve">criminal procedure </w:t>
      </w:r>
      <w:r w:rsidR="00DB6BE0" w:rsidRPr="00EA6FD5">
        <w:rPr>
          <w:rFonts w:ascii="Times New Roman" w:eastAsia="Times New Roman" w:hAnsi="Times New Roman" w:cs="Times New Roman"/>
          <w:sz w:val="24"/>
          <w:szCs w:val="24"/>
        </w:rPr>
        <w:t xml:space="preserve">in Bosnia and Herzegovina </w:t>
      </w:r>
      <w:r w:rsidRPr="00EA6FD5">
        <w:rPr>
          <w:rFonts w:ascii="Times New Roman" w:eastAsia="Times New Roman" w:hAnsi="Times New Roman" w:cs="Times New Roman"/>
          <w:sz w:val="24"/>
          <w:szCs w:val="24"/>
        </w:rPr>
        <w:t xml:space="preserve">envision the possibility </w:t>
      </w:r>
      <w:r w:rsidR="00C94716" w:rsidRPr="00EA6FD5">
        <w:rPr>
          <w:rFonts w:ascii="Times New Roman" w:eastAsia="Times New Roman" w:hAnsi="Times New Roman" w:cs="Times New Roman"/>
          <w:sz w:val="24"/>
          <w:szCs w:val="24"/>
        </w:rPr>
        <w:t>of restarting</w:t>
      </w:r>
      <w:r w:rsidRPr="00EA6FD5">
        <w:rPr>
          <w:rFonts w:ascii="Times New Roman" w:eastAsia="Times New Roman" w:hAnsi="Times New Roman" w:cs="Times New Roman"/>
          <w:sz w:val="24"/>
          <w:szCs w:val="24"/>
        </w:rPr>
        <w:t xml:space="preserve"> prosecution even if </w:t>
      </w:r>
      <w:r w:rsidR="00C94716" w:rsidRPr="00EA6FD5">
        <w:rPr>
          <w:rFonts w:ascii="Times New Roman" w:eastAsia="Times New Roman" w:hAnsi="Times New Roman" w:cs="Times New Roman"/>
          <w:sz w:val="24"/>
          <w:szCs w:val="24"/>
        </w:rPr>
        <w:t xml:space="preserve">prosecutors </w:t>
      </w:r>
      <w:ins w:id="1111" w:author="Sara Boyes" w:date="2023-05-11T01:11:00Z">
        <w:r w:rsidR="0088788F" w:rsidRPr="00EA6FD5">
          <w:rPr>
            <w:rFonts w:ascii="Times New Roman" w:eastAsia="Times New Roman" w:hAnsi="Times New Roman" w:cs="Times New Roman"/>
            <w:sz w:val="24"/>
            <w:szCs w:val="24"/>
          </w:rPr>
          <w:t xml:space="preserve">have </w:t>
        </w:r>
      </w:ins>
      <w:r w:rsidR="00C94716" w:rsidRPr="00EA6FD5">
        <w:rPr>
          <w:rFonts w:ascii="Times New Roman" w:eastAsia="Times New Roman" w:hAnsi="Times New Roman" w:cs="Times New Roman"/>
          <w:sz w:val="24"/>
          <w:szCs w:val="24"/>
        </w:rPr>
        <w:t>dismissed potential criminal cases</w:t>
      </w:r>
      <w:r w:rsidRPr="00EA6FD5">
        <w:rPr>
          <w:rFonts w:ascii="Times New Roman" w:eastAsia="Times New Roman" w:hAnsi="Times New Roman" w:cs="Times New Roman"/>
          <w:sz w:val="24"/>
          <w:szCs w:val="24"/>
        </w:rPr>
        <w:t xml:space="preserve">. </w:t>
      </w:r>
      <w:r w:rsidR="00DB6BE0" w:rsidRPr="00EA6FD5">
        <w:rPr>
          <w:rFonts w:ascii="Times New Roman" w:eastAsia="Times New Roman" w:hAnsi="Times New Roman" w:cs="Times New Roman"/>
          <w:sz w:val="24"/>
          <w:szCs w:val="24"/>
        </w:rPr>
        <w:t>D</w:t>
      </w:r>
      <w:r w:rsidRPr="00EA6FD5">
        <w:rPr>
          <w:rFonts w:ascii="Times New Roman" w:eastAsia="Times New Roman" w:hAnsi="Times New Roman" w:cs="Times New Roman"/>
          <w:sz w:val="24"/>
          <w:szCs w:val="24"/>
        </w:rPr>
        <w:t xml:space="preserve">ecisions not to investigate are </w:t>
      </w:r>
      <w:r w:rsidR="00DB6BE0" w:rsidRPr="00EA6FD5">
        <w:rPr>
          <w:rFonts w:ascii="Times New Roman" w:eastAsia="Times New Roman" w:hAnsi="Times New Roman" w:cs="Times New Roman"/>
          <w:sz w:val="24"/>
          <w:szCs w:val="24"/>
        </w:rPr>
        <w:t xml:space="preserve">non-public </w:t>
      </w:r>
      <w:r w:rsidRPr="00EA6FD5">
        <w:rPr>
          <w:rFonts w:ascii="Times New Roman" w:eastAsia="Times New Roman" w:hAnsi="Times New Roman" w:cs="Times New Roman"/>
          <w:sz w:val="24"/>
          <w:szCs w:val="24"/>
        </w:rPr>
        <w:t>prosecutorial decisions</w:t>
      </w:r>
      <w:r w:rsidR="00820A79" w:rsidRPr="00EA6FD5">
        <w:rPr>
          <w:rFonts w:ascii="Times New Roman" w:eastAsia="Times New Roman" w:hAnsi="Times New Roman" w:cs="Times New Roman"/>
          <w:sz w:val="24"/>
          <w:szCs w:val="24"/>
        </w:rPr>
        <w:t>; therefore</w:t>
      </w:r>
      <w:r w:rsidR="00C94716" w:rsidRPr="00EA6FD5">
        <w:rPr>
          <w:rFonts w:ascii="Times New Roman" w:eastAsia="Times New Roman" w:hAnsi="Times New Roman" w:cs="Times New Roman"/>
          <w:sz w:val="24"/>
          <w:szCs w:val="24"/>
        </w:rPr>
        <w:t>,</w:t>
      </w:r>
      <w:r w:rsidRPr="00EA6FD5">
        <w:rPr>
          <w:rFonts w:ascii="Times New Roman" w:eastAsia="Times New Roman" w:hAnsi="Times New Roman" w:cs="Times New Roman"/>
          <w:sz w:val="24"/>
          <w:szCs w:val="24"/>
        </w:rPr>
        <w:t xml:space="preserve"> the public </w:t>
      </w:r>
      <w:r w:rsidR="00DB6BE0" w:rsidRPr="00EA6FD5">
        <w:rPr>
          <w:rFonts w:ascii="Times New Roman" w:eastAsia="Times New Roman" w:hAnsi="Times New Roman" w:cs="Times New Roman"/>
          <w:sz w:val="24"/>
          <w:szCs w:val="24"/>
        </w:rPr>
        <w:t>learns about them</w:t>
      </w:r>
      <w:r w:rsidRPr="00EA6FD5">
        <w:rPr>
          <w:rFonts w:ascii="Times New Roman" w:eastAsia="Times New Roman" w:hAnsi="Times New Roman" w:cs="Times New Roman"/>
          <w:sz w:val="24"/>
          <w:szCs w:val="24"/>
        </w:rPr>
        <w:t xml:space="preserve"> o</w:t>
      </w:r>
      <w:r w:rsidR="006C3B3B" w:rsidRPr="00EA6FD5">
        <w:rPr>
          <w:rFonts w:ascii="Times New Roman" w:eastAsia="Times New Roman" w:hAnsi="Times New Roman" w:cs="Times New Roman"/>
          <w:sz w:val="24"/>
          <w:szCs w:val="24"/>
        </w:rPr>
        <w:t xml:space="preserve">nly through </w:t>
      </w:r>
      <w:del w:id="1112" w:author="Sara Boyes" w:date="2023-05-11T01:11:00Z">
        <w:r w:rsidR="006C3B3B" w:rsidRPr="00EA6FD5" w:rsidDel="0088788F">
          <w:rPr>
            <w:rFonts w:ascii="Times New Roman" w:eastAsia="Times New Roman" w:hAnsi="Times New Roman" w:cs="Times New Roman"/>
            <w:sz w:val="24"/>
            <w:szCs w:val="24"/>
          </w:rPr>
          <w:delText xml:space="preserve">a </w:delText>
        </w:r>
      </w:del>
      <w:r w:rsidR="006C3B3B" w:rsidRPr="00EA6FD5">
        <w:rPr>
          <w:rFonts w:ascii="Times New Roman" w:eastAsia="Times New Roman" w:hAnsi="Times New Roman" w:cs="Times New Roman"/>
          <w:sz w:val="24"/>
          <w:szCs w:val="24"/>
        </w:rPr>
        <w:t>specific request</w:t>
      </w:r>
      <w:ins w:id="1113" w:author="Sara Boyes" w:date="2023-05-11T01:11:00Z">
        <w:r w:rsidR="0088788F" w:rsidRPr="00EA6FD5">
          <w:rPr>
            <w:rFonts w:ascii="Times New Roman" w:eastAsia="Times New Roman" w:hAnsi="Times New Roman" w:cs="Times New Roman"/>
            <w:sz w:val="24"/>
            <w:szCs w:val="24"/>
          </w:rPr>
          <w:t>s</w:t>
        </w:r>
      </w:ins>
      <w:r w:rsidR="006C3B3B" w:rsidRPr="00EA6FD5">
        <w:rPr>
          <w:rFonts w:ascii="Times New Roman" w:eastAsia="Times New Roman" w:hAnsi="Times New Roman" w:cs="Times New Roman"/>
          <w:sz w:val="24"/>
          <w:szCs w:val="24"/>
        </w:rPr>
        <w:t>.</w:t>
      </w:r>
    </w:p>
    <w:p w14:paraId="2BE37E71" w14:textId="4EC4B590" w:rsidR="006C3B3B" w:rsidRPr="00EA6FD5" w:rsidRDefault="00273829" w:rsidP="006C3B3B">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The Chief Prosecutor </w:t>
      </w:r>
      <w:r w:rsidR="00DB6BE0" w:rsidRPr="00EA6FD5">
        <w:rPr>
          <w:rFonts w:ascii="Times New Roman" w:eastAsia="Times New Roman" w:hAnsi="Times New Roman" w:cs="Times New Roman"/>
          <w:sz w:val="24"/>
          <w:szCs w:val="24"/>
        </w:rPr>
        <w:t xml:space="preserve">of Bosnia and Herzegovina </w:t>
      </w:r>
      <w:r w:rsidR="006F7D79" w:rsidRPr="00EA6FD5">
        <w:rPr>
          <w:rFonts w:ascii="Times New Roman" w:eastAsia="Times New Roman" w:hAnsi="Times New Roman" w:cs="Times New Roman"/>
          <w:sz w:val="24"/>
          <w:szCs w:val="24"/>
        </w:rPr>
        <w:t xml:space="preserve">requested domestic </w:t>
      </w:r>
      <w:del w:id="1114" w:author="Sara Boyes" w:date="2023-05-08T16:11:00Z">
        <w:r w:rsidR="00D860A1" w:rsidRPr="00EA6FD5" w:rsidDel="00947E58">
          <w:rPr>
            <w:rFonts w:ascii="Times New Roman" w:eastAsia="Times New Roman" w:hAnsi="Times New Roman" w:cs="Times New Roman"/>
            <w:sz w:val="24"/>
            <w:szCs w:val="24"/>
          </w:rPr>
          <w:delText>centers</w:delText>
        </w:r>
      </w:del>
      <w:ins w:id="1115" w:author="Sara Boyes" w:date="2023-05-08T16:11:00Z">
        <w:r w:rsidR="00947E58" w:rsidRPr="00EA6FD5">
          <w:rPr>
            <w:rFonts w:ascii="Times New Roman" w:eastAsia="Times New Roman" w:hAnsi="Times New Roman" w:cs="Times New Roman"/>
            <w:sz w:val="24"/>
            <w:szCs w:val="24"/>
          </w:rPr>
          <w:t>centres</w:t>
        </w:r>
      </w:ins>
      <w:r w:rsidR="006F7D79" w:rsidRPr="00EA6FD5">
        <w:rPr>
          <w:rFonts w:ascii="Times New Roman" w:eastAsia="Times New Roman" w:hAnsi="Times New Roman" w:cs="Times New Roman"/>
          <w:sz w:val="24"/>
          <w:szCs w:val="24"/>
        </w:rPr>
        <w:t xml:space="preserve"> for judicial training and the international community </w:t>
      </w:r>
      <w:r w:rsidR="00D860A1" w:rsidRPr="00EA6FD5">
        <w:rPr>
          <w:rFonts w:ascii="Times New Roman" w:eastAsia="Times New Roman" w:hAnsi="Times New Roman" w:cs="Times New Roman"/>
          <w:sz w:val="24"/>
          <w:szCs w:val="24"/>
        </w:rPr>
        <w:t>to train</w:t>
      </w:r>
      <w:r w:rsidRPr="00EA6FD5">
        <w:rPr>
          <w:rFonts w:ascii="Times New Roman" w:eastAsia="Times New Roman" w:hAnsi="Times New Roman" w:cs="Times New Roman"/>
          <w:sz w:val="24"/>
          <w:szCs w:val="24"/>
        </w:rPr>
        <w:t xml:space="preserve"> individual prosecutors </w:t>
      </w:r>
      <w:r w:rsidR="00C94716" w:rsidRPr="00EA6FD5">
        <w:rPr>
          <w:rFonts w:ascii="Times New Roman" w:eastAsia="Times New Roman" w:hAnsi="Times New Roman" w:cs="Times New Roman"/>
          <w:sz w:val="24"/>
          <w:szCs w:val="24"/>
        </w:rPr>
        <w:t>to</w:t>
      </w:r>
      <w:r w:rsidRPr="00EA6FD5">
        <w:rPr>
          <w:rFonts w:ascii="Times New Roman" w:eastAsia="Times New Roman" w:hAnsi="Times New Roman" w:cs="Times New Roman"/>
          <w:sz w:val="24"/>
          <w:szCs w:val="24"/>
        </w:rPr>
        <w:t xml:space="preserve"> </w:t>
      </w:r>
      <w:r w:rsidR="00DB6BE0" w:rsidRPr="00EA6FD5">
        <w:rPr>
          <w:rFonts w:ascii="Times New Roman" w:eastAsia="Times New Roman" w:hAnsi="Times New Roman" w:cs="Times New Roman"/>
          <w:sz w:val="24"/>
          <w:szCs w:val="24"/>
        </w:rPr>
        <w:t xml:space="preserve">raise </w:t>
      </w:r>
      <w:r w:rsidR="0083002C" w:rsidRPr="00EA6FD5">
        <w:rPr>
          <w:rFonts w:ascii="Times New Roman" w:eastAsia="Times New Roman" w:hAnsi="Times New Roman" w:cs="Times New Roman"/>
          <w:sz w:val="24"/>
          <w:szCs w:val="24"/>
        </w:rPr>
        <w:t>their understanding of</w:t>
      </w:r>
      <w:r w:rsidR="00820A79" w:rsidRPr="00EA6FD5">
        <w:rPr>
          <w:rFonts w:ascii="Times New Roman" w:eastAsia="Times New Roman" w:hAnsi="Times New Roman" w:cs="Times New Roman"/>
          <w:sz w:val="24"/>
          <w:szCs w:val="24"/>
        </w:rPr>
        <w:t xml:space="preserve"> </w:t>
      </w:r>
      <w:r w:rsidR="00DB6BE0" w:rsidRPr="00EA6FD5">
        <w:rPr>
          <w:rFonts w:ascii="Times New Roman" w:eastAsia="Times New Roman" w:hAnsi="Times New Roman" w:cs="Times New Roman"/>
          <w:sz w:val="24"/>
          <w:szCs w:val="24"/>
        </w:rPr>
        <w:t xml:space="preserve">hate </w:t>
      </w:r>
      <w:r w:rsidRPr="00EA6FD5">
        <w:rPr>
          <w:rFonts w:ascii="Times New Roman" w:eastAsia="Times New Roman" w:hAnsi="Times New Roman" w:cs="Times New Roman"/>
          <w:sz w:val="24"/>
          <w:szCs w:val="24"/>
        </w:rPr>
        <w:t>crime</w:t>
      </w:r>
      <w:r w:rsidR="00DB6BE0" w:rsidRPr="00EA6FD5">
        <w:rPr>
          <w:rFonts w:ascii="Times New Roman" w:eastAsia="Times New Roman" w:hAnsi="Times New Roman" w:cs="Times New Roman"/>
          <w:sz w:val="24"/>
          <w:szCs w:val="24"/>
        </w:rPr>
        <w:t>s</w:t>
      </w:r>
      <w:r w:rsidRPr="00EA6FD5">
        <w:rPr>
          <w:rFonts w:ascii="Times New Roman" w:eastAsia="Times New Roman" w:hAnsi="Times New Roman" w:cs="Times New Roman"/>
          <w:sz w:val="24"/>
          <w:szCs w:val="24"/>
        </w:rPr>
        <w:t xml:space="preserve"> and </w:t>
      </w:r>
      <w:r w:rsidR="00D860A1" w:rsidRPr="00EA6FD5">
        <w:rPr>
          <w:rFonts w:ascii="Times New Roman" w:eastAsia="Times New Roman" w:hAnsi="Times New Roman" w:cs="Times New Roman"/>
          <w:sz w:val="24"/>
          <w:szCs w:val="24"/>
        </w:rPr>
        <w:t xml:space="preserve">the </w:t>
      </w:r>
      <w:r w:rsidRPr="00EA6FD5">
        <w:rPr>
          <w:rFonts w:ascii="Times New Roman" w:eastAsia="Times New Roman" w:hAnsi="Times New Roman" w:cs="Times New Roman"/>
          <w:sz w:val="24"/>
          <w:szCs w:val="24"/>
        </w:rPr>
        <w:t>evidence</w:t>
      </w:r>
      <w:r w:rsidR="0083002C" w:rsidRPr="00EA6FD5">
        <w:rPr>
          <w:rFonts w:ascii="Times New Roman" w:eastAsia="Times New Roman" w:hAnsi="Times New Roman" w:cs="Times New Roman"/>
          <w:sz w:val="24"/>
          <w:szCs w:val="24"/>
        </w:rPr>
        <w:t xml:space="preserve"> required to prosecute them</w:t>
      </w:r>
      <w:r w:rsidRPr="00EA6FD5">
        <w:rPr>
          <w:rFonts w:ascii="Times New Roman" w:eastAsia="Times New Roman" w:hAnsi="Times New Roman" w:cs="Times New Roman"/>
          <w:sz w:val="24"/>
          <w:szCs w:val="24"/>
        </w:rPr>
        <w:t xml:space="preserve">. </w:t>
      </w:r>
      <w:r w:rsidR="00820A79" w:rsidRPr="00EA6FD5">
        <w:rPr>
          <w:rFonts w:ascii="Times New Roman" w:eastAsia="Times New Roman" w:hAnsi="Times New Roman" w:cs="Times New Roman"/>
          <w:sz w:val="24"/>
          <w:szCs w:val="24"/>
        </w:rPr>
        <w:t>T</w:t>
      </w:r>
      <w:r w:rsidR="00C94716" w:rsidRPr="00EA6FD5">
        <w:rPr>
          <w:rFonts w:ascii="Times New Roman" w:eastAsia="Times New Roman" w:hAnsi="Times New Roman" w:cs="Times New Roman"/>
          <w:sz w:val="24"/>
          <w:szCs w:val="24"/>
        </w:rPr>
        <w:t>raining</w:t>
      </w:r>
      <w:r w:rsidRPr="00EA6FD5">
        <w:rPr>
          <w:rFonts w:ascii="Times New Roman" w:eastAsia="Times New Roman" w:hAnsi="Times New Roman" w:cs="Times New Roman"/>
          <w:sz w:val="24"/>
          <w:szCs w:val="24"/>
        </w:rPr>
        <w:t xml:space="preserve"> for prosecutors and judges would be </w:t>
      </w:r>
      <w:r w:rsidR="00DB6BE0" w:rsidRPr="00EA6FD5">
        <w:rPr>
          <w:rFonts w:ascii="Times New Roman" w:eastAsia="Times New Roman" w:hAnsi="Times New Roman" w:cs="Times New Roman"/>
          <w:sz w:val="24"/>
          <w:szCs w:val="24"/>
        </w:rPr>
        <w:t>an</w:t>
      </w:r>
      <w:r w:rsidRPr="00EA6FD5">
        <w:rPr>
          <w:rFonts w:ascii="Times New Roman" w:eastAsia="Times New Roman" w:hAnsi="Times New Roman" w:cs="Times New Roman"/>
          <w:sz w:val="24"/>
          <w:szCs w:val="24"/>
        </w:rPr>
        <w:t xml:space="preserve"> efficient way to </w:t>
      </w:r>
      <w:r w:rsidR="00C94716" w:rsidRPr="00EA6FD5">
        <w:rPr>
          <w:rFonts w:ascii="Times New Roman" w:eastAsia="Times New Roman" w:hAnsi="Times New Roman" w:cs="Times New Roman"/>
          <w:sz w:val="24"/>
          <w:szCs w:val="24"/>
        </w:rPr>
        <w:t>ensure</w:t>
      </w:r>
      <w:r w:rsidRPr="00EA6FD5">
        <w:rPr>
          <w:rFonts w:ascii="Times New Roman" w:eastAsia="Times New Roman" w:hAnsi="Times New Roman" w:cs="Times New Roman"/>
          <w:sz w:val="24"/>
          <w:szCs w:val="24"/>
        </w:rPr>
        <w:t xml:space="preserve"> </w:t>
      </w:r>
      <w:ins w:id="1116" w:author="Sara Boyes" w:date="2023-05-11T02:30:00Z">
        <w:r w:rsidR="000A27F0" w:rsidRPr="00EA6FD5">
          <w:rPr>
            <w:rFonts w:ascii="Times New Roman" w:eastAsia="Times New Roman" w:hAnsi="Times New Roman" w:cs="Times New Roman"/>
            <w:sz w:val="24"/>
            <w:szCs w:val="24"/>
          </w:rPr>
          <w:t xml:space="preserve">that </w:t>
        </w:r>
      </w:ins>
      <w:r w:rsidRPr="00EA6FD5">
        <w:rPr>
          <w:rFonts w:ascii="Times New Roman" w:eastAsia="Times New Roman" w:hAnsi="Times New Roman" w:cs="Times New Roman"/>
          <w:sz w:val="24"/>
          <w:szCs w:val="24"/>
        </w:rPr>
        <w:t>certain criminal behavio</w:t>
      </w:r>
      <w:ins w:id="1117" w:author="Sara Boyes" w:date="2023-05-11T02:30:00Z">
        <w:r w:rsidR="000A27F0" w:rsidRPr="00EA6FD5">
          <w:rPr>
            <w:rFonts w:ascii="Times New Roman" w:eastAsia="Times New Roman" w:hAnsi="Times New Roman" w:cs="Times New Roman"/>
            <w:sz w:val="24"/>
            <w:szCs w:val="24"/>
          </w:rPr>
          <w:t>u</w:t>
        </w:r>
      </w:ins>
      <w:r w:rsidRPr="00EA6FD5">
        <w:rPr>
          <w:rFonts w:ascii="Times New Roman" w:eastAsia="Times New Roman" w:hAnsi="Times New Roman" w:cs="Times New Roman"/>
          <w:sz w:val="24"/>
          <w:szCs w:val="24"/>
        </w:rPr>
        <w:t xml:space="preserve">r </w:t>
      </w:r>
      <w:r w:rsidR="00DB6BE0" w:rsidRPr="00EA6FD5">
        <w:rPr>
          <w:rFonts w:ascii="Times New Roman" w:eastAsia="Times New Roman" w:hAnsi="Times New Roman" w:cs="Times New Roman"/>
          <w:sz w:val="24"/>
          <w:szCs w:val="24"/>
        </w:rPr>
        <w:t>is being prosecuted and brought to court</w:t>
      </w:r>
      <w:r w:rsidRPr="00EA6FD5">
        <w:rPr>
          <w:rFonts w:ascii="Times New Roman" w:eastAsia="Times New Roman" w:hAnsi="Times New Roman" w:cs="Times New Roman"/>
          <w:sz w:val="24"/>
          <w:szCs w:val="24"/>
        </w:rPr>
        <w:t xml:space="preserve">. Training on hate speech and </w:t>
      </w:r>
      <w:r w:rsidR="0083002C" w:rsidRPr="00EA6FD5">
        <w:rPr>
          <w:rFonts w:ascii="Times New Roman" w:eastAsia="Times New Roman" w:hAnsi="Times New Roman" w:cs="Times New Roman"/>
          <w:sz w:val="24"/>
          <w:szCs w:val="24"/>
        </w:rPr>
        <w:t xml:space="preserve">hate </w:t>
      </w:r>
      <w:r w:rsidRPr="00EA6FD5">
        <w:rPr>
          <w:rFonts w:ascii="Times New Roman" w:eastAsia="Times New Roman" w:hAnsi="Times New Roman" w:cs="Times New Roman"/>
          <w:sz w:val="24"/>
          <w:szCs w:val="24"/>
        </w:rPr>
        <w:t xml:space="preserve">crimes has been long overdue in </w:t>
      </w:r>
      <w:r w:rsidR="00F439CE" w:rsidRPr="00EA6FD5">
        <w:rPr>
          <w:rFonts w:ascii="Times New Roman" w:eastAsia="Times New Roman" w:hAnsi="Times New Roman" w:cs="Times New Roman"/>
          <w:sz w:val="24"/>
          <w:szCs w:val="24"/>
        </w:rPr>
        <w:t>Bosnia and Herzegovina</w:t>
      </w:r>
      <w:r w:rsidRPr="00EA6FD5">
        <w:rPr>
          <w:rFonts w:ascii="Times New Roman" w:eastAsia="Times New Roman" w:hAnsi="Times New Roman" w:cs="Times New Roman"/>
          <w:sz w:val="24"/>
          <w:szCs w:val="24"/>
        </w:rPr>
        <w:t xml:space="preserve">, and the situation </w:t>
      </w:r>
      <w:r w:rsidR="00DB6BE0" w:rsidRPr="00EA6FD5">
        <w:rPr>
          <w:rFonts w:ascii="Times New Roman" w:eastAsia="Times New Roman" w:hAnsi="Times New Roman" w:cs="Times New Roman"/>
          <w:sz w:val="24"/>
          <w:szCs w:val="24"/>
        </w:rPr>
        <w:t>has not improved.</w:t>
      </w:r>
      <w:r w:rsidRPr="00EA6FD5">
        <w:rPr>
          <w:rFonts w:ascii="Times New Roman" w:eastAsia="Times New Roman" w:hAnsi="Times New Roman" w:cs="Times New Roman"/>
          <w:sz w:val="24"/>
          <w:szCs w:val="24"/>
        </w:rPr>
        <w:t xml:space="preserve"> </w:t>
      </w:r>
      <w:r w:rsidR="00DB6BE0" w:rsidRPr="00EA6FD5">
        <w:rPr>
          <w:rFonts w:ascii="Times New Roman" w:eastAsia="Times New Roman" w:hAnsi="Times New Roman" w:cs="Times New Roman"/>
          <w:sz w:val="24"/>
          <w:szCs w:val="24"/>
        </w:rPr>
        <w:t>T</w:t>
      </w:r>
      <w:r w:rsidRPr="00EA6FD5">
        <w:rPr>
          <w:rFonts w:ascii="Times New Roman" w:eastAsia="Times New Roman" w:hAnsi="Times New Roman" w:cs="Times New Roman"/>
          <w:sz w:val="24"/>
          <w:szCs w:val="24"/>
        </w:rPr>
        <w:t xml:space="preserve">hese </w:t>
      </w:r>
      <w:r w:rsidR="00C94716" w:rsidRPr="00EA6FD5">
        <w:rPr>
          <w:rFonts w:ascii="Times New Roman" w:eastAsia="Times New Roman" w:hAnsi="Times New Roman" w:cs="Times New Roman"/>
          <w:sz w:val="24"/>
          <w:szCs w:val="24"/>
        </w:rPr>
        <w:t>offen</w:t>
      </w:r>
      <w:del w:id="1118" w:author="Sara Boyes" w:date="2023-05-11T02:30:00Z">
        <w:r w:rsidR="00C94716" w:rsidRPr="00EA6FD5" w:rsidDel="000A27F0">
          <w:rPr>
            <w:rFonts w:ascii="Times New Roman" w:eastAsia="Times New Roman" w:hAnsi="Times New Roman" w:cs="Times New Roman"/>
            <w:sz w:val="24"/>
            <w:szCs w:val="24"/>
          </w:rPr>
          <w:delText>s</w:delText>
        </w:r>
      </w:del>
      <w:ins w:id="1119" w:author="Sara Boyes" w:date="2023-05-11T02:30:00Z">
        <w:r w:rsidR="000A27F0" w:rsidRPr="00EA6FD5">
          <w:rPr>
            <w:rFonts w:ascii="Times New Roman" w:eastAsia="Times New Roman" w:hAnsi="Times New Roman" w:cs="Times New Roman"/>
            <w:sz w:val="24"/>
            <w:szCs w:val="24"/>
          </w:rPr>
          <w:t>c</w:t>
        </w:r>
      </w:ins>
      <w:r w:rsidR="00C94716" w:rsidRPr="00EA6FD5">
        <w:rPr>
          <w:rFonts w:ascii="Times New Roman" w:eastAsia="Times New Roman" w:hAnsi="Times New Roman" w:cs="Times New Roman"/>
          <w:sz w:val="24"/>
          <w:szCs w:val="24"/>
        </w:rPr>
        <w:t>es</w:t>
      </w:r>
      <w:r w:rsidRPr="00EA6FD5">
        <w:rPr>
          <w:rFonts w:ascii="Times New Roman" w:eastAsia="Times New Roman" w:hAnsi="Times New Roman" w:cs="Times New Roman"/>
          <w:sz w:val="24"/>
          <w:szCs w:val="24"/>
        </w:rPr>
        <w:t xml:space="preserve"> </w:t>
      </w:r>
      <w:r w:rsidR="00DB6BE0" w:rsidRPr="00EA6FD5">
        <w:rPr>
          <w:rFonts w:ascii="Times New Roman" w:eastAsia="Times New Roman" w:hAnsi="Times New Roman" w:cs="Times New Roman"/>
          <w:sz w:val="24"/>
          <w:szCs w:val="24"/>
        </w:rPr>
        <w:t>challenge</w:t>
      </w:r>
      <w:r w:rsidRPr="00EA6FD5">
        <w:rPr>
          <w:rFonts w:ascii="Times New Roman" w:eastAsia="Times New Roman" w:hAnsi="Times New Roman" w:cs="Times New Roman"/>
          <w:sz w:val="24"/>
          <w:szCs w:val="24"/>
        </w:rPr>
        <w:t xml:space="preserve"> social cohesion and must receive swift and adequate judicial attention.</w:t>
      </w:r>
    </w:p>
    <w:p w14:paraId="51767E7B" w14:textId="1A9B2EA3" w:rsidR="007C0E2B" w:rsidRPr="00EA6FD5" w:rsidRDefault="00273829" w:rsidP="007C0E2B">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In </w:t>
      </w:r>
      <w:r w:rsidR="00820A79" w:rsidRPr="00EA6FD5">
        <w:rPr>
          <w:rFonts w:ascii="Times New Roman" w:hAnsi="Times New Roman" w:cs="Times New Roman"/>
          <w:sz w:val="24"/>
          <w:szCs w:val="24"/>
        </w:rPr>
        <w:t xml:space="preserve">many </w:t>
      </w:r>
      <w:r w:rsidRPr="00EA6FD5">
        <w:rPr>
          <w:rFonts w:ascii="Times New Roman" w:hAnsi="Times New Roman" w:cs="Times New Roman"/>
          <w:sz w:val="24"/>
          <w:szCs w:val="24"/>
        </w:rPr>
        <w:t xml:space="preserve">locations, families of victims </w:t>
      </w:r>
      <w:r w:rsidR="000708CF" w:rsidRPr="00EA6FD5">
        <w:rPr>
          <w:rFonts w:ascii="Times New Roman" w:hAnsi="Times New Roman" w:cs="Times New Roman"/>
          <w:sz w:val="24"/>
          <w:szCs w:val="24"/>
        </w:rPr>
        <w:t xml:space="preserve">and survivors still </w:t>
      </w:r>
      <w:r w:rsidR="00C94716" w:rsidRPr="00EA6FD5">
        <w:rPr>
          <w:rFonts w:ascii="Times New Roman" w:hAnsi="Times New Roman" w:cs="Times New Roman"/>
          <w:sz w:val="24"/>
          <w:szCs w:val="24"/>
        </w:rPr>
        <w:t>cannot</w:t>
      </w:r>
      <w:r w:rsidR="000708CF" w:rsidRPr="00EA6FD5">
        <w:rPr>
          <w:rFonts w:ascii="Times New Roman" w:hAnsi="Times New Roman" w:cs="Times New Roman"/>
          <w:sz w:val="24"/>
          <w:szCs w:val="24"/>
        </w:rPr>
        <w:t xml:space="preserve"> </w:t>
      </w:r>
      <w:r w:rsidR="00820A79" w:rsidRPr="00EA6FD5">
        <w:rPr>
          <w:rFonts w:ascii="Times New Roman" w:hAnsi="Times New Roman" w:cs="Times New Roman"/>
          <w:sz w:val="24"/>
          <w:szCs w:val="24"/>
        </w:rPr>
        <w:t xml:space="preserve">memorialize </w:t>
      </w:r>
      <w:r w:rsidRPr="00EA6FD5">
        <w:rPr>
          <w:rFonts w:ascii="Times New Roman" w:hAnsi="Times New Roman" w:cs="Times New Roman"/>
          <w:sz w:val="24"/>
          <w:szCs w:val="24"/>
        </w:rPr>
        <w:t>places of suffering</w:t>
      </w:r>
      <w:r w:rsidR="00820A79" w:rsidRPr="00EA6FD5">
        <w:rPr>
          <w:rFonts w:ascii="Times New Roman" w:hAnsi="Times New Roman" w:cs="Times New Roman"/>
          <w:sz w:val="24"/>
          <w:szCs w:val="24"/>
        </w:rPr>
        <w:t xml:space="preserve">, even with a </w:t>
      </w:r>
      <w:r w:rsidRPr="00EA6FD5">
        <w:rPr>
          <w:rFonts w:ascii="Times New Roman" w:hAnsi="Times New Roman" w:cs="Times New Roman"/>
          <w:sz w:val="24"/>
          <w:szCs w:val="24"/>
        </w:rPr>
        <w:t xml:space="preserve">simple plaque. </w:t>
      </w:r>
      <w:r w:rsidR="000708CF" w:rsidRPr="00EA6FD5">
        <w:rPr>
          <w:rFonts w:ascii="Times New Roman" w:hAnsi="Times New Roman" w:cs="Times New Roman"/>
          <w:sz w:val="24"/>
          <w:szCs w:val="24"/>
        </w:rPr>
        <w:t xml:space="preserve">Depending on which ethnic group is in control, municipal authorities </w:t>
      </w:r>
      <w:r w:rsidR="00C94716" w:rsidRPr="00EA6FD5">
        <w:rPr>
          <w:rFonts w:ascii="Times New Roman" w:hAnsi="Times New Roman" w:cs="Times New Roman"/>
          <w:sz w:val="24"/>
          <w:szCs w:val="24"/>
        </w:rPr>
        <w:t>will enable</w:t>
      </w:r>
      <w:r w:rsidR="000708CF" w:rsidRPr="00EA6FD5">
        <w:rPr>
          <w:rFonts w:ascii="Times New Roman" w:hAnsi="Times New Roman" w:cs="Times New Roman"/>
          <w:sz w:val="24"/>
          <w:szCs w:val="24"/>
        </w:rPr>
        <w:t xml:space="preserve"> some war victims to install memorials but deny others. </w:t>
      </w:r>
      <w:r w:rsidR="007E5F87" w:rsidRPr="00EA6FD5">
        <w:rPr>
          <w:rFonts w:ascii="Times New Roman" w:hAnsi="Times New Roman" w:cs="Times New Roman"/>
          <w:sz w:val="24"/>
          <w:szCs w:val="24"/>
        </w:rPr>
        <w:t xml:space="preserve">I am convinced that the adoption of </w:t>
      </w:r>
      <w:del w:id="1120" w:author="Sara Boyes" w:date="2023-05-11T02:31:00Z">
        <w:r w:rsidR="007E5F87" w:rsidRPr="00EA6FD5" w:rsidDel="000A27F0">
          <w:rPr>
            <w:rFonts w:ascii="Times New Roman" w:hAnsi="Times New Roman" w:cs="Times New Roman"/>
            <w:sz w:val="24"/>
            <w:szCs w:val="24"/>
          </w:rPr>
          <w:delText xml:space="preserve">a </w:delText>
        </w:r>
        <w:r w:rsidRPr="00EA6FD5" w:rsidDel="000A27F0">
          <w:rPr>
            <w:rFonts w:ascii="Times New Roman" w:hAnsi="Times New Roman" w:cs="Times New Roman"/>
            <w:sz w:val="24"/>
            <w:szCs w:val="24"/>
          </w:rPr>
          <w:delText>s</w:delText>
        </w:r>
      </w:del>
      <w:ins w:id="1121" w:author="Sara Boyes" w:date="2023-05-11T02:31:00Z">
        <w:r w:rsidR="000A27F0" w:rsidRPr="00EA6FD5">
          <w:rPr>
            <w:rFonts w:ascii="Times New Roman" w:hAnsi="Times New Roman" w:cs="Times New Roman"/>
            <w:sz w:val="24"/>
            <w:szCs w:val="24"/>
          </w:rPr>
          <w:t>S</w:t>
        </w:r>
      </w:ins>
      <w:r w:rsidRPr="00EA6FD5">
        <w:rPr>
          <w:rFonts w:ascii="Times New Roman" w:hAnsi="Times New Roman" w:cs="Times New Roman"/>
          <w:sz w:val="24"/>
          <w:szCs w:val="24"/>
        </w:rPr>
        <w:t xml:space="preserve">tate legislation </w:t>
      </w:r>
      <w:r w:rsidR="007E5F87" w:rsidRPr="00EA6FD5">
        <w:rPr>
          <w:rFonts w:ascii="Times New Roman" w:hAnsi="Times New Roman" w:cs="Times New Roman"/>
          <w:sz w:val="24"/>
          <w:szCs w:val="24"/>
        </w:rPr>
        <w:t xml:space="preserve">regarding </w:t>
      </w:r>
      <w:r w:rsidRPr="00EA6FD5">
        <w:rPr>
          <w:rFonts w:ascii="Times New Roman" w:hAnsi="Times New Roman" w:cs="Times New Roman"/>
          <w:sz w:val="24"/>
          <w:szCs w:val="24"/>
        </w:rPr>
        <w:t>memorialization processes could be instrumental in hono</w:t>
      </w:r>
      <w:ins w:id="1122" w:author="Sara Boyes" w:date="2023-05-11T02:31:00Z">
        <w:r w:rsidR="000A27F0" w:rsidRPr="00EA6FD5">
          <w:rPr>
            <w:rFonts w:ascii="Times New Roman" w:hAnsi="Times New Roman" w:cs="Times New Roman"/>
            <w:sz w:val="24"/>
            <w:szCs w:val="24"/>
          </w:rPr>
          <w:t>u</w:t>
        </w:r>
      </w:ins>
      <w:r w:rsidRPr="00EA6FD5">
        <w:rPr>
          <w:rFonts w:ascii="Times New Roman" w:hAnsi="Times New Roman" w:cs="Times New Roman"/>
          <w:sz w:val="24"/>
          <w:szCs w:val="24"/>
        </w:rPr>
        <w:t xml:space="preserve">ring </w:t>
      </w:r>
      <w:r w:rsidR="00820A79" w:rsidRPr="00EA6FD5">
        <w:rPr>
          <w:rFonts w:ascii="Times New Roman" w:hAnsi="Times New Roman" w:cs="Times New Roman"/>
          <w:sz w:val="24"/>
          <w:szCs w:val="24"/>
        </w:rPr>
        <w:t xml:space="preserve">victims’ </w:t>
      </w:r>
      <w:r w:rsidRPr="00EA6FD5">
        <w:rPr>
          <w:rFonts w:ascii="Times New Roman" w:hAnsi="Times New Roman" w:cs="Times New Roman"/>
          <w:sz w:val="24"/>
          <w:szCs w:val="24"/>
        </w:rPr>
        <w:t>memor</w:t>
      </w:r>
      <w:r w:rsidR="00820A79" w:rsidRPr="00EA6FD5">
        <w:rPr>
          <w:rFonts w:ascii="Times New Roman" w:hAnsi="Times New Roman" w:cs="Times New Roman"/>
          <w:sz w:val="24"/>
          <w:szCs w:val="24"/>
        </w:rPr>
        <w:t>ies</w:t>
      </w:r>
      <w:r w:rsidRPr="00EA6FD5">
        <w:rPr>
          <w:rFonts w:ascii="Times New Roman" w:hAnsi="Times New Roman" w:cs="Times New Roman"/>
          <w:sz w:val="24"/>
          <w:szCs w:val="24"/>
        </w:rPr>
        <w:t xml:space="preserve"> and avoiding the manipulatio</w:t>
      </w:r>
      <w:r w:rsidR="007C0E2B" w:rsidRPr="00EA6FD5">
        <w:rPr>
          <w:rFonts w:ascii="Times New Roman" w:hAnsi="Times New Roman" w:cs="Times New Roman"/>
          <w:sz w:val="24"/>
          <w:szCs w:val="24"/>
        </w:rPr>
        <w:t>n of narratives about the past.</w:t>
      </w:r>
    </w:p>
    <w:p w14:paraId="49DF0ED2" w14:textId="3D43103C" w:rsidR="007C0E2B" w:rsidRPr="00EA6FD5" w:rsidRDefault="00273829" w:rsidP="007C0E2B">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There is also </w:t>
      </w:r>
      <w:r w:rsidR="0083002C" w:rsidRPr="00EA6FD5">
        <w:rPr>
          <w:rFonts w:ascii="Times New Roman" w:hAnsi="Times New Roman" w:cs="Times New Roman"/>
          <w:sz w:val="24"/>
          <w:szCs w:val="24"/>
        </w:rPr>
        <w:t>no</w:t>
      </w:r>
      <w:r w:rsidR="000708CF"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progress on </w:t>
      </w:r>
      <w:r w:rsidR="008F0B2C" w:rsidRPr="00EA6FD5">
        <w:rPr>
          <w:rFonts w:ascii="Times New Roman" w:hAnsi="Times New Roman" w:cs="Times New Roman"/>
          <w:sz w:val="24"/>
          <w:szCs w:val="24"/>
        </w:rPr>
        <w:t>compensation</w:t>
      </w:r>
      <w:r w:rsidRPr="00EA6FD5">
        <w:rPr>
          <w:rFonts w:ascii="Times New Roman" w:hAnsi="Times New Roman" w:cs="Times New Roman"/>
          <w:sz w:val="24"/>
          <w:szCs w:val="24"/>
        </w:rPr>
        <w:t xml:space="preserve"> for the victims of the war. The country still lacks a comprehensive program</w:t>
      </w:r>
      <w:ins w:id="1123" w:author="Sara Boyes" w:date="2023-05-10T23:37:00Z">
        <w:r w:rsidR="00E32F92" w:rsidRPr="00EA6FD5">
          <w:rPr>
            <w:rFonts w:ascii="Times New Roman" w:hAnsi="Times New Roman" w:cs="Times New Roman"/>
            <w:sz w:val="24"/>
            <w:szCs w:val="24"/>
          </w:rPr>
          <w:t>me</w:t>
        </w:r>
      </w:ins>
      <w:r w:rsidRPr="00EA6FD5">
        <w:rPr>
          <w:rFonts w:ascii="Times New Roman" w:hAnsi="Times New Roman" w:cs="Times New Roman"/>
          <w:sz w:val="24"/>
          <w:szCs w:val="24"/>
        </w:rPr>
        <w:t xml:space="preserve"> for civilian victims of torture, including former camp detainees and survivors of conflict-related sexual violence, and for families of missing persons. Despite good practices at the entity level, a </w:t>
      </w:r>
      <w:del w:id="1124" w:author="Sara Boyes" w:date="2023-05-11T02:31:00Z">
        <w:r w:rsidRPr="00EA6FD5" w:rsidDel="000A27F0">
          <w:rPr>
            <w:rFonts w:ascii="Times New Roman" w:hAnsi="Times New Roman" w:cs="Times New Roman"/>
            <w:sz w:val="24"/>
            <w:szCs w:val="24"/>
          </w:rPr>
          <w:delText>s</w:delText>
        </w:r>
      </w:del>
      <w:ins w:id="1125" w:author="Sara Boyes" w:date="2023-05-11T02:31:00Z">
        <w:r w:rsidR="000A27F0" w:rsidRPr="00EA6FD5">
          <w:rPr>
            <w:rFonts w:ascii="Times New Roman" w:hAnsi="Times New Roman" w:cs="Times New Roman"/>
            <w:sz w:val="24"/>
            <w:szCs w:val="24"/>
          </w:rPr>
          <w:t>S</w:t>
        </w:r>
      </w:ins>
      <w:r w:rsidRPr="00EA6FD5">
        <w:rPr>
          <w:rFonts w:ascii="Times New Roman" w:hAnsi="Times New Roman" w:cs="Times New Roman"/>
          <w:sz w:val="24"/>
          <w:szCs w:val="24"/>
        </w:rPr>
        <w:t>tate-level law is needed to secure a non-discriminatory approach to all categories of victims.</w:t>
      </w:r>
      <w:r w:rsidR="0083002C" w:rsidRPr="00EA6FD5">
        <w:rPr>
          <w:rFonts w:ascii="Times New Roman" w:hAnsi="Times New Roman" w:cs="Times New Roman"/>
          <w:sz w:val="24"/>
          <w:szCs w:val="24"/>
        </w:rPr>
        <w:t xml:space="preserve"> A 2019 decision from the</w:t>
      </w:r>
      <w:del w:id="1126" w:author="Sara Boyes" w:date="2023-05-08T16:10:00Z">
        <w:r w:rsidR="0083002C" w:rsidRPr="00EA6FD5" w:rsidDel="00947E58">
          <w:rPr>
            <w:rFonts w:ascii="Times New Roman" w:hAnsi="Times New Roman" w:cs="Times New Roman"/>
            <w:sz w:val="24"/>
            <w:szCs w:val="24"/>
          </w:rPr>
          <w:delText xml:space="preserve"> UN </w:delText>
        </w:r>
      </w:del>
      <w:ins w:id="1127" w:author="Sara Boyes" w:date="2023-05-11T09:38:00Z">
        <w:r w:rsidR="00555868" w:rsidRPr="00EA6FD5">
          <w:rPr>
            <w:rFonts w:ascii="Times New Roman" w:hAnsi="Times New Roman" w:cs="Times New Roman"/>
            <w:sz w:val="24"/>
            <w:szCs w:val="24"/>
          </w:rPr>
          <w:t xml:space="preserve"> </w:t>
        </w:r>
      </w:ins>
      <w:r w:rsidR="0083002C" w:rsidRPr="00EA6FD5">
        <w:rPr>
          <w:rFonts w:ascii="Times New Roman" w:hAnsi="Times New Roman" w:cs="Times New Roman"/>
          <w:sz w:val="24"/>
          <w:szCs w:val="24"/>
        </w:rPr>
        <w:t>Committee against Torture</w:t>
      </w:r>
      <w:del w:id="1128" w:author="Sara Boyes" w:date="2023-05-11T02:32:00Z">
        <w:r w:rsidR="0083002C" w:rsidRPr="00EA6FD5" w:rsidDel="000A27F0">
          <w:rPr>
            <w:rFonts w:ascii="Times New Roman" w:hAnsi="Times New Roman" w:cs="Times New Roman"/>
            <w:sz w:val="24"/>
            <w:szCs w:val="24"/>
          </w:rPr>
          <w:delText>,</w:delText>
        </w:r>
      </w:del>
      <w:r w:rsidR="0083002C" w:rsidRPr="00EA6FD5">
        <w:rPr>
          <w:rFonts w:ascii="Times New Roman" w:hAnsi="Times New Roman" w:cs="Times New Roman"/>
          <w:sz w:val="24"/>
          <w:szCs w:val="24"/>
        </w:rPr>
        <w:t xml:space="preserve"> ordering the State to ensure </w:t>
      </w:r>
      <w:ins w:id="1129" w:author="Sara Boyes" w:date="2023-05-11T02:32:00Z">
        <w:r w:rsidR="000A27F0" w:rsidRPr="00EA6FD5">
          <w:rPr>
            <w:rFonts w:ascii="Times New Roman" w:hAnsi="Times New Roman" w:cs="Times New Roman"/>
            <w:sz w:val="24"/>
            <w:szCs w:val="24"/>
          </w:rPr>
          <w:t xml:space="preserve">that </w:t>
        </w:r>
      </w:ins>
      <w:r w:rsidR="0083002C" w:rsidRPr="00EA6FD5">
        <w:rPr>
          <w:rFonts w:ascii="Times New Roman" w:hAnsi="Times New Roman" w:cs="Times New Roman"/>
          <w:sz w:val="24"/>
          <w:szCs w:val="24"/>
        </w:rPr>
        <w:t>applicants receive adequate compensation</w:t>
      </w:r>
      <w:del w:id="1130" w:author="Sara Boyes" w:date="2023-05-11T02:32:00Z">
        <w:r w:rsidR="0083002C" w:rsidRPr="00EA6FD5" w:rsidDel="000A27F0">
          <w:rPr>
            <w:rFonts w:ascii="Times New Roman" w:hAnsi="Times New Roman" w:cs="Times New Roman"/>
            <w:sz w:val="24"/>
            <w:szCs w:val="24"/>
          </w:rPr>
          <w:delText>,</w:delText>
        </w:r>
      </w:del>
      <w:r w:rsidR="0083002C" w:rsidRPr="00EA6FD5">
        <w:rPr>
          <w:rFonts w:ascii="Times New Roman" w:hAnsi="Times New Roman" w:cs="Times New Roman"/>
          <w:sz w:val="24"/>
          <w:szCs w:val="24"/>
        </w:rPr>
        <w:t xml:space="preserve"> has not been implemented.</w:t>
      </w:r>
    </w:p>
    <w:p w14:paraId="0D487BD6" w14:textId="5ED6BAD6" w:rsidR="00872CD8" w:rsidRPr="00EA6FD5" w:rsidRDefault="00273829" w:rsidP="007D1D7A">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Victims can </w:t>
      </w:r>
      <w:r w:rsidR="005976AE" w:rsidRPr="00EA6FD5">
        <w:rPr>
          <w:rFonts w:ascii="Times New Roman" w:hAnsi="Times New Roman" w:cs="Times New Roman"/>
          <w:sz w:val="24"/>
          <w:szCs w:val="24"/>
        </w:rPr>
        <w:t xml:space="preserve">rarely </w:t>
      </w:r>
      <w:r w:rsidRPr="00EA6FD5">
        <w:rPr>
          <w:rFonts w:ascii="Times New Roman" w:hAnsi="Times New Roman" w:cs="Times New Roman"/>
          <w:sz w:val="24"/>
          <w:szCs w:val="24"/>
        </w:rPr>
        <w:t xml:space="preserve">obtain compensation even if their </w:t>
      </w:r>
      <w:r w:rsidR="00820A79" w:rsidRPr="00EA6FD5">
        <w:rPr>
          <w:rFonts w:ascii="Times New Roman" w:hAnsi="Times New Roman" w:cs="Times New Roman"/>
          <w:sz w:val="24"/>
          <w:szCs w:val="24"/>
        </w:rPr>
        <w:t>case</w:t>
      </w:r>
      <w:r w:rsidRPr="00EA6FD5">
        <w:rPr>
          <w:rFonts w:ascii="Times New Roman" w:hAnsi="Times New Roman" w:cs="Times New Roman"/>
          <w:sz w:val="24"/>
          <w:szCs w:val="24"/>
        </w:rPr>
        <w:t xml:space="preserve"> was adjudicated, as the culprits</w:t>
      </w:r>
      <w:r w:rsidR="00D860A1"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r w:rsidR="0083002C" w:rsidRPr="00EA6FD5">
        <w:rPr>
          <w:rFonts w:ascii="Times New Roman" w:hAnsi="Times New Roman" w:cs="Times New Roman"/>
          <w:sz w:val="24"/>
          <w:szCs w:val="24"/>
        </w:rPr>
        <w:t>as a rule</w:t>
      </w:r>
      <w:r w:rsidR="00D860A1" w:rsidRPr="00EA6FD5">
        <w:rPr>
          <w:rFonts w:ascii="Times New Roman" w:hAnsi="Times New Roman" w:cs="Times New Roman"/>
          <w:sz w:val="24"/>
          <w:szCs w:val="24"/>
        </w:rPr>
        <w:t>,</w:t>
      </w:r>
      <w:r w:rsidR="0083002C" w:rsidRPr="00EA6FD5">
        <w:rPr>
          <w:rFonts w:ascii="Times New Roman" w:hAnsi="Times New Roman" w:cs="Times New Roman"/>
          <w:sz w:val="24"/>
          <w:szCs w:val="24"/>
        </w:rPr>
        <w:t xml:space="preserve"> </w:t>
      </w:r>
      <w:r w:rsidR="001F0AEE" w:rsidRPr="00EA6FD5">
        <w:rPr>
          <w:rFonts w:ascii="Times New Roman" w:hAnsi="Times New Roman" w:cs="Times New Roman"/>
          <w:sz w:val="24"/>
          <w:szCs w:val="24"/>
        </w:rPr>
        <w:t xml:space="preserve">do </w:t>
      </w:r>
      <w:r w:rsidR="00820A79" w:rsidRPr="00EA6FD5">
        <w:rPr>
          <w:rFonts w:ascii="Times New Roman" w:hAnsi="Times New Roman" w:cs="Times New Roman"/>
          <w:sz w:val="24"/>
          <w:szCs w:val="24"/>
        </w:rPr>
        <w:t xml:space="preserve">not have the </w:t>
      </w:r>
      <w:r w:rsidRPr="00EA6FD5">
        <w:rPr>
          <w:rFonts w:ascii="Times New Roman" w:hAnsi="Times New Roman" w:cs="Times New Roman"/>
          <w:sz w:val="24"/>
          <w:szCs w:val="24"/>
        </w:rPr>
        <w:t>financial means to pay damages. Bosnia and Herzegovina has not established a national program</w:t>
      </w:r>
      <w:ins w:id="1131" w:author="Sara Boyes" w:date="2023-05-10T23:37:00Z">
        <w:r w:rsidR="00E32F92" w:rsidRPr="00EA6FD5">
          <w:rPr>
            <w:rFonts w:ascii="Times New Roman" w:hAnsi="Times New Roman" w:cs="Times New Roman"/>
            <w:sz w:val="24"/>
            <w:szCs w:val="24"/>
          </w:rPr>
          <w:t>me</w:t>
        </w:r>
      </w:ins>
      <w:r w:rsidRPr="00EA6FD5">
        <w:rPr>
          <w:rFonts w:ascii="Times New Roman" w:hAnsi="Times New Roman" w:cs="Times New Roman"/>
          <w:sz w:val="24"/>
          <w:szCs w:val="24"/>
        </w:rPr>
        <w:t xml:space="preserve"> for </w:t>
      </w:r>
      <w:r w:rsidR="00C94716" w:rsidRPr="00EA6FD5">
        <w:rPr>
          <w:rFonts w:ascii="Times New Roman" w:hAnsi="Times New Roman" w:cs="Times New Roman"/>
          <w:sz w:val="24"/>
          <w:szCs w:val="24"/>
        </w:rPr>
        <w:t>compensating</w:t>
      </w:r>
      <w:r w:rsidRPr="00EA6FD5">
        <w:rPr>
          <w:rFonts w:ascii="Times New Roman" w:hAnsi="Times New Roman" w:cs="Times New Roman"/>
          <w:sz w:val="24"/>
          <w:szCs w:val="24"/>
        </w:rPr>
        <w:t xml:space="preserve"> victims </w:t>
      </w:r>
      <w:r w:rsidR="00C94716" w:rsidRPr="00EA6FD5">
        <w:rPr>
          <w:rFonts w:ascii="Times New Roman" w:hAnsi="Times New Roman" w:cs="Times New Roman"/>
          <w:sz w:val="24"/>
          <w:szCs w:val="24"/>
        </w:rPr>
        <w:t>if</w:t>
      </w:r>
      <w:r w:rsidRPr="00EA6FD5">
        <w:rPr>
          <w:rFonts w:ascii="Times New Roman" w:hAnsi="Times New Roman" w:cs="Times New Roman"/>
          <w:sz w:val="24"/>
          <w:szCs w:val="24"/>
        </w:rPr>
        <w:t xml:space="preserve"> the parties liable for the harm are unable or unwilling to meet their obligations. </w:t>
      </w:r>
    </w:p>
    <w:p w14:paraId="30C389A6" w14:textId="2E9DA907" w:rsidR="00E0277B" w:rsidRPr="00EA6FD5" w:rsidRDefault="007C0E2B" w:rsidP="007C0E2B">
      <w:pPr>
        <w:pStyle w:val="ListParagraph"/>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i/>
          <w:sz w:val="24"/>
          <w:szCs w:val="24"/>
        </w:rPr>
        <w:t>Discrimination</w:t>
      </w:r>
    </w:p>
    <w:p w14:paraId="58847507" w14:textId="6F03805B" w:rsidR="00E0277B" w:rsidRPr="00EA6FD5" w:rsidRDefault="00197140" w:rsidP="00E701F6">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Discrimination in </w:t>
      </w:r>
      <w:r w:rsidR="00F439CE" w:rsidRPr="00EA6FD5">
        <w:rPr>
          <w:rFonts w:ascii="Times New Roman" w:hAnsi="Times New Roman" w:cs="Times New Roman"/>
          <w:sz w:val="24"/>
          <w:szCs w:val="24"/>
        </w:rPr>
        <w:t xml:space="preserve">Bosnia and Herzegovina </w:t>
      </w:r>
      <w:r w:rsidRPr="00EA6FD5">
        <w:rPr>
          <w:rFonts w:ascii="Times New Roman" w:hAnsi="Times New Roman" w:cs="Times New Roman"/>
          <w:sz w:val="24"/>
          <w:szCs w:val="24"/>
        </w:rPr>
        <w:t xml:space="preserve">is </w:t>
      </w:r>
      <w:r w:rsidR="00B170E1" w:rsidRPr="00EA6FD5">
        <w:rPr>
          <w:rFonts w:ascii="Times New Roman" w:hAnsi="Times New Roman" w:cs="Times New Roman"/>
          <w:sz w:val="24"/>
          <w:szCs w:val="24"/>
        </w:rPr>
        <w:t>complex</w:t>
      </w:r>
      <w:r w:rsidR="00F64091" w:rsidRPr="00EA6FD5">
        <w:rPr>
          <w:rFonts w:ascii="Times New Roman" w:hAnsi="Times New Roman" w:cs="Times New Roman"/>
          <w:sz w:val="24"/>
          <w:szCs w:val="24"/>
        </w:rPr>
        <w:t xml:space="preserve">, </w:t>
      </w:r>
      <w:r w:rsidR="00C94716" w:rsidRPr="00EA6FD5">
        <w:rPr>
          <w:rFonts w:ascii="Times New Roman" w:hAnsi="Times New Roman" w:cs="Times New Roman"/>
          <w:sz w:val="24"/>
          <w:szCs w:val="24"/>
        </w:rPr>
        <w:t>encompassing many</w:t>
      </w:r>
      <w:r w:rsidRPr="00EA6FD5">
        <w:rPr>
          <w:rFonts w:ascii="Times New Roman" w:hAnsi="Times New Roman" w:cs="Times New Roman"/>
          <w:sz w:val="24"/>
          <w:szCs w:val="24"/>
        </w:rPr>
        <w:t xml:space="preserve"> issues and groups. Discrimination is a threat </w:t>
      </w:r>
      <w:r w:rsidR="00C94716" w:rsidRPr="00EA6FD5">
        <w:rPr>
          <w:rFonts w:ascii="Times New Roman" w:hAnsi="Times New Roman" w:cs="Times New Roman"/>
          <w:sz w:val="24"/>
          <w:szCs w:val="24"/>
        </w:rPr>
        <w:t>to</w:t>
      </w:r>
      <w:r w:rsidRPr="00EA6FD5">
        <w:rPr>
          <w:rFonts w:ascii="Times New Roman" w:hAnsi="Times New Roman" w:cs="Times New Roman"/>
          <w:sz w:val="24"/>
          <w:szCs w:val="24"/>
        </w:rPr>
        <w:t xml:space="preserve"> </w:t>
      </w:r>
      <w:r w:rsidR="00242E2A"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unity </w:t>
      </w:r>
      <w:r w:rsidR="00242E2A" w:rsidRPr="00EA6FD5">
        <w:rPr>
          <w:rFonts w:ascii="Times New Roman" w:hAnsi="Times New Roman" w:cs="Times New Roman"/>
          <w:sz w:val="24"/>
          <w:szCs w:val="24"/>
        </w:rPr>
        <w:t xml:space="preserve">of </w:t>
      </w:r>
      <w:r w:rsidR="00F439CE" w:rsidRPr="00EA6FD5">
        <w:rPr>
          <w:rFonts w:ascii="Times New Roman" w:hAnsi="Times New Roman" w:cs="Times New Roman"/>
          <w:sz w:val="24"/>
          <w:szCs w:val="24"/>
        </w:rPr>
        <w:t>the country</w:t>
      </w:r>
      <w:r w:rsidR="000708CF" w:rsidRPr="00EA6FD5">
        <w:rPr>
          <w:rFonts w:ascii="Times New Roman" w:hAnsi="Times New Roman" w:cs="Times New Roman"/>
          <w:sz w:val="24"/>
          <w:szCs w:val="24"/>
        </w:rPr>
        <w:t xml:space="preserve">. Discriminatory actions reflect </w:t>
      </w:r>
      <w:r w:rsidRPr="00EA6FD5">
        <w:rPr>
          <w:rFonts w:ascii="Times New Roman" w:hAnsi="Times New Roman" w:cs="Times New Roman"/>
          <w:sz w:val="24"/>
          <w:szCs w:val="24"/>
        </w:rPr>
        <w:t>deeply rooted negative stereotypes against</w:t>
      </w:r>
      <w:r w:rsidR="00D860A1" w:rsidRPr="00EA6FD5">
        <w:rPr>
          <w:rFonts w:ascii="Times New Roman" w:hAnsi="Times New Roman" w:cs="Times New Roman"/>
          <w:sz w:val="24"/>
          <w:szCs w:val="24"/>
        </w:rPr>
        <w:t xml:space="preserve"> </w:t>
      </w:r>
      <w:r w:rsidRPr="00EA6FD5">
        <w:rPr>
          <w:rFonts w:ascii="Times New Roman" w:hAnsi="Times New Roman" w:cs="Times New Roman"/>
          <w:sz w:val="24"/>
          <w:szCs w:val="24"/>
        </w:rPr>
        <w:t>groups who are numerical ethnic minorities in their communities</w:t>
      </w:r>
      <w:r w:rsidR="00B170E1" w:rsidRPr="00EA6FD5">
        <w:rPr>
          <w:rFonts w:ascii="Times New Roman" w:hAnsi="Times New Roman" w:cs="Times New Roman"/>
          <w:sz w:val="24"/>
          <w:szCs w:val="24"/>
        </w:rPr>
        <w:t xml:space="preserve">, </w:t>
      </w:r>
      <w:r w:rsidR="003D3837" w:rsidRPr="00EA6FD5">
        <w:rPr>
          <w:rFonts w:ascii="Times New Roman" w:hAnsi="Times New Roman" w:cs="Times New Roman"/>
          <w:sz w:val="24"/>
          <w:szCs w:val="24"/>
        </w:rPr>
        <w:t xml:space="preserve">Roma, </w:t>
      </w:r>
      <w:r w:rsidRPr="00EA6FD5">
        <w:rPr>
          <w:rFonts w:ascii="Times New Roman" w:hAnsi="Times New Roman" w:cs="Times New Roman"/>
          <w:sz w:val="24"/>
          <w:szCs w:val="24"/>
        </w:rPr>
        <w:t>returnees, religious minorities, migrants</w:t>
      </w:r>
      <w:del w:id="1132" w:author="Sara Boyes" w:date="2023-05-11T02:33:00Z">
        <w:r w:rsidRPr="00EA6FD5" w:rsidDel="000A27F0">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w:t>
      </w:r>
      <w:ins w:id="1133" w:author="Sara Boyes" w:date="2023-05-11T09:42:00Z">
        <w:r w:rsidR="00B856CB" w:rsidRPr="00EA6FD5">
          <w:rPr>
            <w:rFonts w:ascii="Times New Roman" w:hAnsi="Times New Roman" w:cs="Times New Roman"/>
            <w:sz w:val="24"/>
            <w:szCs w:val="24"/>
          </w:rPr>
          <w:t>lesbian, gay, bisexual, transgender, queer and intersex persons (</w:t>
        </w:r>
      </w:ins>
      <w:r w:rsidR="00B170E1" w:rsidRPr="00EA6FD5">
        <w:rPr>
          <w:rFonts w:ascii="Times New Roman" w:hAnsi="Times New Roman" w:cs="Times New Roman"/>
          <w:sz w:val="24"/>
          <w:szCs w:val="24"/>
        </w:rPr>
        <w:t>LGBT</w:t>
      </w:r>
      <w:r w:rsidR="00F439CE" w:rsidRPr="00EA6FD5">
        <w:rPr>
          <w:rFonts w:ascii="Times New Roman" w:hAnsi="Times New Roman" w:cs="Times New Roman"/>
          <w:sz w:val="24"/>
          <w:szCs w:val="24"/>
        </w:rPr>
        <w:t>Q</w:t>
      </w:r>
      <w:r w:rsidR="00B170E1" w:rsidRPr="00EA6FD5">
        <w:rPr>
          <w:rFonts w:ascii="Times New Roman" w:hAnsi="Times New Roman" w:cs="Times New Roman"/>
          <w:sz w:val="24"/>
          <w:szCs w:val="24"/>
        </w:rPr>
        <w:t>I</w:t>
      </w:r>
      <w:ins w:id="1134" w:author="Sara Boyes" w:date="2023-05-11T09:42:00Z">
        <w:r w:rsidR="00B856CB" w:rsidRPr="00EA6FD5">
          <w:rPr>
            <w:rFonts w:ascii="Times New Roman" w:hAnsi="Times New Roman" w:cs="Times New Roman"/>
            <w:sz w:val="24"/>
            <w:szCs w:val="24"/>
          </w:rPr>
          <w:t>)</w:t>
        </w:r>
      </w:ins>
      <w:r w:rsidR="00B170E1" w:rsidRPr="00EA6FD5">
        <w:rPr>
          <w:rFonts w:ascii="Times New Roman" w:hAnsi="Times New Roman" w:cs="Times New Roman"/>
          <w:sz w:val="24"/>
          <w:szCs w:val="24"/>
        </w:rPr>
        <w:t xml:space="preserve"> individuals.</w:t>
      </w:r>
      <w:del w:id="1135" w:author="Sara Boyes" w:date="2023-05-08T16:11:00Z">
        <w:r w:rsidR="00B170E1" w:rsidRPr="00EA6FD5" w:rsidDel="00947E58">
          <w:rPr>
            <w:rFonts w:ascii="Times New Roman" w:hAnsi="Times New Roman" w:cs="Times New Roman"/>
            <w:sz w:val="24"/>
            <w:szCs w:val="24"/>
          </w:rPr>
          <w:delText xml:space="preserve"> </w:delText>
        </w:r>
        <w:r w:rsidR="00B01CE0" w:rsidRPr="00EA6FD5" w:rsidDel="00947E58">
          <w:rPr>
            <w:rFonts w:ascii="Times New Roman" w:hAnsi="Times New Roman" w:cs="Times New Roman"/>
            <w:sz w:val="24"/>
            <w:szCs w:val="24"/>
          </w:rPr>
          <w:delText xml:space="preserve"> </w:delText>
        </w:r>
      </w:del>
      <w:ins w:id="1136" w:author="Sara Boyes" w:date="2023-05-08T16:11:00Z">
        <w:r w:rsidR="00947E58" w:rsidRPr="00EA6FD5">
          <w:rPr>
            <w:rFonts w:ascii="Times New Roman" w:hAnsi="Times New Roman" w:cs="Times New Roman"/>
            <w:sz w:val="24"/>
            <w:szCs w:val="24"/>
          </w:rPr>
          <w:t xml:space="preserve"> </w:t>
        </w:r>
      </w:ins>
    </w:p>
    <w:p w14:paraId="6C8A7192" w14:textId="5CFAAD71" w:rsidR="005D71E2" w:rsidRPr="00EA6FD5" w:rsidRDefault="00A91439" w:rsidP="00E701F6">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D</w:t>
      </w:r>
      <w:r w:rsidR="00197140" w:rsidRPr="00EA6FD5">
        <w:rPr>
          <w:rFonts w:ascii="Times New Roman" w:hAnsi="Times New Roman" w:cs="Times New Roman"/>
          <w:sz w:val="24"/>
          <w:szCs w:val="24"/>
        </w:rPr>
        <w:t xml:space="preserve">iscrimination </w:t>
      </w:r>
      <w:r w:rsidRPr="00EA6FD5">
        <w:rPr>
          <w:rFonts w:ascii="Times New Roman" w:hAnsi="Times New Roman" w:cs="Times New Roman"/>
          <w:sz w:val="24"/>
          <w:szCs w:val="24"/>
        </w:rPr>
        <w:t xml:space="preserve">has been witnessed in </w:t>
      </w:r>
      <w:r w:rsidR="00C94716" w:rsidRPr="00EA6FD5">
        <w:rPr>
          <w:rFonts w:ascii="Times New Roman" w:hAnsi="Times New Roman" w:cs="Times New Roman"/>
          <w:sz w:val="24"/>
          <w:szCs w:val="24"/>
        </w:rPr>
        <w:t xml:space="preserve">the </w:t>
      </w:r>
      <w:r w:rsidR="00197140" w:rsidRPr="00EA6FD5">
        <w:rPr>
          <w:rFonts w:ascii="Times New Roman" w:hAnsi="Times New Roman" w:cs="Times New Roman"/>
          <w:sz w:val="24"/>
          <w:szCs w:val="24"/>
        </w:rPr>
        <w:t xml:space="preserve">ethnic-based election and </w:t>
      </w:r>
      <w:r w:rsidR="00C94716" w:rsidRPr="00EA6FD5">
        <w:rPr>
          <w:rFonts w:ascii="Times New Roman" w:hAnsi="Times New Roman" w:cs="Times New Roman"/>
          <w:sz w:val="24"/>
          <w:szCs w:val="24"/>
        </w:rPr>
        <w:t>appointment</w:t>
      </w:r>
      <w:r w:rsidR="00197140" w:rsidRPr="00EA6FD5">
        <w:rPr>
          <w:rFonts w:ascii="Times New Roman" w:hAnsi="Times New Roman" w:cs="Times New Roman"/>
          <w:sz w:val="24"/>
          <w:szCs w:val="24"/>
        </w:rPr>
        <w:t xml:space="preserve"> processes for public officials</w:t>
      </w:r>
      <w:r w:rsidR="00C94716" w:rsidRPr="00EA6FD5">
        <w:rPr>
          <w:rFonts w:ascii="Times New Roman" w:hAnsi="Times New Roman" w:cs="Times New Roman"/>
          <w:sz w:val="24"/>
          <w:szCs w:val="24"/>
        </w:rPr>
        <w:t>; it</w:t>
      </w:r>
      <w:r w:rsidRPr="00EA6FD5">
        <w:rPr>
          <w:rFonts w:ascii="Times New Roman" w:hAnsi="Times New Roman" w:cs="Times New Roman"/>
          <w:sz w:val="24"/>
          <w:szCs w:val="24"/>
        </w:rPr>
        <w:t xml:space="preserve"> perpetuates divisions and the manipulation of ethnic constituencies for political aims. Ethnic minorities and persons who do not belong to any constituent people (called “the Others”) are often </w:t>
      </w:r>
      <w:r w:rsidR="001F0AEE" w:rsidRPr="00EA6FD5">
        <w:rPr>
          <w:rFonts w:ascii="Times New Roman" w:hAnsi="Times New Roman" w:cs="Times New Roman"/>
          <w:sz w:val="24"/>
          <w:szCs w:val="24"/>
        </w:rPr>
        <w:t xml:space="preserve">politically </w:t>
      </w:r>
      <w:r w:rsidRPr="00EA6FD5">
        <w:rPr>
          <w:rFonts w:ascii="Times New Roman" w:hAnsi="Times New Roman" w:cs="Times New Roman"/>
          <w:sz w:val="24"/>
          <w:szCs w:val="24"/>
        </w:rPr>
        <w:t xml:space="preserve">underrepresented. They </w:t>
      </w:r>
      <w:r w:rsidR="00C94716" w:rsidRPr="00EA6FD5">
        <w:rPr>
          <w:rFonts w:ascii="Times New Roman" w:hAnsi="Times New Roman" w:cs="Times New Roman"/>
          <w:sz w:val="24"/>
          <w:szCs w:val="24"/>
        </w:rPr>
        <w:t>cannot</w:t>
      </w:r>
      <w:r w:rsidRPr="00EA6FD5">
        <w:rPr>
          <w:rFonts w:ascii="Times New Roman" w:hAnsi="Times New Roman" w:cs="Times New Roman"/>
          <w:sz w:val="24"/>
          <w:szCs w:val="24"/>
        </w:rPr>
        <w:t xml:space="preserve"> run for certain high political offices, </w:t>
      </w:r>
      <w:r w:rsidR="001F0AEE" w:rsidRPr="00EA6FD5">
        <w:rPr>
          <w:rFonts w:ascii="Times New Roman" w:hAnsi="Times New Roman" w:cs="Times New Roman"/>
          <w:sz w:val="24"/>
          <w:szCs w:val="24"/>
        </w:rPr>
        <w:t xml:space="preserve">which the </w:t>
      </w:r>
      <w:r w:rsidRPr="00EA6FD5">
        <w:rPr>
          <w:rFonts w:ascii="Times New Roman" w:hAnsi="Times New Roman" w:cs="Times New Roman"/>
          <w:sz w:val="24"/>
          <w:szCs w:val="24"/>
        </w:rPr>
        <w:t>European Court of Human Rights</w:t>
      </w:r>
      <w:r w:rsidR="001F0AEE" w:rsidRPr="00EA6FD5">
        <w:rPr>
          <w:rFonts w:ascii="Times New Roman" w:hAnsi="Times New Roman" w:cs="Times New Roman"/>
          <w:sz w:val="24"/>
          <w:szCs w:val="24"/>
        </w:rPr>
        <w:t xml:space="preserve"> has ruled as discrimination in several cases</w:t>
      </w:r>
      <w:r w:rsidR="00197140" w:rsidRPr="00EA6FD5">
        <w:rPr>
          <w:rFonts w:ascii="Times New Roman" w:hAnsi="Times New Roman" w:cs="Times New Roman"/>
          <w:sz w:val="24"/>
          <w:szCs w:val="24"/>
        </w:rPr>
        <w:t>.</w:t>
      </w:r>
    </w:p>
    <w:p w14:paraId="1633DAB0" w14:textId="685B2D82" w:rsidR="005D71E2" w:rsidRPr="00EA6FD5" w:rsidRDefault="00197140" w:rsidP="00E701F6">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When ethnic groups are </w:t>
      </w:r>
      <w:r w:rsidR="001F0AEE" w:rsidRPr="00EA6FD5">
        <w:rPr>
          <w:rFonts w:ascii="Times New Roman" w:hAnsi="Times New Roman" w:cs="Times New Roman"/>
          <w:sz w:val="24"/>
          <w:szCs w:val="24"/>
        </w:rPr>
        <w:t xml:space="preserve">in the </w:t>
      </w:r>
      <w:r w:rsidRPr="00EA6FD5">
        <w:rPr>
          <w:rFonts w:ascii="Times New Roman" w:hAnsi="Times New Roman" w:cs="Times New Roman"/>
          <w:sz w:val="24"/>
          <w:szCs w:val="24"/>
        </w:rPr>
        <w:t>minority, they often face discrimination regarding memorialization and religious practice</w:t>
      </w:r>
      <w:r w:rsidR="00A91439"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r w:rsidR="00A91439" w:rsidRPr="00EA6FD5">
        <w:rPr>
          <w:rFonts w:ascii="Times New Roman" w:hAnsi="Times New Roman" w:cs="Times New Roman"/>
          <w:sz w:val="24"/>
          <w:szCs w:val="24"/>
        </w:rPr>
        <w:t xml:space="preserve">This </w:t>
      </w:r>
      <w:r w:rsidRPr="00EA6FD5">
        <w:rPr>
          <w:rFonts w:ascii="Times New Roman" w:hAnsi="Times New Roman" w:cs="Times New Roman"/>
          <w:sz w:val="24"/>
          <w:szCs w:val="24"/>
        </w:rPr>
        <w:t xml:space="preserve">is especially the case for the returnees. Civil society efforts to memorialize victims belonging to national or ethnic minorities at the entity level, </w:t>
      </w:r>
      <w:ins w:id="1137" w:author="Sara Boyes" w:date="2023-05-11T09:43:00Z">
        <w:r w:rsidR="00B856CB" w:rsidRPr="00EA6FD5">
          <w:rPr>
            <w:rFonts w:ascii="Times New Roman" w:hAnsi="Times New Roman" w:cs="Times New Roman"/>
            <w:sz w:val="24"/>
            <w:szCs w:val="24"/>
          </w:rPr>
          <w:t xml:space="preserve">in </w:t>
        </w:r>
      </w:ins>
      <w:r w:rsidRPr="00EA6FD5">
        <w:rPr>
          <w:rFonts w:ascii="Times New Roman" w:hAnsi="Times New Roman" w:cs="Times New Roman"/>
          <w:sz w:val="24"/>
          <w:szCs w:val="24"/>
        </w:rPr>
        <w:t>particular</w:t>
      </w:r>
      <w:del w:id="1138" w:author="Sara Boyes" w:date="2023-05-11T09:43:00Z">
        <w:r w:rsidRPr="00EA6FD5" w:rsidDel="00B856CB">
          <w:rPr>
            <w:rFonts w:ascii="Times New Roman" w:hAnsi="Times New Roman" w:cs="Times New Roman"/>
            <w:sz w:val="24"/>
            <w:szCs w:val="24"/>
          </w:rPr>
          <w:delText>ly</w:delText>
        </w:r>
      </w:del>
      <w:r w:rsidRPr="00EA6FD5">
        <w:rPr>
          <w:rFonts w:ascii="Times New Roman" w:hAnsi="Times New Roman" w:cs="Times New Roman"/>
          <w:sz w:val="24"/>
          <w:szCs w:val="24"/>
        </w:rPr>
        <w:t xml:space="preserve"> in </w:t>
      </w:r>
      <w:ins w:id="1139" w:author="Sara Boyes" w:date="2023-05-10T19:56:00Z">
        <w:r w:rsidR="00F600E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Republika Srpska, have been hampered by local authorities (often belonging to the majority ethnic group) or by administrative requirements that delay or block the process for years.</w:t>
      </w:r>
      <w:r w:rsidR="006C4952" w:rsidRPr="00EA6FD5">
        <w:rPr>
          <w:rFonts w:ascii="Times New Roman" w:hAnsi="Times New Roman" w:cs="Times New Roman"/>
          <w:sz w:val="24"/>
          <w:szCs w:val="24"/>
        </w:rPr>
        <w:t xml:space="preserve"> A significant example of this problem is the failure of local authorities in the wider Srebrenica area to fulfil</w:t>
      </w:r>
      <w:del w:id="1140" w:author="Sara Boyes" w:date="2023-05-11T09:43:00Z">
        <w:r w:rsidR="006C4952" w:rsidRPr="00EA6FD5" w:rsidDel="00B856CB">
          <w:rPr>
            <w:rFonts w:ascii="Times New Roman" w:hAnsi="Times New Roman" w:cs="Times New Roman"/>
            <w:sz w:val="24"/>
            <w:szCs w:val="24"/>
          </w:rPr>
          <w:delText>l</w:delText>
        </w:r>
      </w:del>
      <w:r w:rsidR="006C4952" w:rsidRPr="00EA6FD5">
        <w:rPr>
          <w:rFonts w:ascii="Times New Roman" w:hAnsi="Times New Roman" w:cs="Times New Roman"/>
          <w:sz w:val="24"/>
          <w:szCs w:val="24"/>
        </w:rPr>
        <w:t xml:space="preserve"> the requests of victims</w:t>
      </w:r>
      <w:del w:id="1141" w:author="Sara Boyes" w:date="2023-05-08T18:38:00Z">
        <w:r w:rsidR="006C4952" w:rsidRPr="00EA6FD5" w:rsidDel="006158C1">
          <w:rPr>
            <w:rFonts w:ascii="Times New Roman" w:hAnsi="Times New Roman" w:cs="Times New Roman"/>
            <w:sz w:val="24"/>
            <w:szCs w:val="24"/>
          </w:rPr>
          <w:delText>'</w:delText>
        </w:r>
      </w:del>
      <w:ins w:id="1142" w:author="Sara Boyes" w:date="2023-05-08T18:38:00Z">
        <w:r w:rsidR="006158C1" w:rsidRPr="00EA6FD5">
          <w:rPr>
            <w:rFonts w:ascii="Times New Roman" w:hAnsi="Times New Roman" w:cs="Times New Roman"/>
            <w:sz w:val="24"/>
            <w:szCs w:val="24"/>
          </w:rPr>
          <w:t>’</w:t>
        </w:r>
      </w:ins>
      <w:r w:rsidR="006C4952" w:rsidRPr="00EA6FD5">
        <w:rPr>
          <w:rFonts w:ascii="Times New Roman" w:hAnsi="Times New Roman" w:cs="Times New Roman"/>
          <w:sz w:val="24"/>
          <w:szCs w:val="24"/>
        </w:rPr>
        <w:t xml:space="preserve"> families to commemorate atrocities </w:t>
      </w:r>
      <w:del w:id="1143" w:author="Sara Boyes" w:date="2023-05-11T09:43:00Z">
        <w:r w:rsidR="006C4952" w:rsidRPr="00EA6FD5" w:rsidDel="00B856CB">
          <w:rPr>
            <w:rFonts w:ascii="Times New Roman" w:hAnsi="Times New Roman" w:cs="Times New Roman"/>
            <w:sz w:val="24"/>
            <w:szCs w:val="24"/>
          </w:rPr>
          <w:delText xml:space="preserve">on </w:delText>
        </w:r>
      </w:del>
      <w:ins w:id="1144" w:author="Sara Boyes" w:date="2023-05-11T09:43:00Z">
        <w:r w:rsidR="00B856CB" w:rsidRPr="00EA6FD5">
          <w:rPr>
            <w:rFonts w:ascii="Times New Roman" w:hAnsi="Times New Roman" w:cs="Times New Roman"/>
            <w:sz w:val="24"/>
            <w:szCs w:val="24"/>
          </w:rPr>
          <w:t xml:space="preserve">at the </w:t>
        </w:r>
      </w:ins>
      <w:r w:rsidR="006C4952" w:rsidRPr="00EA6FD5">
        <w:rPr>
          <w:rFonts w:ascii="Times New Roman" w:hAnsi="Times New Roman" w:cs="Times New Roman"/>
          <w:sz w:val="24"/>
          <w:szCs w:val="24"/>
        </w:rPr>
        <w:t>sites where they occurred, for instance</w:t>
      </w:r>
      <w:r w:rsidR="00D860A1" w:rsidRPr="00EA6FD5">
        <w:rPr>
          <w:rFonts w:ascii="Times New Roman" w:hAnsi="Times New Roman" w:cs="Times New Roman"/>
          <w:sz w:val="24"/>
          <w:szCs w:val="24"/>
        </w:rPr>
        <w:t>,</w:t>
      </w:r>
      <w:r w:rsidR="006C4952" w:rsidRPr="00EA6FD5">
        <w:rPr>
          <w:rFonts w:ascii="Times New Roman" w:hAnsi="Times New Roman" w:cs="Times New Roman"/>
          <w:sz w:val="24"/>
          <w:szCs w:val="24"/>
        </w:rPr>
        <w:t xml:space="preserve"> by installing memorial plaques. While the victims belonging to the minority are denied </w:t>
      </w:r>
      <w:ins w:id="1145" w:author="Sara Boyes" w:date="2023-05-11T09:44:00Z">
        <w:r w:rsidR="00B856CB" w:rsidRPr="00EA6FD5">
          <w:rPr>
            <w:rFonts w:ascii="Times New Roman" w:hAnsi="Times New Roman" w:cs="Times New Roman"/>
            <w:sz w:val="24"/>
            <w:szCs w:val="24"/>
          </w:rPr>
          <w:t xml:space="preserve">the </w:t>
        </w:r>
      </w:ins>
      <w:del w:id="1146" w:author="Sara Boyes" w:date="2023-05-11T09:44:00Z">
        <w:r w:rsidR="00E0277B" w:rsidRPr="00EA6FD5" w:rsidDel="00B856CB">
          <w:rPr>
            <w:rFonts w:ascii="Times New Roman" w:hAnsi="Times New Roman" w:cs="Times New Roman"/>
            <w:sz w:val="24"/>
            <w:szCs w:val="24"/>
          </w:rPr>
          <w:delText>exercising</w:delText>
        </w:r>
      </w:del>
      <w:ins w:id="1147" w:author="Sara Boyes" w:date="2023-05-11T09:44:00Z">
        <w:r w:rsidR="00B856CB" w:rsidRPr="00EA6FD5">
          <w:rPr>
            <w:rFonts w:ascii="Times New Roman" w:hAnsi="Times New Roman" w:cs="Times New Roman"/>
            <w:sz w:val="24"/>
            <w:szCs w:val="24"/>
          </w:rPr>
          <w:t>exercising of</w:t>
        </w:r>
      </w:ins>
      <w:r w:rsidR="006C4952" w:rsidRPr="00EA6FD5">
        <w:rPr>
          <w:rFonts w:ascii="Times New Roman" w:hAnsi="Times New Roman" w:cs="Times New Roman"/>
          <w:sz w:val="24"/>
          <w:szCs w:val="24"/>
        </w:rPr>
        <w:t xml:space="preserve"> their right to memorialize, others belonging to the majority are allowed to do so. </w:t>
      </w:r>
    </w:p>
    <w:p w14:paraId="04D0CEA3" w14:textId="3660107C" w:rsidR="00BD1355" w:rsidRPr="00EA6FD5" w:rsidRDefault="00197140" w:rsidP="00E701F6">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Minority groups also face discrimination in their religious practices. </w:t>
      </w:r>
      <w:r w:rsidR="00E46C2D" w:rsidRPr="00EA6FD5">
        <w:rPr>
          <w:rFonts w:ascii="Times New Roman" w:hAnsi="Times New Roman" w:cs="Times New Roman"/>
          <w:sz w:val="24"/>
          <w:szCs w:val="24"/>
        </w:rPr>
        <w:t xml:space="preserve">In the reporting period, </w:t>
      </w:r>
      <w:r w:rsidR="00BD1355" w:rsidRPr="00EA6FD5">
        <w:rPr>
          <w:rFonts w:ascii="Times New Roman" w:hAnsi="Times New Roman" w:cs="Times New Roman"/>
          <w:sz w:val="24"/>
          <w:szCs w:val="24"/>
        </w:rPr>
        <w:t>there were several examples of attacks on religious authorities and buildings, including shots fired at the Aladža mosque in Foča and Livno or the desecration of the Serb-Orthodox Cathedral of the Holy Trinity in Mostar and the Orthodox Temple of the Ascension in Stolac, by unknown persons.</w:t>
      </w:r>
    </w:p>
    <w:p w14:paraId="6CCAA47B" w14:textId="0AC3F610" w:rsidR="0037612A" w:rsidRPr="00EA6FD5" w:rsidRDefault="00197140" w:rsidP="0037612A">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Furthermore, returnees often encounter a hostile environment that can lead to discrimination and violent confrontations. They struggle to access </w:t>
      </w:r>
      <w:r w:rsidR="00C94716" w:rsidRPr="00EA6FD5">
        <w:rPr>
          <w:rFonts w:ascii="Times New Roman" w:hAnsi="Times New Roman" w:cs="Times New Roman"/>
          <w:sz w:val="24"/>
          <w:szCs w:val="24"/>
        </w:rPr>
        <w:t xml:space="preserve">many areas of </w:t>
      </w:r>
      <w:r w:rsidRPr="00EA6FD5">
        <w:rPr>
          <w:rFonts w:ascii="Times New Roman" w:hAnsi="Times New Roman" w:cs="Times New Roman"/>
          <w:sz w:val="24"/>
          <w:szCs w:val="24"/>
        </w:rPr>
        <w:t>basic rights</w:t>
      </w:r>
      <w:r w:rsidR="00C94716" w:rsidRPr="00EA6FD5">
        <w:rPr>
          <w:rFonts w:ascii="Times New Roman" w:hAnsi="Times New Roman" w:cs="Times New Roman"/>
          <w:sz w:val="24"/>
          <w:szCs w:val="24"/>
        </w:rPr>
        <w:t>,</w:t>
      </w:r>
      <w:r w:rsidRPr="00EA6FD5">
        <w:rPr>
          <w:rFonts w:ascii="Times New Roman" w:hAnsi="Times New Roman" w:cs="Times New Roman"/>
          <w:sz w:val="24"/>
          <w:szCs w:val="24"/>
        </w:rPr>
        <w:t xml:space="preserve"> such as labo</w:t>
      </w:r>
      <w:ins w:id="1148" w:author="Sara Boyes" w:date="2023-05-11T09:44:00Z">
        <w:r w:rsidR="00B856CB" w:rsidRPr="00EA6FD5">
          <w:rPr>
            <w:rFonts w:ascii="Times New Roman" w:hAnsi="Times New Roman" w:cs="Times New Roman"/>
            <w:sz w:val="24"/>
            <w:szCs w:val="24"/>
          </w:rPr>
          <w:t>u</w:t>
        </w:r>
      </w:ins>
      <w:r w:rsidRPr="00EA6FD5">
        <w:rPr>
          <w:rFonts w:ascii="Times New Roman" w:hAnsi="Times New Roman" w:cs="Times New Roman"/>
          <w:sz w:val="24"/>
          <w:szCs w:val="24"/>
        </w:rPr>
        <w:t>r market opportunities, social benefits</w:t>
      </w:r>
      <w:del w:id="1149" w:author="Sara Boyes" w:date="2023-05-11T09:44:00Z">
        <w:r w:rsidRPr="00EA6FD5" w:rsidDel="00B856CB">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health</w:t>
      </w:r>
      <w:ins w:id="1150" w:author="Sara Boyes" w:date="2023-05-11T09:44:00Z">
        <w:r w:rsidR="00B856CB"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care.</w:t>
      </w:r>
    </w:p>
    <w:p w14:paraId="1C2A61AC" w14:textId="3CBE199F" w:rsidR="005D71E2" w:rsidRPr="00EA6FD5" w:rsidRDefault="00197140" w:rsidP="00E701F6">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Social exclusion and discrimination against the Roma remain widespread, </w:t>
      </w:r>
      <w:ins w:id="1151" w:author="Sara Boyes" w:date="2023-05-11T09:44:00Z">
        <w:r w:rsidR="00B856CB" w:rsidRPr="00EA6FD5">
          <w:rPr>
            <w:rFonts w:ascii="Times New Roman" w:hAnsi="Times New Roman" w:cs="Times New Roman"/>
            <w:sz w:val="24"/>
            <w:szCs w:val="24"/>
          </w:rPr>
          <w:t xml:space="preserve">in </w:t>
        </w:r>
      </w:ins>
      <w:r w:rsidRPr="00EA6FD5">
        <w:rPr>
          <w:rFonts w:ascii="Times New Roman" w:hAnsi="Times New Roman" w:cs="Times New Roman"/>
          <w:sz w:val="24"/>
          <w:szCs w:val="24"/>
        </w:rPr>
        <w:t>particular</w:t>
      </w:r>
      <w:del w:id="1152" w:author="Sara Boyes" w:date="2023-05-11T09:45:00Z">
        <w:r w:rsidRPr="00EA6FD5" w:rsidDel="00B856CB">
          <w:rPr>
            <w:rFonts w:ascii="Times New Roman" w:hAnsi="Times New Roman" w:cs="Times New Roman"/>
            <w:sz w:val="24"/>
            <w:szCs w:val="24"/>
          </w:rPr>
          <w:delText>ly</w:delText>
        </w:r>
      </w:del>
      <w:r w:rsidRPr="00EA6FD5">
        <w:rPr>
          <w:rFonts w:ascii="Times New Roman" w:hAnsi="Times New Roman" w:cs="Times New Roman"/>
          <w:sz w:val="24"/>
          <w:szCs w:val="24"/>
        </w:rPr>
        <w:t xml:space="preserve"> in housing, employment, education</w:t>
      </w:r>
      <w:del w:id="1153" w:author="Sara Boyes" w:date="2023-05-11T09:45:00Z">
        <w:r w:rsidRPr="00EA6FD5" w:rsidDel="00B856CB">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access to health services. The Roma community is often targeted by hate crimes and hate speech, including verbal or physical assaults, derogatory language</w:t>
      </w:r>
      <w:del w:id="1154" w:author="Sara Boyes" w:date="2023-05-11T09:45:00Z">
        <w:r w:rsidRPr="00EA6FD5" w:rsidDel="00B856CB">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negative stereotypes. National minorities </w:t>
      </w:r>
      <w:r w:rsidR="00C94716" w:rsidRPr="00EA6FD5">
        <w:rPr>
          <w:rFonts w:ascii="Times New Roman" w:hAnsi="Times New Roman" w:cs="Times New Roman"/>
          <w:sz w:val="24"/>
          <w:szCs w:val="24"/>
        </w:rPr>
        <w:t>face challenges in gaining recognition</w:t>
      </w:r>
      <w:r w:rsidRPr="00EA6FD5">
        <w:rPr>
          <w:rFonts w:ascii="Times New Roman" w:hAnsi="Times New Roman" w:cs="Times New Roman"/>
          <w:sz w:val="24"/>
          <w:szCs w:val="24"/>
        </w:rPr>
        <w:t xml:space="preserve"> </w:t>
      </w:r>
      <w:r w:rsidR="00C94716" w:rsidRPr="00EA6FD5">
        <w:rPr>
          <w:rFonts w:ascii="Times New Roman" w:hAnsi="Times New Roman" w:cs="Times New Roman"/>
          <w:sz w:val="24"/>
          <w:szCs w:val="24"/>
        </w:rPr>
        <w:t>and</w:t>
      </w:r>
      <w:r w:rsidRPr="00EA6FD5">
        <w:rPr>
          <w:rFonts w:ascii="Times New Roman" w:hAnsi="Times New Roman" w:cs="Times New Roman"/>
          <w:sz w:val="24"/>
          <w:szCs w:val="24"/>
        </w:rPr>
        <w:t xml:space="preserve"> significant barriers to achieving emancipation and inclusion, especially in education and representation. </w:t>
      </w:r>
    </w:p>
    <w:p w14:paraId="20F1CE6A" w14:textId="34209955" w:rsidR="005D71E2" w:rsidRPr="00EA6FD5" w:rsidRDefault="00C94716" w:rsidP="00E701F6">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Other</w:t>
      </w:r>
      <w:r w:rsidR="00A91439" w:rsidRPr="00EA6FD5">
        <w:rPr>
          <w:rFonts w:ascii="Times New Roman" w:hAnsi="Times New Roman" w:cs="Times New Roman"/>
          <w:sz w:val="24"/>
          <w:szCs w:val="24"/>
        </w:rPr>
        <w:t xml:space="preserve"> </w:t>
      </w:r>
      <w:r w:rsidRPr="00EA6FD5">
        <w:rPr>
          <w:rFonts w:ascii="Times New Roman" w:hAnsi="Times New Roman" w:cs="Times New Roman"/>
          <w:sz w:val="24"/>
          <w:szCs w:val="24"/>
        </w:rPr>
        <w:t>groups</w:t>
      </w:r>
      <w:r w:rsidR="00197140" w:rsidRPr="00EA6FD5">
        <w:rPr>
          <w:rFonts w:ascii="Times New Roman" w:hAnsi="Times New Roman" w:cs="Times New Roman"/>
          <w:sz w:val="24"/>
          <w:szCs w:val="24"/>
        </w:rPr>
        <w:t xml:space="preserve"> that </w:t>
      </w:r>
      <w:r w:rsidRPr="00EA6FD5">
        <w:rPr>
          <w:rFonts w:ascii="Times New Roman" w:hAnsi="Times New Roman" w:cs="Times New Roman"/>
          <w:sz w:val="24"/>
          <w:szCs w:val="24"/>
        </w:rPr>
        <w:t>face</w:t>
      </w:r>
      <w:r w:rsidR="00197140" w:rsidRPr="00EA6FD5">
        <w:rPr>
          <w:rFonts w:ascii="Times New Roman" w:hAnsi="Times New Roman" w:cs="Times New Roman"/>
          <w:sz w:val="24"/>
          <w:szCs w:val="24"/>
        </w:rPr>
        <w:t xml:space="preserve"> discrimination in Bosnia and Herzegovina </w:t>
      </w:r>
      <w:r w:rsidR="00A91439" w:rsidRPr="00EA6FD5">
        <w:rPr>
          <w:rFonts w:ascii="Times New Roman" w:hAnsi="Times New Roman" w:cs="Times New Roman"/>
          <w:sz w:val="24"/>
          <w:szCs w:val="24"/>
        </w:rPr>
        <w:t xml:space="preserve">are </w:t>
      </w:r>
      <w:r w:rsidR="00197140" w:rsidRPr="00EA6FD5">
        <w:rPr>
          <w:rFonts w:ascii="Times New Roman" w:hAnsi="Times New Roman" w:cs="Times New Roman"/>
          <w:sz w:val="24"/>
          <w:szCs w:val="24"/>
        </w:rPr>
        <w:t>migrants and asylum</w:t>
      </w:r>
      <w:del w:id="1155" w:author="Sara Boyes" w:date="2023-05-11T09:45:00Z">
        <w:r w:rsidR="00197140" w:rsidRPr="00EA6FD5" w:rsidDel="00B856CB">
          <w:rPr>
            <w:rFonts w:ascii="Times New Roman" w:hAnsi="Times New Roman" w:cs="Times New Roman"/>
            <w:sz w:val="24"/>
            <w:szCs w:val="24"/>
          </w:rPr>
          <w:delText xml:space="preserve"> </w:delText>
        </w:r>
      </w:del>
      <w:ins w:id="1156" w:author="Sara Boyes" w:date="2023-05-11T09:45:00Z">
        <w:r w:rsidR="00B856CB" w:rsidRPr="00EA6FD5">
          <w:rPr>
            <w:rFonts w:ascii="Times New Roman" w:hAnsi="Times New Roman" w:cs="Times New Roman"/>
            <w:sz w:val="24"/>
            <w:szCs w:val="24"/>
          </w:rPr>
          <w:t>-</w:t>
        </w:r>
      </w:ins>
      <w:r w:rsidR="00197140" w:rsidRPr="00EA6FD5">
        <w:rPr>
          <w:rFonts w:ascii="Times New Roman" w:hAnsi="Times New Roman" w:cs="Times New Roman"/>
          <w:sz w:val="24"/>
          <w:szCs w:val="24"/>
        </w:rPr>
        <w:t>seekers. While the number of asylum</w:t>
      </w:r>
      <w:del w:id="1157" w:author="Sara Boyes" w:date="2023-05-11T09:45:00Z">
        <w:r w:rsidR="00197140" w:rsidRPr="00EA6FD5" w:rsidDel="00B856CB">
          <w:rPr>
            <w:rFonts w:ascii="Times New Roman" w:hAnsi="Times New Roman" w:cs="Times New Roman"/>
            <w:sz w:val="24"/>
            <w:szCs w:val="24"/>
          </w:rPr>
          <w:delText xml:space="preserve"> </w:delText>
        </w:r>
      </w:del>
      <w:ins w:id="1158" w:author="Sara Boyes" w:date="2023-05-11T09:45:00Z">
        <w:r w:rsidR="00B856CB" w:rsidRPr="00EA6FD5">
          <w:rPr>
            <w:rFonts w:ascii="Times New Roman" w:hAnsi="Times New Roman" w:cs="Times New Roman"/>
            <w:sz w:val="24"/>
            <w:szCs w:val="24"/>
          </w:rPr>
          <w:t>-</w:t>
        </w:r>
      </w:ins>
      <w:r w:rsidR="00197140" w:rsidRPr="00EA6FD5">
        <w:rPr>
          <w:rFonts w:ascii="Times New Roman" w:hAnsi="Times New Roman" w:cs="Times New Roman"/>
          <w:sz w:val="24"/>
          <w:szCs w:val="24"/>
        </w:rPr>
        <w:t xml:space="preserve">seekers and migrants has decreased in recent years, there is still a lack of adequate protection and sensitive accommodation for those with specific needs, such as medical or psychological care. Migrants </w:t>
      </w:r>
      <w:r w:rsidRPr="00EA6FD5">
        <w:rPr>
          <w:rFonts w:ascii="Times New Roman" w:hAnsi="Times New Roman" w:cs="Times New Roman"/>
          <w:sz w:val="24"/>
          <w:szCs w:val="24"/>
        </w:rPr>
        <w:t>outside</w:t>
      </w:r>
      <w:r w:rsidR="00197140" w:rsidRPr="00EA6FD5">
        <w:rPr>
          <w:rFonts w:ascii="Times New Roman" w:hAnsi="Times New Roman" w:cs="Times New Roman"/>
          <w:sz w:val="24"/>
          <w:szCs w:val="24"/>
        </w:rPr>
        <w:t xml:space="preserve"> formal reception </w:t>
      </w:r>
      <w:del w:id="1159" w:author="Sara Boyes" w:date="2023-05-08T16:11:00Z">
        <w:r w:rsidR="00197140" w:rsidRPr="00EA6FD5" w:rsidDel="00947E58">
          <w:rPr>
            <w:rFonts w:ascii="Times New Roman" w:hAnsi="Times New Roman" w:cs="Times New Roman"/>
            <w:sz w:val="24"/>
            <w:szCs w:val="24"/>
          </w:rPr>
          <w:delText>centers</w:delText>
        </w:r>
      </w:del>
      <w:ins w:id="1160" w:author="Sara Boyes" w:date="2023-05-08T16:11:00Z">
        <w:r w:rsidR="00947E58" w:rsidRPr="00EA6FD5">
          <w:rPr>
            <w:rFonts w:ascii="Times New Roman" w:hAnsi="Times New Roman" w:cs="Times New Roman"/>
            <w:sz w:val="24"/>
            <w:szCs w:val="24"/>
          </w:rPr>
          <w:t>centres</w:t>
        </w:r>
      </w:ins>
      <w:r w:rsidR="00197140" w:rsidRPr="00EA6FD5">
        <w:rPr>
          <w:rFonts w:ascii="Times New Roman" w:hAnsi="Times New Roman" w:cs="Times New Roman"/>
          <w:sz w:val="24"/>
          <w:szCs w:val="24"/>
        </w:rPr>
        <w:t xml:space="preserve"> face increased violence, exploitation</w:t>
      </w:r>
      <w:del w:id="1161" w:author="Sara Boyes" w:date="2023-05-11T09:45:00Z">
        <w:r w:rsidR="00197140" w:rsidRPr="00EA6FD5" w:rsidDel="00B856CB">
          <w:rPr>
            <w:rFonts w:ascii="Times New Roman" w:hAnsi="Times New Roman" w:cs="Times New Roman"/>
            <w:sz w:val="24"/>
            <w:szCs w:val="24"/>
          </w:rPr>
          <w:delText>,</w:delText>
        </w:r>
      </w:del>
      <w:r w:rsidR="00197140" w:rsidRPr="00EA6FD5">
        <w:rPr>
          <w:rFonts w:ascii="Times New Roman" w:hAnsi="Times New Roman" w:cs="Times New Roman"/>
          <w:sz w:val="24"/>
          <w:szCs w:val="24"/>
        </w:rPr>
        <w:t xml:space="preserve"> and abuse</w:t>
      </w:r>
      <w:r w:rsidRPr="00EA6FD5">
        <w:rPr>
          <w:rFonts w:ascii="Times New Roman" w:hAnsi="Times New Roman" w:cs="Times New Roman"/>
          <w:sz w:val="24"/>
          <w:szCs w:val="24"/>
        </w:rPr>
        <w:t xml:space="preserve"> risks</w:t>
      </w:r>
      <w:r w:rsidR="00197140" w:rsidRPr="00EA6FD5">
        <w:rPr>
          <w:rFonts w:ascii="Times New Roman" w:hAnsi="Times New Roman" w:cs="Times New Roman"/>
          <w:sz w:val="24"/>
          <w:szCs w:val="24"/>
        </w:rPr>
        <w:t>.</w:t>
      </w:r>
    </w:p>
    <w:p w14:paraId="7788848F" w14:textId="4DC8CD8B" w:rsidR="005D71E2" w:rsidRPr="00EA6FD5" w:rsidRDefault="00197140" w:rsidP="00E701F6">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Discrimination </w:t>
      </w:r>
      <w:r w:rsidR="00C94716" w:rsidRPr="00EA6FD5">
        <w:rPr>
          <w:rFonts w:ascii="Times New Roman" w:hAnsi="Times New Roman" w:cs="Times New Roman"/>
          <w:sz w:val="24"/>
          <w:szCs w:val="24"/>
        </w:rPr>
        <w:t>based on</w:t>
      </w:r>
      <w:r w:rsidRPr="00EA6FD5">
        <w:rPr>
          <w:rFonts w:ascii="Times New Roman" w:hAnsi="Times New Roman" w:cs="Times New Roman"/>
          <w:sz w:val="24"/>
          <w:szCs w:val="24"/>
        </w:rPr>
        <w:t xml:space="preserve"> sexual orientation or </w:t>
      </w:r>
      <w:r w:rsidR="00A91439" w:rsidRPr="00EA6FD5">
        <w:rPr>
          <w:rFonts w:ascii="Times New Roman" w:hAnsi="Times New Roman" w:cs="Times New Roman"/>
          <w:sz w:val="24"/>
          <w:szCs w:val="24"/>
        </w:rPr>
        <w:t xml:space="preserve">gender </w:t>
      </w:r>
      <w:r w:rsidRPr="00EA6FD5">
        <w:rPr>
          <w:rFonts w:ascii="Times New Roman" w:hAnsi="Times New Roman" w:cs="Times New Roman"/>
          <w:sz w:val="24"/>
          <w:szCs w:val="24"/>
        </w:rPr>
        <w:t xml:space="preserve">identity is a </w:t>
      </w:r>
      <w:r w:rsidR="00A91439" w:rsidRPr="00EA6FD5">
        <w:rPr>
          <w:rFonts w:ascii="Times New Roman" w:hAnsi="Times New Roman" w:cs="Times New Roman"/>
          <w:sz w:val="24"/>
          <w:szCs w:val="24"/>
        </w:rPr>
        <w:t xml:space="preserve">serious </w:t>
      </w:r>
      <w:r w:rsidRPr="00EA6FD5">
        <w:rPr>
          <w:rFonts w:ascii="Times New Roman" w:hAnsi="Times New Roman" w:cs="Times New Roman"/>
          <w:sz w:val="24"/>
          <w:szCs w:val="24"/>
        </w:rPr>
        <w:t xml:space="preserve">problem, </w:t>
      </w:r>
      <w:r w:rsidR="001F0AEE" w:rsidRPr="00EA6FD5">
        <w:rPr>
          <w:rFonts w:ascii="Times New Roman" w:hAnsi="Times New Roman" w:cs="Times New Roman"/>
          <w:sz w:val="24"/>
          <w:szCs w:val="24"/>
        </w:rPr>
        <w:t xml:space="preserve">affecting </w:t>
      </w:r>
      <w:r w:rsidRPr="00EA6FD5">
        <w:rPr>
          <w:rFonts w:ascii="Times New Roman" w:hAnsi="Times New Roman" w:cs="Times New Roman"/>
          <w:sz w:val="24"/>
          <w:szCs w:val="24"/>
        </w:rPr>
        <w:t>employment, education, housing</w:t>
      </w:r>
      <w:del w:id="1162" w:author="Sara Boyes" w:date="2023-05-11T09:45:00Z">
        <w:r w:rsidR="00C94716" w:rsidRPr="00EA6FD5" w:rsidDel="00B856CB">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health care, </w:t>
      </w:r>
      <w:r w:rsidR="00A91439" w:rsidRPr="00EA6FD5">
        <w:rPr>
          <w:rFonts w:ascii="Times New Roman" w:hAnsi="Times New Roman" w:cs="Times New Roman"/>
          <w:sz w:val="24"/>
          <w:szCs w:val="24"/>
        </w:rPr>
        <w:t xml:space="preserve">and </w:t>
      </w:r>
      <w:r w:rsidRPr="00EA6FD5">
        <w:rPr>
          <w:rFonts w:ascii="Times New Roman" w:hAnsi="Times New Roman" w:cs="Times New Roman"/>
          <w:sz w:val="24"/>
          <w:szCs w:val="24"/>
        </w:rPr>
        <w:t xml:space="preserve">can </w:t>
      </w:r>
      <w:r w:rsidR="00C94716" w:rsidRPr="00EA6FD5">
        <w:rPr>
          <w:rFonts w:ascii="Times New Roman" w:hAnsi="Times New Roman" w:cs="Times New Roman"/>
          <w:sz w:val="24"/>
          <w:szCs w:val="24"/>
        </w:rPr>
        <w:t>manifest</w:t>
      </w:r>
      <w:r w:rsidR="00B170E1" w:rsidRPr="00EA6FD5">
        <w:rPr>
          <w:rFonts w:ascii="Times New Roman" w:hAnsi="Times New Roman" w:cs="Times New Roman"/>
          <w:sz w:val="24"/>
          <w:szCs w:val="24"/>
        </w:rPr>
        <w:t xml:space="preserve"> in </w:t>
      </w:r>
      <w:r w:rsidRPr="00EA6FD5">
        <w:rPr>
          <w:rFonts w:ascii="Times New Roman" w:hAnsi="Times New Roman" w:cs="Times New Roman"/>
          <w:sz w:val="24"/>
          <w:szCs w:val="24"/>
        </w:rPr>
        <w:t xml:space="preserve">hate speech and violence. </w:t>
      </w:r>
      <w:r w:rsidR="00C94716" w:rsidRPr="00EA6FD5">
        <w:rPr>
          <w:rFonts w:ascii="Times New Roman" w:hAnsi="Times New Roman" w:cs="Times New Roman"/>
          <w:sz w:val="24"/>
          <w:szCs w:val="24"/>
        </w:rPr>
        <w:t>Prosecuting</w:t>
      </w:r>
      <w:r w:rsidRPr="00EA6FD5">
        <w:rPr>
          <w:rFonts w:ascii="Times New Roman" w:hAnsi="Times New Roman" w:cs="Times New Roman"/>
          <w:sz w:val="24"/>
          <w:szCs w:val="24"/>
        </w:rPr>
        <w:t xml:space="preserve"> hate crimes </w:t>
      </w:r>
      <w:r w:rsidR="00C94716" w:rsidRPr="00EA6FD5">
        <w:rPr>
          <w:rFonts w:ascii="Times New Roman" w:hAnsi="Times New Roman" w:cs="Times New Roman"/>
          <w:sz w:val="24"/>
          <w:szCs w:val="24"/>
        </w:rPr>
        <w:t>and</w:t>
      </w:r>
      <w:r w:rsidRPr="00EA6FD5">
        <w:rPr>
          <w:rFonts w:ascii="Times New Roman" w:hAnsi="Times New Roman" w:cs="Times New Roman"/>
          <w:sz w:val="24"/>
          <w:szCs w:val="24"/>
        </w:rPr>
        <w:t xml:space="preserve"> hate speech remains insufficient, as reported attacks based on the </w:t>
      </w:r>
      <w:r w:rsidR="00C94716" w:rsidRPr="00EA6FD5">
        <w:rPr>
          <w:rFonts w:ascii="Times New Roman" w:hAnsi="Times New Roman" w:cs="Times New Roman"/>
          <w:sz w:val="24"/>
          <w:szCs w:val="24"/>
        </w:rPr>
        <w:t>victim’s</w:t>
      </w:r>
      <w:r w:rsidRPr="00EA6FD5">
        <w:rPr>
          <w:rFonts w:ascii="Times New Roman" w:hAnsi="Times New Roman" w:cs="Times New Roman"/>
          <w:sz w:val="24"/>
          <w:szCs w:val="24"/>
        </w:rPr>
        <w:t xml:space="preserve"> sexual orientation or </w:t>
      </w:r>
      <w:r w:rsidR="00B170E1" w:rsidRPr="00EA6FD5">
        <w:rPr>
          <w:rFonts w:ascii="Times New Roman" w:hAnsi="Times New Roman" w:cs="Times New Roman"/>
          <w:sz w:val="24"/>
          <w:szCs w:val="24"/>
        </w:rPr>
        <w:t xml:space="preserve">gender </w:t>
      </w:r>
      <w:r w:rsidRPr="00EA6FD5">
        <w:rPr>
          <w:rFonts w:ascii="Times New Roman" w:hAnsi="Times New Roman" w:cs="Times New Roman"/>
          <w:sz w:val="24"/>
          <w:szCs w:val="24"/>
        </w:rPr>
        <w:t>identity have not</w:t>
      </w:r>
      <w:r w:rsidR="005D71E2" w:rsidRPr="00EA6FD5">
        <w:rPr>
          <w:rFonts w:ascii="Times New Roman" w:hAnsi="Times New Roman" w:cs="Times New Roman"/>
          <w:sz w:val="24"/>
          <w:szCs w:val="24"/>
        </w:rPr>
        <w:t xml:space="preserve"> been investigated</w:t>
      </w:r>
      <w:r w:rsidR="001F0AEE" w:rsidRPr="00EA6FD5">
        <w:rPr>
          <w:rFonts w:ascii="Times New Roman" w:hAnsi="Times New Roman" w:cs="Times New Roman"/>
          <w:sz w:val="24"/>
          <w:szCs w:val="24"/>
        </w:rPr>
        <w:t xml:space="preserve"> thoroughly</w:t>
      </w:r>
      <w:r w:rsidR="005D71E2" w:rsidRPr="00EA6FD5">
        <w:rPr>
          <w:rFonts w:ascii="Times New Roman" w:hAnsi="Times New Roman" w:cs="Times New Roman"/>
          <w:sz w:val="24"/>
          <w:szCs w:val="24"/>
        </w:rPr>
        <w:t xml:space="preserve">. </w:t>
      </w:r>
      <w:r w:rsidRPr="00EA6FD5">
        <w:rPr>
          <w:rFonts w:ascii="Times New Roman" w:hAnsi="Times New Roman" w:cs="Times New Roman"/>
          <w:sz w:val="24"/>
          <w:szCs w:val="24"/>
        </w:rPr>
        <w:t>Attacks on LGBTQ</w:t>
      </w:r>
      <w:r w:rsidR="00B170E1" w:rsidRPr="00EA6FD5">
        <w:rPr>
          <w:rFonts w:ascii="Times New Roman" w:hAnsi="Times New Roman" w:cs="Times New Roman"/>
          <w:sz w:val="24"/>
          <w:szCs w:val="24"/>
        </w:rPr>
        <w:t>I</w:t>
      </w:r>
      <w:r w:rsidRPr="00EA6FD5">
        <w:rPr>
          <w:rFonts w:ascii="Times New Roman" w:hAnsi="Times New Roman" w:cs="Times New Roman"/>
          <w:sz w:val="24"/>
          <w:szCs w:val="24"/>
        </w:rPr>
        <w:t xml:space="preserve"> persons and supporters are increasing, especially in </w:t>
      </w:r>
      <w:ins w:id="1163" w:author="Sara Boyes" w:date="2023-05-10T19:56:00Z">
        <w:r w:rsidR="00F600E3" w:rsidRPr="00EA6FD5">
          <w:rPr>
            <w:rFonts w:ascii="Times New Roman" w:hAnsi="Times New Roman" w:cs="Times New Roman"/>
            <w:sz w:val="24"/>
            <w:szCs w:val="24"/>
          </w:rPr>
          <w:t xml:space="preserve">the </w:t>
        </w:r>
      </w:ins>
      <w:r w:rsidR="00B170E1" w:rsidRPr="00EA6FD5">
        <w:rPr>
          <w:rFonts w:ascii="Times New Roman" w:hAnsi="Times New Roman" w:cs="Times New Roman"/>
          <w:sz w:val="24"/>
          <w:szCs w:val="24"/>
        </w:rPr>
        <w:t>Republika Srpska</w:t>
      </w:r>
      <w:r w:rsidRPr="00EA6FD5">
        <w:rPr>
          <w:rFonts w:ascii="Times New Roman" w:hAnsi="Times New Roman" w:cs="Times New Roman"/>
          <w:sz w:val="24"/>
          <w:szCs w:val="24"/>
        </w:rPr>
        <w:t>, where</w:t>
      </w:r>
      <w:r w:rsidR="00B170E1" w:rsidRPr="00EA6FD5">
        <w:rPr>
          <w:rFonts w:ascii="Times New Roman" w:hAnsi="Times New Roman" w:cs="Times New Roman"/>
          <w:sz w:val="24"/>
          <w:szCs w:val="24"/>
        </w:rPr>
        <w:t xml:space="preserve"> certain</w:t>
      </w:r>
      <w:r w:rsidRPr="00EA6FD5">
        <w:rPr>
          <w:rFonts w:ascii="Times New Roman" w:hAnsi="Times New Roman" w:cs="Times New Roman"/>
          <w:sz w:val="24"/>
          <w:szCs w:val="24"/>
        </w:rPr>
        <w:t xml:space="preserve"> politicians speak of defending “patriarchal” and “</w:t>
      </w:r>
      <w:commentRangeStart w:id="1164"/>
      <w:r w:rsidRPr="00EA6FD5">
        <w:rPr>
          <w:rFonts w:ascii="Times New Roman" w:hAnsi="Times New Roman" w:cs="Times New Roman"/>
          <w:sz w:val="24"/>
          <w:szCs w:val="24"/>
        </w:rPr>
        <w:t>traditions values</w:t>
      </w:r>
      <w:commentRangeEnd w:id="1164"/>
      <w:r w:rsidR="00B856CB" w:rsidRPr="00EA6FD5">
        <w:rPr>
          <w:rStyle w:val="CommentReference"/>
        </w:rPr>
        <w:commentReference w:id="1164"/>
      </w:r>
      <w:r w:rsidRPr="00EA6FD5">
        <w:rPr>
          <w:rFonts w:ascii="Times New Roman" w:hAnsi="Times New Roman" w:cs="Times New Roman"/>
          <w:sz w:val="24"/>
          <w:szCs w:val="24"/>
        </w:rPr>
        <w:t>” and refrain from condemning those attacks. The lack of protection for LGBTQ</w:t>
      </w:r>
      <w:r w:rsidR="00B170E1" w:rsidRPr="00EA6FD5">
        <w:rPr>
          <w:rFonts w:ascii="Times New Roman" w:hAnsi="Times New Roman" w:cs="Times New Roman"/>
          <w:sz w:val="24"/>
          <w:szCs w:val="24"/>
        </w:rPr>
        <w:t>I</w:t>
      </w:r>
      <w:r w:rsidRPr="00EA6FD5">
        <w:rPr>
          <w:rFonts w:ascii="Times New Roman" w:hAnsi="Times New Roman" w:cs="Times New Roman"/>
          <w:sz w:val="24"/>
          <w:szCs w:val="24"/>
        </w:rPr>
        <w:t xml:space="preserve"> persons </w:t>
      </w:r>
      <w:r w:rsidR="00B170E1" w:rsidRPr="00EA6FD5">
        <w:rPr>
          <w:rFonts w:ascii="Times New Roman" w:hAnsi="Times New Roman" w:cs="Times New Roman"/>
          <w:sz w:val="24"/>
          <w:szCs w:val="24"/>
        </w:rPr>
        <w:t>remains concerning</w:t>
      </w:r>
      <w:r w:rsidRPr="00EA6FD5">
        <w:rPr>
          <w:rFonts w:ascii="Times New Roman" w:hAnsi="Times New Roman" w:cs="Times New Roman"/>
          <w:sz w:val="24"/>
          <w:szCs w:val="24"/>
        </w:rPr>
        <w:t>.</w:t>
      </w:r>
    </w:p>
    <w:p w14:paraId="4B5249CD" w14:textId="7FC8CBEC" w:rsidR="00856F30" w:rsidRPr="00EA6FD5" w:rsidRDefault="00C94716" w:rsidP="00E701F6">
      <w:pPr>
        <w:pStyle w:val="ListParagraph"/>
        <w:numPr>
          <w:ilvl w:val="0"/>
          <w:numId w:val="31"/>
        </w:numPr>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sz w:val="24"/>
          <w:szCs w:val="24"/>
        </w:rPr>
        <w:t>More</w:t>
      </w:r>
      <w:r w:rsidR="00197140" w:rsidRPr="00EA6FD5">
        <w:rPr>
          <w:rFonts w:ascii="Times New Roman" w:hAnsi="Times New Roman" w:cs="Times New Roman"/>
          <w:sz w:val="24"/>
          <w:szCs w:val="24"/>
        </w:rPr>
        <w:t xml:space="preserve"> efforts are needed to combat discrimination and promote tolerance</w:t>
      </w:r>
      <w:r w:rsidRPr="00EA6FD5">
        <w:rPr>
          <w:rFonts w:ascii="Times New Roman" w:hAnsi="Times New Roman" w:cs="Times New Roman"/>
          <w:sz w:val="24"/>
          <w:szCs w:val="24"/>
        </w:rPr>
        <w:t xml:space="preserve"> to ensure a more inclusive and equal society</w:t>
      </w:r>
      <w:r w:rsidR="00881A4F" w:rsidRPr="00EA6FD5">
        <w:rPr>
          <w:rFonts w:ascii="Times New Roman" w:hAnsi="Times New Roman" w:cs="Times New Roman"/>
          <w:sz w:val="24"/>
          <w:szCs w:val="24"/>
        </w:rPr>
        <w:t>, fostering</w:t>
      </w:r>
      <w:r w:rsidR="00E46C2D" w:rsidRPr="00EA6FD5">
        <w:rPr>
          <w:rFonts w:ascii="Times New Roman" w:hAnsi="Times New Roman" w:cs="Times New Roman"/>
          <w:sz w:val="24"/>
          <w:szCs w:val="24"/>
        </w:rPr>
        <w:t xml:space="preserve"> </w:t>
      </w:r>
      <w:r w:rsidR="00197140" w:rsidRPr="00EA6FD5">
        <w:rPr>
          <w:rFonts w:ascii="Times New Roman" w:hAnsi="Times New Roman" w:cs="Times New Roman"/>
          <w:sz w:val="24"/>
          <w:szCs w:val="24"/>
        </w:rPr>
        <w:t xml:space="preserve">stability in </w:t>
      </w:r>
      <w:r w:rsidR="00F439CE" w:rsidRPr="00EA6FD5">
        <w:rPr>
          <w:rFonts w:ascii="Times New Roman" w:hAnsi="Times New Roman" w:cs="Times New Roman"/>
          <w:sz w:val="24"/>
          <w:szCs w:val="24"/>
        </w:rPr>
        <w:t>Bosnia and Herzegovina</w:t>
      </w:r>
      <w:r w:rsidR="00197140" w:rsidRPr="00EA6FD5">
        <w:rPr>
          <w:rFonts w:ascii="Times New Roman" w:hAnsi="Times New Roman" w:cs="Times New Roman"/>
          <w:sz w:val="24"/>
          <w:szCs w:val="24"/>
        </w:rPr>
        <w:t>.</w:t>
      </w:r>
    </w:p>
    <w:p w14:paraId="2EE60E06" w14:textId="25140467" w:rsidR="004C789B" w:rsidRPr="00EA6FD5" w:rsidRDefault="004C789B" w:rsidP="004C789B">
      <w:pPr>
        <w:pStyle w:val="ListParagraph"/>
        <w:spacing w:before="240"/>
        <w:ind w:left="360"/>
        <w:contextualSpacing w:val="0"/>
        <w:jc w:val="both"/>
        <w:rPr>
          <w:rFonts w:ascii="Times New Roman" w:hAnsi="Times New Roman" w:cs="Times New Roman"/>
          <w:i/>
          <w:sz w:val="24"/>
          <w:szCs w:val="24"/>
        </w:rPr>
      </w:pPr>
      <w:r w:rsidRPr="00EA6FD5">
        <w:rPr>
          <w:rFonts w:ascii="Times New Roman" w:hAnsi="Times New Roman" w:cs="Times New Roman"/>
          <w:i/>
          <w:sz w:val="24"/>
          <w:szCs w:val="24"/>
        </w:rPr>
        <w:t>Trust-</w:t>
      </w:r>
      <w:del w:id="1165" w:author="Sara Boyes" w:date="2023-05-11T09:47:00Z">
        <w:r w:rsidRPr="00EA6FD5" w:rsidDel="00B856CB">
          <w:rPr>
            <w:rFonts w:ascii="Times New Roman" w:hAnsi="Times New Roman" w:cs="Times New Roman"/>
            <w:i/>
            <w:sz w:val="24"/>
            <w:szCs w:val="24"/>
          </w:rPr>
          <w:delText>B</w:delText>
        </w:r>
      </w:del>
      <w:ins w:id="1166" w:author="Sara Boyes" w:date="2023-05-11T09:47:00Z">
        <w:r w:rsidR="00B856CB" w:rsidRPr="00EA6FD5">
          <w:rPr>
            <w:rFonts w:ascii="Times New Roman" w:hAnsi="Times New Roman" w:cs="Times New Roman"/>
            <w:i/>
            <w:sz w:val="24"/>
            <w:szCs w:val="24"/>
          </w:rPr>
          <w:t>b</w:t>
        </w:r>
      </w:ins>
      <w:r w:rsidR="000B43E6" w:rsidRPr="00EA6FD5">
        <w:rPr>
          <w:rFonts w:ascii="Times New Roman" w:hAnsi="Times New Roman" w:cs="Times New Roman"/>
          <w:i/>
          <w:sz w:val="24"/>
          <w:szCs w:val="24"/>
        </w:rPr>
        <w:t>uilding</w:t>
      </w:r>
      <w:r w:rsidR="00A06A6F" w:rsidRPr="00EA6FD5">
        <w:rPr>
          <w:rFonts w:ascii="Times New Roman" w:hAnsi="Times New Roman" w:cs="Times New Roman"/>
          <w:i/>
          <w:sz w:val="24"/>
          <w:szCs w:val="24"/>
        </w:rPr>
        <w:t xml:space="preserve"> and </w:t>
      </w:r>
      <w:del w:id="1167" w:author="Sara Boyes" w:date="2023-05-11T09:47:00Z">
        <w:r w:rsidR="00C0327C" w:rsidRPr="00EA6FD5" w:rsidDel="00B856CB">
          <w:rPr>
            <w:rFonts w:ascii="Times New Roman" w:hAnsi="Times New Roman" w:cs="Times New Roman"/>
            <w:i/>
            <w:sz w:val="24"/>
            <w:szCs w:val="24"/>
          </w:rPr>
          <w:delText>R</w:delText>
        </w:r>
      </w:del>
      <w:ins w:id="1168" w:author="Sara Boyes" w:date="2023-05-11T09:47:00Z">
        <w:r w:rsidR="00B856CB" w:rsidRPr="00EA6FD5">
          <w:rPr>
            <w:rFonts w:ascii="Times New Roman" w:hAnsi="Times New Roman" w:cs="Times New Roman"/>
            <w:i/>
            <w:sz w:val="24"/>
            <w:szCs w:val="24"/>
          </w:rPr>
          <w:t>r</w:t>
        </w:r>
      </w:ins>
      <w:r w:rsidR="00A06A6F" w:rsidRPr="00EA6FD5">
        <w:rPr>
          <w:rFonts w:ascii="Times New Roman" w:hAnsi="Times New Roman" w:cs="Times New Roman"/>
          <w:i/>
          <w:sz w:val="24"/>
          <w:szCs w:val="24"/>
        </w:rPr>
        <w:t>econciliation</w:t>
      </w:r>
    </w:p>
    <w:p w14:paraId="4AB4B9C5" w14:textId="4FFFCA21" w:rsidR="00B170E1" w:rsidRPr="00EA6FD5" w:rsidRDefault="00CC13E5" w:rsidP="00E701F6">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Ethno-nationalist leaders </w:t>
      </w:r>
      <w:r w:rsidR="00C94716" w:rsidRPr="00EA6FD5">
        <w:rPr>
          <w:rFonts w:ascii="Times New Roman" w:hAnsi="Times New Roman" w:cs="Times New Roman"/>
          <w:sz w:val="24"/>
          <w:szCs w:val="24"/>
        </w:rPr>
        <w:t>continue</w:t>
      </w:r>
      <w:r w:rsidR="000B43E6" w:rsidRPr="00EA6FD5">
        <w:rPr>
          <w:rFonts w:ascii="Times New Roman" w:hAnsi="Times New Roman" w:cs="Times New Roman"/>
          <w:sz w:val="24"/>
          <w:szCs w:val="24"/>
        </w:rPr>
        <w:t xml:space="preserve"> to pursue war</w:t>
      </w:r>
      <w:del w:id="1169" w:author="Sara Boyes" w:date="2023-05-11T09:47:00Z">
        <w:r w:rsidR="000B43E6" w:rsidRPr="00EA6FD5" w:rsidDel="00B856CB">
          <w:rPr>
            <w:rFonts w:ascii="Times New Roman" w:hAnsi="Times New Roman" w:cs="Times New Roman"/>
            <w:sz w:val="24"/>
            <w:szCs w:val="24"/>
          </w:rPr>
          <w:delText>-</w:delText>
        </w:r>
      </w:del>
      <w:r w:rsidR="000B43E6" w:rsidRPr="00EA6FD5">
        <w:rPr>
          <w:rFonts w:ascii="Times New Roman" w:hAnsi="Times New Roman" w:cs="Times New Roman"/>
          <w:sz w:val="24"/>
          <w:szCs w:val="24"/>
        </w:rPr>
        <w:t>time agendas of division</w:t>
      </w:r>
      <w:r w:rsidRPr="00EA6FD5">
        <w:rPr>
          <w:rFonts w:ascii="Times New Roman" w:hAnsi="Times New Roman" w:cs="Times New Roman"/>
          <w:sz w:val="24"/>
          <w:szCs w:val="24"/>
        </w:rPr>
        <w:t>, hampering reconciliation in the country</w:t>
      </w:r>
      <w:r w:rsidR="000B43E6" w:rsidRPr="00EA6FD5">
        <w:rPr>
          <w:rFonts w:ascii="Times New Roman" w:hAnsi="Times New Roman" w:cs="Times New Roman"/>
          <w:sz w:val="24"/>
          <w:szCs w:val="24"/>
        </w:rPr>
        <w:t>. Th</w:t>
      </w:r>
      <w:r w:rsidRPr="00EA6FD5">
        <w:rPr>
          <w:rFonts w:ascii="Times New Roman" w:hAnsi="Times New Roman" w:cs="Times New Roman"/>
          <w:sz w:val="24"/>
          <w:szCs w:val="24"/>
        </w:rPr>
        <w:t>is</w:t>
      </w:r>
      <w:r w:rsidR="000B43E6" w:rsidRPr="00EA6FD5">
        <w:rPr>
          <w:rFonts w:ascii="Times New Roman" w:hAnsi="Times New Roman" w:cs="Times New Roman"/>
          <w:sz w:val="24"/>
          <w:szCs w:val="24"/>
        </w:rPr>
        <w:t xml:space="preserve"> rhetoric </w:t>
      </w:r>
      <w:r w:rsidRPr="00EA6FD5">
        <w:rPr>
          <w:rFonts w:ascii="Times New Roman" w:hAnsi="Times New Roman" w:cs="Times New Roman"/>
          <w:sz w:val="24"/>
          <w:szCs w:val="24"/>
        </w:rPr>
        <w:t xml:space="preserve">encourages </w:t>
      </w:r>
      <w:r w:rsidR="000B43E6" w:rsidRPr="00EA6FD5">
        <w:rPr>
          <w:rFonts w:ascii="Times New Roman" w:hAnsi="Times New Roman" w:cs="Times New Roman"/>
          <w:sz w:val="24"/>
          <w:szCs w:val="24"/>
        </w:rPr>
        <w:t>diverging narratives about the conflict and c</w:t>
      </w:r>
      <w:r w:rsidR="00832E38" w:rsidRPr="00EA6FD5">
        <w:rPr>
          <w:rFonts w:ascii="Times New Roman" w:hAnsi="Times New Roman" w:cs="Times New Roman"/>
          <w:sz w:val="24"/>
          <w:szCs w:val="24"/>
        </w:rPr>
        <w:t>rimes committed during the war.</w:t>
      </w:r>
      <w:r w:rsidR="00A6367D" w:rsidRPr="00EA6FD5">
        <w:rPr>
          <w:rFonts w:ascii="Times New Roman" w:hAnsi="Times New Roman" w:cs="Times New Roman"/>
          <w:sz w:val="24"/>
          <w:szCs w:val="24"/>
        </w:rPr>
        <w:t xml:space="preserve"> </w:t>
      </w:r>
      <w:del w:id="1170" w:author="Sara Boyes" w:date="2023-05-11T09:47:00Z">
        <w:r w:rsidR="005D1E89" w:rsidRPr="00EA6FD5" w:rsidDel="00B856CB">
          <w:rPr>
            <w:rFonts w:ascii="Times New Roman" w:hAnsi="Times New Roman" w:cs="Times New Roman"/>
            <w:sz w:val="24"/>
            <w:szCs w:val="24"/>
          </w:rPr>
          <w:delText xml:space="preserve"> </w:delText>
        </w:r>
      </w:del>
      <w:commentRangeStart w:id="1171"/>
      <w:r w:rsidR="005D1E89" w:rsidRPr="00EA6FD5">
        <w:rPr>
          <w:rFonts w:ascii="Times New Roman" w:hAnsi="Times New Roman" w:cs="Times New Roman"/>
          <w:sz w:val="24"/>
          <w:szCs w:val="24"/>
        </w:rPr>
        <w:t>I am convinced that</w:t>
      </w:r>
      <w:ins w:id="1172" w:author="Sara Boyes" w:date="2023-05-15T15:53:00Z">
        <w:r w:rsidR="00FC06B0" w:rsidRPr="00EA6FD5">
          <w:rPr>
            <w:rFonts w:ascii="Times New Roman" w:hAnsi="Times New Roman" w:cs="Times New Roman"/>
            <w:sz w:val="24"/>
            <w:szCs w:val="24"/>
          </w:rPr>
          <w:t>,</w:t>
        </w:r>
      </w:ins>
      <w:r w:rsidR="005D1E89" w:rsidRPr="00EA6FD5">
        <w:rPr>
          <w:rFonts w:ascii="Times New Roman" w:hAnsi="Times New Roman" w:cs="Times New Roman"/>
          <w:sz w:val="24"/>
          <w:szCs w:val="24"/>
        </w:rPr>
        <w:t xml:space="preserve"> despite many</w:t>
      </w:r>
      <w:r w:rsidR="00B170E1" w:rsidRPr="00EA6FD5">
        <w:rPr>
          <w:rFonts w:ascii="Times New Roman" w:hAnsi="Times New Roman" w:cs="Times New Roman"/>
          <w:sz w:val="24"/>
          <w:szCs w:val="24"/>
        </w:rPr>
        <w:t xml:space="preserve"> advances and achievements, at a certain point, it becomes difficult, if not impossible, for a post-war society to flourish and move on without meaningful reconciliation.</w:t>
      </w:r>
      <w:commentRangeEnd w:id="1171"/>
      <w:r w:rsidR="00E53DE5" w:rsidRPr="00EA6FD5">
        <w:rPr>
          <w:rStyle w:val="CommentReference"/>
        </w:rPr>
        <w:commentReference w:id="1171"/>
      </w:r>
    </w:p>
    <w:p w14:paraId="218DCD82" w14:textId="1F7F3D3B" w:rsidR="00616619" w:rsidRPr="00EA6FD5" w:rsidRDefault="00616619" w:rsidP="00E701F6">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Post</w:t>
      </w:r>
      <w:del w:id="1173" w:author="Sara Boyes" w:date="2023-05-11T09:47:00Z">
        <w:r w:rsidRPr="00EA6FD5" w:rsidDel="00B856CB">
          <w:rPr>
            <w:rFonts w:ascii="Times New Roman" w:hAnsi="Times New Roman" w:cs="Times New Roman"/>
            <w:sz w:val="24"/>
            <w:szCs w:val="24"/>
          </w:rPr>
          <w:delText xml:space="preserve"> </w:delText>
        </w:r>
      </w:del>
      <w:ins w:id="1174" w:author="Sara Boyes" w:date="2023-05-11T09:47:00Z">
        <w:r w:rsidR="00B856CB" w:rsidRPr="00EA6FD5">
          <w:rPr>
            <w:rFonts w:ascii="Times New Roman" w:hAnsi="Times New Roman" w:cs="Times New Roman"/>
            <w:sz w:val="24"/>
            <w:szCs w:val="24"/>
          </w:rPr>
          <w:t>-</w:t>
        </w:r>
      </w:ins>
      <w:del w:id="1175" w:author="Sara Boyes" w:date="2023-05-11T09:47:00Z">
        <w:r w:rsidRPr="00EA6FD5" w:rsidDel="00B856CB">
          <w:rPr>
            <w:rFonts w:ascii="Times New Roman" w:hAnsi="Times New Roman" w:cs="Times New Roman"/>
            <w:sz w:val="24"/>
            <w:szCs w:val="24"/>
          </w:rPr>
          <w:delText>T</w:delText>
        </w:r>
      </w:del>
      <w:ins w:id="1176" w:author="Sara Boyes" w:date="2023-05-11T09:47:00Z">
        <w:r w:rsidR="00B856CB" w:rsidRPr="00EA6FD5">
          <w:rPr>
            <w:rFonts w:ascii="Times New Roman" w:hAnsi="Times New Roman" w:cs="Times New Roman"/>
            <w:sz w:val="24"/>
            <w:szCs w:val="24"/>
          </w:rPr>
          <w:t>t</w:t>
        </w:r>
      </w:ins>
      <w:r w:rsidRPr="00EA6FD5">
        <w:rPr>
          <w:rFonts w:ascii="Times New Roman" w:hAnsi="Times New Roman" w:cs="Times New Roman"/>
          <w:sz w:val="24"/>
          <w:szCs w:val="24"/>
        </w:rPr>
        <w:t xml:space="preserve">raumatic </w:t>
      </w:r>
      <w:del w:id="1177" w:author="Sara Boyes" w:date="2023-05-11T09:47:00Z">
        <w:r w:rsidRPr="00EA6FD5" w:rsidDel="00B856CB">
          <w:rPr>
            <w:rFonts w:ascii="Times New Roman" w:hAnsi="Times New Roman" w:cs="Times New Roman"/>
            <w:sz w:val="24"/>
            <w:szCs w:val="24"/>
          </w:rPr>
          <w:delText>S</w:delText>
        </w:r>
      </w:del>
      <w:ins w:id="1178" w:author="Sara Boyes" w:date="2023-05-11T09:47:00Z">
        <w:r w:rsidR="00B856CB" w:rsidRPr="00EA6FD5">
          <w:rPr>
            <w:rFonts w:ascii="Times New Roman" w:hAnsi="Times New Roman" w:cs="Times New Roman"/>
            <w:sz w:val="24"/>
            <w:szCs w:val="24"/>
          </w:rPr>
          <w:t>s</w:t>
        </w:r>
      </w:ins>
      <w:r w:rsidRPr="00EA6FD5">
        <w:rPr>
          <w:rFonts w:ascii="Times New Roman" w:hAnsi="Times New Roman" w:cs="Times New Roman"/>
          <w:sz w:val="24"/>
          <w:szCs w:val="24"/>
        </w:rPr>
        <w:t xml:space="preserve">tress </w:t>
      </w:r>
      <w:del w:id="1179" w:author="Sara Boyes" w:date="2023-05-11T09:47:00Z">
        <w:r w:rsidRPr="00EA6FD5" w:rsidDel="00B856CB">
          <w:rPr>
            <w:rFonts w:ascii="Times New Roman" w:hAnsi="Times New Roman" w:cs="Times New Roman"/>
            <w:sz w:val="24"/>
            <w:szCs w:val="24"/>
          </w:rPr>
          <w:delText>D</w:delText>
        </w:r>
      </w:del>
      <w:ins w:id="1180" w:author="Sara Boyes" w:date="2023-05-11T09:47:00Z">
        <w:r w:rsidR="00B856CB" w:rsidRPr="00EA6FD5">
          <w:rPr>
            <w:rFonts w:ascii="Times New Roman" w:hAnsi="Times New Roman" w:cs="Times New Roman"/>
            <w:sz w:val="24"/>
            <w:szCs w:val="24"/>
          </w:rPr>
          <w:t>d</w:t>
        </w:r>
      </w:ins>
      <w:r w:rsidRPr="00EA6FD5">
        <w:rPr>
          <w:rFonts w:ascii="Times New Roman" w:hAnsi="Times New Roman" w:cs="Times New Roman"/>
          <w:sz w:val="24"/>
          <w:szCs w:val="24"/>
        </w:rPr>
        <w:t xml:space="preserve">isorder </w:t>
      </w:r>
      <w:del w:id="1181" w:author="Sara Boyes" w:date="2023-05-11T09:48:00Z">
        <w:r w:rsidRPr="00EA6FD5" w:rsidDel="00B856CB">
          <w:rPr>
            <w:rFonts w:ascii="Times New Roman" w:hAnsi="Times New Roman" w:cs="Times New Roman"/>
            <w:sz w:val="24"/>
            <w:szCs w:val="24"/>
          </w:rPr>
          <w:delText xml:space="preserve">(PTSD) </w:delText>
        </w:r>
      </w:del>
      <w:r w:rsidRPr="00EA6FD5">
        <w:rPr>
          <w:rFonts w:ascii="Times New Roman" w:hAnsi="Times New Roman" w:cs="Times New Roman"/>
          <w:sz w:val="24"/>
          <w:szCs w:val="24"/>
        </w:rPr>
        <w:t>remains widespread and often unaddressed in Bosnia and Herzegovina.</w:t>
      </w:r>
      <w:r w:rsidR="00D75CEF" w:rsidRPr="00EA6FD5">
        <w:rPr>
          <w:rFonts w:ascii="Times New Roman" w:hAnsi="Times New Roman" w:cs="Times New Roman"/>
          <w:sz w:val="24"/>
          <w:szCs w:val="24"/>
        </w:rPr>
        <w:t xml:space="preserve"> It is indispensable that </w:t>
      </w:r>
      <w:del w:id="1182" w:author="Sara Boyes" w:date="2023-05-11T09:48:00Z">
        <w:r w:rsidR="00D75CEF" w:rsidRPr="00EA6FD5" w:rsidDel="00B856CB">
          <w:rPr>
            <w:rFonts w:ascii="Times New Roman" w:hAnsi="Times New Roman" w:cs="Times New Roman"/>
            <w:sz w:val="24"/>
            <w:szCs w:val="24"/>
          </w:rPr>
          <w:delText>s</w:delText>
        </w:r>
      </w:del>
      <w:ins w:id="1183" w:author="Sara Boyes" w:date="2023-05-11T09:48:00Z">
        <w:r w:rsidR="00B856CB" w:rsidRPr="00EA6FD5">
          <w:rPr>
            <w:rFonts w:ascii="Times New Roman" w:hAnsi="Times New Roman" w:cs="Times New Roman"/>
            <w:sz w:val="24"/>
            <w:szCs w:val="24"/>
          </w:rPr>
          <w:t>S</w:t>
        </w:r>
      </w:ins>
      <w:r w:rsidR="00D75CEF" w:rsidRPr="00EA6FD5">
        <w:rPr>
          <w:rFonts w:ascii="Times New Roman" w:hAnsi="Times New Roman" w:cs="Times New Roman"/>
          <w:sz w:val="24"/>
          <w:szCs w:val="24"/>
        </w:rPr>
        <w:t xml:space="preserve">tate institutions </w:t>
      </w:r>
      <w:r w:rsidR="00DA47C2" w:rsidRPr="00EA6FD5">
        <w:rPr>
          <w:rFonts w:ascii="Times New Roman" w:hAnsi="Times New Roman" w:cs="Times New Roman"/>
          <w:sz w:val="24"/>
          <w:szCs w:val="24"/>
        </w:rPr>
        <w:t>intensify</w:t>
      </w:r>
      <w:r w:rsidR="00D75CEF" w:rsidRPr="00EA6FD5">
        <w:rPr>
          <w:rFonts w:ascii="Times New Roman" w:hAnsi="Times New Roman" w:cs="Times New Roman"/>
          <w:sz w:val="24"/>
          <w:szCs w:val="24"/>
        </w:rPr>
        <w:t xml:space="preserve"> efforts to heal these traumas and to </w:t>
      </w:r>
      <w:r w:rsidR="00DA47C2" w:rsidRPr="00EA6FD5">
        <w:rPr>
          <w:rFonts w:ascii="Times New Roman" w:hAnsi="Times New Roman" w:cs="Times New Roman"/>
          <w:sz w:val="24"/>
          <w:szCs w:val="24"/>
        </w:rPr>
        <w:t xml:space="preserve">contribute to reconciliation in </w:t>
      </w:r>
      <w:r w:rsidR="009F5E71" w:rsidRPr="00EA6FD5">
        <w:rPr>
          <w:rFonts w:ascii="Times New Roman" w:hAnsi="Times New Roman" w:cs="Times New Roman"/>
          <w:sz w:val="24"/>
          <w:szCs w:val="24"/>
        </w:rPr>
        <w:t>society</w:t>
      </w:r>
      <w:r w:rsidR="00DA47C2" w:rsidRPr="00EA6FD5">
        <w:rPr>
          <w:rFonts w:ascii="Times New Roman" w:hAnsi="Times New Roman" w:cs="Times New Roman"/>
          <w:sz w:val="24"/>
          <w:szCs w:val="24"/>
        </w:rPr>
        <w:t>.</w:t>
      </w:r>
      <w:r w:rsidRPr="00EA6FD5">
        <w:rPr>
          <w:rFonts w:ascii="Times New Roman" w:hAnsi="Times New Roman" w:cs="Times New Roman"/>
          <w:sz w:val="24"/>
          <w:szCs w:val="24"/>
        </w:rPr>
        <w:t xml:space="preserve"> I </w:t>
      </w:r>
      <w:r w:rsidR="00DA47C2" w:rsidRPr="00EA6FD5">
        <w:rPr>
          <w:rFonts w:ascii="Times New Roman" w:hAnsi="Times New Roman" w:cs="Times New Roman"/>
          <w:sz w:val="24"/>
          <w:szCs w:val="24"/>
        </w:rPr>
        <w:t xml:space="preserve">also </w:t>
      </w:r>
      <w:r w:rsidRPr="00EA6FD5">
        <w:rPr>
          <w:rFonts w:ascii="Times New Roman" w:hAnsi="Times New Roman" w:cs="Times New Roman"/>
          <w:sz w:val="24"/>
          <w:szCs w:val="24"/>
        </w:rPr>
        <w:t xml:space="preserve">call upon the members of the international community to </w:t>
      </w:r>
      <w:r w:rsidR="00DA47C2" w:rsidRPr="00EA6FD5">
        <w:rPr>
          <w:rFonts w:ascii="Times New Roman" w:hAnsi="Times New Roman" w:cs="Times New Roman"/>
          <w:sz w:val="24"/>
          <w:szCs w:val="24"/>
        </w:rPr>
        <w:t>support</w:t>
      </w:r>
      <w:r w:rsidRPr="00EA6FD5">
        <w:rPr>
          <w:rFonts w:ascii="Times New Roman" w:hAnsi="Times New Roman" w:cs="Times New Roman"/>
          <w:sz w:val="24"/>
          <w:szCs w:val="24"/>
        </w:rPr>
        <w:t xml:space="preserve"> </w:t>
      </w:r>
      <w:r w:rsidR="00DA47C2" w:rsidRPr="00EA6FD5">
        <w:rPr>
          <w:rFonts w:ascii="Times New Roman" w:hAnsi="Times New Roman" w:cs="Times New Roman"/>
          <w:sz w:val="24"/>
          <w:szCs w:val="24"/>
        </w:rPr>
        <w:t>such efforts.</w:t>
      </w:r>
    </w:p>
    <w:p w14:paraId="1247A03F" w14:textId="46EF3E26" w:rsidR="00A6367D" w:rsidRPr="00EA6FD5" w:rsidRDefault="00616619" w:rsidP="00E701F6">
      <w:pPr>
        <w:pStyle w:val="ListParagraph"/>
        <w:numPr>
          <w:ilvl w:val="0"/>
          <w:numId w:val="31"/>
        </w:numPr>
        <w:spacing w:before="240"/>
        <w:ind w:left="450" w:hanging="450"/>
        <w:contextualSpacing w:val="0"/>
        <w:jc w:val="both"/>
        <w:rPr>
          <w:rFonts w:ascii="Times New Roman" w:hAnsi="Times New Roman" w:cs="Times New Roman"/>
          <w:sz w:val="24"/>
          <w:szCs w:val="24"/>
        </w:rPr>
      </w:pPr>
      <w:del w:id="1184" w:author="Sara Boyes" w:date="2023-05-11T09:48:00Z">
        <w:r w:rsidRPr="00EA6FD5" w:rsidDel="00B856CB">
          <w:rPr>
            <w:rFonts w:ascii="Times New Roman" w:hAnsi="Times New Roman" w:cs="Times New Roman"/>
            <w:sz w:val="24"/>
            <w:szCs w:val="24"/>
          </w:rPr>
          <w:delText>Also</w:delText>
        </w:r>
      </w:del>
      <w:ins w:id="1185" w:author="Sara Boyes" w:date="2023-05-11T09:48:00Z">
        <w:r w:rsidR="00B856CB" w:rsidRPr="00EA6FD5">
          <w:rPr>
            <w:rFonts w:ascii="Times New Roman" w:hAnsi="Times New Roman" w:cs="Times New Roman"/>
            <w:sz w:val="24"/>
            <w:szCs w:val="24"/>
          </w:rPr>
          <w:t>In addition</w:t>
        </w:r>
      </w:ins>
      <w:r w:rsidRPr="00EA6FD5">
        <w:rPr>
          <w:rFonts w:ascii="Times New Roman" w:hAnsi="Times New Roman" w:cs="Times New Roman"/>
          <w:sz w:val="24"/>
          <w:szCs w:val="24"/>
        </w:rPr>
        <w:t>, d</w:t>
      </w:r>
      <w:r w:rsidR="00A6367D" w:rsidRPr="00EA6FD5">
        <w:rPr>
          <w:rFonts w:ascii="Times New Roman" w:hAnsi="Times New Roman" w:cs="Times New Roman"/>
          <w:sz w:val="24"/>
          <w:szCs w:val="24"/>
        </w:rPr>
        <w:t xml:space="preserve">espite several attempts, the country has not been able to implement an official countrywide truth and reconciliation mechanism. </w:t>
      </w:r>
      <w:r w:rsidR="002F5056" w:rsidRPr="00EA6FD5">
        <w:rPr>
          <w:rFonts w:ascii="Times New Roman" w:hAnsi="Times New Roman" w:cs="Times New Roman"/>
          <w:sz w:val="24"/>
          <w:szCs w:val="24"/>
        </w:rPr>
        <w:t xml:space="preserve">Diverging narratives about the past massively </w:t>
      </w:r>
      <w:r w:rsidR="00A6367D" w:rsidRPr="00EA6FD5">
        <w:rPr>
          <w:rFonts w:ascii="Times New Roman" w:hAnsi="Times New Roman" w:cs="Times New Roman"/>
          <w:sz w:val="24"/>
          <w:szCs w:val="24"/>
        </w:rPr>
        <w:t xml:space="preserve">impact the education system: </w:t>
      </w:r>
      <w:del w:id="1186" w:author="Sara Boyes" w:date="2023-05-11T09:48:00Z">
        <w:r w:rsidR="00A6367D" w:rsidRPr="00EA6FD5" w:rsidDel="00B856CB">
          <w:rPr>
            <w:rFonts w:ascii="Times New Roman" w:hAnsi="Times New Roman" w:cs="Times New Roman"/>
            <w:sz w:val="24"/>
            <w:szCs w:val="24"/>
          </w:rPr>
          <w:delText>D</w:delText>
        </w:r>
      </w:del>
      <w:ins w:id="1187" w:author="Sara Boyes" w:date="2023-05-11T09:48:00Z">
        <w:r w:rsidR="00B856CB" w:rsidRPr="00EA6FD5">
          <w:rPr>
            <w:rFonts w:ascii="Times New Roman" w:hAnsi="Times New Roman" w:cs="Times New Roman"/>
            <w:sz w:val="24"/>
            <w:szCs w:val="24"/>
          </w:rPr>
          <w:t>d</w:t>
        </w:r>
      </w:ins>
      <w:r w:rsidR="00A6367D" w:rsidRPr="00EA6FD5">
        <w:rPr>
          <w:rFonts w:ascii="Times New Roman" w:hAnsi="Times New Roman" w:cs="Times New Roman"/>
          <w:sz w:val="24"/>
          <w:szCs w:val="24"/>
        </w:rPr>
        <w:t xml:space="preserve">ivisive ethnonationalist narratives are reflected in the various school curricula, </w:t>
      </w:r>
      <w:ins w:id="1188" w:author="Sara Boyes" w:date="2023-05-11T09:49:00Z">
        <w:r w:rsidR="00B856CB" w:rsidRPr="00EA6FD5">
          <w:rPr>
            <w:rFonts w:ascii="Times New Roman" w:hAnsi="Times New Roman" w:cs="Times New Roman"/>
            <w:sz w:val="24"/>
            <w:szCs w:val="24"/>
          </w:rPr>
          <w:t xml:space="preserve">in </w:t>
        </w:r>
      </w:ins>
      <w:r w:rsidR="002F5056" w:rsidRPr="00EA6FD5">
        <w:rPr>
          <w:rFonts w:ascii="Times New Roman" w:hAnsi="Times New Roman" w:cs="Times New Roman"/>
          <w:sz w:val="24"/>
          <w:szCs w:val="24"/>
        </w:rPr>
        <w:t>particular</w:t>
      </w:r>
      <w:del w:id="1189" w:author="Sara Boyes" w:date="2023-05-11T09:49:00Z">
        <w:r w:rsidR="002F5056" w:rsidRPr="00EA6FD5" w:rsidDel="00B856CB">
          <w:rPr>
            <w:rFonts w:ascii="Times New Roman" w:hAnsi="Times New Roman" w:cs="Times New Roman"/>
            <w:sz w:val="24"/>
            <w:szCs w:val="24"/>
          </w:rPr>
          <w:delText>ly</w:delText>
        </w:r>
      </w:del>
      <w:r w:rsidR="00A6367D" w:rsidRPr="00EA6FD5">
        <w:rPr>
          <w:rFonts w:ascii="Times New Roman" w:hAnsi="Times New Roman" w:cs="Times New Roman"/>
          <w:sz w:val="24"/>
          <w:szCs w:val="24"/>
        </w:rPr>
        <w:t xml:space="preserve"> in history.</w:t>
      </w:r>
    </w:p>
    <w:p w14:paraId="60DB5705" w14:textId="0BFB4CB1" w:rsidR="00832E38" w:rsidRPr="00EA6FD5" w:rsidRDefault="00CC13E5" w:rsidP="00E701F6">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B</w:t>
      </w:r>
      <w:r w:rsidR="000B43E6" w:rsidRPr="00EA6FD5">
        <w:rPr>
          <w:rFonts w:ascii="Times New Roman" w:hAnsi="Times New Roman" w:cs="Times New Roman"/>
          <w:sz w:val="24"/>
          <w:szCs w:val="24"/>
        </w:rPr>
        <w:t xml:space="preserve">oth </w:t>
      </w:r>
      <w:r w:rsidR="001637A1" w:rsidRPr="00EA6FD5">
        <w:rPr>
          <w:rFonts w:ascii="Times New Roman" w:hAnsi="Times New Roman" w:cs="Times New Roman"/>
          <w:sz w:val="24"/>
          <w:szCs w:val="24"/>
        </w:rPr>
        <w:t>divided</w:t>
      </w:r>
      <w:r w:rsidR="000B43E6" w:rsidRPr="00EA6FD5">
        <w:rPr>
          <w:rFonts w:ascii="Times New Roman" w:hAnsi="Times New Roman" w:cs="Times New Roman"/>
          <w:sz w:val="24"/>
          <w:szCs w:val="24"/>
        </w:rPr>
        <w:t xml:space="preserve"> and mono-ethnic schools </w:t>
      </w:r>
      <w:r w:rsidR="006A5075" w:rsidRPr="00EA6FD5">
        <w:rPr>
          <w:rFonts w:ascii="Times New Roman" w:hAnsi="Times New Roman" w:cs="Times New Roman"/>
          <w:sz w:val="24"/>
          <w:szCs w:val="24"/>
        </w:rPr>
        <w:t xml:space="preserve">further calcify </w:t>
      </w:r>
      <w:r w:rsidR="000B43E6" w:rsidRPr="00EA6FD5">
        <w:rPr>
          <w:rFonts w:ascii="Times New Roman" w:hAnsi="Times New Roman" w:cs="Times New Roman"/>
          <w:sz w:val="24"/>
          <w:szCs w:val="24"/>
        </w:rPr>
        <w:t xml:space="preserve">divisions between communities. According to the findings of the newest </w:t>
      </w:r>
      <w:ins w:id="1190" w:author="Sara Boyes" w:date="2023-05-16T12:59:00Z">
        <w:r w:rsidR="00C17E58" w:rsidRPr="00EA6FD5">
          <w:rPr>
            <w:rFonts w:ascii="Times New Roman" w:hAnsi="Times New Roman" w:cs="Times New Roman"/>
            <w:sz w:val="24"/>
            <w:szCs w:val="24"/>
          </w:rPr>
          <w:t>Organization for Security and Co-operation in Europe (</w:t>
        </w:r>
      </w:ins>
      <w:r w:rsidR="000B43E6" w:rsidRPr="00EA6FD5">
        <w:rPr>
          <w:rFonts w:ascii="Times New Roman" w:hAnsi="Times New Roman" w:cs="Times New Roman"/>
          <w:sz w:val="24"/>
          <w:szCs w:val="24"/>
        </w:rPr>
        <w:t>OSCE</w:t>
      </w:r>
      <w:ins w:id="1191" w:author="Sara Boyes" w:date="2023-05-16T13:00:00Z">
        <w:r w:rsidR="00C17E58" w:rsidRPr="00EA6FD5">
          <w:rPr>
            <w:rFonts w:ascii="Times New Roman" w:hAnsi="Times New Roman" w:cs="Times New Roman"/>
            <w:sz w:val="24"/>
            <w:szCs w:val="24"/>
          </w:rPr>
          <w:t>)</w:t>
        </w:r>
      </w:ins>
      <w:r w:rsidR="000B43E6" w:rsidRPr="00EA6FD5">
        <w:rPr>
          <w:rFonts w:ascii="Times New Roman" w:hAnsi="Times New Roman" w:cs="Times New Roman"/>
          <w:sz w:val="24"/>
          <w:szCs w:val="24"/>
        </w:rPr>
        <w:t xml:space="preserve">-funded Report on Learning and Teaching </w:t>
      </w:r>
      <w:r w:rsidR="006A5075" w:rsidRPr="00EA6FD5">
        <w:rPr>
          <w:rFonts w:ascii="Times New Roman" w:hAnsi="Times New Roman" w:cs="Times New Roman"/>
          <w:sz w:val="24"/>
          <w:szCs w:val="24"/>
        </w:rPr>
        <w:t>in</w:t>
      </w:r>
      <w:r w:rsidR="000B43E6" w:rsidRPr="00EA6FD5">
        <w:rPr>
          <w:rFonts w:ascii="Times New Roman" w:hAnsi="Times New Roman" w:cs="Times New Roman"/>
          <w:sz w:val="24"/>
          <w:szCs w:val="24"/>
        </w:rPr>
        <w:t xml:space="preserve"> the Period of 1992-1995 in Primary Schools throughout Bosnia and Herzegovina, bias and ethnocentric perspectives persist in the new generation of history textbooks</w:t>
      </w:r>
      <w:r w:rsidR="00E4506B" w:rsidRPr="00EA6FD5">
        <w:rPr>
          <w:rFonts w:ascii="Times New Roman" w:hAnsi="Times New Roman" w:cs="Times New Roman"/>
          <w:sz w:val="24"/>
          <w:szCs w:val="24"/>
        </w:rPr>
        <w:t xml:space="preserve">. </w:t>
      </w:r>
    </w:p>
    <w:p w14:paraId="59A63541" w14:textId="568E12F0" w:rsidR="003C55DC" w:rsidRPr="00EA6FD5" w:rsidRDefault="000B43E6" w:rsidP="00E701F6">
      <w:pPr>
        <w:pStyle w:val="ListParagraph"/>
        <w:numPr>
          <w:ilvl w:val="0"/>
          <w:numId w:val="31"/>
        </w:numPr>
        <w:spacing w:before="240"/>
        <w:ind w:left="450" w:hanging="450"/>
        <w:contextualSpacing w:val="0"/>
        <w:jc w:val="both"/>
        <w:rPr>
          <w:rFonts w:ascii="Times New Roman" w:hAnsi="Times New Roman" w:cs="Times New Roman"/>
          <w:strike/>
          <w:sz w:val="24"/>
          <w:szCs w:val="24"/>
        </w:rPr>
      </w:pPr>
      <w:r w:rsidRPr="00EA6FD5">
        <w:rPr>
          <w:rFonts w:ascii="Times New Roman" w:hAnsi="Times New Roman" w:cs="Times New Roman"/>
          <w:sz w:val="24"/>
          <w:szCs w:val="24"/>
        </w:rPr>
        <w:t xml:space="preserve">Exhumations of war victims from clandestine graves are still ongoing. With </w:t>
      </w:r>
      <w:r w:rsidR="002F5056" w:rsidRPr="00EA6FD5">
        <w:rPr>
          <w:rFonts w:ascii="Times New Roman" w:hAnsi="Times New Roman" w:cs="Times New Roman"/>
          <w:sz w:val="24"/>
          <w:szCs w:val="24"/>
        </w:rPr>
        <w:t>over</w:t>
      </w:r>
      <w:r w:rsidRPr="00EA6FD5">
        <w:rPr>
          <w:rFonts w:ascii="Times New Roman" w:hAnsi="Times New Roman" w:cs="Times New Roman"/>
          <w:sz w:val="24"/>
          <w:szCs w:val="24"/>
        </w:rPr>
        <w:t xml:space="preserve"> 75</w:t>
      </w:r>
      <w:del w:id="1192" w:author="Sara Boyes" w:date="2023-05-08T16:10:00Z">
        <w:r w:rsidR="00DD764D" w:rsidRPr="00EA6FD5" w:rsidDel="00947E58">
          <w:rPr>
            <w:rFonts w:ascii="Times New Roman" w:hAnsi="Times New Roman" w:cs="Times New Roman"/>
            <w:sz w:val="24"/>
            <w:szCs w:val="24"/>
          </w:rPr>
          <w:delText>%</w:delText>
        </w:r>
      </w:del>
      <w:ins w:id="1193"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of cases</w:t>
      </w:r>
      <w:r w:rsidR="00CC13E5" w:rsidRPr="00EA6FD5">
        <w:rPr>
          <w:rFonts w:ascii="Times New Roman" w:hAnsi="Times New Roman" w:cs="Times New Roman"/>
          <w:sz w:val="24"/>
          <w:szCs w:val="24"/>
        </w:rPr>
        <w:t xml:space="preserve"> resolved</w:t>
      </w:r>
      <w:r w:rsidRPr="00EA6FD5">
        <w:rPr>
          <w:rFonts w:ascii="Times New Roman" w:hAnsi="Times New Roman" w:cs="Times New Roman"/>
          <w:sz w:val="24"/>
          <w:szCs w:val="24"/>
        </w:rPr>
        <w:t xml:space="preserve">, the country has the highest missing person case resolution </w:t>
      </w:r>
      <w:r w:rsidR="006A5075" w:rsidRPr="00EA6FD5">
        <w:rPr>
          <w:rFonts w:ascii="Times New Roman" w:hAnsi="Times New Roman" w:cs="Times New Roman"/>
          <w:sz w:val="24"/>
          <w:szCs w:val="24"/>
        </w:rPr>
        <w:t xml:space="preserve">rate </w:t>
      </w:r>
      <w:r w:rsidRPr="00EA6FD5">
        <w:rPr>
          <w:rFonts w:ascii="Times New Roman" w:hAnsi="Times New Roman" w:cs="Times New Roman"/>
          <w:sz w:val="24"/>
          <w:szCs w:val="24"/>
        </w:rPr>
        <w:t xml:space="preserve">in any post-conflict society </w:t>
      </w:r>
      <w:r w:rsidR="002F5056" w:rsidRPr="00EA6FD5">
        <w:rPr>
          <w:rFonts w:ascii="Times New Roman" w:hAnsi="Times New Roman" w:cs="Times New Roman"/>
          <w:sz w:val="24"/>
          <w:szCs w:val="24"/>
        </w:rPr>
        <w:t>worldwide</w:t>
      </w:r>
      <w:r w:rsidRPr="00EA6FD5">
        <w:rPr>
          <w:rFonts w:ascii="Times New Roman" w:hAnsi="Times New Roman" w:cs="Times New Roman"/>
          <w:sz w:val="24"/>
          <w:szCs w:val="24"/>
        </w:rPr>
        <w:t xml:space="preserve">. However, 7,600 persons are still missing (as </w:t>
      </w:r>
      <w:del w:id="1194" w:author="Sara Boyes" w:date="2023-05-11T09:52:00Z">
        <w:r w:rsidRPr="00EA6FD5" w:rsidDel="00B60672">
          <w:rPr>
            <w:rFonts w:ascii="Times New Roman" w:hAnsi="Times New Roman" w:cs="Times New Roman"/>
            <w:sz w:val="24"/>
            <w:szCs w:val="24"/>
          </w:rPr>
          <w:delText xml:space="preserve">of </w:delText>
        </w:r>
      </w:del>
      <w:ins w:id="1195" w:author="Sara Boyes" w:date="2023-05-11T09:52:00Z">
        <w:r w:rsidR="00B60672" w:rsidRPr="00EA6FD5">
          <w:rPr>
            <w:rFonts w:ascii="Times New Roman" w:hAnsi="Times New Roman" w:cs="Times New Roman"/>
            <w:sz w:val="24"/>
            <w:szCs w:val="24"/>
          </w:rPr>
          <w:t xml:space="preserve">at </w:t>
        </w:r>
      </w:ins>
      <w:r w:rsidRPr="00EA6FD5">
        <w:rPr>
          <w:rFonts w:ascii="Times New Roman" w:hAnsi="Times New Roman" w:cs="Times New Roman"/>
          <w:sz w:val="24"/>
          <w:szCs w:val="24"/>
        </w:rPr>
        <w:t xml:space="preserve">March 2023). The Missing Persons Institute </w:t>
      </w:r>
      <w:del w:id="1196" w:author="Sara Boyes" w:date="2023-05-11T09:53:00Z">
        <w:r w:rsidRPr="00EA6FD5" w:rsidDel="00B60672">
          <w:rPr>
            <w:rFonts w:ascii="Times New Roman" w:hAnsi="Times New Roman" w:cs="Times New Roman"/>
            <w:sz w:val="24"/>
            <w:szCs w:val="24"/>
          </w:rPr>
          <w:delText xml:space="preserve">(MPI) </w:delText>
        </w:r>
      </w:del>
      <w:r w:rsidRPr="00EA6FD5">
        <w:rPr>
          <w:rFonts w:ascii="Times New Roman" w:hAnsi="Times New Roman" w:cs="Times New Roman"/>
          <w:sz w:val="24"/>
          <w:szCs w:val="24"/>
        </w:rPr>
        <w:t xml:space="preserve">continues to operate as a central, </w:t>
      </w:r>
      <w:del w:id="1197" w:author="Sara Boyes" w:date="2023-05-11T09:53:00Z">
        <w:r w:rsidRPr="00EA6FD5" w:rsidDel="00B60672">
          <w:rPr>
            <w:rFonts w:ascii="Times New Roman" w:hAnsi="Times New Roman" w:cs="Times New Roman"/>
            <w:sz w:val="24"/>
            <w:szCs w:val="24"/>
          </w:rPr>
          <w:delText>s</w:delText>
        </w:r>
      </w:del>
      <w:ins w:id="1198" w:author="Sara Boyes" w:date="2023-05-11T09:53:00Z">
        <w:r w:rsidR="00B60672" w:rsidRPr="00EA6FD5">
          <w:rPr>
            <w:rFonts w:ascii="Times New Roman" w:hAnsi="Times New Roman" w:cs="Times New Roman"/>
            <w:sz w:val="24"/>
            <w:szCs w:val="24"/>
          </w:rPr>
          <w:t>S</w:t>
        </w:r>
      </w:ins>
      <w:r w:rsidRPr="00EA6FD5">
        <w:rPr>
          <w:rFonts w:ascii="Times New Roman" w:hAnsi="Times New Roman" w:cs="Times New Roman"/>
          <w:sz w:val="24"/>
          <w:szCs w:val="24"/>
        </w:rPr>
        <w:t>tate-level institution coordinating the process in a non-discriminatory manner</w:t>
      </w:r>
      <w:r w:rsidR="006A5075" w:rsidRPr="00EA6FD5">
        <w:rPr>
          <w:rFonts w:ascii="Times New Roman" w:hAnsi="Times New Roman" w:cs="Times New Roman"/>
          <w:sz w:val="24"/>
          <w:szCs w:val="24"/>
        </w:rPr>
        <w:t xml:space="preserve">. </w:t>
      </w:r>
      <w:del w:id="1199" w:author="Sara Boyes" w:date="2023-05-11T09:53:00Z">
        <w:r w:rsidR="006A5075" w:rsidRPr="00EA6FD5" w:rsidDel="00B60672">
          <w:rPr>
            <w:rFonts w:ascii="Times New Roman" w:hAnsi="Times New Roman" w:cs="Times New Roman"/>
            <w:sz w:val="24"/>
            <w:szCs w:val="24"/>
          </w:rPr>
          <w:delText>Still</w:delText>
        </w:r>
      </w:del>
      <w:ins w:id="1200" w:author="Sara Boyes" w:date="2023-05-11T09:53:00Z">
        <w:r w:rsidR="00B60672" w:rsidRPr="00EA6FD5">
          <w:rPr>
            <w:rFonts w:ascii="Times New Roman" w:hAnsi="Times New Roman" w:cs="Times New Roman"/>
            <w:sz w:val="24"/>
            <w:szCs w:val="24"/>
          </w:rPr>
          <w:t>Nonetheless</w:t>
        </w:r>
      </w:ins>
      <w:r w:rsidR="006A5075" w:rsidRPr="00EA6FD5">
        <w:rPr>
          <w:rFonts w:ascii="Times New Roman" w:hAnsi="Times New Roman" w:cs="Times New Roman"/>
          <w:sz w:val="24"/>
          <w:szCs w:val="24"/>
        </w:rPr>
        <w:t>, it</w:t>
      </w:r>
      <w:r w:rsidRPr="00EA6FD5">
        <w:rPr>
          <w:rFonts w:ascii="Times New Roman" w:hAnsi="Times New Roman" w:cs="Times New Roman"/>
          <w:sz w:val="24"/>
          <w:szCs w:val="24"/>
        </w:rPr>
        <w:t xml:space="preserve"> is constantly under political pressure, calling for the process to be demoted to the level of entities</w:t>
      </w:r>
      <w:r w:rsidR="006A5075" w:rsidRPr="00EA6FD5">
        <w:rPr>
          <w:rFonts w:ascii="Times New Roman" w:hAnsi="Times New Roman" w:cs="Times New Roman"/>
          <w:sz w:val="24"/>
          <w:szCs w:val="24"/>
        </w:rPr>
        <w:t>. This</w:t>
      </w:r>
      <w:r w:rsidRPr="00EA6FD5">
        <w:rPr>
          <w:rFonts w:ascii="Times New Roman" w:hAnsi="Times New Roman" w:cs="Times New Roman"/>
          <w:sz w:val="24"/>
          <w:szCs w:val="24"/>
        </w:rPr>
        <w:t xml:space="preserve"> means </w:t>
      </w:r>
      <w:r w:rsidR="006A5075" w:rsidRPr="00EA6FD5">
        <w:rPr>
          <w:rFonts w:ascii="Times New Roman" w:hAnsi="Times New Roman" w:cs="Times New Roman"/>
          <w:sz w:val="24"/>
          <w:szCs w:val="24"/>
        </w:rPr>
        <w:t>re</w:t>
      </w:r>
      <w:del w:id="1201" w:author="Sara Boyes" w:date="2023-05-16T12:55:00Z">
        <w:r w:rsidR="006A5075" w:rsidRPr="00EA6FD5" w:rsidDel="00C17E58">
          <w:rPr>
            <w:rFonts w:ascii="Times New Roman" w:hAnsi="Times New Roman" w:cs="Times New Roman"/>
            <w:sz w:val="24"/>
            <w:szCs w:val="24"/>
          </w:rPr>
          <w:delText>-</w:delText>
        </w:r>
      </w:del>
      <w:r w:rsidR="006A5075" w:rsidRPr="00EA6FD5">
        <w:rPr>
          <w:rFonts w:ascii="Times New Roman" w:hAnsi="Times New Roman" w:cs="Times New Roman"/>
          <w:sz w:val="24"/>
          <w:szCs w:val="24"/>
        </w:rPr>
        <w:t>introducing</w:t>
      </w:r>
      <w:r w:rsidRPr="00EA6FD5">
        <w:rPr>
          <w:rFonts w:ascii="Times New Roman" w:hAnsi="Times New Roman" w:cs="Times New Roman"/>
          <w:sz w:val="24"/>
          <w:szCs w:val="24"/>
        </w:rPr>
        <w:t xml:space="preserve"> the ethnic principle in </w:t>
      </w:r>
      <w:r w:rsidR="006A5075" w:rsidRPr="00EA6FD5">
        <w:rPr>
          <w:rFonts w:ascii="Times New Roman" w:hAnsi="Times New Roman" w:cs="Times New Roman"/>
          <w:sz w:val="24"/>
          <w:szCs w:val="24"/>
        </w:rPr>
        <w:t>searching for and identifying</w:t>
      </w:r>
      <w:r w:rsidRPr="00EA6FD5">
        <w:rPr>
          <w:rFonts w:ascii="Times New Roman" w:hAnsi="Times New Roman" w:cs="Times New Roman"/>
          <w:sz w:val="24"/>
          <w:szCs w:val="24"/>
        </w:rPr>
        <w:t xml:space="preserve"> missing persons.</w:t>
      </w:r>
    </w:p>
    <w:p w14:paraId="5855E1AB" w14:textId="5B67E2A7" w:rsidR="003C55DC" w:rsidRPr="00EA6FD5" w:rsidRDefault="000B43E6" w:rsidP="00CD276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According to </w:t>
      </w:r>
      <w:r w:rsidRPr="00EA6FD5">
        <w:rPr>
          <w:rFonts w:ascii="Times New Roman" w:hAnsi="Times New Roman" w:cs="Times New Roman"/>
          <w:sz w:val="24"/>
          <w:szCs w:val="24"/>
          <w:rPrChange w:id="1202" w:author="Sara Boyes" w:date="2023-05-16T16:27:00Z">
            <w:rPr>
              <w:rFonts w:ascii="Times New Roman" w:hAnsi="Times New Roman" w:cs="Times New Roman"/>
              <w:i/>
              <w:iCs/>
              <w:sz w:val="24"/>
              <w:szCs w:val="24"/>
            </w:rPr>
          </w:rPrChange>
        </w:rPr>
        <w:t>Trial International</w:t>
      </w:r>
      <w:r w:rsidRPr="00EA6FD5">
        <w:rPr>
          <w:rFonts w:ascii="Times New Roman" w:hAnsi="Times New Roman" w:cs="Times New Roman"/>
          <w:i/>
          <w:iCs/>
          <w:sz w:val="24"/>
          <w:szCs w:val="24"/>
        </w:rPr>
        <w:t>,</w:t>
      </w:r>
      <w:r w:rsidR="00A6367D" w:rsidRPr="00EA6FD5">
        <w:rPr>
          <w:rFonts w:ascii="Times New Roman" w:hAnsi="Times New Roman" w:cs="Times New Roman"/>
          <w:sz w:val="24"/>
          <w:szCs w:val="24"/>
        </w:rPr>
        <w:t xml:space="preserve"> a non-governmental organization</w:t>
      </w:r>
      <w:ins w:id="1203" w:author="Sara Boyes" w:date="2023-05-16T16:28:00Z">
        <w:r w:rsidR="00E148DD" w:rsidRPr="00EA6FD5">
          <w:rPr>
            <w:rFonts w:ascii="Times New Roman" w:hAnsi="Times New Roman" w:cs="Times New Roman"/>
            <w:sz w:val="24"/>
            <w:szCs w:val="24"/>
          </w:rPr>
          <w:t xml:space="preserve"> (NGO)</w:t>
        </w:r>
      </w:ins>
      <w:r w:rsidR="00A6367D" w:rsidRPr="00EA6FD5">
        <w:rPr>
          <w:rFonts w:ascii="Times New Roman" w:hAnsi="Times New Roman" w:cs="Times New Roman"/>
          <w:sz w:val="24"/>
          <w:szCs w:val="24"/>
        </w:rPr>
        <w:t xml:space="preserve"> </w:t>
      </w:r>
      <w:r w:rsidR="006A5075" w:rsidRPr="00EA6FD5">
        <w:rPr>
          <w:rFonts w:ascii="Times New Roman" w:hAnsi="Times New Roman" w:cs="Times New Roman"/>
          <w:sz w:val="24"/>
          <w:szCs w:val="24"/>
        </w:rPr>
        <w:t>that</w:t>
      </w:r>
      <w:r w:rsidR="00A6367D" w:rsidRPr="00EA6FD5">
        <w:rPr>
          <w:rFonts w:ascii="Times New Roman" w:hAnsi="Times New Roman" w:cs="Times New Roman"/>
          <w:sz w:val="24"/>
          <w:szCs w:val="24"/>
        </w:rPr>
        <w:t xml:space="preserve"> </w:t>
      </w:r>
      <w:del w:id="1204" w:author="Sara Boyes" w:date="2023-05-16T16:28:00Z">
        <w:r w:rsidR="00A6367D" w:rsidRPr="00EA6FD5" w:rsidDel="00214B83">
          <w:rPr>
            <w:rFonts w:ascii="Times New Roman" w:hAnsi="Times New Roman" w:cs="Times New Roman"/>
            <w:sz w:val="24"/>
            <w:szCs w:val="24"/>
          </w:rPr>
          <w:delText xml:space="preserve">fights </w:delText>
        </w:r>
      </w:del>
      <w:ins w:id="1205" w:author="Sara Boyes" w:date="2023-05-16T16:28:00Z">
        <w:r w:rsidR="00214B83" w:rsidRPr="00EA6FD5">
          <w:rPr>
            <w:rFonts w:ascii="Times New Roman" w:hAnsi="Times New Roman" w:cs="Times New Roman"/>
            <w:sz w:val="24"/>
            <w:szCs w:val="24"/>
          </w:rPr>
          <w:t xml:space="preserve">combats </w:t>
        </w:r>
      </w:ins>
      <w:r w:rsidR="00A6367D" w:rsidRPr="00EA6FD5">
        <w:rPr>
          <w:rFonts w:ascii="Times New Roman" w:hAnsi="Times New Roman" w:cs="Times New Roman"/>
          <w:sz w:val="24"/>
          <w:szCs w:val="24"/>
        </w:rPr>
        <w:t>impunity for international crimes,</w:t>
      </w:r>
      <w:r w:rsidRPr="00EA6FD5">
        <w:rPr>
          <w:rFonts w:ascii="Times New Roman" w:hAnsi="Times New Roman" w:cs="Times New Roman"/>
          <w:sz w:val="24"/>
          <w:szCs w:val="24"/>
        </w:rPr>
        <w:t xml:space="preserve"> </w:t>
      </w:r>
      <w:del w:id="1206" w:author="Sara Boyes" w:date="2023-05-15T15:56:00Z">
        <w:r w:rsidRPr="00EA6FD5" w:rsidDel="00E53DE5">
          <w:rPr>
            <w:rFonts w:ascii="Times New Roman" w:hAnsi="Times New Roman" w:cs="Times New Roman"/>
            <w:sz w:val="24"/>
            <w:szCs w:val="24"/>
          </w:rPr>
          <w:delText xml:space="preserve">about </w:delText>
        </w:r>
      </w:del>
      <w:ins w:id="1207" w:author="Sara Boyes" w:date="2023-05-15T15:56:00Z">
        <w:r w:rsidR="00E53DE5" w:rsidRPr="00EA6FD5">
          <w:rPr>
            <w:rFonts w:ascii="Times New Roman" w:hAnsi="Times New Roman" w:cs="Times New Roman"/>
            <w:sz w:val="24"/>
            <w:szCs w:val="24"/>
          </w:rPr>
          <w:t xml:space="preserve">some </w:t>
        </w:r>
      </w:ins>
      <w:r w:rsidRPr="00EA6FD5">
        <w:rPr>
          <w:rFonts w:ascii="Times New Roman" w:hAnsi="Times New Roman" w:cs="Times New Roman"/>
          <w:sz w:val="24"/>
          <w:szCs w:val="24"/>
        </w:rPr>
        <w:t>20,000 women survivors of conflict</w:t>
      </w:r>
      <w:r w:rsidR="00A6367D" w:rsidRPr="00EA6FD5">
        <w:rPr>
          <w:rFonts w:ascii="Times New Roman" w:hAnsi="Times New Roman" w:cs="Times New Roman"/>
          <w:sz w:val="24"/>
          <w:szCs w:val="24"/>
        </w:rPr>
        <w:t>-</w:t>
      </w:r>
      <w:r w:rsidRPr="00EA6FD5">
        <w:rPr>
          <w:rFonts w:ascii="Times New Roman" w:hAnsi="Times New Roman" w:cs="Times New Roman"/>
          <w:sz w:val="24"/>
          <w:szCs w:val="24"/>
        </w:rPr>
        <w:t>related sexual violence</w:t>
      </w:r>
      <w:r w:rsidR="00A6367D" w:rsidRPr="00EA6FD5">
        <w:rPr>
          <w:rFonts w:ascii="Times New Roman" w:hAnsi="Times New Roman" w:cs="Times New Roman"/>
          <w:sz w:val="24"/>
          <w:szCs w:val="24"/>
        </w:rPr>
        <w:t xml:space="preserve"> in Bosnia and Herzegovina</w:t>
      </w:r>
      <w:r w:rsidRPr="00EA6FD5">
        <w:rPr>
          <w:rFonts w:ascii="Times New Roman" w:hAnsi="Times New Roman" w:cs="Times New Roman"/>
          <w:sz w:val="24"/>
          <w:szCs w:val="24"/>
        </w:rPr>
        <w:t xml:space="preserve"> continue to suffer from the physical and psychological consequences of their wartime experience</w:t>
      </w:r>
      <w:r w:rsidR="002F5056" w:rsidRPr="00EA6FD5">
        <w:rPr>
          <w:rFonts w:ascii="Times New Roman" w:hAnsi="Times New Roman" w:cs="Times New Roman"/>
          <w:sz w:val="24"/>
          <w:szCs w:val="24"/>
        </w:rPr>
        <w:t xml:space="preserve">. </w:t>
      </w:r>
    </w:p>
    <w:p w14:paraId="71BF3BE7" w14:textId="7B8D922C" w:rsidR="003C55DC" w:rsidRPr="00EA6FD5" w:rsidRDefault="002F5056" w:rsidP="00CD276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However,</w:t>
      </w:r>
      <w:r w:rsidR="000B43E6" w:rsidRPr="00EA6FD5">
        <w:rPr>
          <w:rFonts w:ascii="Times New Roman" w:hAnsi="Times New Roman" w:cs="Times New Roman"/>
          <w:sz w:val="24"/>
          <w:szCs w:val="24"/>
        </w:rPr>
        <w:t xml:space="preserve"> there are positive </w:t>
      </w:r>
      <w:r w:rsidRPr="00EA6FD5">
        <w:rPr>
          <w:rFonts w:ascii="Times New Roman" w:hAnsi="Times New Roman" w:cs="Times New Roman"/>
          <w:sz w:val="24"/>
          <w:szCs w:val="24"/>
        </w:rPr>
        <w:t xml:space="preserve">change </w:t>
      </w:r>
      <w:r w:rsidR="000B43E6" w:rsidRPr="00EA6FD5">
        <w:rPr>
          <w:rFonts w:ascii="Times New Roman" w:hAnsi="Times New Roman" w:cs="Times New Roman"/>
          <w:sz w:val="24"/>
          <w:szCs w:val="24"/>
        </w:rPr>
        <w:t xml:space="preserve">agents </w:t>
      </w:r>
      <w:del w:id="1208" w:author="Sara Boyes" w:date="2023-05-15T15:57:00Z">
        <w:r w:rsidR="000B43E6" w:rsidRPr="00EA6FD5" w:rsidDel="00E53DE5">
          <w:rPr>
            <w:rFonts w:ascii="Times New Roman" w:hAnsi="Times New Roman" w:cs="Times New Roman"/>
            <w:sz w:val="24"/>
            <w:szCs w:val="24"/>
          </w:rPr>
          <w:delText xml:space="preserve">on </w:delText>
        </w:r>
      </w:del>
      <w:ins w:id="1209" w:author="Sara Boyes" w:date="2023-05-15T15:57:00Z">
        <w:r w:rsidR="00E53DE5" w:rsidRPr="00EA6FD5">
          <w:rPr>
            <w:rFonts w:ascii="Times New Roman" w:hAnsi="Times New Roman" w:cs="Times New Roman"/>
            <w:sz w:val="24"/>
            <w:szCs w:val="24"/>
          </w:rPr>
          <w:t xml:space="preserve">at </w:t>
        </w:r>
      </w:ins>
      <w:r w:rsidR="006A5075" w:rsidRPr="00EA6FD5">
        <w:rPr>
          <w:rFonts w:ascii="Times New Roman" w:hAnsi="Times New Roman" w:cs="Times New Roman"/>
          <w:sz w:val="24"/>
          <w:szCs w:val="24"/>
        </w:rPr>
        <w:t xml:space="preserve">the </w:t>
      </w:r>
      <w:r w:rsidR="000B43E6" w:rsidRPr="00EA6FD5">
        <w:rPr>
          <w:rFonts w:ascii="Times New Roman" w:hAnsi="Times New Roman" w:cs="Times New Roman"/>
          <w:sz w:val="24"/>
          <w:szCs w:val="24"/>
        </w:rPr>
        <w:t xml:space="preserve">local level </w:t>
      </w:r>
      <w:del w:id="1210" w:author="Sara Boyes" w:date="2023-05-15T15:57:00Z">
        <w:r w:rsidR="000B43E6" w:rsidRPr="00EA6FD5" w:rsidDel="00E53DE5">
          <w:rPr>
            <w:rFonts w:ascii="Times New Roman" w:hAnsi="Times New Roman" w:cs="Times New Roman"/>
            <w:sz w:val="24"/>
            <w:szCs w:val="24"/>
          </w:rPr>
          <w:delText xml:space="preserve">who </w:delText>
        </w:r>
      </w:del>
      <w:ins w:id="1211" w:author="Sara Boyes" w:date="2023-05-15T15:57:00Z">
        <w:r w:rsidR="00E53DE5" w:rsidRPr="00EA6FD5">
          <w:rPr>
            <w:rFonts w:ascii="Times New Roman" w:hAnsi="Times New Roman" w:cs="Times New Roman"/>
            <w:sz w:val="24"/>
            <w:szCs w:val="24"/>
          </w:rPr>
          <w:t xml:space="preserve">which </w:t>
        </w:r>
      </w:ins>
      <w:r w:rsidR="000B43E6" w:rsidRPr="00EA6FD5">
        <w:rPr>
          <w:rFonts w:ascii="Times New Roman" w:hAnsi="Times New Roman" w:cs="Times New Roman"/>
          <w:sz w:val="24"/>
          <w:szCs w:val="24"/>
        </w:rPr>
        <w:t>generate or strengthen mutual understanding, empathy</w:t>
      </w:r>
      <w:del w:id="1212" w:author="Sara Boyes" w:date="2023-05-15T15:57:00Z">
        <w:r w:rsidR="006A5075" w:rsidRPr="00EA6FD5" w:rsidDel="00E53DE5">
          <w:rPr>
            <w:rFonts w:ascii="Times New Roman" w:hAnsi="Times New Roman" w:cs="Times New Roman"/>
            <w:sz w:val="24"/>
            <w:szCs w:val="24"/>
          </w:rPr>
          <w:delText>,</w:delText>
        </w:r>
      </w:del>
      <w:r w:rsidR="000B43E6" w:rsidRPr="00EA6FD5">
        <w:rPr>
          <w:rFonts w:ascii="Times New Roman" w:hAnsi="Times New Roman" w:cs="Times New Roman"/>
          <w:sz w:val="24"/>
          <w:szCs w:val="24"/>
        </w:rPr>
        <w:t xml:space="preserve"> and respect</w:t>
      </w:r>
      <w:r w:rsidR="00A06A6F" w:rsidRPr="00EA6FD5">
        <w:rPr>
          <w:rFonts w:ascii="Times New Roman" w:hAnsi="Times New Roman" w:cs="Times New Roman"/>
          <w:sz w:val="24"/>
          <w:szCs w:val="24"/>
        </w:rPr>
        <w:t xml:space="preserve"> and are often overshadowed by negative events</w:t>
      </w:r>
      <w:r w:rsidR="000B43E6" w:rsidRPr="00EA6FD5">
        <w:rPr>
          <w:rFonts w:ascii="Times New Roman" w:hAnsi="Times New Roman" w:cs="Times New Roman"/>
          <w:sz w:val="24"/>
          <w:szCs w:val="24"/>
        </w:rPr>
        <w:t xml:space="preserve">. Inclusive memorialization activities have taken place in Bosanski Petrovac and Žepče. In February 2023, </w:t>
      </w:r>
      <w:r w:rsidR="00A6367D" w:rsidRPr="00EA6FD5">
        <w:rPr>
          <w:rFonts w:ascii="Times New Roman" w:hAnsi="Times New Roman" w:cs="Times New Roman"/>
          <w:sz w:val="24"/>
          <w:szCs w:val="24"/>
        </w:rPr>
        <w:t xml:space="preserve">a </w:t>
      </w:r>
      <w:r w:rsidR="000B43E6" w:rsidRPr="00EA6FD5">
        <w:rPr>
          <w:rFonts w:ascii="Times New Roman" w:hAnsi="Times New Roman" w:cs="Times New Roman"/>
          <w:sz w:val="24"/>
          <w:szCs w:val="24"/>
        </w:rPr>
        <w:t>common memorial for all civilian victims of</w:t>
      </w:r>
      <w:r w:rsidR="003C55DC" w:rsidRPr="00EA6FD5">
        <w:rPr>
          <w:rFonts w:ascii="Times New Roman" w:hAnsi="Times New Roman" w:cs="Times New Roman"/>
          <w:sz w:val="24"/>
          <w:szCs w:val="24"/>
        </w:rPr>
        <w:t xml:space="preserve"> the war was unveiled in Brčko.</w:t>
      </w:r>
    </w:p>
    <w:p w14:paraId="506A0481" w14:textId="3738BAC3" w:rsidR="00A06A6F" w:rsidRPr="00EA6FD5" w:rsidRDefault="00A06A6F" w:rsidP="00E701F6">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Another positive example of inter-ethnic cooperation is the joint initiative in Gacko (Republika Srpska) to build a peace park. Such initiatives are sparse and insufficiently recognized or covered by the media. The calls of Ćamil Duraković, the newly elected Vice</w:t>
      </w:r>
      <w:del w:id="1213" w:author="Sara Boyes" w:date="2023-05-15T15:58:00Z">
        <w:r w:rsidRPr="00EA6FD5" w:rsidDel="00E53DE5">
          <w:rPr>
            <w:rFonts w:ascii="Times New Roman" w:hAnsi="Times New Roman" w:cs="Times New Roman"/>
            <w:sz w:val="24"/>
            <w:szCs w:val="24"/>
          </w:rPr>
          <w:delText xml:space="preserve"> </w:delText>
        </w:r>
      </w:del>
      <w:ins w:id="1214" w:author="Sara Boyes" w:date="2023-05-15T15:59:00Z">
        <w:r w:rsidR="00E53DE5"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President of </w:t>
      </w:r>
      <w:ins w:id="1215" w:author="Sara Boyes" w:date="2023-05-10T19:56:00Z">
        <w:r w:rsidR="00F600E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Republika Srpska, for better cooperation between peoples have remained unanswered. </w:t>
      </w:r>
    </w:p>
    <w:p w14:paraId="36F2D13D" w14:textId="35AA4DF5" w:rsidR="00E46C2D" w:rsidRPr="00EA6FD5" w:rsidRDefault="00323598" w:rsidP="004C0D0A">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w:t>
      </w:r>
      <w:r w:rsidR="000B43E6" w:rsidRPr="00EA6FD5">
        <w:rPr>
          <w:rFonts w:ascii="Times New Roman" w:hAnsi="Times New Roman" w:cs="Times New Roman"/>
          <w:sz w:val="24"/>
          <w:szCs w:val="24"/>
        </w:rPr>
        <w:t xml:space="preserve">impact of these </w:t>
      </w:r>
      <w:r w:rsidR="00A6367D" w:rsidRPr="00EA6FD5">
        <w:rPr>
          <w:rFonts w:ascii="Times New Roman" w:hAnsi="Times New Roman" w:cs="Times New Roman"/>
          <w:sz w:val="24"/>
          <w:szCs w:val="24"/>
        </w:rPr>
        <w:t xml:space="preserve">local </w:t>
      </w:r>
      <w:r w:rsidR="000B43E6" w:rsidRPr="00EA6FD5">
        <w:rPr>
          <w:rFonts w:ascii="Times New Roman" w:hAnsi="Times New Roman" w:cs="Times New Roman"/>
          <w:sz w:val="24"/>
          <w:szCs w:val="24"/>
        </w:rPr>
        <w:t>initiatives is</w:t>
      </w:r>
      <w:r w:rsidR="002F5056" w:rsidRPr="00EA6FD5">
        <w:rPr>
          <w:rFonts w:ascii="Times New Roman" w:hAnsi="Times New Roman" w:cs="Times New Roman"/>
          <w:sz w:val="24"/>
          <w:szCs w:val="24"/>
        </w:rPr>
        <w:t xml:space="preserve">, however, </w:t>
      </w:r>
      <w:r w:rsidR="000B43E6" w:rsidRPr="00EA6FD5">
        <w:rPr>
          <w:rFonts w:ascii="Times New Roman" w:hAnsi="Times New Roman" w:cs="Times New Roman"/>
          <w:sz w:val="24"/>
          <w:szCs w:val="24"/>
        </w:rPr>
        <w:t>limited. Trust-</w:t>
      </w:r>
      <w:ins w:id="1216" w:author="Sara Boyes" w:date="2023-05-15T15:59:00Z">
        <w:r w:rsidR="00E53DE5" w:rsidRPr="00EA6FD5">
          <w:rPr>
            <w:rFonts w:ascii="Times New Roman" w:hAnsi="Times New Roman" w:cs="Times New Roman"/>
            <w:sz w:val="24"/>
            <w:szCs w:val="24"/>
          </w:rPr>
          <w:t>building</w:t>
        </w:r>
      </w:ins>
      <w:r w:rsidR="000B43E6" w:rsidRPr="00EA6FD5">
        <w:rPr>
          <w:rFonts w:ascii="Times New Roman" w:hAnsi="Times New Roman" w:cs="Times New Roman"/>
          <w:sz w:val="24"/>
          <w:szCs w:val="24"/>
        </w:rPr>
        <w:t xml:space="preserve"> and peacebuilding at the local level will </w:t>
      </w:r>
      <w:del w:id="1217" w:author="Sara Boyes" w:date="2023-05-15T15:59:00Z">
        <w:r w:rsidR="00CB570E" w:rsidRPr="00EA6FD5" w:rsidDel="00E53DE5">
          <w:rPr>
            <w:rFonts w:ascii="Times New Roman" w:hAnsi="Times New Roman" w:cs="Times New Roman"/>
            <w:sz w:val="24"/>
            <w:szCs w:val="24"/>
          </w:rPr>
          <w:delText xml:space="preserve">only </w:delText>
        </w:r>
      </w:del>
      <w:r w:rsidR="00CB570E" w:rsidRPr="00EA6FD5">
        <w:rPr>
          <w:rFonts w:ascii="Times New Roman" w:hAnsi="Times New Roman" w:cs="Times New Roman"/>
          <w:sz w:val="24"/>
          <w:szCs w:val="24"/>
        </w:rPr>
        <w:t xml:space="preserve">be able to generate an environment conducive to reconciliation </w:t>
      </w:r>
      <w:ins w:id="1218" w:author="Sara Boyes" w:date="2023-05-15T15:59:00Z">
        <w:r w:rsidR="00E53DE5" w:rsidRPr="00EA6FD5">
          <w:rPr>
            <w:rFonts w:ascii="Times New Roman" w:hAnsi="Times New Roman" w:cs="Times New Roman"/>
            <w:sz w:val="24"/>
            <w:szCs w:val="24"/>
          </w:rPr>
          <w:t xml:space="preserve">only </w:t>
        </w:r>
      </w:ins>
      <w:r w:rsidR="00CB570E" w:rsidRPr="00EA6FD5">
        <w:rPr>
          <w:rFonts w:ascii="Times New Roman" w:hAnsi="Times New Roman" w:cs="Times New Roman"/>
          <w:sz w:val="24"/>
          <w:szCs w:val="24"/>
        </w:rPr>
        <w:t>if</w:t>
      </w:r>
      <w:r w:rsidR="000B43E6" w:rsidRPr="00EA6FD5">
        <w:rPr>
          <w:rFonts w:ascii="Times New Roman" w:hAnsi="Times New Roman" w:cs="Times New Roman"/>
          <w:sz w:val="24"/>
          <w:szCs w:val="24"/>
        </w:rPr>
        <w:t xml:space="preserve"> political </w:t>
      </w:r>
      <w:r w:rsidR="005E6C41" w:rsidRPr="00EA6FD5">
        <w:rPr>
          <w:rFonts w:ascii="Times New Roman" w:hAnsi="Times New Roman" w:cs="Times New Roman"/>
          <w:sz w:val="24"/>
          <w:szCs w:val="24"/>
        </w:rPr>
        <w:t xml:space="preserve">authorities </w:t>
      </w:r>
      <w:r w:rsidR="006A5075" w:rsidRPr="00EA6FD5">
        <w:rPr>
          <w:rFonts w:ascii="Times New Roman" w:hAnsi="Times New Roman" w:cs="Times New Roman"/>
          <w:sz w:val="24"/>
          <w:szCs w:val="24"/>
        </w:rPr>
        <w:t>take</w:t>
      </w:r>
      <w:r w:rsidR="000B43E6" w:rsidRPr="00EA6FD5">
        <w:rPr>
          <w:rFonts w:ascii="Times New Roman" w:hAnsi="Times New Roman" w:cs="Times New Roman"/>
          <w:sz w:val="24"/>
          <w:szCs w:val="24"/>
        </w:rPr>
        <w:t xml:space="preserve"> meaningful political and legislative action</w:t>
      </w:r>
      <w:del w:id="1219" w:author="Sara Boyes" w:date="2023-05-15T15:59:00Z">
        <w:r w:rsidR="000B43E6" w:rsidRPr="00EA6FD5" w:rsidDel="00E53DE5">
          <w:rPr>
            <w:rFonts w:ascii="Times New Roman" w:hAnsi="Times New Roman" w:cs="Times New Roman"/>
            <w:sz w:val="24"/>
            <w:szCs w:val="24"/>
          </w:rPr>
          <w:delText>s</w:delText>
        </w:r>
      </w:del>
      <w:r w:rsidR="000B43E6" w:rsidRPr="00EA6FD5">
        <w:rPr>
          <w:rFonts w:ascii="Times New Roman" w:hAnsi="Times New Roman" w:cs="Times New Roman"/>
          <w:sz w:val="24"/>
          <w:szCs w:val="24"/>
        </w:rPr>
        <w:t xml:space="preserve">. </w:t>
      </w:r>
      <w:r w:rsidR="00CC13E5" w:rsidRPr="00EA6FD5">
        <w:rPr>
          <w:rFonts w:ascii="Times New Roman" w:hAnsi="Times New Roman" w:cs="Times New Roman"/>
          <w:sz w:val="24"/>
          <w:szCs w:val="24"/>
        </w:rPr>
        <w:t>A</w:t>
      </w:r>
      <w:r w:rsidR="006A5075" w:rsidRPr="00EA6FD5">
        <w:rPr>
          <w:rFonts w:ascii="Times New Roman" w:hAnsi="Times New Roman" w:cs="Times New Roman"/>
          <w:sz w:val="24"/>
          <w:szCs w:val="24"/>
        </w:rPr>
        <w:t>dopting</w:t>
      </w:r>
      <w:r w:rsidR="000B43E6" w:rsidRPr="00EA6FD5">
        <w:rPr>
          <w:rFonts w:ascii="Times New Roman" w:hAnsi="Times New Roman" w:cs="Times New Roman"/>
          <w:sz w:val="24"/>
          <w:szCs w:val="24"/>
        </w:rPr>
        <w:t xml:space="preserve"> </w:t>
      </w:r>
      <w:r w:rsidR="003C55DC" w:rsidRPr="00EA6FD5">
        <w:rPr>
          <w:rFonts w:ascii="Times New Roman" w:hAnsi="Times New Roman" w:cs="Times New Roman"/>
          <w:sz w:val="24"/>
          <w:szCs w:val="24"/>
        </w:rPr>
        <w:t>statewide</w:t>
      </w:r>
      <w:r w:rsidR="000B43E6" w:rsidRPr="00EA6FD5">
        <w:rPr>
          <w:rFonts w:ascii="Times New Roman" w:hAnsi="Times New Roman" w:cs="Times New Roman"/>
          <w:sz w:val="24"/>
          <w:szCs w:val="24"/>
        </w:rPr>
        <w:t xml:space="preserve"> legislation on memorialization processes could be instrumental in hono</w:t>
      </w:r>
      <w:ins w:id="1220" w:author="Sara Boyes" w:date="2023-05-15T15:59:00Z">
        <w:r w:rsidR="00E53DE5" w:rsidRPr="00EA6FD5">
          <w:rPr>
            <w:rFonts w:ascii="Times New Roman" w:hAnsi="Times New Roman" w:cs="Times New Roman"/>
            <w:sz w:val="24"/>
            <w:szCs w:val="24"/>
          </w:rPr>
          <w:t>u</w:t>
        </w:r>
      </w:ins>
      <w:r w:rsidR="000B43E6" w:rsidRPr="00EA6FD5">
        <w:rPr>
          <w:rFonts w:ascii="Times New Roman" w:hAnsi="Times New Roman" w:cs="Times New Roman"/>
          <w:sz w:val="24"/>
          <w:szCs w:val="24"/>
        </w:rPr>
        <w:t>ring the memory of the victims and avoiding the manipulatio</w:t>
      </w:r>
      <w:r w:rsidR="003C55DC" w:rsidRPr="00EA6FD5">
        <w:rPr>
          <w:rFonts w:ascii="Times New Roman" w:hAnsi="Times New Roman" w:cs="Times New Roman"/>
          <w:sz w:val="24"/>
          <w:szCs w:val="24"/>
        </w:rPr>
        <w:t>n of narratives about the past.</w:t>
      </w:r>
    </w:p>
    <w:p w14:paraId="4BD5283A" w14:textId="4922BD40" w:rsidR="000D7987" w:rsidRPr="00EA6FD5" w:rsidRDefault="000D7987" w:rsidP="004C0D0A">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I am convinced that</w:t>
      </w:r>
      <w:ins w:id="1221" w:author="Sara Boyes" w:date="2023-05-15T16:00:00Z">
        <w:r w:rsidR="00E53DE5"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despite many advances and achievements, at a certain point, it becomes difficult, if not impossible, for a post-war society to flourish and move on without meaningful reconciliation.</w:t>
      </w:r>
    </w:p>
    <w:p w14:paraId="20482BCA" w14:textId="1C4E4E25" w:rsidR="003C55DC" w:rsidRPr="00EA6FD5" w:rsidRDefault="00834B73" w:rsidP="002476B9">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i/>
          <w:sz w:val="24"/>
          <w:szCs w:val="24"/>
        </w:rPr>
        <w:t xml:space="preserve">Youth </w:t>
      </w:r>
      <w:del w:id="1222" w:author="Sara Boyes" w:date="2023-05-15T16:04:00Z">
        <w:r w:rsidRPr="00EA6FD5" w:rsidDel="00E53DE5">
          <w:rPr>
            <w:rFonts w:ascii="Times New Roman" w:eastAsia="Times New Roman" w:hAnsi="Times New Roman" w:cs="Times New Roman"/>
            <w:i/>
            <w:sz w:val="24"/>
            <w:szCs w:val="24"/>
          </w:rPr>
          <w:delText>I</w:delText>
        </w:r>
      </w:del>
      <w:ins w:id="1223" w:author="Sara Boyes" w:date="2023-05-15T16:04:00Z">
        <w:r w:rsidR="00E53DE5" w:rsidRPr="00EA6FD5">
          <w:rPr>
            <w:rFonts w:ascii="Times New Roman" w:eastAsia="Times New Roman" w:hAnsi="Times New Roman" w:cs="Times New Roman"/>
            <w:i/>
            <w:sz w:val="24"/>
            <w:szCs w:val="24"/>
          </w:rPr>
          <w:t>i</w:t>
        </w:r>
      </w:ins>
      <w:r w:rsidRPr="00EA6FD5">
        <w:rPr>
          <w:rFonts w:ascii="Times New Roman" w:eastAsia="Times New Roman" w:hAnsi="Times New Roman" w:cs="Times New Roman"/>
          <w:i/>
          <w:sz w:val="24"/>
          <w:szCs w:val="24"/>
        </w:rPr>
        <w:t>ssues</w:t>
      </w:r>
    </w:p>
    <w:p w14:paraId="0BC4ADE4" w14:textId="77777777" w:rsidR="00A6367D" w:rsidRPr="00EA6FD5" w:rsidRDefault="00A6367D" w:rsidP="00CD276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The voice of youth and youth organizations are </w:t>
      </w:r>
      <w:r w:rsidR="002F5056" w:rsidRPr="00EA6FD5">
        <w:rPr>
          <w:rFonts w:ascii="Times New Roman" w:eastAsia="Times New Roman" w:hAnsi="Times New Roman" w:cs="Times New Roman"/>
          <w:sz w:val="24"/>
          <w:szCs w:val="24"/>
        </w:rPr>
        <w:t>often not heard by</w:t>
      </w:r>
      <w:r w:rsidRPr="00EA6FD5">
        <w:rPr>
          <w:rFonts w:ascii="Times New Roman" w:eastAsia="Times New Roman" w:hAnsi="Times New Roman" w:cs="Times New Roman"/>
          <w:sz w:val="24"/>
          <w:szCs w:val="24"/>
        </w:rPr>
        <w:t xml:space="preserve"> domestic politicians. Without professional staff and adequate resources, youth organizations have limited capacity to affect the decision-making process. There is a need to bring young people from different backgrounds and regions together</w:t>
      </w:r>
      <w:r w:rsidR="002F5056" w:rsidRPr="00EA6FD5">
        <w:rPr>
          <w:rFonts w:ascii="Times New Roman" w:eastAsia="Times New Roman" w:hAnsi="Times New Roman" w:cs="Times New Roman"/>
          <w:sz w:val="24"/>
          <w:szCs w:val="24"/>
        </w:rPr>
        <w:t xml:space="preserve"> and</w:t>
      </w:r>
      <w:r w:rsidRPr="00EA6FD5">
        <w:rPr>
          <w:rFonts w:ascii="Times New Roman" w:eastAsia="Times New Roman" w:hAnsi="Times New Roman" w:cs="Times New Roman"/>
          <w:sz w:val="24"/>
          <w:szCs w:val="24"/>
        </w:rPr>
        <w:t xml:space="preserve"> </w:t>
      </w:r>
      <w:r w:rsidR="006A5075" w:rsidRPr="00EA6FD5">
        <w:rPr>
          <w:rFonts w:ascii="Times New Roman" w:eastAsia="Times New Roman" w:hAnsi="Times New Roman" w:cs="Times New Roman"/>
          <w:sz w:val="24"/>
          <w:szCs w:val="24"/>
        </w:rPr>
        <w:t>give them better</w:t>
      </w:r>
      <w:r w:rsidRPr="00EA6FD5">
        <w:rPr>
          <w:rFonts w:ascii="Times New Roman" w:eastAsia="Times New Roman" w:hAnsi="Times New Roman" w:cs="Times New Roman"/>
          <w:sz w:val="24"/>
          <w:szCs w:val="24"/>
        </w:rPr>
        <w:t xml:space="preserve"> political and economic participation</w:t>
      </w:r>
      <w:r w:rsidR="006A5075" w:rsidRPr="00EA6FD5">
        <w:rPr>
          <w:rFonts w:ascii="Times New Roman" w:eastAsia="Times New Roman" w:hAnsi="Times New Roman" w:cs="Times New Roman"/>
          <w:sz w:val="24"/>
          <w:szCs w:val="24"/>
        </w:rPr>
        <w:t xml:space="preserve"> opportunities</w:t>
      </w:r>
      <w:r w:rsidR="002F5056" w:rsidRPr="00EA6FD5">
        <w:rPr>
          <w:rFonts w:ascii="Times New Roman" w:eastAsia="Times New Roman" w:hAnsi="Times New Roman" w:cs="Times New Roman"/>
          <w:sz w:val="24"/>
          <w:szCs w:val="24"/>
        </w:rPr>
        <w:t>.</w:t>
      </w:r>
    </w:p>
    <w:p w14:paraId="134FBE93" w14:textId="0B32A2BC" w:rsidR="0099769C" w:rsidRPr="00EA6FD5" w:rsidRDefault="002321D2" w:rsidP="00CD2761">
      <w:pPr>
        <w:pStyle w:val="ListParagraph"/>
        <w:numPr>
          <w:ilvl w:val="0"/>
          <w:numId w:val="31"/>
        </w:numPr>
        <w:spacing w:before="240"/>
        <w:ind w:left="450" w:hanging="450"/>
        <w:contextualSpacing w:val="0"/>
        <w:jc w:val="both"/>
        <w:rPr>
          <w:rFonts w:ascii="Times New Roman" w:hAnsi="Times New Roman" w:cs="Times New Roman"/>
          <w:sz w:val="24"/>
          <w:szCs w:val="24"/>
        </w:rPr>
      </w:pPr>
      <w:ins w:id="1224" w:author="Sara Boyes" w:date="2023-05-08T18:30:00Z">
        <w:r w:rsidRPr="00EA6FD5">
          <w:rPr>
            <w:rFonts w:ascii="Times New Roman" w:eastAsia="Times New Roman" w:hAnsi="Times New Roman" w:cs="Times New Roman"/>
            <w:sz w:val="24"/>
            <w:szCs w:val="24"/>
          </w:rPr>
          <w:t xml:space="preserve">The </w:t>
        </w:r>
      </w:ins>
      <w:del w:id="1225" w:author="Sara Boyes" w:date="2023-05-08T18:28:00Z">
        <w:r w:rsidR="00074D45" w:rsidRPr="00EA6FD5" w:rsidDel="002321D2">
          <w:rPr>
            <w:rFonts w:ascii="Times New Roman" w:eastAsia="Times New Roman" w:hAnsi="Times New Roman" w:cs="Times New Roman"/>
            <w:sz w:val="24"/>
            <w:szCs w:val="24"/>
          </w:rPr>
          <w:delText>OHR</w:delText>
        </w:r>
      </w:del>
      <w:ins w:id="1226" w:author="Sara Boyes" w:date="2023-05-08T18:28:00Z">
        <w:r w:rsidRPr="00EA6FD5">
          <w:rPr>
            <w:rFonts w:ascii="Times New Roman" w:eastAsia="Times New Roman" w:hAnsi="Times New Roman" w:cs="Times New Roman"/>
            <w:sz w:val="24"/>
            <w:szCs w:val="24"/>
          </w:rPr>
          <w:t>Office of the High Representative</w:t>
        </w:r>
      </w:ins>
      <w:r w:rsidR="00074D45" w:rsidRPr="00EA6FD5">
        <w:rPr>
          <w:rFonts w:ascii="Times New Roman" w:eastAsia="Times New Roman" w:hAnsi="Times New Roman" w:cs="Times New Roman"/>
          <w:sz w:val="24"/>
          <w:szCs w:val="24"/>
        </w:rPr>
        <w:t xml:space="preserve"> organized two youth workshops during the reporting period (on </w:t>
      </w:r>
      <w:r w:rsidR="00DD764D" w:rsidRPr="00EA6FD5">
        <w:rPr>
          <w:rFonts w:ascii="Times New Roman" w:eastAsia="Times New Roman" w:hAnsi="Times New Roman" w:cs="Times New Roman"/>
          <w:sz w:val="24"/>
          <w:szCs w:val="24"/>
        </w:rPr>
        <w:t xml:space="preserve">5 </w:t>
      </w:r>
      <w:r w:rsidR="00074D45" w:rsidRPr="00EA6FD5">
        <w:rPr>
          <w:rFonts w:ascii="Times New Roman" w:eastAsia="Times New Roman" w:hAnsi="Times New Roman" w:cs="Times New Roman"/>
          <w:sz w:val="24"/>
          <w:szCs w:val="24"/>
        </w:rPr>
        <w:t>December 2022</w:t>
      </w:r>
      <w:r w:rsidR="00A6367D" w:rsidRPr="00EA6FD5">
        <w:rPr>
          <w:rFonts w:ascii="Times New Roman" w:eastAsia="Times New Roman" w:hAnsi="Times New Roman" w:cs="Times New Roman"/>
          <w:sz w:val="24"/>
          <w:szCs w:val="24"/>
        </w:rPr>
        <w:t>,</w:t>
      </w:r>
      <w:r w:rsidR="00074D45" w:rsidRPr="00EA6FD5">
        <w:rPr>
          <w:rFonts w:ascii="Times New Roman" w:eastAsia="Times New Roman" w:hAnsi="Times New Roman" w:cs="Times New Roman"/>
          <w:sz w:val="24"/>
          <w:szCs w:val="24"/>
        </w:rPr>
        <w:t xml:space="preserve"> in Sarajevo</w:t>
      </w:r>
      <w:r w:rsidR="000F31C7" w:rsidRPr="00EA6FD5">
        <w:rPr>
          <w:rFonts w:ascii="Times New Roman" w:eastAsia="Times New Roman" w:hAnsi="Times New Roman" w:cs="Times New Roman"/>
          <w:sz w:val="24"/>
          <w:szCs w:val="24"/>
        </w:rPr>
        <w:t>,</w:t>
      </w:r>
      <w:r w:rsidR="00074D45" w:rsidRPr="00EA6FD5">
        <w:rPr>
          <w:rFonts w:ascii="Times New Roman" w:eastAsia="Times New Roman" w:hAnsi="Times New Roman" w:cs="Times New Roman"/>
          <w:sz w:val="24"/>
          <w:szCs w:val="24"/>
        </w:rPr>
        <w:t xml:space="preserve"> and on </w:t>
      </w:r>
      <w:r w:rsidR="00445000" w:rsidRPr="00EA6FD5">
        <w:rPr>
          <w:rFonts w:ascii="Times New Roman" w:eastAsia="Times New Roman" w:hAnsi="Times New Roman" w:cs="Times New Roman"/>
          <w:sz w:val="24"/>
          <w:szCs w:val="24"/>
        </w:rPr>
        <w:t xml:space="preserve">29 </w:t>
      </w:r>
      <w:r w:rsidR="00074D45" w:rsidRPr="00EA6FD5">
        <w:rPr>
          <w:rFonts w:ascii="Times New Roman" w:eastAsia="Times New Roman" w:hAnsi="Times New Roman" w:cs="Times New Roman"/>
          <w:sz w:val="24"/>
          <w:szCs w:val="24"/>
        </w:rPr>
        <w:t>March 2023</w:t>
      </w:r>
      <w:r w:rsidR="00A6367D" w:rsidRPr="00EA6FD5">
        <w:rPr>
          <w:rFonts w:ascii="Times New Roman" w:eastAsia="Times New Roman" w:hAnsi="Times New Roman" w:cs="Times New Roman"/>
          <w:sz w:val="24"/>
          <w:szCs w:val="24"/>
        </w:rPr>
        <w:t>,</w:t>
      </w:r>
      <w:r w:rsidR="00074D45" w:rsidRPr="00EA6FD5">
        <w:rPr>
          <w:rFonts w:ascii="Times New Roman" w:eastAsia="Times New Roman" w:hAnsi="Times New Roman" w:cs="Times New Roman"/>
          <w:sz w:val="24"/>
          <w:szCs w:val="24"/>
        </w:rPr>
        <w:t xml:space="preserve"> in Teslic)</w:t>
      </w:r>
      <w:r w:rsidR="006A5075" w:rsidRPr="00EA6FD5">
        <w:rPr>
          <w:rFonts w:ascii="Times New Roman" w:eastAsia="Times New Roman" w:hAnsi="Times New Roman" w:cs="Times New Roman"/>
          <w:sz w:val="24"/>
          <w:szCs w:val="24"/>
        </w:rPr>
        <w:t>,</w:t>
      </w:r>
      <w:r w:rsidR="00074D45" w:rsidRPr="00EA6FD5">
        <w:rPr>
          <w:rFonts w:ascii="Times New Roman" w:eastAsia="Times New Roman" w:hAnsi="Times New Roman" w:cs="Times New Roman"/>
          <w:sz w:val="24"/>
          <w:szCs w:val="24"/>
        </w:rPr>
        <w:t xml:space="preserve"> bringing young people from different communities together for informal exchange</w:t>
      </w:r>
      <w:r w:rsidR="00A6367D" w:rsidRPr="00EA6FD5">
        <w:rPr>
          <w:rFonts w:ascii="Times New Roman" w:eastAsia="Times New Roman" w:hAnsi="Times New Roman" w:cs="Times New Roman"/>
          <w:sz w:val="24"/>
          <w:szCs w:val="24"/>
        </w:rPr>
        <w:t>s</w:t>
      </w:r>
      <w:r w:rsidR="00074D45" w:rsidRPr="00EA6FD5">
        <w:rPr>
          <w:rFonts w:ascii="Times New Roman" w:eastAsia="Times New Roman" w:hAnsi="Times New Roman" w:cs="Times New Roman"/>
          <w:sz w:val="24"/>
          <w:szCs w:val="24"/>
        </w:rPr>
        <w:t xml:space="preserve"> with the </w:t>
      </w:r>
      <w:r w:rsidR="00A6367D" w:rsidRPr="00EA6FD5">
        <w:rPr>
          <w:rFonts w:ascii="Times New Roman" w:eastAsia="Times New Roman" w:hAnsi="Times New Roman" w:cs="Times New Roman"/>
          <w:sz w:val="24"/>
          <w:szCs w:val="24"/>
        </w:rPr>
        <w:t>High Representatives</w:t>
      </w:r>
      <w:r w:rsidR="002F5056" w:rsidRPr="00EA6FD5">
        <w:rPr>
          <w:rFonts w:ascii="Times New Roman" w:eastAsia="Times New Roman" w:hAnsi="Times New Roman" w:cs="Times New Roman"/>
          <w:sz w:val="24"/>
          <w:szCs w:val="24"/>
        </w:rPr>
        <w:t xml:space="preserve">. </w:t>
      </w:r>
      <w:ins w:id="1227" w:author="Sara Boyes" w:date="2023-05-15T16:44:00Z">
        <w:r w:rsidR="003A516B" w:rsidRPr="00EA6FD5">
          <w:rPr>
            <w:rFonts w:ascii="Times New Roman" w:eastAsia="Times New Roman" w:hAnsi="Times New Roman" w:cs="Times New Roman"/>
            <w:sz w:val="24"/>
            <w:szCs w:val="24"/>
          </w:rPr>
          <w:t>Participants at t</w:t>
        </w:r>
      </w:ins>
      <w:del w:id="1228" w:author="Sara Boyes" w:date="2023-05-15T16:44:00Z">
        <w:r w:rsidR="002F5056" w:rsidRPr="00EA6FD5" w:rsidDel="003A516B">
          <w:rPr>
            <w:rFonts w:ascii="Times New Roman" w:eastAsia="Times New Roman" w:hAnsi="Times New Roman" w:cs="Times New Roman"/>
            <w:sz w:val="24"/>
            <w:szCs w:val="24"/>
          </w:rPr>
          <w:delText>T</w:delText>
        </w:r>
      </w:del>
      <w:r w:rsidR="002F5056" w:rsidRPr="00EA6FD5">
        <w:rPr>
          <w:rFonts w:ascii="Times New Roman" w:eastAsia="Times New Roman" w:hAnsi="Times New Roman" w:cs="Times New Roman"/>
          <w:sz w:val="24"/>
          <w:szCs w:val="24"/>
        </w:rPr>
        <w:t xml:space="preserve">he workshops </w:t>
      </w:r>
      <w:r w:rsidR="00A6367D" w:rsidRPr="00EA6FD5">
        <w:rPr>
          <w:rFonts w:ascii="Times New Roman" w:eastAsia="Times New Roman" w:hAnsi="Times New Roman" w:cs="Times New Roman"/>
          <w:sz w:val="24"/>
          <w:szCs w:val="24"/>
        </w:rPr>
        <w:t>identif</w:t>
      </w:r>
      <w:r w:rsidR="002F5056" w:rsidRPr="00EA6FD5">
        <w:rPr>
          <w:rFonts w:ascii="Times New Roman" w:eastAsia="Times New Roman" w:hAnsi="Times New Roman" w:cs="Times New Roman"/>
          <w:sz w:val="24"/>
          <w:szCs w:val="24"/>
        </w:rPr>
        <w:t>ied</w:t>
      </w:r>
      <w:r w:rsidR="00A6367D" w:rsidRPr="00EA6FD5">
        <w:rPr>
          <w:rFonts w:ascii="Times New Roman" w:eastAsia="Times New Roman" w:hAnsi="Times New Roman" w:cs="Times New Roman"/>
          <w:sz w:val="24"/>
          <w:szCs w:val="24"/>
        </w:rPr>
        <w:t xml:space="preserve"> </w:t>
      </w:r>
      <w:r w:rsidR="00074D45" w:rsidRPr="00EA6FD5">
        <w:rPr>
          <w:rFonts w:ascii="Times New Roman" w:eastAsia="Times New Roman" w:hAnsi="Times New Roman" w:cs="Times New Roman"/>
          <w:sz w:val="24"/>
          <w:szCs w:val="24"/>
        </w:rPr>
        <w:t xml:space="preserve">challenges </w:t>
      </w:r>
      <w:r w:rsidR="002F5056" w:rsidRPr="00EA6FD5">
        <w:rPr>
          <w:rFonts w:ascii="Times New Roman" w:eastAsia="Times New Roman" w:hAnsi="Times New Roman" w:cs="Times New Roman"/>
          <w:sz w:val="24"/>
          <w:szCs w:val="24"/>
        </w:rPr>
        <w:t>that youth face</w:t>
      </w:r>
      <w:r w:rsidR="00074D45" w:rsidRPr="00EA6FD5">
        <w:rPr>
          <w:rFonts w:ascii="Times New Roman" w:eastAsia="Times New Roman" w:hAnsi="Times New Roman" w:cs="Times New Roman"/>
          <w:sz w:val="24"/>
          <w:szCs w:val="24"/>
        </w:rPr>
        <w:t xml:space="preserve"> in </w:t>
      </w:r>
      <w:r w:rsidR="00A6367D" w:rsidRPr="00EA6FD5">
        <w:rPr>
          <w:rFonts w:ascii="Times New Roman" w:eastAsia="Times New Roman" w:hAnsi="Times New Roman" w:cs="Times New Roman"/>
          <w:sz w:val="24"/>
          <w:szCs w:val="24"/>
        </w:rPr>
        <w:t xml:space="preserve">Bosnia and Herzegovina </w:t>
      </w:r>
      <w:r w:rsidR="00074D45" w:rsidRPr="00EA6FD5">
        <w:rPr>
          <w:rFonts w:ascii="Times New Roman" w:eastAsia="Times New Roman" w:hAnsi="Times New Roman" w:cs="Times New Roman"/>
          <w:sz w:val="24"/>
          <w:szCs w:val="24"/>
        </w:rPr>
        <w:t>and</w:t>
      </w:r>
      <w:r w:rsidR="00A6367D" w:rsidRPr="00EA6FD5">
        <w:rPr>
          <w:rFonts w:ascii="Times New Roman" w:eastAsia="Times New Roman" w:hAnsi="Times New Roman" w:cs="Times New Roman"/>
          <w:sz w:val="24"/>
          <w:szCs w:val="24"/>
        </w:rPr>
        <w:t xml:space="preserve"> discuss</w:t>
      </w:r>
      <w:r w:rsidR="002F5056" w:rsidRPr="00EA6FD5">
        <w:rPr>
          <w:rFonts w:ascii="Times New Roman" w:eastAsia="Times New Roman" w:hAnsi="Times New Roman" w:cs="Times New Roman"/>
          <w:sz w:val="24"/>
          <w:szCs w:val="24"/>
        </w:rPr>
        <w:t>ed</w:t>
      </w:r>
      <w:r w:rsidR="00A6367D" w:rsidRPr="00EA6FD5">
        <w:rPr>
          <w:rFonts w:ascii="Times New Roman" w:eastAsia="Times New Roman" w:hAnsi="Times New Roman" w:cs="Times New Roman"/>
          <w:sz w:val="24"/>
          <w:szCs w:val="24"/>
        </w:rPr>
        <w:t xml:space="preserve"> what </w:t>
      </w:r>
      <w:r w:rsidR="002F5056" w:rsidRPr="00EA6FD5">
        <w:rPr>
          <w:rFonts w:ascii="Times New Roman" w:eastAsia="Times New Roman" w:hAnsi="Times New Roman" w:cs="Times New Roman"/>
          <w:sz w:val="24"/>
          <w:szCs w:val="24"/>
        </w:rPr>
        <w:t>changes could help youth stay in the country.</w:t>
      </w:r>
    </w:p>
    <w:p w14:paraId="671D02F5" w14:textId="46AF61EF" w:rsidR="00CC13E5" w:rsidRPr="00EA6FD5" w:rsidRDefault="00834B73" w:rsidP="00CD276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Brain drain continues to be </w:t>
      </w:r>
      <w:r w:rsidR="00A6367D" w:rsidRPr="00EA6FD5">
        <w:rPr>
          <w:rFonts w:ascii="Times New Roman" w:eastAsia="Times New Roman" w:hAnsi="Times New Roman" w:cs="Times New Roman"/>
          <w:sz w:val="24"/>
          <w:szCs w:val="24"/>
        </w:rPr>
        <w:t>an enormous</w:t>
      </w:r>
      <w:r w:rsidRPr="00EA6FD5">
        <w:rPr>
          <w:rFonts w:ascii="Times New Roman" w:eastAsia="Times New Roman" w:hAnsi="Times New Roman" w:cs="Times New Roman"/>
          <w:sz w:val="24"/>
          <w:szCs w:val="24"/>
        </w:rPr>
        <w:t xml:space="preserve"> problem for </w:t>
      </w:r>
      <w:r w:rsidR="00A6367D" w:rsidRPr="00EA6FD5">
        <w:rPr>
          <w:rFonts w:ascii="Times New Roman" w:eastAsia="Times New Roman" w:hAnsi="Times New Roman" w:cs="Times New Roman"/>
          <w:sz w:val="24"/>
          <w:szCs w:val="24"/>
        </w:rPr>
        <w:t>Bosnia and Herzegovina</w:t>
      </w:r>
      <w:r w:rsidRPr="00EA6FD5">
        <w:rPr>
          <w:rFonts w:ascii="Times New Roman" w:eastAsia="Times New Roman" w:hAnsi="Times New Roman" w:cs="Times New Roman"/>
          <w:sz w:val="24"/>
          <w:szCs w:val="24"/>
        </w:rPr>
        <w:t>. Thousand</w:t>
      </w:r>
      <w:r w:rsidR="00074D45" w:rsidRPr="00EA6FD5">
        <w:rPr>
          <w:rFonts w:ascii="Times New Roman" w:eastAsia="Times New Roman" w:hAnsi="Times New Roman" w:cs="Times New Roman"/>
          <w:sz w:val="24"/>
          <w:szCs w:val="24"/>
        </w:rPr>
        <w:t>s</w:t>
      </w:r>
      <w:r w:rsidRPr="00EA6FD5">
        <w:rPr>
          <w:rFonts w:ascii="Times New Roman" w:eastAsia="Times New Roman" w:hAnsi="Times New Roman" w:cs="Times New Roman"/>
          <w:sz w:val="24"/>
          <w:szCs w:val="24"/>
        </w:rPr>
        <w:t xml:space="preserve"> of young people leave </w:t>
      </w:r>
      <w:r w:rsidR="00A6367D" w:rsidRPr="00EA6FD5">
        <w:rPr>
          <w:rFonts w:ascii="Times New Roman" w:eastAsia="Times New Roman" w:hAnsi="Times New Roman" w:cs="Times New Roman"/>
          <w:sz w:val="24"/>
          <w:szCs w:val="24"/>
        </w:rPr>
        <w:t xml:space="preserve">the country </w:t>
      </w:r>
      <w:r w:rsidR="006A5075" w:rsidRPr="00EA6FD5">
        <w:rPr>
          <w:rFonts w:ascii="Times New Roman" w:eastAsia="Times New Roman" w:hAnsi="Times New Roman" w:cs="Times New Roman"/>
          <w:sz w:val="24"/>
          <w:szCs w:val="24"/>
        </w:rPr>
        <w:t>yearly</w:t>
      </w:r>
      <w:r w:rsidRPr="00EA6FD5">
        <w:rPr>
          <w:rFonts w:ascii="Times New Roman" w:eastAsia="Times New Roman" w:hAnsi="Times New Roman" w:cs="Times New Roman"/>
          <w:sz w:val="24"/>
          <w:szCs w:val="24"/>
        </w:rPr>
        <w:t xml:space="preserve"> to build their future</w:t>
      </w:r>
      <w:ins w:id="1229" w:author="Sara Boyes" w:date="2023-05-15T16:46:00Z">
        <w:r w:rsidR="003A516B" w:rsidRPr="00EA6FD5">
          <w:rPr>
            <w:rFonts w:ascii="Times New Roman" w:eastAsia="Times New Roman" w:hAnsi="Times New Roman" w:cs="Times New Roman"/>
            <w:sz w:val="24"/>
            <w:szCs w:val="24"/>
          </w:rPr>
          <w:t>s</w:t>
        </w:r>
      </w:ins>
      <w:r w:rsidRPr="00EA6FD5">
        <w:rPr>
          <w:rFonts w:ascii="Times New Roman" w:eastAsia="Times New Roman" w:hAnsi="Times New Roman" w:cs="Times New Roman"/>
          <w:sz w:val="24"/>
          <w:szCs w:val="24"/>
        </w:rPr>
        <w:t xml:space="preserve"> in </w:t>
      </w:r>
      <w:del w:id="1230" w:author="Sara Boyes" w:date="2023-05-08T17:37:00Z">
        <w:r w:rsidRPr="00EA6FD5" w:rsidDel="00076A6D">
          <w:rPr>
            <w:rFonts w:ascii="Times New Roman" w:eastAsia="Times New Roman" w:hAnsi="Times New Roman" w:cs="Times New Roman"/>
            <w:sz w:val="24"/>
            <w:szCs w:val="24"/>
          </w:rPr>
          <w:delText>EU</w:delText>
        </w:r>
      </w:del>
      <w:ins w:id="1231" w:author="Sara Boyes" w:date="2023-05-08T17:37:00Z">
        <w:r w:rsidR="00076A6D" w:rsidRPr="00EA6FD5">
          <w:rPr>
            <w:rFonts w:ascii="Times New Roman" w:eastAsia="Times New Roman" w:hAnsi="Times New Roman" w:cs="Times New Roman"/>
            <w:sz w:val="24"/>
            <w:szCs w:val="24"/>
          </w:rPr>
          <w:t>European Union</w:t>
        </w:r>
      </w:ins>
      <w:r w:rsidRPr="00EA6FD5">
        <w:rPr>
          <w:rFonts w:ascii="Times New Roman" w:eastAsia="Times New Roman" w:hAnsi="Times New Roman" w:cs="Times New Roman"/>
          <w:sz w:val="24"/>
          <w:szCs w:val="24"/>
        </w:rPr>
        <w:t xml:space="preserve"> </w:t>
      </w:r>
      <w:del w:id="1232" w:author="Sara Boyes" w:date="2023-05-16T15:26:00Z">
        <w:r w:rsidR="00A6367D" w:rsidRPr="00EA6FD5" w:rsidDel="005C1583">
          <w:rPr>
            <w:rFonts w:ascii="Times New Roman" w:eastAsia="Times New Roman" w:hAnsi="Times New Roman" w:cs="Times New Roman"/>
            <w:sz w:val="24"/>
            <w:szCs w:val="24"/>
          </w:rPr>
          <w:delText>M</w:delText>
        </w:r>
      </w:del>
      <w:ins w:id="1233" w:author="Sara Boyes" w:date="2023-05-16T15:26:00Z">
        <w:r w:rsidR="005C1583" w:rsidRPr="00EA6FD5">
          <w:rPr>
            <w:rFonts w:ascii="Times New Roman" w:eastAsia="Times New Roman" w:hAnsi="Times New Roman" w:cs="Times New Roman"/>
            <w:sz w:val="24"/>
            <w:szCs w:val="24"/>
          </w:rPr>
          <w:t>m</w:t>
        </w:r>
      </w:ins>
      <w:r w:rsidR="00A6367D" w:rsidRPr="00EA6FD5">
        <w:rPr>
          <w:rFonts w:ascii="Times New Roman" w:eastAsia="Times New Roman" w:hAnsi="Times New Roman" w:cs="Times New Roman"/>
          <w:sz w:val="24"/>
          <w:szCs w:val="24"/>
        </w:rPr>
        <w:t xml:space="preserve">ember States </w:t>
      </w:r>
      <w:r w:rsidRPr="00EA6FD5">
        <w:rPr>
          <w:rFonts w:ascii="Times New Roman" w:eastAsia="Times New Roman" w:hAnsi="Times New Roman" w:cs="Times New Roman"/>
          <w:sz w:val="24"/>
          <w:szCs w:val="24"/>
        </w:rPr>
        <w:t xml:space="preserve">such as </w:t>
      </w:r>
      <w:commentRangeStart w:id="1234"/>
      <w:r w:rsidR="00A6367D" w:rsidRPr="00EA6FD5">
        <w:rPr>
          <w:rFonts w:ascii="Times New Roman" w:eastAsia="Times New Roman" w:hAnsi="Times New Roman" w:cs="Times New Roman"/>
          <w:sz w:val="24"/>
          <w:szCs w:val="24"/>
        </w:rPr>
        <w:t xml:space="preserve">Germany, Austria, </w:t>
      </w:r>
      <w:r w:rsidRPr="00EA6FD5">
        <w:rPr>
          <w:rFonts w:ascii="Times New Roman" w:eastAsia="Times New Roman" w:hAnsi="Times New Roman" w:cs="Times New Roman"/>
          <w:sz w:val="24"/>
          <w:szCs w:val="24"/>
        </w:rPr>
        <w:t>Croatia</w:t>
      </w:r>
      <w:del w:id="1235" w:author="Sara Boyes" w:date="2023-05-15T16:45:00Z">
        <w:r w:rsidR="006A5075" w:rsidRPr="00EA6FD5" w:rsidDel="003A516B">
          <w:rPr>
            <w:rFonts w:ascii="Times New Roman" w:eastAsia="Times New Roman" w:hAnsi="Times New Roman" w:cs="Times New Roman"/>
            <w:sz w:val="24"/>
            <w:szCs w:val="24"/>
          </w:rPr>
          <w:delText>,</w:delText>
        </w:r>
      </w:del>
      <w:r w:rsidR="00A6367D" w:rsidRPr="00EA6FD5">
        <w:rPr>
          <w:rFonts w:ascii="Times New Roman" w:eastAsia="Times New Roman" w:hAnsi="Times New Roman" w:cs="Times New Roman"/>
          <w:sz w:val="24"/>
          <w:szCs w:val="24"/>
        </w:rPr>
        <w:t xml:space="preserve"> and </w:t>
      </w:r>
      <w:r w:rsidRPr="00EA6FD5">
        <w:rPr>
          <w:rFonts w:ascii="Times New Roman" w:eastAsia="Times New Roman" w:hAnsi="Times New Roman" w:cs="Times New Roman"/>
          <w:sz w:val="24"/>
          <w:szCs w:val="24"/>
        </w:rPr>
        <w:t>Slovenia</w:t>
      </w:r>
      <w:commentRangeEnd w:id="1234"/>
      <w:r w:rsidR="003A516B" w:rsidRPr="00EA6FD5">
        <w:rPr>
          <w:rStyle w:val="CommentReference"/>
        </w:rPr>
        <w:commentReference w:id="1234"/>
      </w:r>
      <w:r w:rsidRPr="00EA6FD5">
        <w:rPr>
          <w:rFonts w:ascii="Times New Roman" w:eastAsia="Times New Roman" w:hAnsi="Times New Roman" w:cs="Times New Roman"/>
          <w:sz w:val="24"/>
          <w:szCs w:val="24"/>
        </w:rPr>
        <w:t xml:space="preserve">. </w:t>
      </w:r>
    </w:p>
    <w:p w14:paraId="754ED076" w14:textId="0F2C68C9" w:rsidR="0099769C" w:rsidRPr="00EA6FD5" w:rsidRDefault="00834B73" w:rsidP="00CD276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Political participation among youth is low. There is a </w:t>
      </w:r>
      <w:r w:rsidR="009B7567" w:rsidRPr="00EA6FD5">
        <w:rPr>
          <w:rFonts w:ascii="Times New Roman" w:eastAsia="Times New Roman" w:hAnsi="Times New Roman" w:cs="Times New Roman"/>
          <w:sz w:val="24"/>
          <w:szCs w:val="24"/>
        </w:rPr>
        <w:t xml:space="preserve">general </w:t>
      </w:r>
      <w:r w:rsidRPr="00EA6FD5">
        <w:rPr>
          <w:rFonts w:ascii="Times New Roman" w:eastAsia="Times New Roman" w:hAnsi="Times New Roman" w:cs="Times New Roman"/>
          <w:sz w:val="24"/>
          <w:szCs w:val="24"/>
        </w:rPr>
        <w:t>mistrust in the po</w:t>
      </w:r>
      <w:r w:rsidR="00074D45" w:rsidRPr="00EA6FD5">
        <w:rPr>
          <w:rFonts w:ascii="Times New Roman" w:eastAsia="Times New Roman" w:hAnsi="Times New Roman" w:cs="Times New Roman"/>
          <w:sz w:val="24"/>
          <w:szCs w:val="24"/>
        </w:rPr>
        <w:t>litical system and</w:t>
      </w:r>
      <w:r w:rsidRPr="00EA6FD5">
        <w:rPr>
          <w:rFonts w:ascii="Times New Roman" w:eastAsia="Times New Roman" w:hAnsi="Times New Roman" w:cs="Times New Roman"/>
          <w:sz w:val="24"/>
          <w:szCs w:val="24"/>
        </w:rPr>
        <w:t xml:space="preserve"> the economic structure </w:t>
      </w:r>
      <w:r w:rsidR="00074D45" w:rsidRPr="00EA6FD5">
        <w:rPr>
          <w:rFonts w:ascii="Times New Roman" w:eastAsia="Times New Roman" w:hAnsi="Times New Roman" w:cs="Times New Roman"/>
          <w:sz w:val="24"/>
          <w:szCs w:val="24"/>
        </w:rPr>
        <w:t>mainly because of widespread</w:t>
      </w:r>
      <w:r w:rsidRPr="00EA6FD5">
        <w:rPr>
          <w:rFonts w:ascii="Times New Roman" w:eastAsia="Times New Roman" w:hAnsi="Times New Roman" w:cs="Times New Roman"/>
          <w:sz w:val="24"/>
          <w:szCs w:val="24"/>
        </w:rPr>
        <w:t xml:space="preserve"> corruption, nepotism, </w:t>
      </w:r>
      <w:r w:rsidR="00074D45" w:rsidRPr="00EA6FD5">
        <w:rPr>
          <w:rFonts w:ascii="Times New Roman" w:eastAsia="Times New Roman" w:hAnsi="Times New Roman" w:cs="Times New Roman"/>
          <w:sz w:val="24"/>
          <w:szCs w:val="24"/>
        </w:rPr>
        <w:t xml:space="preserve">segregated education, </w:t>
      </w:r>
      <w:ins w:id="1236" w:author="Sara Boyes" w:date="2023-05-15T16:57:00Z">
        <w:r w:rsidR="00F32E98" w:rsidRPr="00EA6FD5">
          <w:rPr>
            <w:rFonts w:ascii="Times New Roman" w:eastAsia="Times New Roman" w:hAnsi="Times New Roman" w:cs="Times New Roman"/>
            <w:sz w:val="24"/>
            <w:szCs w:val="24"/>
          </w:rPr>
          <w:t xml:space="preserve">a </w:t>
        </w:r>
      </w:ins>
      <w:r w:rsidRPr="00EA6FD5">
        <w:rPr>
          <w:rFonts w:ascii="Times New Roman" w:eastAsia="Times New Roman" w:hAnsi="Times New Roman" w:cs="Times New Roman"/>
          <w:sz w:val="24"/>
          <w:szCs w:val="24"/>
        </w:rPr>
        <w:t xml:space="preserve">divided </w:t>
      </w:r>
      <w:r w:rsidR="0099769C" w:rsidRPr="00EA6FD5">
        <w:rPr>
          <w:rFonts w:ascii="Times New Roman" w:eastAsia="Times New Roman" w:hAnsi="Times New Roman" w:cs="Times New Roman"/>
          <w:sz w:val="24"/>
          <w:szCs w:val="24"/>
        </w:rPr>
        <w:t>society</w:t>
      </w:r>
      <w:del w:id="1237" w:author="Sara Boyes" w:date="2023-05-15T16:46:00Z">
        <w:r w:rsidR="006A5075" w:rsidRPr="00EA6FD5" w:rsidDel="003A516B">
          <w:rPr>
            <w:rFonts w:ascii="Times New Roman" w:eastAsia="Times New Roman" w:hAnsi="Times New Roman" w:cs="Times New Roman"/>
            <w:sz w:val="24"/>
            <w:szCs w:val="24"/>
          </w:rPr>
          <w:delText>,</w:delText>
        </w:r>
      </w:del>
      <w:r w:rsidR="0099769C" w:rsidRPr="00EA6FD5">
        <w:rPr>
          <w:rFonts w:ascii="Times New Roman" w:eastAsia="Times New Roman" w:hAnsi="Times New Roman" w:cs="Times New Roman"/>
          <w:sz w:val="24"/>
          <w:szCs w:val="24"/>
        </w:rPr>
        <w:t xml:space="preserve"> and </w:t>
      </w:r>
      <w:r w:rsidR="006A5075" w:rsidRPr="00EA6FD5">
        <w:rPr>
          <w:rFonts w:ascii="Times New Roman" w:eastAsia="Times New Roman" w:hAnsi="Times New Roman" w:cs="Times New Roman"/>
          <w:sz w:val="24"/>
          <w:szCs w:val="24"/>
        </w:rPr>
        <w:t xml:space="preserve">the </w:t>
      </w:r>
      <w:r w:rsidR="0099769C" w:rsidRPr="00EA6FD5">
        <w:rPr>
          <w:rFonts w:ascii="Times New Roman" w:eastAsia="Times New Roman" w:hAnsi="Times New Roman" w:cs="Times New Roman"/>
          <w:sz w:val="24"/>
          <w:szCs w:val="24"/>
        </w:rPr>
        <w:t>limited job market.</w:t>
      </w:r>
    </w:p>
    <w:p w14:paraId="7B2523F0" w14:textId="3356EF66" w:rsidR="00A7730C" w:rsidRPr="00EA6FD5" w:rsidRDefault="0073799D" w:rsidP="001332F6">
      <w:pPr>
        <w:spacing w:before="240"/>
        <w:ind w:firstLine="360"/>
        <w:jc w:val="both"/>
        <w:rPr>
          <w:rFonts w:ascii="Times New Roman" w:hAnsi="Times New Roman" w:cs="Times New Roman"/>
          <w:sz w:val="24"/>
          <w:szCs w:val="24"/>
        </w:rPr>
      </w:pPr>
      <w:r w:rsidRPr="00EA6FD5">
        <w:rPr>
          <w:rFonts w:ascii="Times New Roman" w:eastAsia="Times New Roman" w:hAnsi="Times New Roman" w:cs="Times New Roman"/>
          <w:b/>
          <w:bCs/>
          <w:sz w:val="24"/>
          <w:szCs w:val="24"/>
        </w:rPr>
        <w:t>III.</w:t>
      </w:r>
      <w:del w:id="1238" w:author="Sara Boyes" w:date="2023-05-15T16:47:00Z">
        <w:r w:rsidR="0086178B" w:rsidRPr="00EA6FD5" w:rsidDel="003A516B">
          <w:rPr>
            <w:rFonts w:ascii="Times New Roman" w:eastAsia="Times New Roman" w:hAnsi="Times New Roman" w:cs="Times New Roman"/>
            <w:b/>
            <w:bCs/>
            <w:sz w:val="24"/>
            <w:szCs w:val="24"/>
          </w:rPr>
          <w:delText xml:space="preserve"> </w:delText>
        </w:r>
      </w:del>
      <w:ins w:id="1239" w:author="Sara Boyes" w:date="2023-05-15T16:47:00Z">
        <w:r w:rsidR="003A516B"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Developments</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related</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to</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the</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State-level</w:t>
      </w:r>
      <w:r w:rsidR="0086178B" w:rsidRPr="00EA6FD5">
        <w:rPr>
          <w:rFonts w:ascii="Times New Roman" w:eastAsia="Times New Roman" w:hAnsi="Times New Roman" w:cs="Times New Roman"/>
          <w:b/>
          <w:bCs/>
          <w:sz w:val="24"/>
          <w:szCs w:val="24"/>
        </w:rPr>
        <w:t xml:space="preserve"> </w:t>
      </w:r>
      <w:ins w:id="1240" w:author="Sara Boyes" w:date="2023-05-16T14:43:00Z">
        <w:r w:rsidR="00C127E4" w:rsidRPr="00EA6FD5">
          <w:rPr>
            <w:rFonts w:ascii="Times New Roman" w:eastAsia="Times New Roman" w:hAnsi="Times New Roman" w:cs="Times New Roman"/>
            <w:b/>
            <w:bCs/>
            <w:sz w:val="24"/>
            <w:szCs w:val="24"/>
          </w:rPr>
          <w:t>i</w:t>
        </w:r>
      </w:ins>
      <w:del w:id="1241" w:author="Sara Boyes" w:date="2023-05-16T14:43:00Z">
        <w:r w:rsidR="008B1A7D" w:rsidRPr="00EA6FD5" w:rsidDel="00C127E4">
          <w:rPr>
            <w:rFonts w:ascii="Times New Roman" w:eastAsia="Times New Roman" w:hAnsi="Times New Roman" w:cs="Times New Roman"/>
            <w:b/>
            <w:bCs/>
            <w:sz w:val="24"/>
            <w:szCs w:val="24"/>
          </w:rPr>
          <w:delText>I</w:delText>
        </w:r>
      </w:del>
      <w:r w:rsidRPr="00EA6FD5">
        <w:rPr>
          <w:rFonts w:ascii="Times New Roman" w:eastAsia="Times New Roman" w:hAnsi="Times New Roman" w:cs="Times New Roman"/>
          <w:b/>
          <w:bCs/>
          <w:sz w:val="24"/>
          <w:szCs w:val="24"/>
        </w:rPr>
        <w:t>nstitutions</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of</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Bosnia</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and</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Herzegovina</w:t>
      </w:r>
    </w:p>
    <w:p w14:paraId="5AE0B1FC" w14:textId="10DCD356" w:rsidR="00A7730C" w:rsidRPr="00EA6FD5" w:rsidRDefault="00C0327C" w:rsidP="002476B9">
      <w:pPr>
        <w:pStyle w:val="ListParagraph"/>
        <w:spacing w:before="240"/>
        <w:ind w:left="360" w:firstLine="90"/>
        <w:contextualSpacing w:val="0"/>
        <w:jc w:val="both"/>
        <w:rPr>
          <w:rFonts w:ascii="Times New Roman" w:hAnsi="Times New Roman" w:cs="Times New Roman"/>
          <w:b/>
          <w:bCs/>
          <w:iCs/>
          <w:sz w:val="24"/>
          <w:szCs w:val="24"/>
        </w:rPr>
      </w:pPr>
      <w:r w:rsidRPr="00EA6FD5">
        <w:rPr>
          <w:rFonts w:ascii="Times New Roman" w:hAnsi="Times New Roman" w:cs="Times New Roman"/>
          <w:b/>
          <w:bCs/>
          <w:iCs/>
          <w:sz w:val="24"/>
          <w:szCs w:val="24"/>
        </w:rPr>
        <w:t>A.</w:t>
      </w:r>
      <w:del w:id="1242" w:author="Sara Boyes" w:date="2023-05-16T14:44:00Z">
        <w:r w:rsidRPr="00EA6FD5" w:rsidDel="00C127E4">
          <w:rPr>
            <w:rFonts w:ascii="Times New Roman" w:hAnsi="Times New Roman" w:cs="Times New Roman"/>
            <w:b/>
            <w:bCs/>
            <w:iCs/>
            <w:sz w:val="24"/>
            <w:szCs w:val="24"/>
          </w:rPr>
          <w:delText xml:space="preserve"> </w:delText>
        </w:r>
      </w:del>
      <w:ins w:id="1243" w:author="Sara Boyes" w:date="2023-05-16T14:44:00Z">
        <w:r w:rsidR="00C127E4" w:rsidRPr="00EA6FD5">
          <w:rPr>
            <w:rFonts w:ascii="Times New Roman" w:hAnsi="Times New Roman" w:cs="Times New Roman"/>
            <w:b/>
            <w:bCs/>
            <w:iCs/>
            <w:sz w:val="24"/>
            <w:szCs w:val="24"/>
          </w:rPr>
          <w:tab/>
        </w:r>
      </w:ins>
      <w:r w:rsidR="005C0D21" w:rsidRPr="00EA6FD5">
        <w:rPr>
          <w:rFonts w:ascii="Times New Roman" w:hAnsi="Times New Roman" w:cs="Times New Roman"/>
          <w:b/>
          <w:bCs/>
          <w:iCs/>
          <w:sz w:val="24"/>
          <w:szCs w:val="24"/>
        </w:rPr>
        <w:t>Presidency</w:t>
      </w:r>
      <w:r w:rsidR="00EA5304" w:rsidRPr="00EA6FD5">
        <w:rPr>
          <w:rFonts w:ascii="Times New Roman" w:hAnsi="Times New Roman" w:cs="Times New Roman"/>
          <w:b/>
          <w:bCs/>
          <w:iCs/>
          <w:sz w:val="24"/>
          <w:szCs w:val="24"/>
        </w:rPr>
        <w:t xml:space="preserve"> of Bosnia and Herzegovina</w:t>
      </w:r>
    </w:p>
    <w:p w14:paraId="7918FDDD" w14:textId="2BBC9AE3" w:rsidR="00C34967"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newly elected members of the </w:t>
      </w:r>
      <w:del w:id="1244" w:author="Sara Boyes" w:date="2023-05-11T00:31:00Z">
        <w:r w:rsidRPr="00EA6FD5" w:rsidDel="003C2164">
          <w:rPr>
            <w:rFonts w:ascii="Times New Roman" w:hAnsi="Times New Roman" w:cs="Times New Roman"/>
            <w:sz w:val="24"/>
            <w:szCs w:val="24"/>
          </w:rPr>
          <w:delText>P</w:delText>
        </w:r>
      </w:del>
      <w:ins w:id="1245" w:author="Sara Boyes" w:date="2023-05-11T00:31:00Z">
        <w:r w:rsidR="003C2164" w:rsidRPr="00EA6FD5">
          <w:rPr>
            <w:rFonts w:ascii="Times New Roman" w:hAnsi="Times New Roman" w:cs="Times New Roman"/>
            <w:sz w:val="24"/>
            <w:szCs w:val="24"/>
          </w:rPr>
          <w:t>p</w:t>
        </w:r>
      </w:ins>
      <w:r w:rsidRPr="00EA6FD5">
        <w:rPr>
          <w:rFonts w:ascii="Times New Roman" w:hAnsi="Times New Roman" w:cs="Times New Roman"/>
          <w:sz w:val="24"/>
          <w:szCs w:val="24"/>
        </w:rPr>
        <w:t>residency</w:t>
      </w:r>
      <w:r w:rsidR="009F49EA" w:rsidRPr="00EA6FD5">
        <w:rPr>
          <w:rFonts w:ascii="Times New Roman" w:hAnsi="Times New Roman" w:cs="Times New Roman"/>
          <w:sz w:val="24"/>
          <w:szCs w:val="24"/>
        </w:rPr>
        <w:t xml:space="preserve"> of Bosnia and Herzegovina</w:t>
      </w:r>
      <w:r w:rsidRPr="00EA6FD5">
        <w:rPr>
          <w:rFonts w:ascii="Times New Roman" w:hAnsi="Times New Roman" w:cs="Times New Roman"/>
          <w:sz w:val="24"/>
          <w:szCs w:val="24"/>
        </w:rPr>
        <w:t xml:space="preserve"> – </w:t>
      </w:r>
      <w:r w:rsidR="00C34967" w:rsidRPr="00EA6FD5">
        <w:rPr>
          <w:rFonts w:ascii="Times New Roman" w:eastAsia="Times New Roman" w:hAnsi="Times New Roman" w:cs="Times New Roman"/>
          <w:sz w:val="24"/>
          <w:szCs w:val="24"/>
        </w:rPr>
        <w:t xml:space="preserve">Željka Cvijanović </w:t>
      </w:r>
      <w:r w:rsidRPr="00EA6FD5">
        <w:rPr>
          <w:rFonts w:ascii="Times New Roman" w:hAnsi="Times New Roman" w:cs="Times New Roman"/>
          <w:sz w:val="24"/>
          <w:szCs w:val="24"/>
        </w:rPr>
        <w:t>(</w:t>
      </w:r>
      <w:r w:rsidR="00881A4F" w:rsidRPr="00EA6FD5">
        <w:rPr>
          <w:rFonts w:ascii="Times New Roman" w:hAnsi="Times New Roman" w:cs="Times New Roman"/>
          <w:sz w:val="24"/>
          <w:szCs w:val="24"/>
        </w:rPr>
        <w:t>Alliance</w:t>
      </w:r>
      <w:r w:rsidR="0037612A" w:rsidRPr="00EA6FD5">
        <w:rPr>
          <w:rFonts w:ascii="Times New Roman" w:hAnsi="Times New Roman" w:cs="Times New Roman"/>
          <w:sz w:val="24"/>
          <w:szCs w:val="24"/>
        </w:rPr>
        <w:t xml:space="preserve"> of Independent Social Democrats</w:t>
      </w:r>
      <w:del w:id="1246" w:author="Sara Boyes" w:date="2023-05-15T16:49:00Z">
        <w:r w:rsidR="0037612A" w:rsidRPr="00EA6FD5" w:rsidDel="003A516B">
          <w:rPr>
            <w:rFonts w:ascii="Times New Roman" w:hAnsi="Times New Roman" w:cs="Times New Roman"/>
            <w:sz w:val="24"/>
            <w:szCs w:val="24"/>
          </w:rPr>
          <w:delText xml:space="preserve">, </w:delText>
        </w:r>
        <w:r w:rsidRPr="00EA6FD5" w:rsidDel="003A516B">
          <w:rPr>
            <w:rFonts w:ascii="Times New Roman" w:hAnsi="Times New Roman" w:cs="Times New Roman"/>
            <w:sz w:val="24"/>
            <w:szCs w:val="24"/>
            <w:rPrChange w:id="1247" w:author="Sara Boyes" w:date="2023-05-15T16:49:00Z">
              <w:rPr>
                <w:rFonts w:ascii="Times New Roman" w:hAnsi="Times New Roman" w:cs="Times New Roman"/>
                <w:sz w:val="24"/>
                <w:szCs w:val="24"/>
                <w:highlight w:val="yellow"/>
              </w:rPr>
            </w:rPrChange>
          </w:rPr>
          <w:delText>SNSD</w:delText>
        </w:r>
      </w:del>
      <w:r w:rsidRPr="00EA6FD5">
        <w:rPr>
          <w:rFonts w:ascii="Times New Roman" w:hAnsi="Times New Roman" w:cs="Times New Roman"/>
          <w:sz w:val="24"/>
          <w:szCs w:val="24"/>
        </w:rPr>
        <w:t xml:space="preserve">), </w:t>
      </w:r>
      <w:r w:rsidR="00E2104F" w:rsidRPr="00EA6FD5">
        <w:rPr>
          <w:rFonts w:ascii="Times New Roman" w:hAnsi="Times New Roman" w:cs="Times New Roman"/>
          <w:sz w:val="24"/>
          <w:szCs w:val="24"/>
        </w:rPr>
        <w:t>Željko</w:t>
      </w:r>
      <w:r w:rsidRPr="00EA6FD5">
        <w:rPr>
          <w:rFonts w:ascii="Times New Roman" w:hAnsi="Times New Roman" w:cs="Times New Roman"/>
          <w:sz w:val="24"/>
          <w:szCs w:val="24"/>
        </w:rPr>
        <w:t xml:space="preserve"> </w:t>
      </w:r>
      <w:r w:rsidR="00E2104F" w:rsidRPr="00EA6FD5">
        <w:rPr>
          <w:rFonts w:ascii="Times New Roman" w:hAnsi="Times New Roman" w:cs="Times New Roman"/>
          <w:sz w:val="24"/>
          <w:szCs w:val="24"/>
        </w:rPr>
        <w:t>Komšić</w:t>
      </w:r>
      <w:r w:rsidRPr="00EA6FD5">
        <w:rPr>
          <w:rFonts w:ascii="Times New Roman" w:hAnsi="Times New Roman" w:cs="Times New Roman"/>
          <w:sz w:val="24"/>
          <w:szCs w:val="24"/>
        </w:rPr>
        <w:t xml:space="preserve"> (</w:t>
      </w:r>
      <w:r w:rsidR="0037612A" w:rsidRPr="00EA6FD5">
        <w:rPr>
          <w:rFonts w:ascii="Times New Roman" w:hAnsi="Times New Roman" w:cs="Times New Roman"/>
          <w:sz w:val="24"/>
          <w:szCs w:val="24"/>
        </w:rPr>
        <w:t>Democratic Front</w:t>
      </w:r>
      <w:del w:id="1248" w:author="Sara Boyes" w:date="2023-05-15T16:49:00Z">
        <w:r w:rsidR="0037612A" w:rsidRPr="00EA6FD5" w:rsidDel="003A516B">
          <w:rPr>
            <w:rFonts w:ascii="Times New Roman" w:hAnsi="Times New Roman" w:cs="Times New Roman"/>
            <w:sz w:val="24"/>
            <w:szCs w:val="24"/>
          </w:rPr>
          <w:delText xml:space="preserve">, </w:delText>
        </w:r>
        <w:r w:rsidRPr="00EA6FD5" w:rsidDel="003A516B">
          <w:rPr>
            <w:rFonts w:ascii="Times New Roman" w:hAnsi="Times New Roman" w:cs="Times New Roman"/>
            <w:sz w:val="24"/>
            <w:szCs w:val="24"/>
            <w:rPrChange w:id="1249" w:author="Sara Boyes" w:date="2023-05-15T16:49:00Z">
              <w:rPr>
                <w:rFonts w:ascii="Times New Roman" w:hAnsi="Times New Roman" w:cs="Times New Roman"/>
                <w:sz w:val="24"/>
                <w:szCs w:val="24"/>
                <w:highlight w:val="yellow"/>
              </w:rPr>
            </w:rPrChange>
          </w:rPr>
          <w:delText>DF</w:delText>
        </w:r>
      </w:del>
      <w:r w:rsidRPr="00EA6FD5">
        <w:rPr>
          <w:rFonts w:ascii="Times New Roman" w:hAnsi="Times New Roman" w:cs="Times New Roman"/>
          <w:sz w:val="24"/>
          <w:szCs w:val="24"/>
        </w:rPr>
        <w:t>)</w:t>
      </w:r>
      <w:r w:rsidR="006A5075" w:rsidRPr="00EA6FD5">
        <w:rPr>
          <w:rFonts w:ascii="Times New Roman" w:hAnsi="Times New Roman" w:cs="Times New Roman"/>
          <w:sz w:val="24"/>
          <w:szCs w:val="24"/>
        </w:rPr>
        <w:t>,</w:t>
      </w:r>
      <w:r w:rsidRPr="00EA6FD5">
        <w:rPr>
          <w:rFonts w:ascii="Times New Roman" w:hAnsi="Times New Roman" w:cs="Times New Roman"/>
          <w:sz w:val="24"/>
          <w:szCs w:val="24"/>
        </w:rPr>
        <w:t xml:space="preserve"> and Denis </w:t>
      </w:r>
      <w:r w:rsidR="00E2104F" w:rsidRPr="00EA6FD5">
        <w:rPr>
          <w:rFonts w:ascii="Times New Roman" w:hAnsi="Times New Roman" w:cs="Times New Roman"/>
          <w:sz w:val="24"/>
          <w:szCs w:val="24"/>
        </w:rPr>
        <w:t>Bećirović</w:t>
      </w:r>
      <w:r w:rsidRPr="00EA6FD5">
        <w:rPr>
          <w:rFonts w:ascii="Times New Roman" w:hAnsi="Times New Roman" w:cs="Times New Roman"/>
          <w:sz w:val="24"/>
          <w:szCs w:val="24"/>
        </w:rPr>
        <w:t xml:space="preserve"> (</w:t>
      </w:r>
      <w:r w:rsidR="0037612A" w:rsidRPr="00EA6FD5">
        <w:rPr>
          <w:rFonts w:ascii="Times New Roman" w:hAnsi="Times New Roman" w:cs="Times New Roman"/>
          <w:sz w:val="24"/>
          <w:szCs w:val="24"/>
        </w:rPr>
        <w:t>Social Democratic Party of Bosnia and Herzegovina,</w:t>
      </w:r>
      <w:del w:id="1250" w:author="Sara Boyes" w:date="2023-05-15T16:49:00Z">
        <w:r w:rsidR="0037612A" w:rsidRPr="00EA6FD5" w:rsidDel="003A516B">
          <w:rPr>
            <w:rFonts w:ascii="Times New Roman" w:hAnsi="Times New Roman" w:cs="Times New Roman"/>
            <w:sz w:val="24"/>
            <w:szCs w:val="24"/>
          </w:rPr>
          <w:delText xml:space="preserve"> </w:delText>
        </w:r>
        <w:r w:rsidRPr="00EA6FD5" w:rsidDel="003A516B">
          <w:rPr>
            <w:rFonts w:ascii="Times New Roman" w:hAnsi="Times New Roman" w:cs="Times New Roman"/>
            <w:sz w:val="24"/>
            <w:szCs w:val="24"/>
            <w:rPrChange w:id="1251" w:author="Sara Boyes" w:date="2023-05-15T16:47:00Z">
              <w:rPr>
                <w:rFonts w:ascii="Times New Roman" w:hAnsi="Times New Roman" w:cs="Times New Roman"/>
                <w:sz w:val="24"/>
                <w:szCs w:val="24"/>
                <w:highlight w:val="yellow"/>
              </w:rPr>
            </w:rPrChange>
          </w:rPr>
          <w:delText>SDP</w:delText>
        </w:r>
      </w:del>
      <w:r w:rsidRPr="00EA6FD5">
        <w:rPr>
          <w:rFonts w:ascii="Times New Roman" w:hAnsi="Times New Roman" w:cs="Times New Roman"/>
          <w:sz w:val="24"/>
          <w:szCs w:val="24"/>
        </w:rPr>
        <w:t>) – took their oaths of office on 16 November 2022</w:t>
      </w:r>
      <w:r w:rsidR="00E4506B" w:rsidRPr="00EA6FD5">
        <w:rPr>
          <w:rFonts w:ascii="Times New Roman" w:hAnsi="Times New Roman" w:cs="Times New Roman"/>
          <w:sz w:val="24"/>
          <w:szCs w:val="24"/>
        </w:rPr>
        <w:t xml:space="preserve">. </w:t>
      </w:r>
      <w:r w:rsidR="000851B3" w:rsidRPr="00EA6FD5">
        <w:rPr>
          <w:rFonts w:ascii="Times New Roman" w:hAnsi="Times New Roman" w:cs="Times New Roman"/>
          <w:sz w:val="24"/>
          <w:szCs w:val="24"/>
        </w:rPr>
        <w:t xml:space="preserve">In the first eight months after the elections, </w:t>
      </w:r>
      <w:r w:rsidR="00C34967" w:rsidRPr="00EA6FD5">
        <w:rPr>
          <w:rFonts w:ascii="Times New Roman" w:eastAsia="Times New Roman" w:hAnsi="Times New Roman" w:cs="Times New Roman"/>
          <w:sz w:val="24"/>
          <w:szCs w:val="24"/>
        </w:rPr>
        <w:t xml:space="preserve">Željka Cvijanović </w:t>
      </w:r>
      <w:r w:rsidR="000851B3" w:rsidRPr="00EA6FD5">
        <w:rPr>
          <w:rFonts w:ascii="Times New Roman" w:hAnsi="Times New Roman" w:cs="Times New Roman"/>
          <w:sz w:val="24"/>
          <w:szCs w:val="24"/>
        </w:rPr>
        <w:t>will chair</w:t>
      </w:r>
      <w:r w:rsidRPr="00EA6FD5">
        <w:rPr>
          <w:rFonts w:ascii="Times New Roman" w:hAnsi="Times New Roman" w:cs="Times New Roman"/>
          <w:sz w:val="24"/>
          <w:szCs w:val="24"/>
        </w:rPr>
        <w:t xml:space="preserve"> the </w:t>
      </w:r>
      <w:del w:id="1252" w:author="Sara Boyes" w:date="2023-05-11T00:30:00Z">
        <w:r w:rsidRPr="00EA6FD5" w:rsidDel="003C2164">
          <w:rPr>
            <w:rFonts w:ascii="Times New Roman" w:hAnsi="Times New Roman" w:cs="Times New Roman"/>
            <w:sz w:val="24"/>
            <w:szCs w:val="24"/>
          </w:rPr>
          <w:delText>P</w:delText>
        </w:r>
      </w:del>
      <w:ins w:id="1253" w:author="Sara Boyes" w:date="2023-05-11T00:30:00Z">
        <w:r w:rsidR="003C2164" w:rsidRPr="00EA6FD5">
          <w:rPr>
            <w:rFonts w:ascii="Times New Roman" w:hAnsi="Times New Roman" w:cs="Times New Roman"/>
            <w:sz w:val="24"/>
            <w:szCs w:val="24"/>
          </w:rPr>
          <w:t>p</w:t>
        </w:r>
      </w:ins>
      <w:r w:rsidRPr="00EA6FD5">
        <w:rPr>
          <w:rFonts w:ascii="Times New Roman" w:hAnsi="Times New Roman" w:cs="Times New Roman"/>
          <w:sz w:val="24"/>
          <w:szCs w:val="24"/>
        </w:rPr>
        <w:t>residency.</w:t>
      </w:r>
      <w:r w:rsidR="009F49EA" w:rsidRPr="00EA6FD5">
        <w:rPr>
          <w:rFonts w:ascii="Times New Roman" w:hAnsi="Times New Roman" w:cs="Times New Roman"/>
          <w:sz w:val="24"/>
          <w:szCs w:val="24"/>
        </w:rPr>
        <w:t xml:space="preserve"> </w:t>
      </w:r>
    </w:p>
    <w:p w14:paraId="66DEC1CC" w14:textId="0DF05A96" w:rsidR="0014273C" w:rsidRPr="00EA6FD5" w:rsidRDefault="0014273C" w:rsidP="0014273C">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new </w:t>
      </w:r>
      <w:del w:id="1254" w:author="Sara Boyes" w:date="2023-05-08T17:26:00Z">
        <w:r w:rsidRPr="00EA6FD5" w:rsidDel="007F0D33">
          <w:rPr>
            <w:rFonts w:ascii="Times New Roman" w:hAnsi="Times New Roman" w:cs="Times New Roman"/>
            <w:sz w:val="24"/>
            <w:szCs w:val="24"/>
          </w:rPr>
          <w:delText>BiH</w:delText>
        </w:r>
      </w:del>
      <w:ins w:id="1255" w:author="Sara Boyes" w:date="2023-05-08T17:26:00Z">
        <w:r w:rsidR="007F0D33" w:rsidRPr="00EA6FD5">
          <w:rPr>
            <w:rFonts w:ascii="Times New Roman" w:hAnsi="Times New Roman" w:cs="Times New Roman"/>
            <w:sz w:val="24"/>
            <w:szCs w:val="24"/>
          </w:rPr>
          <w:t>Bosnia and Herzegovina</w:t>
        </w:r>
      </w:ins>
      <w:r w:rsidRPr="00EA6FD5">
        <w:rPr>
          <w:rFonts w:ascii="Times New Roman" w:hAnsi="Times New Roman" w:cs="Times New Roman"/>
          <w:sz w:val="24"/>
          <w:szCs w:val="24"/>
        </w:rPr>
        <w:t xml:space="preserve"> </w:t>
      </w:r>
      <w:del w:id="1256" w:author="Sara Boyes" w:date="2023-05-11T00:32:00Z">
        <w:r w:rsidRPr="00EA6FD5" w:rsidDel="003C2164">
          <w:rPr>
            <w:rFonts w:ascii="Times New Roman" w:hAnsi="Times New Roman" w:cs="Times New Roman"/>
            <w:sz w:val="24"/>
            <w:szCs w:val="24"/>
          </w:rPr>
          <w:delText>P</w:delText>
        </w:r>
      </w:del>
      <w:ins w:id="1257" w:author="Sara Boyes" w:date="2023-05-11T00:32:00Z">
        <w:r w:rsidR="003C2164" w:rsidRPr="00EA6FD5">
          <w:rPr>
            <w:rFonts w:ascii="Times New Roman" w:hAnsi="Times New Roman" w:cs="Times New Roman"/>
            <w:sz w:val="24"/>
            <w:szCs w:val="24"/>
          </w:rPr>
          <w:t>p</w:t>
        </w:r>
      </w:ins>
      <w:r w:rsidRPr="00EA6FD5">
        <w:rPr>
          <w:rFonts w:ascii="Times New Roman" w:hAnsi="Times New Roman" w:cs="Times New Roman"/>
          <w:sz w:val="24"/>
          <w:szCs w:val="24"/>
        </w:rPr>
        <w:t xml:space="preserve">residency held </w:t>
      </w:r>
      <w:del w:id="1258" w:author="Sara Boyes" w:date="2023-05-15T16:49:00Z">
        <w:r w:rsidRPr="00EA6FD5" w:rsidDel="003A516B">
          <w:rPr>
            <w:rFonts w:ascii="Times New Roman" w:hAnsi="Times New Roman" w:cs="Times New Roman"/>
            <w:sz w:val="24"/>
            <w:szCs w:val="24"/>
          </w:rPr>
          <w:delText xml:space="preserve">in the reporting period </w:delText>
        </w:r>
      </w:del>
      <w:r w:rsidRPr="00EA6FD5">
        <w:rPr>
          <w:rFonts w:ascii="Times New Roman" w:hAnsi="Times New Roman" w:cs="Times New Roman"/>
          <w:sz w:val="24"/>
          <w:szCs w:val="24"/>
        </w:rPr>
        <w:t>a total of four regular and several extraordinary or urgent sessions</w:t>
      </w:r>
      <w:r w:rsidR="001E4BD7" w:rsidRPr="00EA6FD5">
        <w:rPr>
          <w:rFonts w:ascii="Times New Roman" w:hAnsi="Times New Roman" w:cs="Times New Roman"/>
          <w:sz w:val="24"/>
          <w:szCs w:val="24"/>
        </w:rPr>
        <w:t xml:space="preserve"> </w:t>
      </w:r>
      <w:ins w:id="1259" w:author="Sara Boyes" w:date="2023-05-15T16:49:00Z">
        <w:r w:rsidR="003A516B" w:rsidRPr="00EA6FD5">
          <w:rPr>
            <w:rFonts w:ascii="Times New Roman" w:hAnsi="Times New Roman" w:cs="Times New Roman"/>
            <w:sz w:val="24"/>
            <w:szCs w:val="24"/>
          </w:rPr>
          <w:t xml:space="preserve">in the reporting period </w:t>
        </w:r>
      </w:ins>
      <w:r w:rsidR="001E4BD7" w:rsidRPr="00EA6FD5">
        <w:rPr>
          <w:rFonts w:ascii="Times New Roman" w:hAnsi="Times New Roman" w:cs="Times New Roman"/>
          <w:sz w:val="24"/>
          <w:szCs w:val="24"/>
        </w:rPr>
        <w:t xml:space="preserve">and maintained </w:t>
      </w:r>
      <w:r w:rsidRPr="00EA6FD5">
        <w:rPr>
          <w:rFonts w:ascii="Times New Roman" w:hAnsi="Times New Roman" w:cs="Times New Roman"/>
          <w:sz w:val="24"/>
          <w:szCs w:val="24"/>
        </w:rPr>
        <w:t>its regular protocolar activities.</w:t>
      </w:r>
    </w:p>
    <w:p w14:paraId="1DD03754" w14:textId="17BF87B5" w:rsidR="008B1A7D"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w:t>
      </w:r>
      <w:del w:id="1260" w:author="Sara Boyes" w:date="2023-05-11T00:32:00Z">
        <w:r w:rsidRPr="00EA6FD5" w:rsidDel="003C2164">
          <w:rPr>
            <w:rFonts w:ascii="Times New Roman" w:hAnsi="Times New Roman" w:cs="Times New Roman"/>
            <w:sz w:val="24"/>
            <w:szCs w:val="24"/>
          </w:rPr>
          <w:delText>P</w:delText>
        </w:r>
      </w:del>
      <w:ins w:id="1261" w:author="Sara Boyes" w:date="2023-05-11T00:32:00Z">
        <w:r w:rsidR="003C2164" w:rsidRPr="00EA6FD5">
          <w:rPr>
            <w:rFonts w:ascii="Times New Roman" w:hAnsi="Times New Roman" w:cs="Times New Roman"/>
            <w:sz w:val="24"/>
            <w:szCs w:val="24"/>
          </w:rPr>
          <w:t>p</w:t>
        </w:r>
      </w:ins>
      <w:r w:rsidRPr="00EA6FD5">
        <w:rPr>
          <w:rFonts w:ascii="Times New Roman" w:hAnsi="Times New Roman" w:cs="Times New Roman"/>
          <w:sz w:val="24"/>
          <w:szCs w:val="24"/>
        </w:rPr>
        <w:t xml:space="preserve">residency </w:t>
      </w:r>
      <w:r w:rsidR="00535BC4" w:rsidRPr="00EA6FD5">
        <w:rPr>
          <w:rFonts w:ascii="Times New Roman" w:hAnsi="Times New Roman" w:cs="Times New Roman"/>
          <w:sz w:val="24"/>
          <w:szCs w:val="24"/>
        </w:rPr>
        <w:t xml:space="preserve">of Bosnia and Herzegovina </w:t>
      </w:r>
      <w:r w:rsidRPr="00EA6FD5">
        <w:rPr>
          <w:rFonts w:ascii="Times New Roman" w:hAnsi="Times New Roman" w:cs="Times New Roman"/>
          <w:sz w:val="24"/>
          <w:szCs w:val="24"/>
        </w:rPr>
        <w:t xml:space="preserve">welcomed </w:t>
      </w:r>
      <w:r w:rsidR="009F49EA" w:rsidRPr="00EA6FD5">
        <w:rPr>
          <w:rFonts w:ascii="Times New Roman" w:hAnsi="Times New Roman" w:cs="Times New Roman"/>
          <w:sz w:val="24"/>
          <w:szCs w:val="24"/>
        </w:rPr>
        <w:t xml:space="preserve">the decision by the European Union to grant </w:t>
      </w:r>
      <w:del w:id="1262" w:author="Sara Boyes" w:date="2023-05-15T16:58:00Z">
        <w:r w:rsidR="009F49EA" w:rsidRPr="00EA6FD5" w:rsidDel="00F32E98">
          <w:rPr>
            <w:rFonts w:ascii="Times New Roman" w:hAnsi="Times New Roman" w:cs="Times New Roman"/>
            <w:sz w:val="24"/>
            <w:szCs w:val="24"/>
          </w:rPr>
          <w:delText>the</w:delText>
        </w:r>
        <w:r w:rsidRPr="00EA6FD5" w:rsidDel="00F32E98">
          <w:rPr>
            <w:rFonts w:ascii="Times New Roman" w:hAnsi="Times New Roman" w:cs="Times New Roman"/>
            <w:sz w:val="24"/>
            <w:szCs w:val="24"/>
          </w:rPr>
          <w:delText xml:space="preserve"> </w:delText>
        </w:r>
        <w:r w:rsidR="002F5056" w:rsidRPr="00EA6FD5" w:rsidDel="00F32E98">
          <w:rPr>
            <w:rFonts w:ascii="Times New Roman" w:hAnsi="Times New Roman" w:cs="Times New Roman"/>
            <w:sz w:val="24"/>
            <w:szCs w:val="24"/>
          </w:rPr>
          <w:delText>C</w:delText>
        </w:r>
      </w:del>
      <w:ins w:id="1263" w:author="Sara Boyes" w:date="2023-05-15T16:58:00Z">
        <w:r w:rsidR="00F32E98" w:rsidRPr="00EA6FD5">
          <w:rPr>
            <w:rFonts w:ascii="Times New Roman" w:hAnsi="Times New Roman" w:cs="Times New Roman"/>
            <w:sz w:val="24"/>
            <w:szCs w:val="24"/>
          </w:rPr>
          <w:t>c</w:t>
        </w:r>
      </w:ins>
      <w:r w:rsidRPr="00EA6FD5">
        <w:rPr>
          <w:rFonts w:ascii="Times New Roman" w:hAnsi="Times New Roman" w:cs="Times New Roman"/>
          <w:sz w:val="24"/>
          <w:szCs w:val="24"/>
        </w:rPr>
        <w:t xml:space="preserve">andidate </w:t>
      </w:r>
      <w:del w:id="1264" w:author="Sara Boyes" w:date="2023-05-15T16:58:00Z">
        <w:r w:rsidR="002F5056" w:rsidRPr="00EA6FD5" w:rsidDel="00F32E98">
          <w:rPr>
            <w:rFonts w:ascii="Times New Roman" w:hAnsi="Times New Roman" w:cs="Times New Roman"/>
            <w:sz w:val="24"/>
            <w:szCs w:val="24"/>
          </w:rPr>
          <w:delText>S</w:delText>
        </w:r>
      </w:del>
      <w:ins w:id="1265" w:author="Sara Boyes" w:date="2023-05-15T16:58:00Z">
        <w:r w:rsidR="00F32E98" w:rsidRPr="00EA6FD5">
          <w:rPr>
            <w:rFonts w:ascii="Times New Roman" w:hAnsi="Times New Roman" w:cs="Times New Roman"/>
            <w:sz w:val="24"/>
            <w:szCs w:val="24"/>
          </w:rPr>
          <w:t>s</w:t>
        </w:r>
      </w:ins>
      <w:r w:rsidRPr="00EA6FD5">
        <w:rPr>
          <w:rFonts w:ascii="Times New Roman" w:hAnsi="Times New Roman" w:cs="Times New Roman"/>
          <w:sz w:val="24"/>
          <w:szCs w:val="24"/>
        </w:rPr>
        <w:t xml:space="preserve">tatus for membership </w:t>
      </w:r>
      <w:r w:rsidR="009F49EA" w:rsidRPr="00EA6FD5">
        <w:rPr>
          <w:rFonts w:ascii="Times New Roman" w:hAnsi="Times New Roman" w:cs="Times New Roman"/>
          <w:sz w:val="24"/>
          <w:szCs w:val="24"/>
        </w:rPr>
        <w:t>to Bosnia and Herzegovina</w:t>
      </w:r>
      <w:r w:rsidRPr="00EA6FD5">
        <w:rPr>
          <w:rFonts w:ascii="Times New Roman" w:hAnsi="Times New Roman" w:cs="Times New Roman"/>
          <w:sz w:val="24"/>
          <w:szCs w:val="24"/>
        </w:rPr>
        <w:t xml:space="preserve">. This is </w:t>
      </w:r>
      <w:r w:rsidR="009F49EA" w:rsidRPr="00EA6FD5">
        <w:rPr>
          <w:rFonts w:ascii="Times New Roman" w:hAnsi="Times New Roman" w:cs="Times New Roman"/>
          <w:sz w:val="24"/>
          <w:szCs w:val="24"/>
        </w:rPr>
        <w:t xml:space="preserve">one of the </w:t>
      </w:r>
      <w:r w:rsidRPr="00EA6FD5">
        <w:rPr>
          <w:rFonts w:ascii="Times New Roman" w:hAnsi="Times New Roman" w:cs="Times New Roman"/>
          <w:sz w:val="24"/>
          <w:szCs w:val="24"/>
        </w:rPr>
        <w:t>rare issue</w:t>
      </w:r>
      <w:r w:rsidR="009F49EA" w:rsidRPr="00EA6FD5">
        <w:rPr>
          <w:rFonts w:ascii="Times New Roman" w:hAnsi="Times New Roman" w:cs="Times New Roman"/>
          <w:sz w:val="24"/>
          <w:szCs w:val="24"/>
        </w:rPr>
        <w:t>s</w:t>
      </w:r>
      <w:r w:rsidRPr="00EA6FD5">
        <w:rPr>
          <w:rFonts w:ascii="Times New Roman" w:hAnsi="Times New Roman" w:cs="Times New Roman"/>
          <w:sz w:val="24"/>
          <w:szCs w:val="24"/>
        </w:rPr>
        <w:t xml:space="preserve"> </w:t>
      </w:r>
      <w:r w:rsidR="002F5056" w:rsidRPr="00EA6FD5">
        <w:rPr>
          <w:rFonts w:ascii="Times New Roman" w:hAnsi="Times New Roman" w:cs="Times New Roman"/>
          <w:sz w:val="24"/>
          <w:szCs w:val="24"/>
        </w:rPr>
        <w:t xml:space="preserve">with no </w:t>
      </w:r>
      <w:r w:rsidRPr="00EA6FD5">
        <w:rPr>
          <w:rFonts w:ascii="Times New Roman" w:hAnsi="Times New Roman" w:cs="Times New Roman"/>
          <w:sz w:val="24"/>
          <w:szCs w:val="24"/>
        </w:rPr>
        <w:t xml:space="preserve">dissonant voices </w:t>
      </w:r>
      <w:r w:rsidR="009F49EA" w:rsidRPr="00EA6FD5">
        <w:rPr>
          <w:rFonts w:ascii="Times New Roman" w:hAnsi="Times New Roman" w:cs="Times New Roman"/>
          <w:sz w:val="24"/>
          <w:szCs w:val="24"/>
        </w:rPr>
        <w:t xml:space="preserve">among </w:t>
      </w:r>
      <w:r w:rsidRPr="00EA6FD5">
        <w:rPr>
          <w:rFonts w:ascii="Times New Roman" w:hAnsi="Times New Roman" w:cs="Times New Roman"/>
          <w:sz w:val="24"/>
          <w:szCs w:val="24"/>
        </w:rPr>
        <w:t xml:space="preserve">the </w:t>
      </w:r>
      <w:del w:id="1266" w:author="Sara Boyes" w:date="2023-05-11T00:32:00Z">
        <w:r w:rsidRPr="00EA6FD5" w:rsidDel="003C2164">
          <w:rPr>
            <w:rFonts w:ascii="Times New Roman" w:hAnsi="Times New Roman" w:cs="Times New Roman"/>
            <w:sz w:val="24"/>
            <w:szCs w:val="24"/>
          </w:rPr>
          <w:delText>P</w:delText>
        </w:r>
      </w:del>
      <w:ins w:id="1267" w:author="Sara Boyes" w:date="2023-05-11T00:32:00Z">
        <w:r w:rsidR="003C2164" w:rsidRPr="00EA6FD5">
          <w:rPr>
            <w:rFonts w:ascii="Times New Roman" w:hAnsi="Times New Roman" w:cs="Times New Roman"/>
            <w:sz w:val="24"/>
            <w:szCs w:val="24"/>
          </w:rPr>
          <w:t>p</w:t>
        </w:r>
      </w:ins>
      <w:r w:rsidRPr="00EA6FD5">
        <w:rPr>
          <w:rFonts w:ascii="Times New Roman" w:hAnsi="Times New Roman" w:cs="Times New Roman"/>
          <w:sz w:val="24"/>
          <w:szCs w:val="24"/>
        </w:rPr>
        <w:t>residency members</w:t>
      </w:r>
      <w:r w:rsidR="00E4506B" w:rsidRPr="00EA6FD5">
        <w:rPr>
          <w:rFonts w:ascii="Times New Roman" w:hAnsi="Times New Roman" w:cs="Times New Roman"/>
          <w:sz w:val="24"/>
          <w:szCs w:val="24"/>
        </w:rPr>
        <w:t xml:space="preserve">. </w:t>
      </w:r>
    </w:p>
    <w:p w14:paraId="57E75BFE" w14:textId="2A528968" w:rsidR="00535BC4" w:rsidRPr="00EA6FD5" w:rsidRDefault="00535BC4"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w:t>
      </w:r>
      <w:del w:id="1268" w:author="Sara Boyes" w:date="2023-05-11T00:32:00Z">
        <w:r w:rsidRPr="00EA6FD5" w:rsidDel="003C2164">
          <w:rPr>
            <w:rFonts w:ascii="Times New Roman" w:hAnsi="Times New Roman" w:cs="Times New Roman"/>
            <w:sz w:val="24"/>
            <w:szCs w:val="24"/>
          </w:rPr>
          <w:delText>P</w:delText>
        </w:r>
      </w:del>
      <w:ins w:id="1269" w:author="Sara Boyes" w:date="2023-05-11T00:32:00Z">
        <w:r w:rsidR="003C2164" w:rsidRPr="00EA6FD5">
          <w:rPr>
            <w:rFonts w:ascii="Times New Roman" w:hAnsi="Times New Roman" w:cs="Times New Roman"/>
            <w:sz w:val="24"/>
            <w:szCs w:val="24"/>
          </w:rPr>
          <w:t>p</w:t>
        </w:r>
      </w:ins>
      <w:r w:rsidRPr="00EA6FD5">
        <w:rPr>
          <w:rFonts w:ascii="Times New Roman" w:hAnsi="Times New Roman" w:cs="Times New Roman"/>
          <w:sz w:val="24"/>
          <w:szCs w:val="24"/>
        </w:rPr>
        <w:t xml:space="preserve">residency was also united in </w:t>
      </w:r>
      <w:r w:rsidR="006A5075" w:rsidRPr="00EA6FD5">
        <w:rPr>
          <w:rFonts w:ascii="Times New Roman" w:hAnsi="Times New Roman" w:cs="Times New Roman"/>
          <w:sz w:val="24"/>
          <w:szCs w:val="24"/>
        </w:rPr>
        <w:t>assisting</w:t>
      </w:r>
      <w:r w:rsidRPr="00EA6FD5">
        <w:rPr>
          <w:rFonts w:ascii="Times New Roman" w:hAnsi="Times New Roman" w:cs="Times New Roman"/>
          <w:sz w:val="24"/>
          <w:szCs w:val="24"/>
        </w:rPr>
        <w:t xml:space="preserve"> Türk</w:t>
      </w:r>
      <w:r w:rsidR="00F439CE" w:rsidRPr="00EA6FD5">
        <w:rPr>
          <w:rFonts w:ascii="Times New Roman" w:hAnsi="Times New Roman" w:cs="Times New Roman"/>
          <w:sz w:val="24"/>
          <w:szCs w:val="24"/>
        </w:rPr>
        <w:t>i</w:t>
      </w:r>
      <w:r w:rsidRPr="00EA6FD5">
        <w:rPr>
          <w:rFonts w:ascii="Times New Roman" w:hAnsi="Times New Roman" w:cs="Times New Roman"/>
          <w:sz w:val="24"/>
          <w:szCs w:val="24"/>
        </w:rPr>
        <w:t>ye in the aftermath of the</w:t>
      </w:r>
      <w:r w:rsidR="006A5075" w:rsidRPr="00EA6FD5">
        <w:rPr>
          <w:rFonts w:ascii="Times New Roman" w:hAnsi="Times New Roman" w:cs="Times New Roman"/>
          <w:sz w:val="24"/>
          <w:szCs w:val="24"/>
        </w:rPr>
        <w:t xml:space="preserve"> </w:t>
      </w:r>
      <w:r w:rsidR="007C4D61" w:rsidRPr="00EA6FD5">
        <w:rPr>
          <w:rFonts w:ascii="Times New Roman" w:hAnsi="Times New Roman" w:cs="Times New Roman"/>
          <w:sz w:val="24"/>
          <w:szCs w:val="24"/>
        </w:rPr>
        <w:t>devastating</w:t>
      </w:r>
      <w:r w:rsidRPr="00EA6FD5">
        <w:rPr>
          <w:rFonts w:ascii="Times New Roman" w:hAnsi="Times New Roman" w:cs="Times New Roman"/>
          <w:sz w:val="24"/>
          <w:szCs w:val="24"/>
        </w:rPr>
        <w:t xml:space="preserve"> earthquakes. </w:t>
      </w:r>
    </w:p>
    <w:p w14:paraId="61C10E3E" w14:textId="039374D1" w:rsidR="008B1A7D" w:rsidRPr="00EA6FD5" w:rsidRDefault="00535BC4"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However, </w:t>
      </w:r>
      <w:r w:rsidR="005C0D21" w:rsidRPr="00EA6FD5">
        <w:rPr>
          <w:rFonts w:ascii="Times New Roman" w:hAnsi="Times New Roman" w:cs="Times New Roman"/>
          <w:sz w:val="24"/>
          <w:szCs w:val="24"/>
        </w:rPr>
        <w:t xml:space="preserve">from the outset, </w:t>
      </w:r>
      <w:r w:rsidR="009F49EA" w:rsidRPr="00EA6FD5">
        <w:rPr>
          <w:rFonts w:ascii="Times New Roman" w:hAnsi="Times New Roman" w:cs="Times New Roman"/>
          <w:sz w:val="24"/>
          <w:szCs w:val="24"/>
        </w:rPr>
        <w:t xml:space="preserve">the </w:t>
      </w:r>
      <w:del w:id="1270" w:author="Sara Boyes" w:date="2023-05-11T00:32:00Z">
        <w:r w:rsidR="002F5056" w:rsidRPr="00EA6FD5" w:rsidDel="003C2164">
          <w:rPr>
            <w:rFonts w:ascii="Times New Roman" w:hAnsi="Times New Roman" w:cs="Times New Roman"/>
            <w:sz w:val="24"/>
            <w:szCs w:val="24"/>
          </w:rPr>
          <w:delText>P</w:delText>
        </w:r>
      </w:del>
      <w:ins w:id="1271" w:author="Sara Boyes" w:date="2023-05-11T00:32:00Z">
        <w:r w:rsidR="003C2164" w:rsidRPr="00EA6FD5">
          <w:rPr>
            <w:rFonts w:ascii="Times New Roman" w:hAnsi="Times New Roman" w:cs="Times New Roman"/>
            <w:sz w:val="24"/>
            <w:szCs w:val="24"/>
          </w:rPr>
          <w:t>p</w:t>
        </w:r>
      </w:ins>
      <w:r w:rsidR="002F5056" w:rsidRPr="00EA6FD5">
        <w:rPr>
          <w:rFonts w:ascii="Times New Roman" w:hAnsi="Times New Roman" w:cs="Times New Roman"/>
          <w:sz w:val="24"/>
          <w:szCs w:val="24"/>
        </w:rPr>
        <w:t xml:space="preserve">residency </w:t>
      </w:r>
      <w:r w:rsidR="005C0D21" w:rsidRPr="00EA6FD5">
        <w:rPr>
          <w:rFonts w:ascii="Times New Roman" w:hAnsi="Times New Roman" w:cs="Times New Roman"/>
          <w:sz w:val="24"/>
          <w:szCs w:val="24"/>
        </w:rPr>
        <w:t xml:space="preserve">members </w:t>
      </w:r>
      <w:r w:rsidR="002F5056" w:rsidRPr="00EA6FD5">
        <w:rPr>
          <w:rFonts w:ascii="Times New Roman" w:hAnsi="Times New Roman" w:cs="Times New Roman"/>
          <w:sz w:val="24"/>
          <w:szCs w:val="24"/>
        </w:rPr>
        <w:t xml:space="preserve">had </w:t>
      </w:r>
      <w:r w:rsidR="009F49EA" w:rsidRPr="00EA6FD5">
        <w:rPr>
          <w:rFonts w:ascii="Times New Roman" w:hAnsi="Times New Roman" w:cs="Times New Roman"/>
          <w:sz w:val="24"/>
          <w:szCs w:val="24"/>
        </w:rPr>
        <w:t xml:space="preserve">diverging </w:t>
      </w:r>
      <w:r w:rsidR="005C0D21" w:rsidRPr="00EA6FD5">
        <w:rPr>
          <w:rFonts w:ascii="Times New Roman" w:hAnsi="Times New Roman" w:cs="Times New Roman"/>
          <w:sz w:val="24"/>
          <w:szCs w:val="24"/>
        </w:rPr>
        <w:t xml:space="preserve">positions on </w:t>
      </w:r>
      <w:r w:rsidR="006A5075" w:rsidRPr="00EA6FD5">
        <w:rPr>
          <w:rFonts w:ascii="Times New Roman" w:hAnsi="Times New Roman" w:cs="Times New Roman"/>
          <w:sz w:val="24"/>
          <w:szCs w:val="24"/>
        </w:rPr>
        <w:t>several</w:t>
      </w:r>
      <w:r w:rsidR="005C0D21" w:rsidRPr="00EA6FD5">
        <w:rPr>
          <w:rFonts w:ascii="Times New Roman" w:hAnsi="Times New Roman" w:cs="Times New Roman"/>
          <w:sz w:val="24"/>
          <w:szCs w:val="24"/>
        </w:rPr>
        <w:t xml:space="preserve"> issues, namely</w:t>
      </w:r>
      <w:ins w:id="1272" w:author="Sara Boyes" w:date="2023-05-15T16:59:00Z">
        <w:r w:rsidR="00F32E98" w:rsidRPr="00EA6FD5">
          <w:rPr>
            <w:rFonts w:ascii="Times New Roman" w:hAnsi="Times New Roman" w:cs="Times New Roman"/>
            <w:sz w:val="24"/>
            <w:szCs w:val="24"/>
          </w:rPr>
          <w:t>,</w:t>
        </w:r>
      </w:ins>
      <w:r w:rsidR="005C0D21" w:rsidRPr="00EA6FD5">
        <w:rPr>
          <w:rFonts w:ascii="Times New Roman" w:hAnsi="Times New Roman" w:cs="Times New Roman"/>
          <w:sz w:val="24"/>
          <w:szCs w:val="24"/>
        </w:rPr>
        <w:t xml:space="preserve"> </w:t>
      </w:r>
      <w:del w:id="1273" w:author="Sara Boyes" w:date="2023-05-15T16:59:00Z">
        <w:r w:rsidR="009F49EA" w:rsidRPr="00EA6FD5" w:rsidDel="00F32E98">
          <w:rPr>
            <w:rFonts w:ascii="Times New Roman" w:hAnsi="Times New Roman" w:cs="Times New Roman"/>
            <w:sz w:val="24"/>
            <w:szCs w:val="24"/>
          </w:rPr>
          <w:delText>s</w:delText>
        </w:r>
      </w:del>
      <w:ins w:id="1274" w:author="Sara Boyes" w:date="2023-05-15T16:59:00Z">
        <w:r w:rsidR="00F32E98" w:rsidRPr="00EA6FD5">
          <w:rPr>
            <w:rFonts w:ascii="Times New Roman" w:hAnsi="Times New Roman" w:cs="Times New Roman"/>
            <w:sz w:val="24"/>
            <w:szCs w:val="24"/>
          </w:rPr>
          <w:t>S</w:t>
        </w:r>
      </w:ins>
      <w:r w:rsidR="009F49EA" w:rsidRPr="00EA6FD5">
        <w:rPr>
          <w:rFonts w:ascii="Times New Roman" w:hAnsi="Times New Roman" w:cs="Times New Roman"/>
          <w:sz w:val="24"/>
          <w:szCs w:val="24"/>
        </w:rPr>
        <w:t>tate property</w:t>
      </w:r>
      <w:r w:rsidR="005C0D21" w:rsidRPr="00EA6FD5">
        <w:rPr>
          <w:rFonts w:ascii="Times New Roman" w:hAnsi="Times New Roman" w:cs="Times New Roman"/>
          <w:sz w:val="24"/>
          <w:szCs w:val="24"/>
        </w:rPr>
        <w:t xml:space="preserve">, </w:t>
      </w:r>
      <w:del w:id="1275" w:author="Sara Boyes" w:date="2023-05-15T16:59:00Z">
        <w:r w:rsidR="00CC13E5" w:rsidRPr="00EA6FD5" w:rsidDel="00F32E98">
          <w:rPr>
            <w:rFonts w:ascii="Times New Roman" w:hAnsi="Times New Roman" w:cs="Times New Roman"/>
            <w:sz w:val="24"/>
            <w:szCs w:val="24"/>
          </w:rPr>
          <w:delText xml:space="preserve">Russia’ </w:delText>
        </w:r>
      </w:del>
      <w:commentRangeStart w:id="1276"/>
      <w:ins w:id="1277" w:author="Sara Boyes" w:date="2023-05-15T16:59:00Z">
        <w:r w:rsidR="00F32E98" w:rsidRPr="00EA6FD5">
          <w:rPr>
            <w:rFonts w:ascii="Times New Roman" w:hAnsi="Times New Roman" w:cs="Times New Roman"/>
            <w:sz w:val="24"/>
            <w:szCs w:val="24"/>
          </w:rPr>
          <w:t xml:space="preserve">the Russian Federation </w:t>
        </w:r>
        <w:commentRangeEnd w:id="1276"/>
        <w:r w:rsidR="00F32E98" w:rsidRPr="00EA6FD5">
          <w:rPr>
            <w:rStyle w:val="CommentReference"/>
          </w:rPr>
          <w:commentReference w:id="1276"/>
        </w:r>
      </w:ins>
      <w:r w:rsidR="00CC13E5" w:rsidRPr="00EA6FD5">
        <w:rPr>
          <w:rFonts w:ascii="Times New Roman" w:hAnsi="Times New Roman" w:cs="Times New Roman"/>
          <w:sz w:val="24"/>
          <w:szCs w:val="24"/>
        </w:rPr>
        <w:t>war in Ukraine</w:t>
      </w:r>
      <w:r w:rsidR="005C0D21" w:rsidRPr="00EA6FD5">
        <w:rPr>
          <w:rFonts w:ascii="Times New Roman" w:hAnsi="Times New Roman" w:cs="Times New Roman"/>
          <w:sz w:val="24"/>
          <w:szCs w:val="24"/>
        </w:rPr>
        <w:t xml:space="preserve">, </w:t>
      </w:r>
      <w:ins w:id="1278" w:author="Sara Boyes" w:date="2023-05-16T16:27:00Z">
        <w:r w:rsidR="00E148DD" w:rsidRPr="00EA6FD5">
          <w:rPr>
            <w:rFonts w:ascii="Times New Roman" w:hAnsi="Times New Roman" w:cs="Times New Roman"/>
            <w:sz w:val="24"/>
            <w:szCs w:val="24"/>
          </w:rPr>
          <w:t>North Atlantic Treaty Organization (</w:t>
        </w:r>
      </w:ins>
      <w:r w:rsidR="005C0D21" w:rsidRPr="00EA6FD5">
        <w:rPr>
          <w:rFonts w:ascii="Times New Roman" w:hAnsi="Times New Roman" w:cs="Times New Roman"/>
          <w:sz w:val="24"/>
          <w:szCs w:val="24"/>
        </w:rPr>
        <w:t>NATO</w:t>
      </w:r>
      <w:ins w:id="1279" w:author="Sara Boyes" w:date="2023-05-16T16:27:00Z">
        <w:r w:rsidR="00E148DD" w:rsidRPr="00EA6FD5">
          <w:rPr>
            <w:rFonts w:ascii="Times New Roman" w:hAnsi="Times New Roman" w:cs="Times New Roman"/>
            <w:sz w:val="24"/>
            <w:szCs w:val="24"/>
          </w:rPr>
          <w:t>)</w:t>
        </w:r>
      </w:ins>
      <w:r w:rsidR="005C0D21" w:rsidRPr="00EA6FD5">
        <w:rPr>
          <w:rFonts w:ascii="Times New Roman" w:hAnsi="Times New Roman" w:cs="Times New Roman"/>
          <w:sz w:val="24"/>
          <w:szCs w:val="24"/>
        </w:rPr>
        <w:t xml:space="preserve"> integration, </w:t>
      </w:r>
      <w:del w:id="1280" w:author="Sara Boyes" w:date="2023-05-15T17:00:00Z">
        <w:r w:rsidR="005C0D21" w:rsidRPr="00EA6FD5" w:rsidDel="00F32E98">
          <w:rPr>
            <w:rFonts w:ascii="Times New Roman" w:hAnsi="Times New Roman" w:cs="Times New Roman"/>
            <w:sz w:val="24"/>
            <w:szCs w:val="24"/>
          </w:rPr>
          <w:delText>s</w:delText>
        </w:r>
      </w:del>
      <w:ins w:id="1281" w:author="Sara Boyes" w:date="2023-05-15T17:00:00Z">
        <w:r w:rsidR="00F32E98" w:rsidRPr="00EA6FD5">
          <w:rPr>
            <w:rFonts w:ascii="Times New Roman" w:hAnsi="Times New Roman" w:cs="Times New Roman"/>
            <w:sz w:val="24"/>
            <w:szCs w:val="24"/>
          </w:rPr>
          <w:t>S</w:t>
        </w:r>
      </w:ins>
      <w:r w:rsidR="005C0D21" w:rsidRPr="00EA6FD5">
        <w:rPr>
          <w:rFonts w:ascii="Times New Roman" w:hAnsi="Times New Roman" w:cs="Times New Roman"/>
          <w:sz w:val="24"/>
          <w:szCs w:val="24"/>
        </w:rPr>
        <w:t xml:space="preserve">tate holidays, </w:t>
      </w:r>
      <w:r w:rsidR="009F49EA" w:rsidRPr="00EA6FD5">
        <w:rPr>
          <w:rFonts w:ascii="Times New Roman" w:hAnsi="Times New Roman" w:cs="Times New Roman"/>
          <w:sz w:val="24"/>
          <w:szCs w:val="24"/>
        </w:rPr>
        <w:t xml:space="preserve">the </w:t>
      </w:r>
      <w:r w:rsidR="005C0D21" w:rsidRPr="00EA6FD5">
        <w:rPr>
          <w:rFonts w:ascii="Times New Roman" w:hAnsi="Times New Roman" w:cs="Times New Roman"/>
          <w:sz w:val="24"/>
          <w:szCs w:val="24"/>
        </w:rPr>
        <w:t xml:space="preserve">conduct of foreign policy, </w:t>
      </w:r>
      <w:del w:id="1282" w:author="Sara Boyes" w:date="2023-05-15T17:00:00Z">
        <w:r w:rsidR="005C0D21" w:rsidRPr="00EA6FD5" w:rsidDel="00F32E98">
          <w:rPr>
            <w:rFonts w:ascii="Times New Roman" w:hAnsi="Times New Roman" w:cs="Times New Roman"/>
            <w:sz w:val="24"/>
            <w:szCs w:val="24"/>
          </w:rPr>
          <w:delText>s</w:delText>
        </w:r>
      </w:del>
      <w:ins w:id="1283" w:author="Sara Boyes" w:date="2023-05-15T17:00:00Z">
        <w:r w:rsidR="00F32E98" w:rsidRPr="00EA6FD5">
          <w:rPr>
            <w:rFonts w:ascii="Times New Roman" w:hAnsi="Times New Roman" w:cs="Times New Roman"/>
            <w:sz w:val="24"/>
            <w:szCs w:val="24"/>
          </w:rPr>
          <w:t>S</w:t>
        </w:r>
      </w:ins>
      <w:r w:rsidR="005C0D21" w:rsidRPr="00EA6FD5">
        <w:rPr>
          <w:rFonts w:ascii="Times New Roman" w:hAnsi="Times New Roman" w:cs="Times New Roman"/>
          <w:sz w:val="24"/>
          <w:szCs w:val="24"/>
        </w:rPr>
        <w:t>tate border issues</w:t>
      </w:r>
      <w:del w:id="1284" w:author="Sara Boyes" w:date="2023-05-15T17:00:00Z">
        <w:r w:rsidR="005C0D21" w:rsidRPr="00EA6FD5" w:rsidDel="00F32E98">
          <w:rPr>
            <w:rFonts w:ascii="Times New Roman" w:hAnsi="Times New Roman" w:cs="Times New Roman"/>
            <w:sz w:val="24"/>
            <w:szCs w:val="24"/>
          </w:rPr>
          <w:delText>,</w:delText>
        </w:r>
      </w:del>
      <w:r w:rsidR="005C0D21" w:rsidRPr="00EA6FD5">
        <w:rPr>
          <w:rFonts w:ascii="Times New Roman" w:hAnsi="Times New Roman" w:cs="Times New Roman"/>
          <w:sz w:val="24"/>
          <w:szCs w:val="24"/>
        </w:rPr>
        <w:t xml:space="preserve"> and </w:t>
      </w:r>
      <w:r w:rsidRPr="00EA6FD5">
        <w:rPr>
          <w:rFonts w:ascii="Times New Roman" w:hAnsi="Times New Roman" w:cs="Times New Roman"/>
          <w:sz w:val="24"/>
          <w:szCs w:val="24"/>
        </w:rPr>
        <w:t xml:space="preserve">the constitutional order, as created </w:t>
      </w:r>
      <w:del w:id="1285" w:author="Sara Boyes" w:date="2023-05-15T17:00:00Z">
        <w:r w:rsidRPr="00EA6FD5" w:rsidDel="00F32E98">
          <w:rPr>
            <w:rFonts w:ascii="Times New Roman" w:hAnsi="Times New Roman" w:cs="Times New Roman"/>
            <w:sz w:val="24"/>
            <w:szCs w:val="24"/>
          </w:rPr>
          <w:delText>by</w:delText>
        </w:r>
        <w:r w:rsidR="005C0D21" w:rsidRPr="00EA6FD5" w:rsidDel="00F32E98">
          <w:rPr>
            <w:rFonts w:ascii="Times New Roman" w:hAnsi="Times New Roman" w:cs="Times New Roman"/>
            <w:sz w:val="24"/>
            <w:szCs w:val="24"/>
          </w:rPr>
          <w:delText xml:space="preserve"> </w:delText>
        </w:r>
      </w:del>
      <w:ins w:id="1286" w:author="Sara Boyes" w:date="2023-05-15T17:00:00Z">
        <w:r w:rsidR="00F32E98" w:rsidRPr="00EA6FD5">
          <w:rPr>
            <w:rFonts w:ascii="Times New Roman" w:hAnsi="Times New Roman" w:cs="Times New Roman"/>
            <w:sz w:val="24"/>
            <w:szCs w:val="24"/>
          </w:rPr>
          <w:t xml:space="preserve">under </w:t>
        </w:r>
      </w:ins>
      <w:r w:rsidRPr="00EA6FD5">
        <w:rPr>
          <w:rFonts w:ascii="Times New Roman" w:hAnsi="Times New Roman" w:cs="Times New Roman"/>
          <w:sz w:val="24"/>
          <w:szCs w:val="24"/>
        </w:rPr>
        <w:t xml:space="preserve">the General Framework Agreement for </w:t>
      </w:r>
      <w:r w:rsidR="005C0D21" w:rsidRPr="00EA6FD5">
        <w:rPr>
          <w:rFonts w:ascii="Times New Roman" w:hAnsi="Times New Roman" w:cs="Times New Roman"/>
          <w:sz w:val="24"/>
          <w:szCs w:val="24"/>
        </w:rPr>
        <w:t>Peace.</w:t>
      </w:r>
    </w:p>
    <w:p w14:paraId="464C3ABD" w14:textId="7F81EE16" w:rsidR="008B1A7D"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On 22 December 2022,</w:t>
      </w:r>
      <w:r w:rsidR="00535BC4" w:rsidRPr="00EA6FD5">
        <w:rPr>
          <w:rFonts w:ascii="Times New Roman" w:hAnsi="Times New Roman" w:cs="Times New Roman"/>
          <w:sz w:val="24"/>
          <w:szCs w:val="24"/>
        </w:rPr>
        <w:t xml:space="preserve"> the</w:t>
      </w:r>
      <w:r w:rsidRPr="00EA6FD5">
        <w:rPr>
          <w:rFonts w:ascii="Times New Roman" w:hAnsi="Times New Roman" w:cs="Times New Roman"/>
          <w:sz w:val="24"/>
          <w:szCs w:val="24"/>
        </w:rPr>
        <w:t xml:space="preserve"> </w:t>
      </w:r>
      <w:del w:id="1287" w:author="Sara Boyes" w:date="2023-05-11T00:32:00Z">
        <w:r w:rsidRPr="00EA6FD5" w:rsidDel="003C2164">
          <w:rPr>
            <w:rFonts w:ascii="Times New Roman" w:hAnsi="Times New Roman" w:cs="Times New Roman"/>
            <w:sz w:val="24"/>
            <w:szCs w:val="24"/>
          </w:rPr>
          <w:delText>P</w:delText>
        </w:r>
      </w:del>
      <w:ins w:id="1288" w:author="Sara Boyes" w:date="2023-05-11T00:32:00Z">
        <w:r w:rsidR="003C2164" w:rsidRPr="00EA6FD5">
          <w:rPr>
            <w:rFonts w:ascii="Times New Roman" w:hAnsi="Times New Roman" w:cs="Times New Roman"/>
            <w:sz w:val="24"/>
            <w:szCs w:val="24"/>
          </w:rPr>
          <w:t>p</w:t>
        </w:r>
      </w:ins>
      <w:r w:rsidRPr="00EA6FD5">
        <w:rPr>
          <w:rFonts w:ascii="Times New Roman" w:hAnsi="Times New Roman" w:cs="Times New Roman"/>
          <w:sz w:val="24"/>
          <w:szCs w:val="24"/>
        </w:rPr>
        <w:t xml:space="preserve">residency </w:t>
      </w:r>
      <w:del w:id="1289" w:author="Sara Boyes" w:date="2023-05-15T17:00:00Z">
        <w:r w:rsidRPr="00EA6FD5" w:rsidDel="00F32E98">
          <w:rPr>
            <w:rFonts w:ascii="Times New Roman" w:hAnsi="Times New Roman" w:cs="Times New Roman"/>
            <w:sz w:val="24"/>
            <w:szCs w:val="24"/>
          </w:rPr>
          <w:delText xml:space="preserve">passed </w:delText>
        </w:r>
      </w:del>
      <w:ins w:id="1290" w:author="Sara Boyes" w:date="2023-05-15T17:00:00Z">
        <w:r w:rsidR="00F32E98" w:rsidRPr="00EA6FD5">
          <w:rPr>
            <w:rFonts w:ascii="Times New Roman" w:hAnsi="Times New Roman" w:cs="Times New Roman"/>
            <w:sz w:val="24"/>
            <w:szCs w:val="24"/>
          </w:rPr>
          <w:t xml:space="preserve">adopted </w:t>
        </w:r>
      </w:ins>
      <w:r w:rsidRPr="00EA6FD5">
        <w:rPr>
          <w:rFonts w:ascii="Times New Roman" w:hAnsi="Times New Roman" w:cs="Times New Roman"/>
          <w:sz w:val="24"/>
          <w:szCs w:val="24"/>
        </w:rPr>
        <w:t xml:space="preserve">a </w:t>
      </w:r>
      <w:del w:id="1291" w:author="Sara Boyes" w:date="2023-05-15T17:00:00Z">
        <w:r w:rsidRPr="00EA6FD5" w:rsidDel="00F32E98">
          <w:rPr>
            <w:rFonts w:ascii="Times New Roman" w:hAnsi="Times New Roman" w:cs="Times New Roman"/>
            <w:sz w:val="24"/>
            <w:szCs w:val="24"/>
          </w:rPr>
          <w:delText>D</w:delText>
        </w:r>
      </w:del>
      <w:ins w:id="1292" w:author="Sara Boyes" w:date="2023-05-15T17:00:00Z">
        <w:r w:rsidR="00F32E98" w:rsidRPr="00EA6FD5">
          <w:rPr>
            <w:rFonts w:ascii="Times New Roman" w:hAnsi="Times New Roman" w:cs="Times New Roman"/>
            <w:sz w:val="24"/>
            <w:szCs w:val="24"/>
          </w:rPr>
          <w:t>d</w:t>
        </w:r>
      </w:ins>
      <w:r w:rsidRPr="00EA6FD5">
        <w:rPr>
          <w:rFonts w:ascii="Times New Roman" w:hAnsi="Times New Roman" w:cs="Times New Roman"/>
          <w:sz w:val="24"/>
          <w:szCs w:val="24"/>
        </w:rPr>
        <w:t xml:space="preserve">ecision </w:t>
      </w:r>
      <w:r w:rsidR="00535BC4" w:rsidRPr="00EA6FD5">
        <w:rPr>
          <w:rFonts w:ascii="Times New Roman" w:hAnsi="Times New Roman" w:cs="Times New Roman"/>
          <w:sz w:val="24"/>
          <w:szCs w:val="24"/>
        </w:rPr>
        <w:t>to appoint</w:t>
      </w:r>
      <w:r w:rsidRPr="00EA6FD5">
        <w:rPr>
          <w:rFonts w:ascii="Times New Roman" w:hAnsi="Times New Roman" w:cs="Times New Roman"/>
          <w:sz w:val="24"/>
          <w:szCs w:val="24"/>
        </w:rPr>
        <w:t xml:space="preserve"> Borjana </w:t>
      </w:r>
      <w:r w:rsidR="00FE160B" w:rsidRPr="00EA6FD5">
        <w:rPr>
          <w:rFonts w:ascii="Times New Roman" w:hAnsi="Times New Roman" w:cs="Times New Roman"/>
          <w:sz w:val="24"/>
          <w:szCs w:val="24"/>
        </w:rPr>
        <w:t>Krišto</w:t>
      </w:r>
      <w:r w:rsidR="00FE160B" w:rsidRPr="00EA6FD5" w:rsidDel="00FE160B">
        <w:rPr>
          <w:rFonts w:ascii="Times New Roman" w:hAnsi="Times New Roman" w:cs="Times New Roman"/>
          <w:sz w:val="24"/>
          <w:szCs w:val="24"/>
        </w:rPr>
        <w:t xml:space="preserve"> </w:t>
      </w:r>
      <w:r w:rsidRPr="00EA6FD5">
        <w:rPr>
          <w:rFonts w:ascii="Times New Roman" w:hAnsi="Times New Roman" w:cs="Times New Roman"/>
          <w:sz w:val="24"/>
          <w:szCs w:val="24"/>
        </w:rPr>
        <w:t>(</w:t>
      </w:r>
      <w:r w:rsidR="0037612A" w:rsidRPr="00EA6FD5">
        <w:rPr>
          <w:rFonts w:ascii="Times New Roman" w:hAnsi="Times New Roman" w:cs="Times New Roman"/>
          <w:sz w:val="24"/>
          <w:szCs w:val="24"/>
        </w:rPr>
        <w:t xml:space="preserve">Croat Democratic Union of Bosnia and Herzegovina, </w:t>
      </w:r>
      <w:r w:rsidRPr="00EA6FD5">
        <w:rPr>
          <w:rFonts w:ascii="Times New Roman" w:hAnsi="Times New Roman" w:cs="Times New Roman"/>
          <w:sz w:val="24"/>
          <w:szCs w:val="24"/>
        </w:rPr>
        <w:t xml:space="preserve">HDZ BiH) </w:t>
      </w:r>
      <w:r w:rsidR="00535BC4" w:rsidRPr="00EA6FD5">
        <w:rPr>
          <w:rFonts w:ascii="Times New Roman" w:hAnsi="Times New Roman" w:cs="Times New Roman"/>
          <w:sz w:val="24"/>
          <w:szCs w:val="24"/>
        </w:rPr>
        <w:t>as Chair</w:t>
      </w:r>
      <w:del w:id="1293" w:author="Sara Boyes" w:date="2023-05-11T00:30:00Z">
        <w:r w:rsidR="00535BC4" w:rsidRPr="00EA6FD5" w:rsidDel="003C2164">
          <w:rPr>
            <w:rFonts w:ascii="Times New Roman" w:hAnsi="Times New Roman" w:cs="Times New Roman"/>
            <w:sz w:val="24"/>
            <w:szCs w:val="24"/>
          </w:rPr>
          <w:delText>woman</w:delText>
        </w:r>
      </w:del>
      <w:r w:rsidR="00535BC4" w:rsidRPr="00EA6FD5">
        <w:rPr>
          <w:rFonts w:ascii="Times New Roman" w:hAnsi="Times New Roman" w:cs="Times New Roman"/>
          <w:sz w:val="24"/>
          <w:szCs w:val="24"/>
        </w:rPr>
        <w:t xml:space="preserve"> to</w:t>
      </w:r>
      <w:r w:rsidRPr="00EA6FD5">
        <w:rPr>
          <w:rFonts w:ascii="Times New Roman" w:hAnsi="Times New Roman" w:cs="Times New Roman"/>
          <w:sz w:val="24"/>
          <w:szCs w:val="24"/>
        </w:rPr>
        <w:t xml:space="preserve"> the </w:t>
      </w:r>
      <w:del w:id="1294" w:author="Sara Boyes" w:date="2023-05-08T17:26:00Z">
        <w:r w:rsidRPr="00EA6FD5" w:rsidDel="007F0D33">
          <w:rPr>
            <w:rFonts w:ascii="Times New Roman" w:hAnsi="Times New Roman" w:cs="Times New Roman"/>
            <w:sz w:val="24"/>
            <w:szCs w:val="24"/>
          </w:rPr>
          <w:delText>BiH</w:delText>
        </w:r>
      </w:del>
      <w:ins w:id="1295" w:author="Sara Boyes" w:date="2023-05-08T17:26:00Z">
        <w:r w:rsidR="007F0D33" w:rsidRPr="00EA6FD5">
          <w:rPr>
            <w:rFonts w:ascii="Times New Roman" w:hAnsi="Times New Roman" w:cs="Times New Roman"/>
            <w:sz w:val="24"/>
            <w:szCs w:val="24"/>
          </w:rPr>
          <w:t>Bosnia and Herzegovina</w:t>
        </w:r>
      </w:ins>
      <w:r w:rsidRPr="00EA6FD5">
        <w:rPr>
          <w:rFonts w:ascii="Times New Roman" w:hAnsi="Times New Roman" w:cs="Times New Roman"/>
          <w:sz w:val="24"/>
          <w:szCs w:val="24"/>
        </w:rPr>
        <w:t xml:space="preserve"> Council of Ministers, with a </w:t>
      </w:r>
      <w:r w:rsidR="002F5056" w:rsidRPr="00EA6FD5">
        <w:rPr>
          <w:rFonts w:ascii="Times New Roman" w:hAnsi="Times New Roman" w:cs="Times New Roman"/>
          <w:sz w:val="24"/>
          <w:szCs w:val="24"/>
        </w:rPr>
        <w:t xml:space="preserve">dissenting </w:t>
      </w:r>
      <w:r w:rsidR="008B1A7D" w:rsidRPr="00EA6FD5">
        <w:rPr>
          <w:rFonts w:ascii="Times New Roman" w:hAnsi="Times New Roman" w:cs="Times New Roman"/>
          <w:sz w:val="24"/>
          <w:szCs w:val="24"/>
        </w:rPr>
        <w:t xml:space="preserve">vote </w:t>
      </w:r>
      <w:del w:id="1296" w:author="Sara Boyes" w:date="2023-05-15T17:01:00Z">
        <w:r w:rsidR="002F5056" w:rsidRPr="00EA6FD5" w:rsidDel="00F32E98">
          <w:rPr>
            <w:rFonts w:ascii="Times New Roman" w:hAnsi="Times New Roman" w:cs="Times New Roman"/>
            <w:sz w:val="24"/>
            <w:szCs w:val="24"/>
          </w:rPr>
          <w:delText xml:space="preserve">from </w:delText>
        </w:r>
      </w:del>
      <w:ins w:id="1297" w:author="Sara Boyes" w:date="2023-05-15T17:01:00Z">
        <w:r w:rsidR="00F32E98" w:rsidRPr="00EA6FD5">
          <w:rPr>
            <w:rFonts w:ascii="Times New Roman" w:hAnsi="Times New Roman" w:cs="Times New Roman"/>
            <w:sz w:val="24"/>
            <w:szCs w:val="24"/>
          </w:rPr>
          <w:t xml:space="preserve">by </w:t>
        </w:r>
      </w:ins>
      <w:del w:id="1298" w:author="Sara Boyes" w:date="2023-05-11T00:32:00Z">
        <w:r w:rsidR="00535BC4" w:rsidRPr="00EA6FD5" w:rsidDel="003C2164">
          <w:rPr>
            <w:rFonts w:ascii="Times New Roman" w:hAnsi="Times New Roman" w:cs="Times New Roman"/>
            <w:sz w:val="24"/>
            <w:szCs w:val="24"/>
          </w:rPr>
          <w:delText>P</w:delText>
        </w:r>
      </w:del>
      <w:del w:id="1299" w:author="Sara Boyes" w:date="2023-05-15T17:44:00Z">
        <w:r w:rsidR="00535BC4" w:rsidRPr="00EA6FD5" w:rsidDel="004D24FC">
          <w:rPr>
            <w:rFonts w:ascii="Times New Roman" w:hAnsi="Times New Roman" w:cs="Times New Roman"/>
            <w:sz w:val="24"/>
            <w:szCs w:val="24"/>
          </w:rPr>
          <w:delText>residency Member</w:delText>
        </w:r>
        <w:r w:rsidR="008B1A7D" w:rsidRPr="00EA6FD5" w:rsidDel="004D24FC">
          <w:rPr>
            <w:rFonts w:ascii="Times New Roman" w:hAnsi="Times New Roman" w:cs="Times New Roman"/>
            <w:sz w:val="24"/>
            <w:szCs w:val="24"/>
          </w:rPr>
          <w:delText xml:space="preserve"> </w:delText>
        </w:r>
      </w:del>
      <w:ins w:id="1300" w:author="Sara Boyes" w:date="2023-05-15T17:44:00Z">
        <w:r w:rsidR="004D24FC" w:rsidRPr="00EA6FD5">
          <w:rPr>
            <w:rFonts w:ascii="Times New Roman" w:hAnsi="Times New Roman" w:cs="Times New Roman"/>
            <w:sz w:val="24"/>
            <w:szCs w:val="24"/>
          </w:rPr>
          <w:t xml:space="preserve">Mr. </w:t>
        </w:r>
      </w:ins>
      <w:r w:rsidR="00E2104F" w:rsidRPr="00EA6FD5">
        <w:rPr>
          <w:rFonts w:ascii="Times New Roman" w:hAnsi="Times New Roman" w:cs="Times New Roman"/>
          <w:sz w:val="24"/>
          <w:szCs w:val="24"/>
        </w:rPr>
        <w:t>Komšić</w:t>
      </w:r>
      <w:r w:rsidR="008B1A7D" w:rsidRPr="00EA6FD5">
        <w:rPr>
          <w:rFonts w:ascii="Times New Roman" w:hAnsi="Times New Roman" w:cs="Times New Roman"/>
          <w:sz w:val="24"/>
          <w:szCs w:val="24"/>
        </w:rPr>
        <w:t>.</w:t>
      </w:r>
    </w:p>
    <w:p w14:paraId="757632CF" w14:textId="0A1E4CBD" w:rsidR="008B1A7D"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On 20 March 2023, the </w:t>
      </w:r>
      <w:del w:id="1301" w:author="Sara Boyes" w:date="2023-05-08T17:26:00Z">
        <w:r w:rsidRPr="00EA6FD5" w:rsidDel="007F0D33">
          <w:rPr>
            <w:rFonts w:ascii="Times New Roman" w:hAnsi="Times New Roman" w:cs="Times New Roman"/>
            <w:sz w:val="24"/>
            <w:szCs w:val="24"/>
          </w:rPr>
          <w:delText>BiH</w:delText>
        </w:r>
      </w:del>
      <w:ins w:id="1302" w:author="Sara Boyes" w:date="2023-05-08T17:26:00Z">
        <w:r w:rsidR="007F0D33" w:rsidRPr="00EA6FD5">
          <w:rPr>
            <w:rFonts w:ascii="Times New Roman" w:hAnsi="Times New Roman" w:cs="Times New Roman"/>
            <w:sz w:val="24"/>
            <w:szCs w:val="24"/>
          </w:rPr>
          <w:t>Bosnia and Herzegovina</w:t>
        </w:r>
      </w:ins>
      <w:r w:rsidRPr="00EA6FD5">
        <w:rPr>
          <w:rFonts w:ascii="Times New Roman" w:hAnsi="Times New Roman" w:cs="Times New Roman"/>
          <w:sz w:val="24"/>
          <w:szCs w:val="24"/>
        </w:rPr>
        <w:t xml:space="preserve"> </w:t>
      </w:r>
      <w:del w:id="1303" w:author="Sara Boyes" w:date="2023-05-11T00:32:00Z">
        <w:r w:rsidRPr="00EA6FD5" w:rsidDel="003C2164">
          <w:rPr>
            <w:rFonts w:ascii="Times New Roman" w:hAnsi="Times New Roman" w:cs="Times New Roman"/>
            <w:sz w:val="24"/>
            <w:szCs w:val="24"/>
          </w:rPr>
          <w:delText>P</w:delText>
        </w:r>
      </w:del>
      <w:ins w:id="1304" w:author="Sara Boyes" w:date="2023-05-11T00:32:00Z">
        <w:r w:rsidR="003C2164" w:rsidRPr="00EA6FD5">
          <w:rPr>
            <w:rFonts w:ascii="Times New Roman" w:hAnsi="Times New Roman" w:cs="Times New Roman"/>
            <w:sz w:val="24"/>
            <w:szCs w:val="24"/>
          </w:rPr>
          <w:t>p</w:t>
        </w:r>
      </w:ins>
      <w:r w:rsidRPr="00EA6FD5">
        <w:rPr>
          <w:rFonts w:ascii="Times New Roman" w:hAnsi="Times New Roman" w:cs="Times New Roman"/>
          <w:sz w:val="24"/>
          <w:szCs w:val="24"/>
        </w:rPr>
        <w:t>residency adopted the Law on Budget of Institutions of Bosnia and Herzegovina and International Obligations for 2023, over the dissenting vote of Mr</w:t>
      </w:r>
      <w:r w:rsidR="00337BF2"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r w:rsidR="00E2104F" w:rsidRPr="00EA6FD5">
        <w:rPr>
          <w:rFonts w:ascii="Times New Roman" w:hAnsi="Times New Roman" w:cs="Times New Roman"/>
          <w:sz w:val="24"/>
          <w:szCs w:val="24"/>
        </w:rPr>
        <w:t>Komšić</w:t>
      </w:r>
      <w:r w:rsidRPr="00EA6FD5">
        <w:rPr>
          <w:rFonts w:ascii="Times New Roman" w:hAnsi="Times New Roman" w:cs="Times New Roman"/>
          <w:sz w:val="24"/>
          <w:szCs w:val="24"/>
        </w:rPr>
        <w:t xml:space="preserve">, </w:t>
      </w:r>
      <w:del w:id="1305" w:author="Sara Boyes" w:date="2023-05-15T17:47:00Z">
        <w:r w:rsidRPr="00EA6FD5" w:rsidDel="004D24FC">
          <w:rPr>
            <w:rFonts w:ascii="Times New Roman" w:hAnsi="Times New Roman" w:cs="Times New Roman"/>
            <w:sz w:val="24"/>
            <w:szCs w:val="24"/>
          </w:rPr>
          <w:delText xml:space="preserve">along </w:delText>
        </w:r>
      </w:del>
      <w:ins w:id="1306" w:author="Sara Boyes" w:date="2023-05-15T17:47:00Z">
        <w:r w:rsidR="004D24FC" w:rsidRPr="00EA6FD5">
          <w:rPr>
            <w:rFonts w:ascii="Times New Roman" w:hAnsi="Times New Roman" w:cs="Times New Roman"/>
            <w:sz w:val="24"/>
            <w:szCs w:val="24"/>
          </w:rPr>
          <w:t xml:space="preserve">together </w:t>
        </w:r>
      </w:ins>
      <w:r w:rsidRPr="00EA6FD5">
        <w:rPr>
          <w:rFonts w:ascii="Times New Roman" w:hAnsi="Times New Roman" w:cs="Times New Roman"/>
          <w:sz w:val="24"/>
          <w:szCs w:val="24"/>
        </w:rPr>
        <w:t xml:space="preserve">with </w:t>
      </w:r>
      <w:r w:rsidR="00535BC4" w:rsidRPr="00EA6FD5">
        <w:rPr>
          <w:rFonts w:ascii="Times New Roman" w:hAnsi="Times New Roman" w:cs="Times New Roman"/>
          <w:sz w:val="24"/>
          <w:szCs w:val="24"/>
        </w:rPr>
        <w:t xml:space="preserve">a </w:t>
      </w:r>
      <w:r w:rsidRPr="00EA6FD5">
        <w:rPr>
          <w:rFonts w:ascii="Times New Roman" w:hAnsi="Times New Roman" w:cs="Times New Roman"/>
          <w:sz w:val="24"/>
          <w:szCs w:val="24"/>
        </w:rPr>
        <w:t xml:space="preserve">proposal to </w:t>
      </w:r>
      <w:r w:rsidR="00535BC4" w:rsidRPr="00EA6FD5">
        <w:rPr>
          <w:rFonts w:ascii="Times New Roman" w:hAnsi="Times New Roman" w:cs="Times New Roman"/>
          <w:sz w:val="24"/>
          <w:szCs w:val="24"/>
        </w:rPr>
        <w:t xml:space="preserve">amend </w:t>
      </w:r>
      <w:r w:rsidRPr="00EA6FD5">
        <w:rPr>
          <w:rFonts w:ascii="Times New Roman" w:hAnsi="Times New Roman" w:cs="Times New Roman"/>
          <w:sz w:val="24"/>
          <w:szCs w:val="24"/>
        </w:rPr>
        <w:t xml:space="preserve">the State Law on </w:t>
      </w:r>
      <w:r w:rsidR="00535BC4" w:rsidRPr="00EA6FD5">
        <w:rPr>
          <w:rFonts w:ascii="Times New Roman" w:hAnsi="Times New Roman" w:cs="Times New Roman"/>
          <w:sz w:val="24"/>
          <w:szCs w:val="24"/>
        </w:rPr>
        <w:t xml:space="preserve">salaries </w:t>
      </w:r>
      <w:r w:rsidRPr="00EA6FD5">
        <w:rPr>
          <w:rFonts w:ascii="Times New Roman" w:hAnsi="Times New Roman" w:cs="Times New Roman"/>
          <w:sz w:val="24"/>
          <w:szCs w:val="24"/>
        </w:rPr>
        <w:t xml:space="preserve">and other remunerations in the Institutions of </w:t>
      </w:r>
      <w:r w:rsidR="00F439CE" w:rsidRPr="00EA6FD5">
        <w:rPr>
          <w:rFonts w:ascii="Times New Roman" w:hAnsi="Times New Roman" w:cs="Times New Roman"/>
          <w:sz w:val="24"/>
          <w:szCs w:val="24"/>
        </w:rPr>
        <w:t>Bosnia and Herzegovina</w:t>
      </w:r>
      <w:r w:rsidRPr="00EA6FD5">
        <w:rPr>
          <w:rFonts w:ascii="Times New Roman" w:hAnsi="Times New Roman" w:cs="Times New Roman"/>
          <w:sz w:val="24"/>
          <w:szCs w:val="24"/>
        </w:rPr>
        <w:t xml:space="preserve"> to prevent </w:t>
      </w:r>
      <w:r w:rsidR="00535BC4" w:rsidRPr="00EA6FD5">
        <w:rPr>
          <w:rFonts w:ascii="Times New Roman" w:hAnsi="Times New Roman" w:cs="Times New Roman"/>
          <w:sz w:val="24"/>
          <w:szCs w:val="24"/>
        </w:rPr>
        <w:t xml:space="preserve">an </w:t>
      </w:r>
      <w:r w:rsidRPr="00EA6FD5">
        <w:rPr>
          <w:rFonts w:ascii="Times New Roman" w:hAnsi="Times New Roman" w:cs="Times New Roman"/>
          <w:sz w:val="24"/>
          <w:szCs w:val="24"/>
        </w:rPr>
        <w:t xml:space="preserve">uncontrolled </w:t>
      </w:r>
      <w:r w:rsidR="006A5075" w:rsidRPr="00EA6FD5">
        <w:rPr>
          <w:rFonts w:ascii="Times New Roman" w:hAnsi="Times New Roman" w:cs="Times New Roman"/>
          <w:sz w:val="24"/>
          <w:szCs w:val="24"/>
        </w:rPr>
        <w:t xml:space="preserve">wage </w:t>
      </w:r>
      <w:del w:id="1307" w:author="Sara Boyes" w:date="2023-05-15T17:48:00Z">
        <w:r w:rsidR="006A5075" w:rsidRPr="00EA6FD5" w:rsidDel="004D24FC">
          <w:rPr>
            <w:rFonts w:ascii="Times New Roman" w:hAnsi="Times New Roman" w:cs="Times New Roman"/>
            <w:sz w:val="24"/>
            <w:szCs w:val="24"/>
          </w:rPr>
          <w:delText>raise</w:delText>
        </w:r>
        <w:r w:rsidRPr="00EA6FD5" w:rsidDel="004D24FC">
          <w:rPr>
            <w:rFonts w:ascii="Times New Roman" w:hAnsi="Times New Roman" w:cs="Times New Roman"/>
            <w:sz w:val="24"/>
            <w:szCs w:val="24"/>
          </w:rPr>
          <w:delText xml:space="preserve"> </w:delText>
        </w:r>
      </w:del>
      <w:ins w:id="1308" w:author="Sara Boyes" w:date="2023-05-15T17:48:00Z">
        <w:r w:rsidR="004D24FC" w:rsidRPr="00EA6FD5">
          <w:rPr>
            <w:rFonts w:ascii="Times New Roman" w:hAnsi="Times New Roman" w:cs="Times New Roman"/>
            <w:sz w:val="24"/>
            <w:szCs w:val="24"/>
          </w:rPr>
          <w:t xml:space="preserve">increase </w:t>
        </w:r>
      </w:ins>
      <w:r w:rsidRPr="00EA6FD5">
        <w:rPr>
          <w:rFonts w:ascii="Times New Roman" w:hAnsi="Times New Roman" w:cs="Times New Roman"/>
          <w:sz w:val="24"/>
          <w:szCs w:val="24"/>
        </w:rPr>
        <w:t>for elected officials</w:t>
      </w:r>
      <w:r w:rsidR="00337BF2" w:rsidRPr="00EA6FD5">
        <w:rPr>
          <w:rFonts w:ascii="Times New Roman" w:hAnsi="Times New Roman" w:cs="Times New Roman"/>
          <w:sz w:val="24"/>
          <w:szCs w:val="24"/>
        </w:rPr>
        <w:t>. Both proposals were transmitted</w:t>
      </w:r>
      <w:r w:rsidRPr="00EA6FD5">
        <w:rPr>
          <w:rFonts w:ascii="Times New Roman" w:hAnsi="Times New Roman" w:cs="Times New Roman"/>
          <w:sz w:val="24"/>
          <w:szCs w:val="24"/>
        </w:rPr>
        <w:t xml:space="preserve"> to the </w:t>
      </w:r>
      <w:del w:id="1309"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Parliamentary Assembly </w:t>
      </w:r>
      <w:ins w:id="1310" w:author="Sara Boyes" w:date="2023-05-15T17:49:00Z">
        <w:r w:rsidR="004D24FC" w:rsidRPr="00EA6FD5">
          <w:rPr>
            <w:rFonts w:ascii="Times New Roman" w:hAnsi="Times New Roman" w:cs="Times New Roman"/>
            <w:sz w:val="24"/>
            <w:szCs w:val="24"/>
          </w:rPr>
          <w:t xml:space="preserve">of Bosnia and Herzegovina </w:t>
        </w:r>
      </w:ins>
      <w:r w:rsidRPr="00EA6FD5">
        <w:rPr>
          <w:rFonts w:ascii="Times New Roman" w:hAnsi="Times New Roman" w:cs="Times New Roman"/>
          <w:sz w:val="24"/>
          <w:szCs w:val="24"/>
        </w:rPr>
        <w:t xml:space="preserve">under </w:t>
      </w:r>
      <w:r w:rsidR="002F5056" w:rsidRPr="00EA6FD5">
        <w:rPr>
          <w:rFonts w:ascii="Times New Roman" w:hAnsi="Times New Roman" w:cs="Times New Roman"/>
          <w:sz w:val="24"/>
          <w:szCs w:val="24"/>
        </w:rPr>
        <w:t>an</w:t>
      </w:r>
      <w:r w:rsidR="006A5075"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urgent procedure. </w:t>
      </w:r>
      <w:del w:id="1311" w:author="Sara Boyes" w:date="2023-05-08T16:15:00Z">
        <w:r w:rsidRPr="00EA6FD5" w:rsidDel="00947E58">
          <w:rPr>
            <w:rFonts w:ascii="Times New Roman" w:hAnsi="Times New Roman" w:cs="Times New Roman"/>
            <w:sz w:val="24"/>
            <w:szCs w:val="24"/>
          </w:rPr>
          <w:delText>Additionally</w:delText>
        </w:r>
      </w:del>
      <w:ins w:id="1312" w:author="Sara Boyes" w:date="2023-05-08T16:15:00Z">
        <w:r w:rsidR="00947E58" w:rsidRPr="00EA6FD5">
          <w:rPr>
            <w:rFonts w:ascii="Times New Roman" w:hAnsi="Times New Roman" w:cs="Times New Roman"/>
            <w:sz w:val="24"/>
            <w:szCs w:val="24"/>
          </w:rPr>
          <w:t>In addition</w:t>
        </w:r>
      </w:ins>
      <w:r w:rsidRPr="00EA6FD5">
        <w:rPr>
          <w:rFonts w:ascii="Times New Roman" w:hAnsi="Times New Roman" w:cs="Times New Roman"/>
          <w:sz w:val="24"/>
          <w:szCs w:val="24"/>
        </w:rPr>
        <w:t xml:space="preserve">, </w:t>
      </w:r>
      <w:r w:rsidR="00337BF2" w:rsidRPr="00EA6FD5">
        <w:rPr>
          <w:rFonts w:ascii="Times New Roman" w:hAnsi="Times New Roman" w:cs="Times New Roman"/>
          <w:sz w:val="24"/>
          <w:szCs w:val="24"/>
        </w:rPr>
        <w:t xml:space="preserve">the </w:t>
      </w:r>
      <w:del w:id="1313" w:author="Sara Boyes" w:date="2023-05-08T17:26:00Z">
        <w:r w:rsidRPr="00EA6FD5" w:rsidDel="007F0D33">
          <w:rPr>
            <w:rFonts w:ascii="Times New Roman" w:hAnsi="Times New Roman" w:cs="Times New Roman"/>
            <w:sz w:val="24"/>
            <w:szCs w:val="24"/>
          </w:rPr>
          <w:delText>BiH</w:delText>
        </w:r>
      </w:del>
      <w:del w:id="1314" w:author="Sara Boyes" w:date="2023-05-15T17:50:00Z">
        <w:r w:rsidRPr="00EA6FD5" w:rsidDel="004D24FC">
          <w:rPr>
            <w:rFonts w:ascii="Times New Roman" w:hAnsi="Times New Roman" w:cs="Times New Roman"/>
            <w:sz w:val="24"/>
            <w:szCs w:val="24"/>
          </w:rPr>
          <w:delText xml:space="preserve"> </w:delText>
        </w:r>
      </w:del>
      <w:del w:id="1315" w:author="Sara Boyes" w:date="2023-05-11T00:33:00Z">
        <w:r w:rsidRPr="00EA6FD5" w:rsidDel="003C2164">
          <w:rPr>
            <w:rFonts w:ascii="Times New Roman" w:hAnsi="Times New Roman" w:cs="Times New Roman"/>
            <w:sz w:val="24"/>
            <w:szCs w:val="24"/>
          </w:rPr>
          <w:delText>P</w:delText>
        </w:r>
      </w:del>
      <w:ins w:id="1316" w:author="Sara Boyes" w:date="2023-05-11T00:33:00Z">
        <w:r w:rsidR="003C2164" w:rsidRPr="00EA6FD5">
          <w:rPr>
            <w:rFonts w:ascii="Times New Roman" w:hAnsi="Times New Roman" w:cs="Times New Roman"/>
            <w:sz w:val="24"/>
            <w:szCs w:val="24"/>
          </w:rPr>
          <w:t>p</w:t>
        </w:r>
      </w:ins>
      <w:r w:rsidRPr="00EA6FD5">
        <w:rPr>
          <w:rFonts w:ascii="Times New Roman" w:hAnsi="Times New Roman" w:cs="Times New Roman"/>
          <w:sz w:val="24"/>
          <w:szCs w:val="24"/>
        </w:rPr>
        <w:t>residency approved</w:t>
      </w:r>
      <w:r w:rsidR="00337BF2" w:rsidRPr="00EA6FD5">
        <w:rPr>
          <w:rFonts w:ascii="Times New Roman" w:hAnsi="Times New Roman" w:cs="Times New Roman"/>
          <w:sz w:val="24"/>
          <w:szCs w:val="24"/>
        </w:rPr>
        <w:t xml:space="preserve"> the</w:t>
      </w:r>
      <w:r w:rsidRPr="00EA6FD5">
        <w:rPr>
          <w:rFonts w:ascii="Times New Roman" w:hAnsi="Times New Roman" w:cs="Times New Roman"/>
          <w:sz w:val="24"/>
          <w:szCs w:val="24"/>
        </w:rPr>
        <w:t xml:space="preserve"> conclusion of various memorand</w:t>
      </w:r>
      <w:del w:id="1317" w:author="Sara Boyes" w:date="2023-05-15T17:50:00Z">
        <w:r w:rsidRPr="00EA6FD5" w:rsidDel="004D24FC">
          <w:rPr>
            <w:rFonts w:ascii="Times New Roman" w:hAnsi="Times New Roman" w:cs="Times New Roman"/>
            <w:sz w:val="24"/>
            <w:szCs w:val="24"/>
          </w:rPr>
          <w:delText>a</w:delText>
        </w:r>
      </w:del>
      <w:ins w:id="1318" w:author="Sara Boyes" w:date="2023-05-15T17:50:00Z">
        <w:r w:rsidR="004D24FC" w:rsidRPr="00EA6FD5">
          <w:rPr>
            <w:rFonts w:ascii="Times New Roman" w:hAnsi="Times New Roman" w:cs="Times New Roman"/>
            <w:sz w:val="24"/>
            <w:szCs w:val="24"/>
          </w:rPr>
          <w:t>ums</w:t>
        </w:r>
      </w:ins>
      <w:r w:rsidRPr="00EA6FD5">
        <w:rPr>
          <w:rFonts w:ascii="Times New Roman" w:hAnsi="Times New Roman" w:cs="Times New Roman"/>
          <w:sz w:val="24"/>
          <w:szCs w:val="24"/>
        </w:rPr>
        <w:t xml:space="preserve"> of understanding and other</w:t>
      </w:r>
      <w:r w:rsidR="00337BF2" w:rsidRPr="00EA6FD5">
        <w:rPr>
          <w:rFonts w:ascii="Times New Roman" w:hAnsi="Times New Roman" w:cs="Times New Roman"/>
          <w:sz w:val="24"/>
          <w:szCs w:val="24"/>
        </w:rPr>
        <w:t xml:space="preserve"> international</w:t>
      </w:r>
      <w:r w:rsidRPr="00EA6FD5">
        <w:rPr>
          <w:rFonts w:ascii="Times New Roman" w:hAnsi="Times New Roman" w:cs="Times New Roman"/>
          <w:sz w:val="24"/>
          <w:szCs w:val="24"/>
        </w:rPr>
        <w:t xml:space="preserve"> agreements</w:t>
      </w:r>
      <w:r w:rsidR="008B1A7D" w:rsidRPr="00EA6FD5">
        <w:rPr>
          <w:rFonts w:ascii="Times New Roman" w:hAnsi="Times New Roman" w:cs="Times New Roman"/>
          <w:sz w:val="24"/>
          <w:szCs w:val="24"/>
        </w:rPr>
        <w:t>.</w:t>
      </w:r>
    </w:p>
    <w:p w14:paraId="52881A59" w14:textId="1D9048F8" w:rsidR="003524B2" w:rsidRPr="00EA6FD5" w:rsidRDefault="00337BF2"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del w:id="1319" w:author="Sara Boyes" w:date="2023-05-15T17:55:00Z">
        <w:r w:rsidRPr="00EA6FD5" w:rsidDel="004C6E91">
          <w:rPr>
            <w:rFonts w:ascii="Times New Roman" w:hAnsi="Times New Roman" w:cs="Times New Roman"/>
            <w:sz w:val="24"/>
            <w:szCs w:val="24"/>
          </w:rPr>
          <w:delText>T</w:delText>
        </w:r>
        <w:r w:rsidR="005C0D21" w:rsidRPr="00EA6FD5" w:rsidDel="004C6E91">
          <w:rPr>
            <w:rFonts w:ascii="Times New Roman" w:hAnsi="Times New Roman" w:cs="Times New Roman"/>
            <w:sz w:val="24"/>
            <w:szCs w:val="24"/>
          </w:rPr>
          <w:delText>he n</w:delText>
        </w:r>
      </w:del>
      <w:ins w:id="1320" w:author="Sara Boyes" w:date="2023-05-15T17:55:00Z">
        <w:r w:rsidR="004C6E91" w:rsidRPr="00EA6FD5">
          <w:rPr>
            <w:rFonts w:ascii="Times New Roman" w:hAnsi="Times New Roman" w:cs="Times New Roman"/>
            <w:sz w:val="24"/>
            <w:szCs w:val="24"/>
          </w:rPr>
          <w:t>N</w:t>
        </w:r>
      </w:ins>
      <w:r w:rsidR="005C0D21" w:rsidRPr="00EA6FD5">
        <w:rPr>
          <w:rFonts w:ascii="Times New Roman" w:hAnsi="Times New Roman" w:cs="Times New Roman"/>
          <w:sz w:val="24"/>
          <w:szCs w:val="24"/>
        </w:rPr>
        <w:t xml:space="preserve">ewly elected </w:t>
      </w:r>
      <w:del w:id="1321" w:author="Sara Boyes" w:date="2023-05-11T00:33:00Z">
        <w:r w:rsidR="005C0D21" w:rsidRPr="00EA6FD5" w:rsidDel="003C2164">
          <w:rPr>
            <w:rFonts w:ascii="Times New Roman" w:hAnsi="Times New Roman" w:cs="Times New Roman"/>
            <w:sz w:val="24"/>
            <w:szCs w:val="24"/>
          </w:rPr>
          <w:delText>P</w:delText>
        </w:r>
      </w:del>
      <w:ins w:id="1322" w:author="Sara Boyes" w:date="2023-05-11T00:33:00Z">
        <w:r w:rsidR="003C2164" w:rsidRPr="00EA6FD5">
          <w:rPr>
            <w:rFonts w:ascii="Times New Roman" w:hAnsi="Times New Roman" w:cs="Times New Roman"/>
            <w:sz w:val="24"/>
            <w:szCs w:val="24"/>
          </w:rPr>
          <w:t>p</w:t>
        </w:r>
      </w:ins>
      <w:r w:rsidR="005C0D21" w:rsidRPr="00EA6FD5">
        <w:rPr>
          <w:rFonts w:ascii="Times New Roman" w:hAnsi="Times New Roman" w:cs="Times New Roman"/>
          <w:sz w:val="24"/>
          <w:szCs w:val="24"/>
        </w:rPr>
        <w:t xml:space="preserve">residency member </w:t>
      </w:r>
      <w:del w:id="1323" w:author="Sara Boyes" w:date="2023-05-15T17:53:00Z">
        <w:r w:rsidR="005C0D21" w:rsidRPr="00EA6FD5" w:rsidDel="004D24FC">
          <w:rPr>
            <w:rFonts w:ascii="Times New Roman" w:hAnsi="Times New Roman" w:cs="Times New Roman"/>
            <w:sz w:val="24"/>
            <w:szCs w:val="24"/>
          </w:rPr>
          <w:delText xml:space="preserve">Denis </w:delText>
        </w:r>
      </w:del>
      <w:ins w:id="1324" w:author="Sara Boyes" w:date="2023-05-15T17:53:00Z">
        <w:r w:rsidR="004D24FC" w:rsidRPr="00EA6FD5">
          <w:rPr>
            <w:rFonts w:ascii="Times New Roman" w:hAnsi="Times New Roman" w:cs="Times New Roman"/>
            <w:sz w:val="24"/>
            <w:szCs w:val="24"/>
          </w:rPr>
          <w:t xml:space="preserve">Mr. </w:t>
        </w:r>
      </w:ins>
      <w:r w:rsidR="00E2104F" w:rsidRPr="00EA6FD5">
        <w:rPr>
          <w:rFonts w:ascii="Times New Roman" w:hAnsi="Times New Roman" w:cs="Times New Roman"/>
          <w:sz w:val="24"/>
          <w:szCs w:val="24"/>
        </w:rPr>
        <w:t xml:space="preserve">Bećirović </w:t>
      </w:r>
      <w:r w:rsidR="005C0D21" w:rsidRPr="00EA6FD5">
        <w:rPr>
          <w:rFonts w:ascii="Times New Roman" w:hAnsi="Times New Roman" w:cs="Times New Roman"/>
          <w:sz w:val="24"/>
          <w:szCs w:val="24"/>
        </w:rPr>
        <w:t>establish</w:t>
      </w:r>
      <w:r w:rsidRPr="00EA6FD5">
        <w:rPr>
          <w:rFonts w:ascii="Times New Roman" w:hAnsi="Times New Roman" w:cs="Times New Roman"/>
          <w:sz w:val="24"/>
          <w:szCs w:val="24"/>
        </w:rPr>
        <w:t>ed</w:t>
      </w:r>
      <w:r w:rsidR="005C0D21" w:rsidRPr="00EA6FD5">
        <w:rPr>
          <w:rFonts w:ascii="Times New Roman" w:hAnsi="Times New Roman" w:cs="Times New Roman"/>
          <w:sz w:val="24"/>
          <w:szCs w:val="24"/>
        </w:rPr>
        <w:t xml:space="preserve"> three consultative expert councils – </w:t>
      </w:r>
      <w:r w:rsidRPr="00EA6FD5">
        <w:rPr>
          <w:rFonts w:ascii="Times New Roman" w:hAnsi="Times New Roman" w:cs="Times New Roman"/>
          <w:sz w:val="24"/>
          <w:szCs w:val="24"/>
        </w:rPr>
        <w:t xml:space="preserve">the </w:t>
      </w:r>
      <w:r w:rsidR="005C0D21" w:rsidRPr="00EA6FD5">
        <w:rPr>
          <w:rFonts w:ascii="Times New Roman" w:hAnsi="Times New Roman" w:cs="Times New Roman"/>
          <w:sz w:val="24"/>
          <w:szCs w:val="24"/>
        </w:rPr>
        <w:t xml:space="preserve">Constitutional Legal </w:t>
      </w:r>
      <w:r w:rsidRPr="00EA6FD5">
        <w:rPr>
          <w:rFonts w:ascii="Times New Roman" w:hAnsi="Times New Roman" w:cs="Times New Roman"/>
          <w:sz w:val="24"/>
          <w:szCs w:val="24"/>
        </w:rPr>
        <w:t>Council</w:t>
      </w:r>
      <w:r w:rsidR="005C0D21"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the </w:t>
      </w:r>
      <w:r w:rsidR="005C0D21" w:rsidRPr="00EA6FD5">
        <w:rPr>
          <w:rFonts w:ascii="Times New Roman" w:hAnsi="Times New Roman" w:cs="Times New Roman"/>
          <w:sz w:val="24"/>
          <w:szCs w:val="24"/>
        </w:rPr>
        <w:t>Foreign Affairs Council</w:t>
      </w:r>
      <w:del w:id="1325" w:author="Sara Boyes" w:date="2023-05-15T17:56:00Z">
        <w:r w:rsidR="006A5075" w:rsidRPr="00EA6FD5" w:rsidDel="004C6E91">
          <w:rPr>
            <w:rFonts w:ascii="Times New Roman" w:hAnsi="Times New Roman" w:cs="Times New Roman"/>
            <w:sz w:val="24"/>
            <w:szCs w:val="24"/>
          </w:rPr>
          <w:delText>,</w:delText>
        </w:r>
      </w:del>
      <w:r w:rsidR="005C0D21" w:rsidRPr="00EA6FD5">
        <w:rPr>
          <w:rFonts w:ascii="Times New Roman" w:hAnsi="Times New Roman" w:cs="Times New Roman"/>
          <w:sz w:val="24"/>
          <w:szCs w:val="24"/>
        </w:rPr>
        <w:t xml:space="preserve"> and </w:t>
      </w:r>
      <w:r w:rsidRPr="00EA6FD5">
        <w:rPr>
          <w:rFonts w:ascii="Times New Roman" w:hAnsi="Times New Roman" w:cs="Times New Roman"/>
          <w:sz w:val="24"/>
          <w:szCs w:val="24"/>
        </w:rPr>
        <w:t xml:space="preserve">the </w:t>
      </w:r>
      <w:r w:rsidR="005C0D21" w:rsidRPr="00EA6FD5">
        <w:rPr>
          <w:rFonts w:ascii="Times New Roman" w:hAnsi="Times New Roman" w:cs="Times New Roman"/>
          <w:sz w:val="24"/>
          <w:szCs w:val="24"/>
        </w:rPr>
        <w:t>Economic Counci</w:t>
      </w:r>
      <w:r w:rsidR="002F5056" w:rsidRPr="00EA6FD5">
        <w:rPr>
          <w:rFonts w:ascii="Times New Roman" w:hAnsi="Times New Roman" w:cs="Times New Roman"/>
          <w:sz w:val="24"/>
          <w:szCs w:val="24"/>
        </w:rPr>
        <w:t>l. These Councils are</w:t>
      </w:r>
      <w:r w:rsidR="005C0D21" w:rsidRPr="00EA6FD5">
        <w:rPr>
          <w:rFonts w:ascii="Times New Roman" w:hAnsi="Times New Roman" w:cs="Times New Roman"/>
          <w:sz w:val="24"/>
          <w:szCs w:val="24"/>
        </w:rPr>
        <w:t xml:space="preserve"> expert consultative </w:t>
      </w:r>
      <w:r w:rsidR="005C0D21" w:rsidRPr="00EA6FD5">
        <w:rPr>
          <w:rFonts w:ascii="Times New Roman" w:hAnsi="Times New Roman" w:cs="Times New Roman"/>
          <w:iCs/>
          <w:sz w:val="24"/>
          <w:szCs w:val="24"/>
          <w:rPrChange w:id="1326" w:author="Sara Boyes" w:date="2023-05-15T17:54:00Z">
            <w:rPr>
              <w:rFonts w:ascii="Times New Roman" w:hAnsi="Times New Roman" w:cs="Times New Roman"/>
              <w:i/>
              <w:sz w:val="24"/>
              <w:szCs w:val="24"/>
            </w:rPr>
          </w:rPrChange>
        </w:rPr>
        <w:t>pro bono</w:t>
      </w:r>
      <w:r w:rsidR="005C0D21" w:rsidRPr="00EA6FD5">
        <w:rPr>
          <w:rFonts w:ascii="Times New Roman" w:hAnsi="Times New Roman" w:cs="Times New Roman"/>
          <w:sz w:val="24"/>
          <w:szCs w:val="24"/>
        </w:rPr>
        <w:t xml:space="preserve"> bodies </w:t>
      </w:r>
      <w:r w:rsidR="006A5075" w:rsidRPr="00EA6FD5">
        <w:rPr>
          <w:rFonts w:ascii="Times New Roman" w:hAnsi="Times New Roman" w:cs="Times New Roman"/>
          <w:sz w:val="24"/>
          <w:szCs w:val="24"/>
        </w:rPr>
        <w:t>that</w:t>
      </w:r>
      <w:r w:rsidRPr="00EA6FD5">
        <w:rPr>
          <w:rFonts w:ascii="Times New Roman" w:hAnsi="Times New Roman" w:cs="Times New Roman"/>
          <w:sz w:val="24"/>
          <w:szCs w:val="24"/>
        </w:rPr>
        <w:t xml:space="preserve"> provide </w:t>
      </w:r>
      <w:r w:rsidR="006A5075" w:rsidRPr="00EA6FD5">
        <w:rPr>
          <w:rFonts w:ascii="Times New Roman" w:hAnsi="Times New Roman" w:cs="Times New Roman"/>
          <w:sz w:val="24"/>
          <w:szCs w:val="24"/>
        </w:rPr>
        <w:t>opinions</w:t>
      </w:r>
      <w:r w:rsidR="005C0D21" w:rsidRPr="00EA6FD5">
        <w:rPr>
          <w:rFonts w:ascii="Times New Roman" w:hAnsi="Times New Roman" w:cs="Times New Roman"/>
          <w:sz w:val="24"/>
          <w:szCs w:val="24"/>
        </w:rPr>
        <w:t xml:space="preserve"> and recommendation</w:t>
      </w:r>
      <w:r w:rsidRPr="00EA6FD5">
        <w:rPr>
          <w:rFonts w:ascii="Times New Roman" w:hAnsi="Times New Roman" w:cs="Times New Roman"/>
          <w:sz w:val="24"/>
          <w:szCs w:val="24"/>
        </w:rPr>
        <w:t>s</w:t>
      </w:r>
      <w:r w:rsidR="005C0D21" w:rsidRPr="00EA6FD5">
        <w:rPr>
          <w:rFonts w:ascii="Times New Roman" w:hAnsi="Times New Roman" w:cs="Times New Roman"/>
          <w:sz w:val="24"/>
          <w:szCs w:val="24"/>
        </w:rPr>
        <w:t xml:space="preserve"> to the </w:t>
      </w:r>
      <w:del w:id="1327" w:author="Sara Boyes" w:date="2023-05-11T00:33:00Z">
        <w:r w:rsidR="005C0D21" w:rsidRPr="00EA6FD5" w:rsidDel="003C2164">
          <w:rPr>
            <w:rFonts w:ascii="Times New Roman" w:hAnsi="Times New Roman" w:cs="Times New Roman"/>
            <w:sz w:val="24"/>
            <w:szCs w:val="24"/>
          </w:rPr>
          <w:delText>P</w:delText>
        </w:r>
      </w:del>
      <w:ins w:id="1328" w:author="Sara Boyes" w:date="2023-05-11T00:33:00Z">
        <w:r w:rsidR="003C2164" w:rsidRPr="00EA6FD5">
          <w:rPr>
            <w:rFonts w:ascii="Times New Roman" w:hAnsi="Times New Roman" w:cs="Times New Roman"/>
            <w:sz w:val="24"/>
            <w:szCs w:val="24"/>
          </w:rPr>
          <w:t>p</w:t>
        </w:r>
      </w:ins>
      <w:r w:rsidR="005C0D21" w:rsidRPr="00EA6FD5">
        <w:rPr>
          <w:rFonts w:ascii="Times New Roman" w:hAnsi="Times New Roman" w:cs="Times New Roman"/>
          <w:sz w:val="24"/>
          <w:szCs w:val="24"/>
        </w:rPr>
        <w:t>residency member</w:t>
      </w:r>
      <w:r w:rsidR="003524B2" w:rsidRPr="00EA6FD5">
        <w:rPr>
          <w:rFonts w:ascii="Times New Roman" w:hAnsi="Times New Roman" w:cs="Times New Roman"/>
          <w:sz w:val="24"/>
          <w:szCs w:val="24"/>
        </w:rPr>
        <w:t>.</w:t>
      </w:r>
    </w:p>
    <w:p w14:paraId="4A679894" w14:textId="44464821" w:rsidR="003524B2" w:rsidRPr="00EA6FD5" w:rsidRDefault="001E4BD7"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del w:id="1329" w:author="Sara Boyes" w:date="2023-05-15T17:57:00Z">
        <w:r w:rsidRPr="00EA6FD5" w:rsidDel="004C6E91">
          <w:rPr>
            <w:rFonts w:ascii="Times New Roman" w:hAnsi="Times New Roman" w:cs="Times New Roman"/>
            <w:sz w:val="24"/>
            <w:szCs w:val="24"/>
          </w:rPr>
          <w:delText>T</w:delText>
        </w:r>
        <w:r w:rsidR="00E2104F" w:rsidRPr="00EA6FD5" w:rsidDel="004C6E91">
          <w:rPr>
            <w:rFonts w:ascii="Times New Roman" w:hAnsi="Times New Roman" w:cs="Times New Roman"/>
            <w:sz w:val="24"/>
            <w:szCs w:val="24"/>
          </w:rPr>
          <w:delText xml:space="preserve">he </w:delText>
        </w:r>
      </w:del>
      <w:r w:rsidR="005C0D21" w:rsidRPr="00EA6FD5">
        <w:rPr>
          <w:rFonts w:ascii="Times New Roman" w:hAnsi="Times New Roman" w:cs="Times New Roman"/>
          <w:sz w:val="24"/>
          <w:szCs w:val="24"/>
        </w:rPr>
        <w:t>Presidency member</w:t>
      </w:r>
      <w:r w:rsidR="00337BF2" w:rsidRPr="00EA6FD5">
        <w:rPr>
          <w:rFonts w:ascii="Times New Roman" w:hAnsi="Times New Roman" w:cs="Times New Roman"/>
          <w:sz w:val="24"/>
          <w:szCs w:val="24"/>
        </w:rPr>
        <w:t>s</w:t>
      </w:r>
      <w:r w:rsidR="005C0D21" w:rsidRPr="00EA6FD5">
        <w:rPr>
          <w:rFonts w:ascii="Times New Roman" w:hAnsi="Times New Roman" w:cs="Times New Roman"/>
          <w:sz w:val="24"/>
          <w:szCs w:val="24"/>
        </w:rPr>
        <w:t xml:space="preserve"> </w:t>
      </w:r>
      <w:del w:id="1330" w:author="Sara Boyes" w:date="2023-05-15T17:53:00Z">
        <w:r w:rsidR="00E2104F" w:rsidRPr="00EA6FD5" w:rsidDel="004D24FC">
          <w:rPr>
            <w:rFonts w:ascii="Times New Roman" w:hAnsi="Times New Roman" w:cs="Times New Roman"/>
            <w:sz w:val="24"/>
            <w:szCs w:val="24"/>
          </w:rPr>
          <w:delText xml:space="preserve">Denis </w:delText>
        </w:r>
      </w:del>
      <w:ins w:id="1331" w:author="Sara Boyes" w:date="2023-05-15T17:53:00Z">
        <w:r w:rsidR="004D24FC" w:rsidRPr="00EA6FD5">
          <w:rPr>
            <w:rFonts w:ascii="Times New Roman" w:hAnsi="Times New Roman" w:cs="Times New Roman"/>
            <w:sz w:val="24"/>
            <w:szCs w:val="24"/>
          </w:rPr>
          <w:t xml:space="preserve">Mr. </w:t>
        </w:r>
      </w:ins>
      <w:r w:rsidR="00E2104F" w:rsidRPr="00EA6FD5">
        <w:rPr>
          <w:rFonts w:ascii="Times New Roman" w:hAnsi="Times New Roman" w:cs="Times New Roman"/>
          <w:sz w:val="24"/>
          <w:szCs w:val="24"/>
        </w:rPr>
        <w:t xml:space="preserve">Bećirović </w:t>
      </w:r>
      <w:r w:rsidR="00337BF2" w:rsidRPr="00EA6FD5">
        <w:rPr>
          <w:rFonts w:ascii="Times New Roman" w:hAnsi="Times New Roman" w:cs="Times New Roman"/>
          <w:sz w:val="24"/>
          <w:szCs w:val="24"/>
        </w:rPr>
        <w:t xml:space="preserve">and </w:t>
      </w:r>
      <w:del w:id="1332" w:author="Sara Boyes" w:date="2023-05-15T17:58:00Z">
        <w:r w:rsidR="00E2104F" w:rsidRPr="00EA6FD5" w:rsidDel="004C6E91">
          <w:rPr>
            <w:rFonts w:ascii="Times New Roman" w:hAnsi="Times New Roman" w:cs="Times New Roman"/>
            <w:sz w:val="24"/>
            <w:szCs w:val="24"/>
          </w:rPr>
          <w:delText xml:space="preserve">Željko </w:delText>
        </w:r>
      </w:del>
      <w:ins w:id="1333" w:author="Sara Boyes" w:date="2023-05-15T17:58:00Z">
        <w:r w:rsidR="004C6E91" w:rsidRPr="00EA6FD5">
          <w:rPr>
            <w:rFonts w:ascii="Times New Roman" w:hAnsi="Times New Roman" w:cs="Times New Roman"/>
            <w:sz w:val="24"/>
            <w:szCs w:val="24"/>
          </w:rPr>
          <w:t xml:space="preserve">Mr. </w:t>
        </w:r>
      </w:ins>
      <w:r w:rsidR="00E2104F" w:rsidRPr="00EA6FD5">
        <w:rPr>
          <w:rFonts w:ascii="Times New Roman" w:hAnsi="Times New Roman" w:cs="Times New Roman"/>
          <w:sz w:val="24"/>
          <w:szCs w:val="24"/>
        </w:rPr>
        <w:t>Komšić</w:t>
      </w:r>
      <w:r w:rsidRPr="00EA6FD5">
        <w:rPr>
          <w:rFonts w:ascii="Times New Roman" w:hAnsi="Times New Roman" w:cs="Times New Roman"/>
          <w:sz w:val="24"/>
          <w:szCs w:val="24"/>
        </w:rPr>
        <w:t xml:space="preserve"> continuously</w:t>
      </w:r>
      <w:r w:rsidR="006A5075" w:rsidRPr="00EA6FD5">
        <w:rPr>
          <w:rFonts w:ascii="Times New Roman" w:hAnsi="Times New Roman" w:cs="Times New Roman"/>
          <w:sz w:val="24"/>
          <w:szCs w:val="24"/>
        </w:rPr>
        <w:t xml:space="preserve"> </w:t>
      </w:r>
      <w:r w:rsidR="005C0D21" w:rsidRPr="00EA6FD5">
        <w:rPr>
          <w:rFonts w:ascii="Times New Roman" w:hAnsi="Times New Roman" w:cs="Times New Roman"/>
          <w:sz w:val="24"/>
          <w:szCs w:val="24"/>
        </w:rPr>
        <w:t>respond</w:t>
      </w:r>
      <w:r w:rsidR="00337BF2" w:rsidRPr="00EA6FD5">
        <w:rPr>
          <w:rFonts w:ascii="Times New Roman" w:hAnsi="Times New Roman" w:cs="Times New Roman"/>
          <w:sz w:val="24"/>
          <w:szCs w:val="24"/>
        </w:rPr>
        <w:t>ed</w:t>
      </w:r>
      <w:r w:rsidR="005C0D21" w:rsidRPr="00EA6FD5">
        <w:rPr>
          <w:rFonts w:ascii="Times New Roman" w:hAnsi="Times New Roman" w:cs="Times New Roman"/>
          <w:sz w:val="24"/>
          <w:szCs w:val="24"/>
        </w:rPr>
        <w:t xml:space="preserve"> to anti-Dayton </w:t>
      </w:r>
      <w:r w:rsidR="00337BF2" w:rsidRPr="00EA6FD5">
        <w:rPr>
          <w:rFonts w:ascii="Times New Roman" w:hAnsi="Times New Roman" w:cs="Times New Roman"/>
          <w:sz w:val="24"/>
          <w:szCs w:val="24"/>
        </w:rPr>
        <w:t>action</w:t>
      </w:r>
      <w:del w:id="1334" w:author="Sara Boyes" w:date="2023-05-15T17:59:00Z">
        <w:r w:rsidR="00337BF2" w:rsidRPr="00EA6FD5" w:rsidDel="004C6E91">
          <w:rPr>
            <w:rFonts w:ascii="Times New Roman" w:hAnsi="Times New Roman" w:cs="Times New Roman"/>
            <w:sz w:val="24"/>
            <w:szCs w:val="24"/>
          </w:rPr>
          <w:delText>s</w:delText>
        </w:r>
      </w:del>
      <w:r w:rsidR="00337BF2" w:rsidRPr="00EA6FD5">
        <w:rPr>
          <w:rFonts w:ascii="Times New Roman" w:hAnsi="Times New Roman" w:cs="Times New Roman"/>
          <w:sz w:val="24"/>
          <w:szCs w:val="24"/>
        </w:rPr>
        <w:t xml:space="preserve"> and rhetoric by</w:t>
      </w:r>
      <w:r w:rsidR="005C0D21" w:rsidRPr="00EA6FD5">
        <w:rPr>
          <w:rFonts w:ascii="Times New Roman" w:hAnsi="Times New Roman" w:cs="Times New Roman"/>
          <w:sz w:val="24"/>
          <w:szCs w:val="24"/>
        </w:rPr>
        <w:t xml:space="preserve"> </w:t>
      </w:r>
      <w:del w:id="1335" w:author="Sara Boyes" w:date="2023-05-10T20:19:00Z">
        <w:r w:rsidR="005C0D21" w:rsidRPr="00EA6FD5" w:rsidDel="00A76E83">
          <w:rPr>
            <w:rFonts w:ascii="Times New Roman" w:hAnsi="Times New Roman" w:cs="Times New Roman"/>
            <w:sz w:val="24"/>
            <w:szCs w:val="24"/>
          </w:rPr>
          <w:delText xml:space="preserve">Milorad Dodik, </w:delText>
        </w:r>
      </w:del>
      <w:r w:rsidR="00337BF2" w:rsidRPr="00EA6FD5">
        <w:rPr>
          <w:rFonts w:ascii="Times New Roman" w:hAnsi="Times New Roman" w:cs="Times New Roman"/>
          <w:sz w:val="24"/>
          <w:szCs w:val="24"/>
        </w:rPr>
        <w:t xml:space="preserve">the President of </w:t>
      </w:r>
      <w:ins w:id="1336" w:author="Sara Boyes" w:date="2023-05-10T19:56:00Z">
        <w:r w:rsidR="00F600E3" w:rsidRPr="00EA6FD5">
          <w:rPr>
            <w:rFonts w:ascii="Times New Roman" w:hAnsi="Times New Roman" w:cs="Times New Roman"/>
            <w:sz w:val="24"/>
            <w:szCs w:val="24"/>
          </w:rPr>
          <w:t xml:space="preserve">the </w:t>
        </w:r>
      </w:ins>
      <w:r w:rsidR="00337BF2" w:rsidRPr="00EA6FD5">
        <w:rPr>
          <w:rFonts w:ascii="Times New Roman" w:hAnsi="Times New Roman" w:cs="Times New Roman"/>
          <w:sz w:val="24"/>
          <w:szCs w:val="24"/>
        </w:rPr>
        <w:t>Republika Srpska</w:t>
      </w:r>
      <w:ins w:id="1337" w:author="Sara Boyes" w:date="2023-05-10T20:19:00Z">
        <w:r w:rsidR="00A76E83" w:rsidRPr="00EA6FD5">
          <w:rPr>
            <w:rFonts w:ascii="Times New Roman" w:hAnsi="Times New Roman" w:cs="Times New Roman"/>
            <w:sz w:val="24"/>
            <w:szCs w:val="24"/>
          </w:rPr>
          <w:t>, Mr. Dodik</w:t>
        </w:r>
      </w:ins>
      <w:r w:rsidR="003524B2" w:rsidRPr="00EA6FD5">
        <w:rPr>
          <w:rFonts w:ascii="Times New Roman" w:hAnsi="Times New Roman" w:cs="Times New Roman"/>
          <w:sz w:val="24"/>
          <w:szCs w:val="24"/>
        </w:rPr>
        <w:t>.</w:t>
      </w:r>
      <w:r w:rsidR="00337BF2" w:rsidRPr="00EA6FD5">
        <w:rPr>
          <w:rFonts w:ascii="Times New Roman" w:hAnsi="Times New Roman" w:cs="Times New Roman"/>
          <w:sz w:val="24"/>
          <w:szCs w:val="24"/>
        </w:rPr>
        <w:t xml:space="preserve"> They </w:t>
      </w:r>
      <w:commentRangeStart w:id="1338"/>
      <w:r w:rsidR="00337BF2" w:rsidRPr="00EA6FD5">
        <w:rPr>
          <w:rFonts w:ascii="Times New Roman" w:hAnsi="Times New Roman" w:cs="Times New Roman"/>
          <w:sz w:val="24"/>
          <w:szCs w:val="24"/>
        </w:rPr>
        <w:t xml:space="preserve">both </w:t>
      </w:r>
      <w:r w:rsidR="005C0D21" w:rsidRPr="00EA6FD5">
        <w:rPr>
          <w:rFonts w:ascii="Times New Roman" w:hAnsi="Times New Roman" w:cs="Times New Roman"/>
          <w:sz w:val="24"/>
          <w:szCs w:val="24"/>
        </w:rPr>
        <w:t xml:space="preserve">submitted </w:t>
      </w:r>
      <w:r w:rsidR="00CC13E5" w:rsidRPr="00EA6FD5">
        <w:rPr>
          <w:rFonts w:ascii="Times New Roman" w:hAnsi="Times New Roman" w:cs="Times New Roman"/>
          <w:sz w:val="24"/>
          <w:szCs w:val="24"/>
        </w:rPr>
        <w:t>a request</w:t>
      </w:r>
      <w:commentRangeEnd w:id="1338"/>
      <w:r w:rsidR="008652DB" w:rsidRPr="00EA6FD5">
        <w:rPr>
          <w:rStyle w:val="CommentReference"/>
        </w:rPr>
        <w:commentReference w:id="1338"/>
      </w:r>
      <w:r w:rsidR="00CC13E5" w:rsidRPr="00EA6FD5">
        <w:rPr>
          <w:rFonts w:ascii="Times New Roman" w:hAnsi="Times New Roman" w:cs="Times New Roman"/>
          <w:sz w:val="24"/>
          <w:szCs w:val="24"/>
        </w:rPr>
        <w:t xml:space="preserve"> </w:t>
      </w:r>
      <w:r w:rsidR="005C0D21" w:rsidRPr="00EA6FD5">
        <w:rPr>
          <w:rFonts w:ascii="Times New Roman" w:hAnsi="Times New Roman" w:cs="Times New Roman"/>
          <w:sz w:val="24"/>
          <w:szCs w:val="24"/>
        </w:rPr>
        <w:t xml:space="preserve">to the Constitutional Court of </w:t>
      </w:r>
      <w:r w:rsidR="00F439CE" w:rsidRPr="00EA6FD5">
        <w:rPr>
          <w:rFonts w:ascii="Times New Roman" w:hAnsi="Times New Roman" w:cs="Times New Roman"/>
          <w:sz w:val="24"/>
          <w:szCs w:val="24"/>
        </w:rPr>
        <w:t>Bosnia and Herzegovina</w:t>
      </w:r>
      <w:r w:rsidR="005C0D21" w:rsidRPr="00EA6FD5">
        <w:rPr>
          <w:rFonts w:ascii="Times New Roman" w:hAnsi="Times New Roman" w:cs="Times New Roman"/>
          <w:sz w:val="24"/>
          <w:szCs w:val="24"/>
        </w:rPr>
        <w:t xml:space="preserve"> </w:t>
      </w:r>
      <w:r w:rsidR="00337BF2" w:rsidRPr="00EA6FD5">
        <w:rPr>
          <w:rFonts w:ascii="Times New Roman" w:hAnsi="Times New Roman" w:cs="Times New Roman"/>
          <w:sz w:val="24"/>
          <w:szCs w:val="24"/>
        </w:rPr>
        <w:t xml:space="preserve">to </w:t>
      </w:r>
      <w:r w:rsidR="007C4D61" w:rsidRPr="00EA6FD5">
        <w:rPr>
          <w:rFonts w:ascii="Times New Roman" w:hAnsi="Times New Roman" w:cs="Times New Roman"/>
          <w:sz w:val="24"/>
          <w:szCs w:val="24"/>
        </w:rPr>
        <w:t>assess</w:t>
      </w:r>
      <w:r w:rsidR="00337BF2" w:rsidRPr="00EA6FD5">
        <w:rPr>
          <w:rFonts w:ascii="Times New Roman" w:hAnsi="Times New Roman" w:cs="Times New Roman"/>
          <w:sz w:val="24"/>
          <w:szCs w:val="24"/>
        </w:rPr>
        <w:t xml:space="preserve"> </w:t>
      </w:r>
      <w:r w:rsidR="005C0D21" w:rsidRPr="00EA6FD5">
        <w:rPr>
          <w:rFonts w:ascii="Times New Roman" w:hAnsi="Times New Roman" w:cs="Times New Roman"/>
          <w:sz w:val="24"/>
          <w:szCs w:val="24"/>
        </w:rPr>
        <w:t>the constitutional</w:t>
      </w:r>
      <w:r w:rsidR="007C4D61" w:rsidRPr="00EA6FD5">
        <w:rPr>
          <w:rFonts w:ascii="Times New Roman" w:hAnsi="Times New Roman" w:cs="Times New Roman"/>
          <w:sz w:val="24"/>
          <w:szCs w:val="24"/>
        </w:rPr>
        <w:t>it</w:t>
      </w:r>
      <w:r w:rsidR="005C0D21" w:rsidRPr="00EA6FD5">
        <w:rPr>
          <w:rFonts w:ascii="Times New Roman" w:hAnsi="Times New Roman" w:cs="Times New Roman"/>
          <w:sz w:val="24"/>
          <w:szCs w:val="24"/>
        </w:rPr>
        <w:t xml:space="preserve">y of the </w:t>
      </w:r>
      <w:r w:rsidR="007C4D61" w:rsidRPr="00EA6FD5">
        <w:rPr>
          <w:rFonts w:ascii="Times New Roman" w:hAnsi="Times New Roman" w:cs="Times New Roman"/>
          <w:sz w:val="24"/>
          <w:szCs w:val="24"/>
        </w:rPr>
        <w:t xml:space="preserve">new Republika Srpska </w:t>
      </w:r>
      <w:r w:rsidR="002F5056" w:rsidRPr="00EA6FD5">
        <w:rPr>
          <w:rFonts w:ascii="Times New Roman" w:hAnsi="Times New Roman" w:cs="Times New Roman"/>
          <w:sz w:val="24"/>
          <w:szCs w:val="24"/>
        </w:rPr>
        <w:t>L</w:t>
      </w:r>
      <w:r w:rsidR="007C4D61" w:rsidRPr="00EA6FD5">
        <w:rPr>
          <w:rFonts w:ascii="Times New Roman" w:hAnsi="Times New Roman" w:cs="Times New Roman"/>
          <w:sz w:val="24"/>
          <w:szCs w:val="24"/>
        </w:rPr>
        <w:t xml:space="preserve">aw </w:t>
      </w:r>
      <w:r w:rsidR="005C0D21" w:rsidRPr="00EA6FD5">
        <w:rPr>
          <w:rFonts w:ascii="Times New Roman" w:hAnsi="Times New Roman" w:cs="Times New Roman"/>
          <w:sz w:val="24"/>
          <w:szCs w:val="24"/>
        </w:rPr>
        <w:t xml:space="preserve">on </w:t>
      </w:r>
      <w:r w:rsidR="002F5056" w:rsidRPr="00EA6FD5">
        <w:rPr>
          <w:rFonts w:ascii="Times New Roman" w:hAnsi="Times New Roman" w:cs="Times New Roman"/>
          <w:sz w:val="24"/>
          <w:szCs w:val="24"/>
        </w:rPr>
        <w:t>I</w:t>
      </w:r>
      <w:r w:rsidR="005C0D21" w:rsidRPr="00EA6FD5">
        <w:rPr>
          <w:rFonts w:ascii="Times New Roman" w:hAnsi="Times New Roman" w:cs="Times New Roman"/>
          <w:sz w:val="24"/>
          <w:szCs w:val="24"/>
        </w:rPr>
        <w:t xml:space="preserve">mmovable </w:t>
      </w:r>
      <w:r w:rsidR="002F5056" w:rsidRPr="00EA6FD5">
        <w:rPr>
          <w:rFonts w:ascii="Times New Roman" w:hAnsi="Times New Roman" w:cs="Times New Roman"/>
          <w:sz w:val="24"/>
          <w:szCs w:val="24"/>
        </w:rPr>
        <w:t>P</w:t>
      </w:r>
      <w:r w:rsidR="005C0D21" w:rsidRPr="00EA6FD5">
        <w:rPr>
          <w:rFonts w:ascii="Times New Roman" w:hAnsi="Times New Roman" w:cs="Times New Roman"/>
          <w:sz w:val="24"/>
          <w:szCs w:val="24"/>
        </w:rPr>
        <w:t xml:space="preserve">roperty, </w:t>
      </w:r>
      <w:r w:rsidR="00CC13E5" w:rsidRPr="00EA6FD5">
        <w:rPr>
          <w:rFonts w:ascii="Times New Roman" w:hAnsi="Times New Roman" w:cs="Times New Roman"/>
          <w:sz w:val="24"/>
          <w:szCs w:val="24"/>
        </w:rPr>
        <w:t>asking the</w:t>
      </w:r>
      <w:r w:rsidR="005C0D21" w:rsidRPr="00EA6FD5">
        <w:rPr>
          <w:rFonts w:ascii="Times New Roman" w:hAnsi="Times New Roman" w:cs="Times New Roman"/>
          <w:sz w:val="24"/>
          <w:szCs w:val="24"/>
        </w:rPr>
        <w:t xml:space="preserve"> Court </w:t>
      </w:r>
      <w:r w:rsidR="00CC13E5" w:rsidRPr="00EA6FD5">
        <w:rPr>
          <w:rFonts w:ascii="Times New Roman" w:hAnsi="Times New Roman" w:cs="Times New Roman"/>
          <w:sz w:val="24"/>
          <w:szCs w:val="24"/>
        </w:rPr>
        <w:t xml:space="preserve">to </w:t>
      </w:r>
      <w:r w:rsidR="005C0D21" w:rsidRPr="00EA6FD5">
        <w:rPr>
          <w:rFonts w:ascii="Times New Roman" w:hAnsi="Times New Roman" w:cs="Times New Roman"/>
          <w:sz w:val="24"/>
          <w:szCs w:val="24"/>
        </w:rPr>
        <w:t xml:space="preserve">issue an interim measure putting the challenged law out of force pending </w:t>
      </w:r>
      <w:r w:rsidR="006A5075" w:rsidRPr="00EA6FD5">
        <w:rPr>
          <w:rFonts w:ascii="Times New Roman" w:hAnsi="Times New Roman" w:cs="Times New Roman"/>
          <w:sz w:val="24"/>
          <w:szCs w:val="24"/>
        </w:rPr>
        <w:t xml:space="preserve">a </w:t>
      </w:r>
      <w:r w:rsidR="005C0D21" w:rsidRPr="00EA6FD5">
        <w:rPr>
          <w:rFonts w:ascii="Times New Roman" w:hAnsi="Times New Roman" w:cs="Times New Roman"/>
          <w:sz w:val="24"/>
          <w:szCs w:val="24"/>
        </w:rPr>
        <w:t>final decision.</w:t>
      </w:r>
    </w:p>
    <w:p w14:paraId="2091E918" w14:textId="77777777" w:rsidR="00881A4F" w:rsidRPr="00EA6FD5" w:rsidRDefault="00881A4F" w:rsidP="004C0D0A">
      <w:pPr>
        <w:pStyle w:val="ListParagraph"/>
        <w:spacing w:before="240"/>
        <w:ind w:left="450"/>
        <w:contextualSpacing w:val="0"/>
        <w:jc w:val="both"/>
        <w:rPr>
          <w:rFonts w:ascii="Times New Roman" w:hAnsi="Times New Roman" w:cs="Times New Roman"/>
          <w:sz w:val="24"/>
          <w:szCs w:val="24"/>
        </w:rPr>
      </w:pPr>
    </w:p>
    <w:p w14:paraId="1EBB244A" w14:textId="77777777" w:rsidR="009F5E71" w:rsidRPr="00EA6FD5" w:rsidRDefault="009F5E71" w:rsidP="004C0D0A">
      <w:pPr>
        <w:pStyle w:val="ListParagraph"/>
        <w:spacing w:before="240"/>
        <w:ind w:left="450"/>
        <w:contextualSpacing w:val="0"/>
        <w:jc w:val="both"/>
        <w:rPr>
          <w:rFonts w:ascii="Times New Roman" w:hAnsi="Times New Roman" w:cs="Times New Roman"/>
          <w:sz w:val="24"/>
          <w:szCs w:val="24"/>
        </w:rPr>
      </w:pPr>
    </w:p>
    <w:p w14:paraId="03555437" w14:textId="62EC66CC" w:rsidR="003524B2" w:rsidRPr="00EA6FD5" w:rsidRDefault="00C0327C" w:rsidP="002476B9">
      <w:pPr>
        <w:pStyle w:val="ListParagraph"/>
        <w:spacing w:before="240"/>
        <w:ind w:left="450" w:hanging="540"/>
        <w:contextualSpacing w:val="0"/>
        <w:jc w:val="both"/>
        <w:rPr>
          <w:rFonts w:ascii="Times New Roman" w:hAnsi="Times New Roman" w:cs="Times New Roman"/>
          <w:b/>
          <w:bCs/>
          <w:iCs/>
          <w:sz w:val="24"/>
          <w:szCs w:val="24"/>
        </w:rPr>
      </w:pPr>
      <w:r w:rsidRPr="00EA6FD5">
        <w:rPr>
          <w:rFonts w:ascii="Times New Roman" w:hAnsi="Times New Roman" w:cs="Times New Roman"/>
          <w:b/>
          <w:bCs/>
          <w:iCs/>
          <w:sz w:val="24"/>
          <w:szCs w:val="24"/>
        </w:rPr>
        <w:t>B.</w:t>
      </w:r>
      <w:del w:id="1339" w:author="Sara Boyes" w:date="2023-05-16T16:26:00Z">
        <w:r w:rsidRPr="00EA6FD5" w:rsidDel="00E148DD">
          <w:rPr>
            <w:rFonts w:ascii="Times New Roman" w:hAnsi="Times New Roman" w:cs="Times New Roman"/>
            <w:b/>
            <w:bCs/>
            <w:iCs/>
            <w:sz w:val="24"/>
            <w:szCs w:val="24"/>
          </w:rPr>
          <w:delText xml:space="preserve"> </w:delText>
        </w:r>
      </w:del>
      <w:r w:rsidR="005C0D21" w:rsidRPr="00EA6FD5">
        <w:rPr>
          <w:rFonts w:ascii="Times New Roman" w:hAnsi="Times New Roman" w:cs="Times New Roman"/>
          <w:b/>
          <w:bCs/>
          <w:iCs/>
          <w:sz w:val="24"/>
          <w:szCs w:val="24"/>
        </w:rPr>
        <w:t>Council of Ministers</w:t>
      </w:r>
      <w:r w:rsidR="00EA5304" w:rsidRPr="00EA6FD5">
        <w:rPr>
          <w:rFonts w:ascii="Times New Roman" w:hAnsi="Times New Roman" w:cs="Times New Roman"/>
          <w:b/>
          <w:bCs/>
          <w:iCs/>
          <w:sz w:val="24"/>
          <w:szCs w:val="24"/>
        </w:rPr>
        <w:t xml:space="preserve"> of Bosnia and Herzegovina</w:t>
      </w:r>
    </w:p>
    <w:p w14:paraId="7B8C6B6A" w14:textId="684980BD" w:rsidR="00EA5304" w:rsidRPr="00EA6FD5" w:rsidRDefault="0092045A"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After previous elections, the</w:t>
      </w:r>
      <w:r w:rsidR="00297C57" w:rsidRPr="00EA6FD5">
        <w:rPr>
          <w:rFonts w:ascii="Times New Roman" w:hAnsi="Times New Roman" w:cs="Times New Roman"/>
          <w:sz w:val="24"/>
          <w:szCs w:val="24"/>
        </w:rPr>
        <w:t xml:space="preserve"> </w:t>
      </w:r>
      <w:del w:id="1340" w:author="Sara Boyes" w:date="2023-05-08T17:26:00Z">
        <w:r w:rsidR="00297C57" w:rsidRPr="00EA6FD5" w:rsidDel="007F0D33">
          <w:rPr>
            <w:rFonts w:ascii="Times New Roman" w:hAnsi="Times New Roman" w:cs="Times New Roman"/>
            <w:sz w:val="24"/>
            <w:szCs w:val="24"/>
          </w:rPr>
          <w:delText>BiH</w:delText>
        </w:r>
      </w:del>
      <w:r w:rsidR="00297C57" w:rsidRPr="00EA6FD5">
        <w:rPr>
          <w:rFonts w:ascii="Times New Roman" w:hAnsi="Times New Roman" w:cs="Times New Roman"/>
          <w:sz w:val="24"/>
          <w:szCs w:val="24"/>
        </w:rPr>
        <w:t xml:space="preserve"> Council of Ministers </w:t>
      </w:r>
      <w:ins w:id="1341" w:author="Sara Boyes" w:date="2023-05-15T18:00:00Z">
        <w:r w:rsidR="004C6E91" w:rsidRPr="00EA6FD5">
          <w:rPr>
            <w:rFonts w:ascii="Times New Roman" w:hAnsi="Times New Roman" w:cs="Times New Roman"/>
            <w:sz w:val="24"/>
            <w:szCs w:val="24"/>
          </w:rPr>
          <w:t xml:space="preserve">of Bosnia and Herzegovina </w:t>
        </w:r>
      </w:ins>
      <w:r w:rsidR="00297C57" w:rsidRPr="00EA6FD5">
        <w:rPr>
          <w:rFonts w:ascii="Times New Roman" w:hAnsi="Times New Roman" w:cs="Times New Roman"/>
          <w:sz w:val="24"/>
          <w:szCs w:val="24"/>
        </w:rPr>
        <w:t xml:space="preserve">was </w:t>
      </w:r>
      <w:r w:rsidR="007C4D61" w:rsidRPr="00EA6FD5">
        <w:rPr>
          <w:rFonts w:ascii="Times New Roman" w:hAnsi="Times New Roman" w:cs="Times New Roman"/>
          <w:sz w:val="24"/>
          <w:szCs w:val="24"/>
        </w:rPr>
        <w:t xml:space="preserve">established more rapidly than </w:t>
      </w:r>
      <w:r w:rsidR="00EA5304" w:rsidRPr="00EA6FD5">
        <w:rPr>
          <w:rFonts w:ascii="Times New Roman" w:hAnsi="Times New Roman" w:cs="Times New Roman"/>
          <w:sz w:val="24"/>
          <w:szCs w:val="24"/>
        </w:rPr>
        <w:t xml:space="preserve">any </w:t>
      </w:r>
      <w:r w:rsidR="007C4D61" w:rsidRPr="00EA6FD5">
        <w:rPr>
          <w:rFonts w:ascii="Times New Roman" w:hAnsi="Times New Roman" w:cs="Times New Roman"/>
          <w:sz w:val="24"/>
          <w:szCs w:val="24"/>
        </w:rPr>
        <w:t xml:space="preserve">other </w:t>
      </w:r>
      <w:commentRangeStart w:id="1342"/>
      <w:r w:rsidR="007C4D61" w:rsidRPr="00EA6FD5">
        <w:rPr>
          <w:rFonts w:ascii="Times New Roman" w:hAnsi="Times New Roman" w:cs="Times New Roman"/>
          <w:sz w:val="24"/>
          <w:szCs w:val="24"/>
        </w:rPr>
        <w:t>state government</w:t>
      </w:r>
      <w:commentRangeEnd w:id="1342"/>
      <w:r w:rsidR="004C6E91" w:rsidRPr="00EA6FD5">
        <w:rPr>
          <w:rStyle w:val="CommentReference"/>
        </w:rPr>
        <w:commentReference w:id="1342"/>
      </w:r>
      <w:r w:rsidR="007C4D61" w:rsidRPr="00EA6FD5">
        <w:rPr>
          <w:rFonts w:ascii="Times New Roman" w:hAnsi="Times New Roman" w:cs="Times New Roman"/>
          <w:sz w:val="24"/>
          <w:szCs w:val="24"/>
        </w:rPr>
        <w:t xml:space="preserve">. </w:t>
      </w:r>
      <w:r w:rsidR="00EA5304" w:rsidRPr="00EA6FD5">
        <w:rPr>
          <w:rFonts w:ascii="Times New Roman" w:hAnsi="Times New Roman" w:cs="Times New Roman"/>
          <w:sz w:val="24"/>
          <w:szCs w:val="24"/>
        </w:rPr>
        <w:t xml:space="preserve">On 28 December 2022, after a positive vetting process, the </w:t>
      </w:r>
      <w:del w:id="1343" w:author="Sara Boyes" w:date="2023-05-08T17:26:00Z">
        <w:r w:rsidR="00EA5304" w:rsidRPr="00EA6FD5" w:rsidDel="007F0D33">
          <w:rPr>
            <w:rFonts w:ascii="Times New Roman" w:hAnsi="Times New Roman" w:cs="Times New Roman"/>
            <w:sz w:val="24"/>
            <w:szCs w:val="24"/>
          </w:rPr>
          <w:delText>BiH</w:delText>
        </w:r>
      </w:del>
      <w:r w:rsidR="00EA5304" w:rsidRPr="00EA6FD5">
        <w:rPr>
          <w:rFonts w:ascii="Times New Roman" w:hAnsi="Times New Roman" w:cs="Times New Roman"/>
          <w:sz w:val="24"/>
          <w:szCs w:val="24"/>
        </w:rPr>
        <w:t xml:space="preserve"> House of Representatives</w:t>
      </w:r>
      <w:ins w:id="1344" w:author="Sara Boyes" w:date="2023-05-15T20:59:00Z">
        <w:r w:rsidR="00C93A35" w:rsidRPr="00EA6FD5">
          <w:rPr>
            <w:rFonts w:ascii="Times New Roman" w:hAnsi="Times New Roman" w:cs="Times New Roman"/>
            <w:sz w:val="24"/>
            <w:szCs w:val="24"/>
          </w:rPr>
          <w:t xml:space="preserve"> of Bosnia and Herzegovina</w:t>
        </w:r>
      </w:ins>
      <w:r w:rsidR="00EA5304" w:rsidRPr="00EA6FD5">
        <w:rPr>
          <w:rFonts w:ascii="Times New Roman" w:hAnsi="Times New Roman" w:cs="Times New Roman"/>
          <w:sz w:val="24"/>
          <w:szCs w:val="24"/>
        </w:rPr>
        <w:t xml:space="preserve"> confirmed the appointment of Borjana </w:t>
      </w:r>
      <w:r w:rsidR="00FE160B" w:rsidRPr="00EA6FD5">
        <w:rPr>
          <w:rFonts w:ascii="Times New Roman" w:hAnsi="Times New Roman" w:cs="Times New Roman"/>
          <w:sz w:val="24"/>
          <w:szCs w:val="24"/>
        </w:rPr>
        <w:t xml:space="preserve">Krišto </w:t>
      </w:r>
      <w:r w:rsidR="00EA5304" w:rsidRPr="00EA6FD5">
        <w:rPr>
          <w:rFonts w:ascii="Times New Roman" w:hAnsi="Times New Roman" w:cs="Times New Roman"/>
          <w:sz w:val="24"/>
          <w:szCs w:val="24"/>
        </w:rPr>
        <w:t>(HDZ BiH) as Chair</w:t>
      </w:r>
      <w:del w:id="1345" w:author="Sara Boyes" w:date="2023-05-11T00:31:00Z">
        <w:r w:rsidR="00EA5304" w:rsidRPr="00EA6FD5" w:rsidDel="003C2164">
          <w:rPr>
            <w:rFonts w:ascii="Times New Roman" w:hAnsi="Times New Roman" w:cs="Times New Roman"/>
            <w:sz w:val="24"/>
            <w:szCs w:val="24"/>
          </w:rPr>
          <w:delText>woman</w:delText>
        </w:r>
      </w:del>
      <w:r w:rsidR="00EA5304" w:rsidRPr="00EA6FD5">
        <w:rPr>
          <w:rFonts w:ascii="Times New Roman" w:hAnsi="Times New Roman" w:cs="Times New Roman"/>
          <w:sz w:val="24"/>
          <w:szCs w:val="24"/>
        </w:rPr>
        <w:t xml:space="preserve"> of the Council of Ministers. The appointment of all ministers and deputy ministers of the Council of Ministers was confirmed by the House of Representatives on 25 January 2023. </w:t>
      </w:r>
    </w:p>
    <w:p w14:paraId="5501AC82" w14:textId="4DBD88AA" w:rsidR="00EA5304" w:rsidRPr="00EA6FD5" w:rsidRDefault="00EA5304"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Until mid-January 2023, the previous Council of Ministers </w:t>
      </w:r>
      <w:r w:rsidR="006A5075" w:rsidRPr="00EA6FD5">
        <w:rPr>
          <w:rFonts w:ascii="Times New Roman" w:hAnsi="Times New Roman" w:cs="Times New Roman"/>
          <w:sz w:val="24"/>
          <w:szCs w:val="24"/>
        </w:rPr>
        <w:t>met</w:t>
      </w:r>
      <w:r w:rsidRPr="00EA6FD5">
        <w:rPr>
          <w:rFonts w:ascii="Times New Roman" w:hAnsi="Times New Roman" w:cs="Times New Roman"/>
          <w:sz w:val="24"/>
          <w:szCs w:val="24"/>
        </w:rPr>
        <w:t xml:space="preserve"> in a technical capacity. For this reason, </w:t>
      </w:r>
      <w:ins w:id="1346" w:author="Sara Boyes" w:date="2023-05-15T18:15:00Z">
        <w:r w:rsidR="00681862" w:rsidRPr="00EA6FD5">
          <w:rPr>
            <w:rFonts w:ascii="Times New Roman" w:hAnsi="Times New Roman" w:cs="Times New Roman"/>
            <w:sz w:val="24"/>
            <w:szCs w:val="24"/>
          </w:rPr>
          <w:t>t</w:t>
        </w:r>
      </w:ins>
      <w:ins w:id="1347" w:author="Sara Boyes" w:date="2023-05-15T18:16:00Z">
        <w:r w:rsidR="00681862" w:rsidRPr="00EA6FD5">
          <w:rPr>
            <w:rFonts w:ascii="Times New Roman" w:hAnsi="Times New Roman" w:cs="Times New Roman"/>
            <w:sz w:val="24"/>
            <w:szCs w:val="24"/>
          </w:rPr>
          <w:t xml:space="preserve">he </w:t>
        </w:r>
      </w:ins>
      <w:r w:rsidRPr="00EA6FD5">
        <w:rPr>
          <w:rFonts w:ascii="Times New Roman" w:hAnsi="Times New Roman" w:cs="Times New Roman"/>
          <w:sz w:val="24"/>
          <w:szCs w:val="24"/>
        </w:rPr>
        <w:t>former Council Chair</w:t>
      </w:r>
      <w:del w:id="1348" w:author="Sara Boyes" w:date="2023-05-11T00:31:00Z">
        <w:r w:rsidRPr="00EA6FD5" w:rsidDel="003C2164">
          <w:rPr>
            <w:rFonts w:ascii="Times New Roman" w:hAnsi="Times New Roman" w:cs="Times New Roman"/>
            <w:sz w:val="24"/>
            <w:szCs w:val="24"/>
          </w:rPr>
          <w:delText>man</w:delText>
        </w:r>
      </w:del>
      <w:ins w:id="1349" w:author="Sara Boyes" w:date="2023-05-15T18:16:00Z">
        <w:r w:rsidR="00681862"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Zoran Tegeltija</w:t>
      </w:r>
      <w:ins w:id="1350" w:author="Sara Boyes" w:date="2023-05-15T18:16:00Z">
        <w:r w:rsidR="00681862"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welcomed the decision of the European Union to grant Bosnia and Herzegovina candidate status on 15 December 2022.</w:t>
      </w:r>
    </w:p>
    <w:p w14:paraId="3C43D077" w14:textId="347A3998" w:rsidR="007C4D61" w:rsidRPr="00EA6FD5" w:rsidRDefault="007C4D6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w:t>
      </w:r>
      <w:r w:rsidR="00EA5304" w:rsidRPr="00EA6FD5">
        <w:rPr>
          <w:rFonts w:ascii="Times New Roman" w:hAnsi="Times New Roman" w:cs="Times New Roman"/>
          <w:sz w:val="24"/>
          <w:szCs w:val="24"/>
        </w:rPr>
        <w:t xml:space="preserve">incoming </w:t>
      </w:r>
      <w:r w:rsidRPr="00EA6FD5">
        <w:rPr>
          <w:rFonts w:ascii="Times New Roman" w:hAnsi="Times New Roman" w:cs="Times New Roman"/>
          <w:sz w:val="24"/>
          <w:szCs w:val="24"/>
        </w:rPr>
        <w:t xml:space="preserve">Council of </w:t>
      </w:r>
      <w:r w:rsidR="006A5075" w:rsidRPr="00EA6FD5">
        <w:rPr>
          <w:rFonts w:ascii="Times New Roman" w:hAnsi="Times New Roman" w:cs="Times New Roman"/>
          <w:sz w:val="24"/>
          <w:szCs w:val="24"/>
        </w:rPr>
        <w:t>Ministers</w:t>
      </w:r>
      <w:r w:rsidRPr="00EA6FD5">
        <w:rPr>
          <w:rFonts w:ascii="Times New Roman" w:hAnsi="Times New Roman" w:cs="Times New Roman"/>
          <w:sz w:val="24"/>
          <w:szCs w:val="24"/>
        </w:rPr>
        <w:t xml:space="preserve"> </w:t>
      </w:r>
      <w:r w:rsidR="00297C57" w:rsidRPr="00EA6FD5">
        <w:rPr>
          <w:rFonts w:ascii="Times New Roman" w:hAnsi="Times New Roman" w:cs="Times New Roman"/>
          <w:sz w:val="24"/>
          <w:szCs w:val="24"/>
        </w:rPr>
        <w:t>held its first session on 2 February 2023, when it appointed its internal bodies</w:t>
      </w:r>
      <w:r w:rsidR="006A5075" w:rsidRPr="00EA6FD5">
        <w:rPr>
          <w:rFonts w:ascii="Times New Roman" w:hAnsi="Times New Roman" w:cs="Times New Roman"/>
          <w:sz w:val="24"/>
          <w:szCs w:val="24"/>
        </w:rPr>
        <w:t xml:space="preserve"> and</w:t>
      </w:r>
      <w:r w:rsidR="00297C57" w:rsidRPr="00EA6FD5">
        <w:rPr>
          <w:rFonts w:ascii="Times New Roman" w:hAnsi="Times New Roman" w:cs="Times New Roman"/>
          <w:sz w:val="24"/>
          <w:szCs w:val="24"/>
        </w:rPr>
        <w:t xml:space="preserve"> representatives to international bodies and organizations.</w:t>
      </w:r>
      <w:r w:rsidRPr="00EA6FD5">
        <w:rPr>
          <w:rFonts w:ascii="Times New Roman" w:hAnsi="Times New Roman" w:cs="Times New Roman"/>
          <w:sz w:val="24"/>
          <w:szCs w:val="24"/>
        </w:rPr>
        <w:t xml:space="preserve"> The new </w:t>
      </w:r>
      <w:del w:id="1351"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Council of </w:t>
      </w:r>
      <w:r w:rsidR="006A5075" w:rsidRPr="00EA6FD5">
        <w:rPr>
          <w:rFonts w:ascii="Times New Roman" w:hAnsi="Times New Roman" w:cs="Times New Roman"/>
          <w:sz w:val="24"/>
          <w:szCs w:val="24"/>
        </w:rPr>
        <w:t>Ministers</w:t>
      </w:r>
      <w:r w:rsidRPr="00EA6FD5">
        <w:rPr>
          <w:rFonts w:ascii="Times New Roman" w:hAnsi="Times New Roman" w:cs="Times New Roman"/>
          <w:sz w:val="24"/>
          <w:szCs w:val="24"/>
        </w:rPr>
        <w:t xml:space="preserve"> </w:t>
      </w:r>
      <w:r w:rsidR="006A5075" w:rsidRPr="00EA6FD5">
        <w:rPr>
          <w:rFonts w:ascii="Times New Roman" w:hAnsi="Times New Roman" w:cs="Times New Roman"/>
          <w:sz w:val="24"/>
          <w:szCs w:val="24"/>
        </w:rPr>
        <w:t xml:space="preserve">held </w:t>
      </w:r>
      <w:del w:id="1352" w:author="Sara Boyes" w:date="2023-05-15T18:16:00Z">
        <w:r w:rsidR="001E4BD7" w:rsidRPr="00EA6FD5" w:rsidDel="00681862">
          <w:rPr>
            <w:rFonts w:ascii="Times New Roman" w:hAnsi="Times New Roman" w:cs="Times New Roman"/>
            <w:sz w:val="24"/>
            <w:szCs w:val="24"/>
          </w:rPr>
          <w:delText>ten</w:delText>
        </w:r>
        <w:r w:rsidR="006A5075" w:rsidRPr="00EA6FD5" w:rsidDel="00681862">
          <w:rPr>
            <w:rFonts w:ascii="Times New Roman" w:hAnsi="Times New Roman" w:cs="Times New Roman"/>
            <w:sz w:val="24"/>
            <w:szCs w:val="24"/>
          </w:rPr>
          <w:delText xml:space="preserve"> </w:delText>
        </w:r>
      </w:del>
      <w:ins w:id="1353" w:author="Sara Boyes" w:date="2023-05-15T18:16:00Z">
        <w:r w:rsidR="00681862" w:rsidRPr="00EA6FD5">
          <w:rPr>
            <w:rFonts w:ascii="Times New Roman" w:hAnsi="Times New Roman" w:cs="Times New Roman"/>
            <w:sz w:val="24"/>
            <w:szCs w:val="24"/>
          </w:rPr>
          <w:t xml:space="preserve">10 </w:t>
        </w:r>
      </w:ins>
      <w:r w:rsidR="006A5075" w:rsidRPr="00EA6FD5">
        <w:rPr>
          <w:rFonts w:ascii="Times New Roman" w:hAnsi="Times New Roman" w:cs="Times New Roman"/>
          <w:sz w:val="24"/>
          <w:szCs w:val="24"/>
        </w:rPr>
        <w:t>regular</w:t>
      </w:r>
      <w:r w:rsidRPr="00EA6FD5">
        <w:rPr>
          <w:rFonts w:ascii="Times New Roman" w:hAnsi="Times New Roman" w:cs="Times New Roman"/>
          <w:sz w:val="24"/>
          <w:szCs w:val="24"/>
        </w:rPr>
        <w:t xml:space="preserve"> </w:t>
      </w:r>
      <w:r w:rsidR="0035485F" w:rsidRPr="00EA6FD5">
        <w:rPr>
          <w:rFonts w:ascii="Times New Roman" w:hAnsi="Times New Roman" w:cs="Times New Roman"/>
          <w:sz w:val="24"/>
          <w:szCs w:val="24"/>
        </w:rPr>
        <w:t xml:space="preserve">sessions </w:t>
      </w:r>
      <w:r w:rsidRPr="00EA6FD5">
        <w:rPr>
          <w:rFonts w:ascii="Times New Roman" w:hAnsi="Times New Roman" w:cs="Times New Roman"/>
          <w:sz w:val="24"/>
          <w:szCs w:val="24"/>
        </w:rPr>
        <w:t xml:space="preserve">and </w:t>
      </w:r>
      <w:del w:id="1354" w:author="Sara Boyes" w:date="2023-05-15T18:16:00Z">
        <w:r w:rsidRPr="00EA6FD5" w:rsidDel="00681862">
          <w:rPr>
            <w:rFonts w:ascii="Times New Roman" w:hAnsi="Times New Roman" w:cs="Times New Roman"/>
            <w:sz w:val="24"/>
            <w:szCs w:val="24"/>
          </w:rPr>
          <w:delText xml:space="preserve">four </w:delText>
        </w:r>
      </w:del>
      <w:ins w:id="1355" w:author="Sara Boyes" w:date="2023-05-15T18:16:00Z">
        <w:r w:rsidR="00681862" w:rsidRPr="00EA6FD5">
          <w:rPr>
            <w:rFonts w:ascii="Times New Roman" w:hAnsi="Times New Roman" w:cs="Times New Roman"/>
            <w:sz w:val="24"/>
            <w:szCs w:val="24"/>
          </w:rPr>
          <w:t xml:space="preserve">4 </w:t>
        </w:r>
      </w:ins>
      <w:r w:rsidRPr="00EA6FD5">
        <w:rPr>
          <w:rFonts w:ascii="Times New Roman" w:hAnsi="Times New Roman" w:cs="Times New Roman"/>
          <w:sz w:val="24"/>
          <w:szCs w:val="24"/>
        </w:rPr>
        <w:t>urgent sessions.</w:t>
      </w:r>
    </w:p>
    <w:p w14:paraId="10A14BE3" w14:textId="58C72CB2" w:rsidR="003524B2"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w:t>
      </w:r>
      <w:del w:id="1356"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Council of Ministers adopted the Law on Budget of Institutions of Bosnia and Herzegovina and International Obligations for 2023</w:t>
      </w:r>
      <w:r w:rsidR="006A5075" w:rsidRPr="00EA6FD5">
        <w:rPr>
          <w:rFonts w:ascii="Times New Roman" w:hAnsi="Times New Roman" w:cs="Times New Roman"/>
          <w:sz w:val="24"/>
          <w:szCs w:val="24"/>
        </w:rPr>
        <w:t xml:space="preserve"> and</w:t>
      </w:r>
      <w:r w:rsidRPr="00EA6FD5">
        <w:rPr>
          <w:rFonts w:ascii="Times New Roman" w:hAnsi="Times New Roman" w:cs="Times New Roman"/>
          <w:sz w:val="24"/>
          <w:szCs w:val="24"/>
        </w:rPr>
        <w:t xml:space="preserve"> the Framework Budget Document for 2023</w:t>
      </w:r>
      <w:del w:id="1357" w:author="Sara Boyes" w:date="2023-05-15T18:19:00Z">
        <w:r w:rsidRPr="00EA6FD5" w:rsidDel="00681862">
          <w:rPr>
            <w:rFonts w:ascii="Times New Roman" w:hAnsi="Times New Roman" w:cs="Times New Roman"/>
            <w:sz w:val="24"/>
            <w:szCs w:val="24"/>
          </w:rPr>
          <w:delText>-</w:delText>
        </w:r>
      </w:del>
      <w:ins w:id="1358" w:author="Sara Boyes" w:date="2023-05-15T18:20:00Z">
        <w:r w:rsidR="00681862" w:rsidRPr="00EA6FD5">
          <w:rPr>
            <w:rFonts w:ascii="Times New Roman" w:hAnsi="Times New Roman" w:cs="Times New Roman"/>
            <w:sz w:val="24"/>
            <w:szCs w:val="24"/>
          </w:rPr>
          <w:t>–</w:t>
        </w:r>
      </w:ins>
      <w:r w:rsidRPr="00EA6FD5">
        <w:rPr>
          <w:rFonts w:ascii="Times New Roman" w:hAnsi="Times New Roman" w:cs="Times New Roman"/>
          <w:sz w:val="24"/>
          <w:szCs w:val="24"/>
        </w:rPr>
        <w:t>2025, p</w:t>
      </w:r>
      <w:r w:rsidR="006A5075" w:rsidRPr="00EA6FD5">
        <w:rPr>
          <w:rFonts w:ascii="Times New Roman" w:hAnsi="Times New Roman" w:cs="Times New Roman"/>
          <w:sz w:val="24"/>
          <w:szCs w:val="24"/>
        </w:rPr>
        <w:t xml:space="preserve">reviously </w:t>
      </w:r>
      <w:r w:rsidRPr="00EA6FD5">
        <w:rPr>
          <w:rFonts w:ascii="Times New Roman" w:hAnsi="Times New Roman" w:cs="Times New Roman"/>
          <w:sz w:val="24"/>
          <w:szCs w:val="24"/>
        </w:rPr>
        <w:t xml:space="preserve">harmonized with </w:t>
      </w:r>
      <w:r w:rsidR="006A5075" w:rsidRPr="00EA6FD5">
        <w:rPr>
          <w:rFonts w:ascii="Times New Roman" w:hAnsi="Times New Roman" w:cs="Times New Roman"/>
          <w:sz w:val="24"/>
          <w:szCs w:val="24"/>
        </w:rPr>
        <w:t xml:space="preserve">the </w:t>
      </w:r>
      <w:r w:rsidRPr="00EA6FD5">
        <w:rPr>
          <w:rFonts w:ascii="Times New Roman" w:hAnsi="Times New Roman" w:cs="Times New Roman"/>
          <w:sz w:val="24"/>
          <w:szCs w:val="24"/>
        </w:rPr>
        <w:t>Global Fiscal Framework</w:t>
      </w:r>
      <w:r w:rsidR="00E4506B"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It also adopted changes and amendments to the Law on Armed Forces of </w:t>
      </w:r>
      <w:del w:id="1359" w:author="Sara Boyes" w:date="2023-05-08T17:26:00Z">
        <w:r w:rsidRPr="00EA6FD5" w:rsidDel="007F0D33">
          <w:rPr>
            <w:rFonts w:ascii="Times New Roman" w:hAnsi="Times New Roman" w:cs="Times New Roman"/>
            <w:sz w:val="24"/>
            <w:szCs w:val="24"/>
          </w:rPr>
          <w:delText>B</w:delText>
        </w:r>
        <w:r w:rsidR="006A5075" w:rsidRPr="00EA6FD5" w:rsidDel="007F0D33">
          <w:rPr>
            <w:rFonts w:ascii="Times New Roman" w:hAnsi="Times New Roman" w:cs="Times New Roman"/>
            <w:sz w:val="24"/>
            <w:szCs w:val="24"/>
          </w:rPr>
          <w:delText>i</w:delText>
        </w:r>
        <w:r w:rsidRPr="00EA6FD5" w:rsidDel="007F0D33">
          <w:rPr>
            <w:rFonts w:ascii="Times New Roman" w:hAnsi="Times New Roman" w:cs="Times New Roman"/>
            <w:sz w:val="24"/>
            <w:szCs w:val="24"/>
          </w:rPr>
          <w:delText>H</w:delText>
        </w:r>
      </w:del>
      <w:ins w:id="1360" w:author="Sara Boyes" w:date="2023-05-08T17:26:00Z">
        <w:r w:rsidR="007F0D33" w:rsidRPr="00EA6FD5">
          <w:rPr>
            <w:rFonts w:ascii="Times New Roman" w:hAnsi="Times New Roman" w:cs="Times New Roman"/>
            <w:sz w:val="24"/>
            <w:szCs w:val="24"/>
          </w:rPr>
          <w:t>Bosnia and Herzegovina</w:t>
        </w:r>
      </w:ins>
      <w:r w:rsidR="001E4BD7" w:rsidRPr="00EA6FD5">
        <w:rPr>
          <w:rFonts w:ascii="Times New Roman" w:hAnsi="Times New Roman" w:cs="Times New Roman"/>
          <w:sz w:val="24"/>
          <w:szCs w:val="24"/>
        </w:rPr>
        <w:t>,</w:t>
      </w:r>
      <w:r w:rsidRPr="00EA6FD5">
        <w:rPr>
          <w:rFonts w:ascii="Times New Roman" w:hAnsi="Times New Roman" w:cs="Times New Roman"/>
          <w:sz w:val="24"/>
          <w:szCs w:val="24"/>
        </w:rPr>
        <w:t xml:space="preserve"> the Law on Border Control</w:t>
      </w:r>
      <w:r w:rsidR="001E4BD7" w:rsidRPr="00EA6FD5">
        <w:rPr>
          <w:rFonts w:ascii="Times New Roman" w:hAnsi="Times New Roman" w:cs="Times New Roman"/>
          <w:sz w:val="24"/>
          <w:szCs w:val="24"/>
        </w:rPr>
        <w:t xml:space="preserve"> and the Law on Free Access to Information on the level of </w:t>
      </w:r>
      <w:del w:id="1361" w:author="Sara Boyes" w:date="2023-05-08T17:26:00Z">
        <w:r w:rsidR="001E4BD7" w:rsidRPr="00EA6FD5" w:rsidDel="007F0D33">
          <w:rPr>
            <w:rFonts w:ascii="Times New Roman" w:hAnsi="Times New Roman" w:cs="Times New Roman"/>
            <w:sz w:val="24"/>
            <w:szCs w:val="24"/>
          </w:rPr>
          <w:delText>BiH</w:delText>
        </w:r>
      </w:del>
      <w:ins w:id="1362" w:author="Sara Boyes" w:date="2023-05-08T17:26:00Z">
        <w:r w:rsidR="007F0D33" w:rsidRPr="00EA6FD5">
          <w:rPr>
            <w:rFonts w:ascii="Times New Roman" w:hAnsi="Times New Roman" w:cs="Times New Roman"/>
            <w:sz w:val="24"/>
            <w:szCs w:val="24"/>
          </w:rPr>
          <w:t>Bosnia and Herzegovina</w:t>
        </w:r>
      </w:ins>
      <w:r w:rsidR="001E4BD7" w:rsidRPr="00EA6FD5">
        <w:rPr>
          <w:rFonts w:ascii="Times New Roman" w:hAnsi="Times New Roman" w:cs="Times New Roman"/>
          <w:sz w:val="24"/>
          <w:szCs w:val="24"/>
        </w:rPr>
        <w:t xml:space="preserve"> Institutions</w:t>
      </w:r>
      <w:r w:rsidRPr="00EA6FD5">
        <w:rPr>
          <w:rFonts w:ascii="Times New Roman" w:hAnsi="Times New Roman" w:cs="Times New Roman"/>
          <w:sz w:val="24"/>
          <w:szCs w:val="24"/>
        </w:rPr>
        <w:t xml:space="preserve">. </w:t>
      </w:r>
      <w:r w:rsidR="007C4D61" w:rsidRPr="00EA6FD5">
        <w:rPr>
          <w:rFonts w:ascii="Times New Roman" w:hAnsi="Times New Roman" w:cs="Times New Roman"/>
          <w:sz w:val="24"/>
          <w:szCs w:val="24"/>
        </w:rPr>
        <w:t>In March 2023,</w:t>
      </w:r>
      <w:r w:rsidRPr="00EA6FD5">
        <w:rPr>
          <w:rFonts w:ascii="Times New Roman" w:hAnsi="Times New Roman" w:cs="Times New Roman"/>
          <w:sz w:val="24"/>
          <w:szCs w:val="24"/>
        </w:rPr>
        <w:t xml:space="preserve"> </w:t>
      </w:r>
      <w:r w:rsidR="007C4D61" w:rsidRPr="00EA6FD5">
        <w:rPr>
          <w:rFonts w:ascii="Times New Roman" w:hAnsi="Times New Roman" w:cs="Times New Roman"/>
          <w:sz w:val="24"/>
          <w:szCs w:val="24"/>
        </w:rPr>
        <w:t xml:space="preserve">the </w:t>
      </w:r>
      <w:r w:rsidRPr="00EA6FD5">
        <w:rPr>
          <w:rFonts w:ascii="Times New Roman" w:hAnsi="Times New Roman" w:cs="Times New Roman"/>
          <w:sz w:val="24"/>
          <w:szCs w:val="24"/>
        </w:rPr>
        <w:t>Program</w:t>
      </w:r>
      <w:ins w:id="1363" w:author="Sara Boyes" w:date="2023-05-15T19:27:00Z">
        <w:r w:rsidR="00EB0076" w:rsidRPr="00EA6FD5">
          <w:rPr>
            <w:rFonts w:ascii="Times New Roman" w:hAnsi="Times New Roman" w:cs="Times New Roman"/>
            <w:sz w:val="24"/>
            <w:szCs w:val="24"/>
          </w:rPr>
          <w:t>me</w:t>
        </w:r>
      </w:ins>
      <w:r w:rsidRPr="00EA6FD5">
        <w:rPr>
          <w:rFonts w:ascii="Times New Roman" w:hAnsi="Times New Roman" w:cs="Times New Roman"/>
          <w:sz w:val="24"/>
          <w:szCs w:val="24"/>
        </w:rPr>
        <w:t xml:space="preserve"> of Economic </w:t>
      </w:r>
      <w:r w:rsidR="002F5056" w:rsidRPr="00EA6FD5">
        <w:rPr>
          <w:rFonts w:ascii="Times New Roman" w:hAnsi="Times New Roman" w:cs="Times New Roman"/>
          <w:sz w:val="24"/>
          <w:szCs w:val="24"/>
        </w:rPr>
        <w:t>Reforms</w:t>
      </w:r>
      <w:r w:rsidRPr="00EA6FD5">
        <w:rPr>
          <w:rFonts w:ascii="Times New Roman" w:hAnsi="Times New Roman" w:cs="Times New Roman"/>
          <w:sz w:val="24"/>
          <w:szCs w:val="24"/>
        </w:rPr>
        <w:t xml:space="preserve"> for 2023</w:t>
      </w:r>
      <w:del w:id="1364" w:author="Sara Boyes" w:date="2023-05-15T19:27:00Z">
        <w:r w:rsidRPr="00EA6FD5" w:rsidDel="00EB0076">
          <w:rPr>
            <w:rFonts w:ascii="Times New Roman" w:hAnsi="Times New Roman" w:cs="Times New Roman"/>
            <w:sz w:val="24"/>
            <w:szCs w:val="24"/>
          </w:rPr>
          <w:delText>-</w:delText>
        </w:r>
      </w:del>
      <w:ins w:id="1365" w:author="Sara Boyes" w:date="2023-05-15T19:27:00Z">
        <w:r w:rsidR="00EB0076"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2025, per guidelines of the European Commission, </w:t>
      </w:r>
      <w:r w:rsidR="007C4D61" w:rsidRPr="00EA6FD5">
        <w:rPr>
          <w:rFonts w:ascii="Times New Roman" w:hAnsi="Times New Roman" w:cs="Times New Roman"/>
          <w:sz w:val="24"/>
          <w:szCs w:val="24"/>
        </w:rPr>
        <w:t xml:space="preserve">was adopted. It </w:t>
      </w:r>
      <w:del w:id="1366" w:author="Sara Boyes" w:date="2023-05-15T19:28:00Z">
        <w:r w:rsidR="007C4D61" w:rsidRPr="00EA6FD5" w:rsidDel="00EB0076">
          <w:rPr>
            <w:rFonts w:ascii="Times New Roman" w:hAnsi="Times New Roman" w:cs="Times New Roman"/>
            <w:sz w:val="24"/>
            <w:szCs w:val="24"/>
          </w:rPr>
          <w:delText xml:space="preserve">focuses </w:delText>
        </w:r>
        <w:r w:rsidRPr="00EA6FD5" w:rsidDel="00EB0076">
          <w:rPr>
            <w:rFonts w:ascii="Times New Roman" w:hAnsi="Times New Roman" w:cs="Times New Roman"/>
            <w:sz w:val="24"/>
            <w:szCs w:val="24"/>
          </w:rPr>
          <w:delText>on</w:delText>
        </w:r>
      </w:del>
      <w:ins w:id="1367" w:author="Sara Boyes" w:date="2023-05-15T19:28:00Z">
        <w:r w:rsidR="00EB0076" w:rsidRPr="00EA6FD5">
          <w:rPr>
            <w:rFonts w:ascii="Times New Roman" w:hAnsi="Times New Roman" w:cs="Times New Roman"/>
            <w:sz w:val="24"/>
            <w:szCs w:val="24"/>
          </w:rPr>
          <w:t>contains</w:t>
        </w:r>
      </w:ins>
      <w:r w:rsidRPr="00EA6FD5">
        <w:rPr>
          <w:rFonts w:ascii="Times New Roman" w:hAnsi="Times New Roman" w:cs="Times New Roman"/>
          <w:sz w:val="24"/>
          <w:szCs w:val="24"/>
        </w:rPr>
        <w:t xml:space="preserve"> 25 reform measures </w:t>
      </w:r>
      <w:r w:rsidR="007C4D61" w:rsidRPr="00EA6FD5">
        <w:rPr>
          <w:rFonts w:ascii="Times New Roman" w:hAnsi="Times New Roman" w:cs="Times New Roman"/>
          <w:sz w:val="24"/>
          <w:szCs w:val="24"/>
        </w:rPr>
        <w:t xml:space="preserve">embedded in </w:t>
      </w:r>
      <w:r w:rsidRPr="00EA6FD5">
        <w:rPr>
          <w:rFonts w:ascii="Times New Roman" w:hAnsi="Times New Roman" w:cs="Times New Roman"/>
          <w:sz w:val="24"/>
          <w:szCs w:val="24"/>
        </w:rPr>
        <w:t xml:space="preserve">structural reforms </w:t>
      </w:r>
      <w:r w:rsidR="006A5075" w:rsidRPr="00EA6FD5">
        <w:rPr>
          <w:rFonts w:ascii="Times New Roman" w:hAnsi="Times New Roman" w:cs="Times New Roman"/>
          <w:sz w:val="24"/>
          <w:szCs w:val="24"/>
        </w:rPr>
        <w:t>to strengthen competitiveness and eliminate</w:t>
      </w:r>
      <w:r w:rsidRPr="00EA6FD5">
        <w:rPr>
          <w:rFonts w:ascii="Times New Roman" w:hAnsi="Times New Roman" w:cs="Times New Roman"/>
          <w:sz w:val="24"/>
          <w:szCs w:val="24"/>
        </w:rPr>
        <w:t xml:space="preserve"> obstacles to growth.</w:t>
      </w:r>
    </w:p>
    <w:p w14:paraId="16E8F119" w14:textId="24CA6A01" w:rsidR="003524B2"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Furthermore, the </w:t>
      </w:r>
      <w:del w:id="1368"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Council of Ministers adopted its </w:t>
      </w:r>
      <w:del w:id="1369" w:author="Sara Boyes" w:date="2023-05-15T19:31:00Z">
        <w:r w:rsidRPr="00EA6FD5" w:rsidDel="008E21FE">
          <w:rPr>
            <w:rFonts w:ascii="Times New Roman" w:hAnsi="Times New Roman" w:cs="Times New Roman"/>
            <w:sz w:val="24"/>
            <w:szCs w:val="24"/>
          </w:rPr>
          <w:delText>W</w:delText>
        </w:r>
      </w:del>
      <w:ins w:id="1370" w:author="Sara Boyes" w:date="2023-05-15T19:31:00Z">
        <w:r w:rsidR="008E21FE" w:rsidRPr="00EA6FD5">
          <w:rPr>
            <w:rFonts w:ascii="Times New Roman" w:hAnsi="Times New Roman" w:cs="Times New Roman"/>
            <w:sz w:val="24"/>
            <w:szCs w:val="24"/>
          </w:rPr>
          <w:t>w</w:t>
        </w:r>
      </w:ins>
      <w:r w:rsidRPr="00EA6FD5">
        <w:rPr>
          <w:rFonts w:ascii="Times New Roman" w:hAnsi="Times New Roman" w:cs="Times New Roman"/>
          <w:sz w:val="24"/>
          <w:szCs w:val="24"/>
        </w:rPr>
        <w:t xml:space="preserve">ork </w:t>
      </w:r>
      <w:del w:id="1371" w:author="Sara Boyes" w:date="2023-05-15T19:31:00Z">
        <w:r w:rsidRPr="00EA6FD5" w:rsidDel="008E21FE">
          <w:rPr>
            <w:rFonts w:ascii="Times New Roman" w:hAnsi="Times New Roman" w:cs="Times New Roman"/>
            <w:sz w:val="24"/>
            <w:szCs w:val="24"/>
            <w:rPrChange w:id="1372" w:author="Sara Boyes" w:date="2023-05-15T19:29:00Z">
              <w:rPr>
                <w:rFonts w:ascii="Times New Roman" w:hAnsi="Times New Roman" w:cs="Times New Roman"/>
                <w:sz w:val="24"/>
                <w:szCs w:val="24"/>
                <w:highlight w:val="yellow"/>
              </w:rPr>
            </w:rPrChange>
          </w:rPr>
          <w:delText>P</w:delText>
        </w:r>
      </w:del>
      <w:ins w:id="1373" w:author="Sara Boyes" w:date="2023-05-15T19:32:00Z">
        <w:r w:rsidR="008E21FE" w:rsidRPr="00EA6FD5">
          <w:rPr>
            <w:rFonts w:ascii="Times New Roman" w:hAnsi="Times New Roman" w:cs="Times New Roman"/>
            <w:sz w:val="24"/>
            <w:szCs w:val="24"/>
          </w:rPr>
          <w:t>p</w:t>
        </w:r>
      </w:ins>
      <w:r w:rsidRPr="00EA6FD5">
        <w:rPr>
          <w:rFonts w:ascii="Times New Roman" w:hAnsi="Times New Roman" w:cs="Times New Roman"/>
          <w:sz w:val="24"/>
          <w:szCs w:val="24"/>
        </w:rPr>
        <w:t>rogram</w:t>
      </w:r>
      <w:ins w:id="1374" w:author="Sara Boyes" w:date="2023-05-15T19:29:00Z">
        <w:r w:rsidR="00EB0076" w:rsidRPr="00EA6FD5">
          <w:rPr>
            <w:rFonts w:ascii="Times New Roman" w:hAnsi="Times New Roman" w:cs="Times New Roman"/>
            <w:sz w:val="24"/>
            <w:szCs w:val="24"/>
          </w:rPr>
          <w:t>me</w:t>
        </w:r>
      </w:ins>
      <w:r w:rsidRPr="00EA6FD5">
        <w:rPr>
          <w:rFonts w:ascii="Times New Roman" w:hAnsi="Times New Roman" w:cs="Times New Roman"/>
          <w:sz w:val="24"/>
          <w:szCs w:val="24"/>
        </w:rPr>
        <w:t xml:space="preserve"> for 2023</w:t>
      </w:r>
      <w:r w:rsidR="007C4D61" w:rsidRPr="00EA6FD5">
        <w:rPr>
          <w:rFonts w:ascii="Times New Roman" w:hAnsi="Times New Roman" w:cs="Times New Roman"/>
          <w:sz w:val="24"/>
          <w:szCs w:val="24"/>
        </w:rPr>
        <w:t>. Reforms relat</w:t>
      </w:r>
      <w:del w:id="1375" w:author="Sara Boyes" w:date="2023-05-15T19:29:00Z">
        <w:r w:rsidR="007C4D61" w:rsidRPr="00EA6FD5" w:rsidDel="00EB0076">
          <w:rPr>
            <w:rFonts w:ascii="Times New Roman" w:hAnsi="Times New Roman" w:cs="Times New Roman"/>
            <w:sz w:val="24"/>
            <w:szCs w:val="24"/>
          </w:rPr>
          <w:delText>ed</w:delText>
        </w:r>
      </w:del>
      <w:ins w:id="1376" w:author="Sara Boyes" w:date="2023-05-15T19:29:00Z">
        <w:r w:rsidR="00EB0076" w:rsidRPr="00EA6FD5">
          <w:rPr>
            <w:rFonts w:ascii="Times New Roman" w:hAnsi="Times New Roman" w:cs="Times New Roman"/>
            <w:sz w:val="24"/>
            <w:szCs w:val="24"/>
          </w:rPr>
          <w:t>ing</w:t>
        </w:r>
      </w:ins>
      <w:r w:rsidR="007C4D61" w:rsidRPr="00EA6FD5">
        <w:rPr>
          <w:rFonts w:ascii="Times New Roman" w:hAnsi="Times New Roman" w:cs="Times New Roman"/>
          <w:sz w:val="24"/>
          <w:szCs w:val="24"/>
        </w:rPr>
        <w:t xml:space="preserve"> to </w:t>
      </w:r>
      <w:del w:id="1377" w:author="Sara Boyes" w:date="2023-05-08T17:37:00Z">
        <w:r w:rsidR="007C4D61" w:rsidRPr="00EA6FD5" w:rsidDel="00076A6D">
          <w:rPr>
            <w:rFonts w:ascii="Times New Roman" w:hAnsi="Times New Roman" w:cs="Times New Roman"/>
            <w:sz w:val="24"/>
            <w:szCs w:val="24"/>
          </w:rPr>
          <w:delText>EU</w:delText>
        </w:r>
      </w:del>
      <w:r w:rsidR="007C4D61" w:rsidRPr="00EA6FD5">
        <w:rPr>
          <w:rFonts w:ascii="Times New Roman" w:hAnsi="Times New Roman" w:cs="Times New Roman"/>
          <w:sz w:val="24"/>
          <w:szCs w:val="24"/>
        </w:rPr>
        <w:t xml:space="preserve"> </w:t>
      </w:r>
      <w:del w:id="1378" w:author="Sara Boyes" w:date="2023-05-08T18:45:00Z">
        <w:r w:rsidR="007C4D61" w:rsidRPr="00EA6FD5" w:rsidDel="009C21F5">
          <w:rPr>
            <w:rFonts w:ascii="Times New Roman" w:hAnsi="Times New Roman" w:cs="Times New Roman"/>
            <w:sz w:val="24"/>
            <w:szCs w:val="24"/>
          </w:rPr>
          <w:delText>I</w:delText>
        </w:r>
      </w:del>
      <w:ins w:id="1379" w:author="Sara Boyes" w:date="2023-05-08T18:45:00Z">
        <w:r w:rsidR="009C21F5" w:rsidRPr="00EA6FD5">
          <w:rPr>
            <w:rFonts w:ascii="Times New Roman" w:hAnsi="Times New Roman" w:cs="Times New Roman"/>
            <w:sz w:val="24"/>
            <w:szCs w:val="24"/>
          </w:rPr>
          <w:t>i</w:t>
        </w:r>
      </w:ins>
      <w:r w:rsidR="007C4D61" w:rsidRPr="00EA6FD5">
        <w:rPr>
          <w:rFonts w:ascii="Times New Roman" w:hAnsi="Times New Roman" w:cs="Times New Roman"/>
          <w:sz w:val="24"/>
          <w:szCs w:val="24"/>
        </w:rPr>
        <w:t>ntegration</w:t>
      </w:r>
      <w:ins w:id="1380" w:author="Sara Boyes" w:date="2023-05-08T18:45:00Z">
        <w:r w:rsidR="009C21F5" w:rsidRPr="00EA6FD5">
          <w:rPr>
            <w:rFonts w:ascii="Times New Roman" w:hAnsi="Times New Roman" w:cs="Times New Roman"/>
            <w:sz w:val="24"/>
            <w:szCs w:val="24"/>
          </w:rPr>
          <w:t xml:space="preserve"> into the European Union</w:t>
        </w:r>
      </w:ins>
      <w:r w:rsidR="007C4D61" w:rsidRPr="00EA6FD5">
        <w:rPr>
          <w:rFonts w:ascii="Times New Roman" w:hAnsi="Times New Roman" w:cs="Times New Roman"/>
          <w:sz w:val="24"/>
          <w:szCs w:val="24"/>
        </w:rPr>
        <w:t xml:space="preserve"> remain among the </w:t>
      </w:r>
      <w:r w:rsidRPr="00EA6FD5">
        <w:rPr>
          <w:rFonts w:ascii="Times New Roman" w:hAnsi="Times New Roman" w:cs="Times New Roman"/>
          <w:sz w:val="24"/>
          <w:szCs w:val="24"/>
        </w:rPr>
        <w:t>main priorities</w:t>
      </w:r>
      <w:ins w:id="1381" w:author="Sara Boyes" w:date="2023-05-08T18:45:00Z">
        <w:r w:rsidR="009C21F5" w:rsidRPr="00EA6FD5">
          <w:rPr>
            <w:rFonts w:ascii="Times New Roman" w:hAnsi="Times New Roman" w:cs="Times New Roman"/>
            <w:sz w:val="24"/>
            <w:szCs w:val="24"/>
          </w:rPr>
          <w:t>,</w:t>
        </w:r>
      </w:ins>
      <w:r w:rsidR="006A5075" w:rsidRPr="00EA6FD5">
        <w:rPr>
          <w:rFonts w:ascii="Times New Roman" w:hAnsi="Times New Roman" w:cs="Times New Roman"/>
          <w:sz w:val="24"/>
          <w:szCs w:val="24"/>
        </w:rPr>
        <w:t xml:space="preserve"> </w:t>
      </w:r>
      <w:r w:rsidR="007C4D61" w:rsidRPr="00EA6FD5">
        <w:rPr>
          <w:rFonts w:ascii="Times New Roman" w:hAnsi="Times New Roman" w:cs="Times New Roman"/>
          <w:sz w:val="24"/>
          <w:szCs w:val="24"/>
        </w:rPr>
        <w:t>as well as</w:t>
      </w:r>
      <w:r w:rsidRPr="00EA6FD5">
        <w:rPr>
          <w:rFonts w:ascii="Times New Roman" w:hAnsi="Times New Roman" w:cs="Times New Roman"/>
          <w:sz w:val="24"/>
          <w:szCs w:val="24"/>
        </w:rPr>
        <w:t xml:space="preserve"> activities and measures aimed at addressing </w:t>
      </w:r>
      <w:r w:rsidR="006A5075" w:rsidRPr="00EA6FD5">
        <w:rPr>
          <w:rFonts w:ascii="Times New Roman" w:hAnsi="Times New Roman" w:cs="Times New Roman"/>
          <w:sz w:val="24"/>
          <w:szCs w:val="24"/>
        </w:rPr>
        <w:t xml:space="preserve">the </w:t>
      </w:r>
      <w:r w:rsidRPr="00EA6FD5">
        <w:rPr>
          <w:rFonts w:ascii="Times New Roman" w:hAnsi="Times New Roman" w:cs="Times New Roman"/>
          <w:sz w:val="24"/>
          <w:szCs w:val="24"/>
        </w:rPr>
        <w:t>needs of</w:t>
      </w:r>
      <w:r w:rsidR="007C4D61" w:rsidRPr="00EA6FD5">
        <w:rPr>
          <w:rFonts w:ascii="Times New Roman" w:hAnsi="Times New Roman" w:cs="Times New Roman"/>
          <w:sz w:val="24"/>
          <w:szCs w:val="24"/>
        </w:rPr>
        <w:t xml:space="preserve"> the</w:t>
      </w:r>
      <w:r w:rsidRPr="00EA6FD5">
        <w:rPr>
          <w:rFonts w:ascii="Times New Roman" w:hAnsi="Times New Roman" w:cs="Times New Roman"/>
          <w:sz w:val="24"/>
          <w:szCs w:val="24"/>
        </w:rPr>
        <w:t xml:space="preserve"> local economy, public health</w:t>
      </w:r>
      <w:del w:id="1382" w:author="Sara Boyes" w:date="2023-05-08T18:46:00Z">
        <w:r w:rsidRPr="00EA6FD5" w:rsidDel="009C21F5">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w:t>
      </w:r>
      <w:r w:rsidR="007C4D61"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quality of lives of citizens in general, regional cooperation, </w:t>
      </w:r>
      <w:r w:rsidR="006A5075" w:rsidRPr="00EA6FD5">
        <w:rPr>
          <w:rFonts w:ascii="Times New Roman" w:hAnsi="Times New Roman" w:cs="Times New Roman"/>
          <w:sz w:val="24"/>
          <w:szCs w:val="24"/>
        </w:rPr>
        <w:t>the rule of law</w:t>
      </w:r>
      <w:del w:id="1383" w:author="Sara Boyes" w:date="2023-05-08T18:46:00Z">
        <w:r w:rsidR="006A5075" w:rsidRPr="00EA6FD5" w:rsidDel="009C21F5">
          <w:rPr>
            <w:rFonts w:ascii="Times New Roman" w:hAnsi="Times New Roman" w:cs="Times New Roman"/>
            <w:sz w:val="24"/>
            <w:szCs w:val="24"/>
          </w:rPr>
          <w:delText>,</w:delText>
        </w:r>
      </w:del>
      <w:r w:rsidR="007C4D61" w:rsidRPr="00EA6FD5">
        <w:rPr>
          <w:rFonts w:ascii="Times New Roman" w:hAnsi="Times New Roman" w:cs="Times New Roman"/>
          <w:sz w:val="24"/>
          <w:szCs w:val="24"/>
        </w:rPr>
        <w:t xml:space="preserve"> and </w:t>
      </w:r>
      <w:r w:rsidRPr="00EA6FD5">
        <w:rPr>
          <w:rFonts w:ascii="Times New Roman" w:hAnsi="Times New Roman" w:cs="Times New Roman"/>
          <w:sz w:val="24"/>
          <w:szCs w:val="24"/>
        </w:rPr>
        <w:t>human rights.</w:t>
      </w:r>
    </w:p>
    <w:p w14:paraId="01761750" w14:textId="6CC628B4" w:rsidR="003524B2"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During the reporting period, the </w:t>
      </w:r>
      <w:del w:id="1384"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Council of Ministers adopted</w:t>
      </w:r>
      <w:r w:rsidR="007C4D61" w:rsidRPr="00EA6FD5">
        <w:rPr>
          <w:rFonts w:ascii="Times New Roman" w:hAnsi="Times New Roman" w:cs="Times New Roman"/>
          <w:sz w:val="24"/>
          <w:szCs w:val="24"/>
        </w:rPr>
        <w:t xml:space="preserve"> </w:t>
      </w:r>
      <w:r w:rsidR="006A5075" w:rsidRPr="00EA6FD5">
        <w:rPr>
          <w:rFonts w:ascii="Times New Roman" w:hAnsi="Times New Roman" w:cs="Times New Roman"/>
          <w:sz w:val="24"/>
          <w:szCs w:val="24"/>
        </w:rPr>
        <w:t>several</w:t>
      </w:r>
      <w:r w:rsidRPr="00EA6FD5">
        <w:rPr>
          <w:rFonts w:ascii="Times New Roman" w:hAnsi="Times New Roman" w:cs="Times New Roman"/>
          <w:sz w:val="24"/>
          <w:szCs w:val="24"/>
        </w:rPr>
        <w:t xml:space="preserve"> technical decisions, reports, analys</w:t>
      </w:r>
      <w:r w:rsidR="002E0D91" w:rsidRPr="00EA6FD5">
        <w:rPr>
          <w:rFonts w:ascii="Times New Roman" w:hAnsi="Times New Roman" w:cs="Times New Roman"/>
          <w:sz w:val="24"/>
          <w:szCs w:val="24"/>
        </w:rPr>
        <w:t>e</w:t>
      </w:r>
      <w:r w:rsidRPr="00EA6FD5">
        <w:rPr>
          <w:rFonts w:ascii="Times New Roman" w:hAnsi="Times New Roman" w:cs="Times New Roman"/>
          <w:sz w:val="24"/>
          <w:szCs w:val="24"/>
        </w:rPr>
        <w:t>s, by-laws, strategies, decisions on ratification of international agreements</w:t>
      </w:r>
      <w:del w:id="1385" w:author="Sara Boyes" w:date="2023-05-15T19:32:00Z">
        <w:r w:rsidRPr="00EA6FD5" w:rsidDel="008E21FE">
          <w:rPr>
            <w:rFonts w:ascii="Times New Roman" w:hAnsi="Times New Roman" w:cs="Times New Roman"/>
            <w:sz w:val="24"/>
            <w:szCs w:val="24"/>
          </w:rPr>
          <w:delText>,</w:delText>
        </w:r>
      </w:del>
      <w:r w:rsidRPr="00EA6FD5">
        <w:rPr>
          <w:rFonts w:ascii="Times New Roman" w:hAnsi="Times New Roman" w:cs="Times New Roman"/>
          <w:sz w:val="24"/>
          <w:szCs w:val="24"/>
        </w:rPr>
        <w:t xml:space="preserve"> </w:t>
      </w:r>
      <w:r w:rsidR="006A5075" w:rsidRPr="00EA6FD5">
        <w:rPr>
          <w:rFonts w:ascii="Times New Roman" w:hAnsi="Times New Roman" w:cs="Times New Roman"/>
          <w:sz w:val="24"/>
          <w:szCs w:val="24"/>
        </w:rPr>
        <w:t xml:space="preserve">and </w:t>
      </w:r>
      <w:r w:rsidRPr="00EA6FD5">
        <w:rPr>
          <w:rFonts w:ascii="Times New Roman" w:hAnsi="Times New Roman" w:cs="Times New Roman"/>
          <w:sz w:val="24"/>
          <w:szCs w:val="24"/>
        </w:rPr>
        <w:t xml:space="preserve">documents governing the work of the </w:t>
      </w:r>
      <w:del w:id="1386" w:author="Sara Boyes" w:date="2023-05-08T17:26:00Z">
        <w:r w:rsidRPr="00EA6FD5" w:rsidDel="007F0D33">
          <w:rPr>
            <w:rFonts w:ascii="Times New Roman" w:hAnsi="Times New Roman" w:cs="Times New Roman"/>
            <w:sz w:val="24"/>
            <w:szCs w:val="24"/>
          </w:rPr>
          <w:delText>BiH</w:delText>
        </w:r>
      </w:del>
      <w:ins w:id="1387" w:author="Sara Boyes" w:date="2023-05-08T17:26:00Z">
        <w:r w:rsidR="007F0D33" w:rsidRPr="00EA6FD5">
          <w:rPr>
            <w:rFonts w:ascii="Times New Roman" w:hAnsi="Times New Roman" w:cs="Times New Roman"/>
            <w:sz w:val="24"/>
            <w:szCs w:val="24"/>
          </w:rPr>
          <w:t>Bosnia and Herzegovina</w:t>
        </w:r>
      </w:ins>
      <w:r w:rsidRPr="00EA6FD5">
        <w:rPr>
          <w:rFonts w:ascii="Times New Roman" w:hAnsi="Times New Roman" w:cs="Times New Roman"/>
          <w:sz w:val="24"/>
          <w:szCs w:val="24"/>
        </w:rPr>
        <w:t xml:space="preserve"> Council of Ministers. The adopted documents include</w:t>
      </w:r>
      <w:r w:rsidR="006A5075" w:rsidRPr="00EA6FD5">
        <w:rPr>
          <w:rFonts w:ascii="Times New Roman" w:hAnsi="Times New Roman" w:cs="Times New Roman"/>
          <w:sz w:val="24"/>
          <w:szCs w:val="24"/>
        </w:rPr>
        <w:t xml:space="preserve"> a </w:t>
      </w:r>
      <w:r w:rsidRPr="00EA6FD5">
        <w:rPr>
          <w:rFonts w:ascii="Times New Roman" w:hAnsi="Times New Roman" w:cs="Times New Roman"/>
          <w:sz w:val="24"/>
          <w:szCs w:val="24"/>
        </w:rPr>
        <w:t xml:space="preserve">Decision allocating funds to assist </w:t>
      </w:r>
      <w:r w:rsidR="00CD08BE" w:rsidRPr="00EA6FD5">
        <w:rPr>
          <w:rFonts w:ascii="Times New Roman" w:hAnsi="Times New Roman" w:cs="Times New Roman"/>
          <w:sz w:val="24"/>
          <w:szCs w:val="24"/>
        </w:rPr>
        <w:t>Türkiye</w:t>
      </w:r>
      <w:r w:rsidRPr="00EA6FD5">
        <w:rPr>
          <w:rFonts w:ascii="Times New Roman" w:hAnsi="Times New Roman" w:cs="Times New Roman"/>
          <w:sz w:val="24"/>
          <w:szCs w:val="24"/>
        </w:rPr>
        <w:t xml:space="preserve"> after </w:t>
      </w:r>
      <w:r w:rsidR="007C4D61" w:rsidRPr="00EA6FD5">
        <w:rPr>
          <w:rFonts w:ascii="Times New Roman" w:hAnsi="Times New Roman" w:cs="Times New Roman"/>
          <w:sz w:val="24"/>
          <w:szCs w:val="24"/>
        </w:rPr>
        <w:t>the</w:t>
      </w:r>
      <w:r w:rsidRPr="00EA6FD5">
        <w:rPr>
          <w:rFonts w:ascii="Times New Roman" w:hAnsi="Times New Roman" w:cs="Times New Roman"/>
          <w:sz w:val="24"/>
          <w:szCs w:val="24"/>
        </w:rPr>
        <w:t xml:space="preserve"> earthquake,</w:t>
      </w:r>
      <w:r w:rsidR="007C4D61" w:rsidRPr="00EA6FD5">
        <w:rPr>
          <w:rFonts w:ascii="Times New Roman" w:hAnsi="Times New Roman" w:cs="Times New Roman"/>
          <w:sz w:val="24"/>
          <w:szCs w:val="24"/>
        </w:rPr>
        <w:t xml:space="preserve"> a s</w:t>
      </w:r>
      <w:r w:rsidRPr="00EA6FD5">
        <w:rPr>
          <w:rFonts w:ascii="Times New Roman" w:hAnsi="Times New Roman" w:cs="Times New Roman"/>
          <w:sz w:val="24"/>
          <w:szCs w:val="24"/>
        </w:rPr>
        <w:t xml:space="preserve">trategy to fight organized crime </w:t>
      </w:r>
      <w:r w:rsidR="007C4D61" w:rsidRPr="00EA6FD5">
        <w:rPr>
          <w:rFonts w:ascii="Times New Roman" w:hAnsi="Times New Roman" w:cs="Times New Roman"/>
          <w:sz w:val="24"/>
          <w:szCs w:val="24"/>
        </w:rPr>
        <w:t xml:space="preserve">for </w:t>
      </w:r>
      <w:r w:rsidRPr="00EA6FD5">
        <w:rPr>
          <w:rFonts w:ascii="Times New Roman" w:hAnsi="Times New Roman" w:cs="Times New Roman"/>
          <w:sz w:val="24"/>
          <w:szCs w:val="24"/>
        </w:rPr>
        <w:t xml:space="preserve">2023-2026, </w:t>
      </w:r>
      <w:r w:rsidR="007C4D61" w:rsidRPr="00EA6FD5">
        <w:rPr>
          <w:rFonts w:ascii="Times New Roman" w:hAnsi="Times New Roman" w:cs="Times New Roman"/>
          <w:sz w:val="24"/>
          <w:szCs w:val="24"/>
        </w:rPr>
        <w:t>a s</w:t>
      </w:r>
      <w:r w:rsidRPr="00EA6FD5">
        <w:rPr>
          <w:rFonts w:ascii="Times New Roman" w:hAnsi="Times New Roman" w:cs="Times New Roman"/>
          <w:sz w:val="24"/>
          <w:szCs w:val="24"/>
        </w:rPr>
        <w:t>trategy to adjust</w:t>
      </w:r>
      <w:r w:rsidR="006A5075"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to climate changes and low emission growth 2020-2030, changes to </w:t>
      </w:r>
      <w:r w:rsidR="007C4D61" w:rsidRPr="00EA6FD5">
        <w:rPr>
          <w:rFonts w:ascii="Times New Roman" w:hAnsi="Times New Roman" w:cs="Times New Roman"/>
          <w:sz w:val="24"/>
          <w:szCs w:val="24"/>
        </w:rPr>
        <w:t>the b</w:t>
      </w:r>
      <w:r w:rsidRPr="00EA6FD5">
        <w:rPr>
          <w:rFonts w:ascii="Times New Roman" w:hAnsi="Times New Roman" w:cs="Times New Roman"/>
          <w:sz w:val="24"/>
          <w:szCs w:val="24"/>
        </w:rPr>
        <w:t>y</w:t>
      </w:r>
      <w:r w:rsidR="007C4D61" w:rsidRPr="00EA6FD5">
        <w:rPr>
          <w:rFonts w:ascii="Times New Roman" w:hAnsi="Times New Roman" w:cs="Times New Roman"/>
          <w:sz w:val="24"/>
          <w:szCs w:val="24"/>
        </w:rPr>
        <w:t>-</w:t>
      </w:r>
      <w:r w:rsidRPr="00EA6FD5">
        <w:rPr>
          <w:rFonts w:ascii="Times New Roman" w:hAnsi="Times New Roman" w:cs="Times New Roman"/>
          <w:sz w:val="24"/>
          <w:szCs w:val="24"/>
        </w:rPr>
        <w:t xml:space="preserve">law on </w:t>
      </w:r>
      <w:r w:rsidR="007C4D61"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implementation of </w:t>
      </w:r>
      <w:r w:rsidR="007C4D61"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Law on Prevention of </w:t>
      </w:r>
      <w:del w:id="1388" w:author="Sara Boyes" w:date="2023-05-08T16:12:00Z">
        <w:r w:rsidRPr="00EA6FD5" w:rsidDel="00947E58">
          <w:rPr>
            <w:rFonts w:ascii="Times New Roman" w:hAnsi="Times New Roman" w:cs="Times New Roman"/>
            <w:sz w:val="24"/>
            <w:szCs w:val="24"/>
          </w:rPr>
          <w:delText>money laundering</w:delText>
        </w:r>
      </w:del>
      <w:ins w:id="1389" w:author="Sara Boyes" w:date="2023-05-08T16:12:00Z">
        <w:r w:rsidR="00947E58" w:rsidRPr="00EA6FD5">
          <w:rPr>
            <w:rFonts w:ascii="Times New Roman" w:hAnsi="Times New Roman" w:cs="Times New Roman"/>
            <w:sz w:val="24"/>
            <w:szCs w:val="24"/>
          </w:rPr>
          <w:t>money-laundering</w:t>
        </w:r>
      </w:ins>
      <w:r w:rsidRPr="00EA6FD5">
        <w:rPr>
          <w:rFonts w:ascii="Times New Roman" w:hAnsi="Times New Roman" w:cs="Times New Roman"/>
          <w:sz w:val="24"/>
          <w:szCs w:val="24"/>
        </w:rPr>
        <w:t xml:space="preserve"> and financing terrorist activities, </w:t>
      </w:r>
      <w:r w:rsidR="007C4D61" w:rsidRPr="00EA6FD5">
        <w:rPr>
          <w:rFonts w:ascii="Times New Roman" w:hAnsi="Times New Roman" w:cs="Times New Roman"/>
          <w:sz w:val="24"/>
          <w:szCs w:val="24"/>
        </w:rPr>
        <w:t xml:space="preserve">the migration strategy </w:t>
      </w:r>
      <w:r w:rsidRPr="00EA6FD5">
        <w:rPr>
          <w:rFonts w:ascii="Times New Roman" w:hAnsi="Times New Roman" w:cs="Times New Roman"/>
          <w:sz w:val="24"/>
          <w:szCs w:val="24"/>
        </w:rPr>
        <w:t xml:space="preserve">2021-2025, </w:t>
      </w:r>
      <w:r w:rsidR="007C4D61" w:rsidRPr="00EA6FD5">
        <w:rPr>
          <w:rFonts w:ascii="Times New Roman" w:hAnsi="Times New Roman" w:cs="Times New Roman"/>
          <w:sz w:val="24"/>
          <w:szCs w:val="24"/>
        </w:rPr>
        <w:t xml:space="preserve">the legal protection strategy </w:t>
      </w:r>
      <w:r w:rsidRPr="00EA6FD5">
        <w:rPr>
          <w:rFonts w:ascii="Times New Roman" w:hAnsi="Times New Roman" w:cs="Times New Roman"/>
          <w:sz w:val="24"/>
          <w:szCs w:val="24"/>
        </w:rPr>
        <w:t xml:space="preserve">on </w:t>
      </w:r>
      <w:r w:rsidR="007C4D61" w:rsidRPr="00EA6FD5">
        <w:rPr>
          <w:rFonts w:ascii="Times New Roman" w:hAnsi="Times New Roman" w:cs="Times New Roman"/>
          <w:sz w:val="24"/>
          <w:szCs w:val="24"/>
        </w:rPr>
        <w:t xml:space="preserve">nuclear waste </w:t>
      </w:r>
      <w:r w:rsidRPr="00EA6FD5">
        <w:rPr>
          <w:rFonts w:ascii="Times New Roman" w:hAnsi="Times New Roman" w:cs="Times New Roman"/>
          <w:sz w:val="24"/>
          <w:szCs w:val="24"/>
        </w:rPr>
        <w:t xml:space="preserve">at Trgovska Gora, </w:t>
      </w:r>
      <w:r w:rsidR="007C4D61" w:rsidRPr="00EA6FD5">
        <w:rPr>
          <w:rFonts w:ascii="Times New Roman" w:hAnsi="Times New Roman" w:cs="Times New Roman"/>
          <w:sz w:val="24"/>
          <w:szCs w:val="24"/>
        </w:rPr>
        <w:t xml:space="preserve">a reform </w:t>
      </w:r>
      <w:r w:rsidRPr="00EA6FD5">
        <w:rPr>
          <w:rFonts w:ascii="Times New Roman" w:hAnsi="Times New Roman" w:cs="Times New Roman"/>
          <w:sz w:val="24"/>
          <w:szCs w:val="24"/>
        </w:rPr>
        <w:t>program</w:t>
      </w:r>
      <w:ins w:id="1390" w:author="Sara Boyes" w:date="2023-05-10T23:37:00Z">
        <w:r w:rsidR="00E32F92" w:rsidRPr="00EA6FD5">
          <w:rPr>
            <w:rFonts w:ascii="Times New Roman" w:hAnsi="Times New Roman" w:cs="Times New Roman"/>
            <w:sz w:val="24"/>
            <w:szCs w:val="24"/>
          </w:rPr>
          <w:t>me</w:t>
        </w:r>
      </w:ins>
      <w:r w:rsidRPr="00EA6FD5">
        <w:rPr>
          <w:rFonts w:ascii="Times New Roman" w:hAnsi="Times New Roman" w:cs="Times New Roman"/>
          <w:sz w:val="24"/>
          <w:szCs w:val="24"/>
        </w:rPr>
        <w:t xml:space="preserve"> for cooperation with NATO 2021-2022, </w:t>
      </w:r>
      <w:r w:rsidR="00CD08BE" w:rsidRPr="00EA6FD5">
        <w:rPr>
          <w:rFonts w:ascii="Times New Roman" w:hAnsi="Times New Roman" w:cs="Times New Roman"/>
          <w:sz w:val="24"/>
          <w:szCs w:val="24"/>
        </w:rPr>
        <w:t xml:space="preserve">and </w:t>
      </w:r>
      <w:r w:rsidR="007C4D61" w:rsidRPr="00EA6FD5">
        <w:rPr>
          <w:rFonts w:ascii="Times New Roman" w:hAnsi="Times New Roman" w:cs="Times New Roman"/>
          <w:sz w:val="24"/>
          <w:szCs w:val="24"/>
        </w:rPr>
        <w:t xml:space="preserve">a strategy </w:t>
      </w:r>
      <w:r w:rsidRPr="00EA6FD5">
        <w:rPr>
          <w:rFonts w:ascii="Times New Roman" w:hAnsi="Times New Roman" w:cs="Times New Roman"/>
          <w:sz w:val="24"/>
          <w:szCs w:val="24"/>
        </w:rPr>
        <w:t xml:space="preserve">for </w:t>
      </w:r>
      <w:r w:rsidR="007C4D61" w:rsidRPr="00EA6FD5">
        <w:rPr>
          <w:rFonts w:ascii="Times New Roman" w:hAnsi="Times New Roman" w:cs="Times New Roman"/>
          <w:sz w:val="24"/>
          <w:szCs w:val="24"/>
        </w:rPr>
        <w:t xml:space="preserve">the </w:t>
      </w:r>
      <w:r w:rsidRPr="00EA6FD5">
        <w:rPr>
          <w:rFonts w:ascii="Times New Roman" w:hAnsi="Times New Roman" w:cs="Times New Roman"/>
          <w:sz w:val="24"/>
          <w:szCs w:val="24"/>
        </w:rPr>
        <w:t>prevention and fig</w:t>
      </w:r>
      <w:r w:rsidR="003524B2" w:rsidRPr="00EA6FD5">
        <w:rPr>
          <w:rFonts w:ascii="Times New Roman" w:hAnsi="Times New Roman" w:cs="Times New Roman"/>
          <w:sz w:val="24"/>
          <w:szCs w:val="24"/>
        </w:rPr>
        <w:t>ht against terrorism 2021-2026.</w:t>
      </w:r>
    </w:p>
    <w:p w14:paraId="2A6919A0" w14:textId="34EAA6FE" w:rsidR="007C4D61"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w:t>
      </w:r>
      <w:del w:id="1391"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Council of Ministers </w:t>
      </w:r>
      <w:del w:id="1392" w:author="Sara Boyes" w:date="2023-05-15T19:35:00Z">
        <w:r w:rsidRPr="00EA6FD5" w:rsidDel="008E21FE">
          <w:rPr>
            <w:rFonts w:ascii="Times New Roman" w:hAnsi="Times New Roman" w:cs="Times New Roman"/>
            <w:sz w:val="24"/>
            <w:szCs w:val="24"/>
          </w:rPr>
          <w:delText xml:space="preserve">additionally </w:delText>
        </w:r>
      </w:del>
      <w:ins w:id="1393" w:author="Sara Boyes" w:date="2023-05-15T19:35:00Z">
        <w:r w:rsidR="008E21FE" w:rsidRPr="00EA6FD5">
          <w:rPr>
            <w:rFonts w:ascii="Times New Roman" w:hAnsi="Times New Roman" w:cs="Times New Roman"/>
            <w:sz w:val="24"/>
            <w:szCs w:val="24"/>
          </w:rPr>
          <w:t xml:space="preserve">also </w:t>
        </w:r>
      </w:ins>
      <w:r w:rsidRPr="00EA6FD5">
        <w:rPr>
          <w:rFonts w:ascii="Times New Roman" w:hAnsi="Times New Roman" w:cs="Times New Roman"/>
          <w:sz w:val="24"/>
          <w:szCs w:val="24"/>
        </w:rPr>
        <w:t xml:space="preserve">made appointments to various State institutions (including </w:t>
      </w:r>
      <w:ins w:id="1394" w:author="Sara Boyes" w:date="2023-05-15T19:33:00Z">
        <w:r w:rsidR="008E21FE"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State Border Police, </w:t>
      </w:r>
      <w:r w:rsidR="00CB1901" w:rsidRPr="00EA6FD5">
        <w:rPr>
          <w:rFonts w:ascii="Times New Roman" w:hAnsi="Times New Roman" w:cs="Times New Roman"/>
          <w:sz w:val="24"/>
          <w:szCs w:val="24"/>
        </w:rPr>
        <w:t>the</w:t>
      </w:r>
      <w:r w:rsidRPr="00EA6FD5">
        <w:rPr>
          <w:rFonts w:ascii="Times New Roman" w:hAnsi="Times New Roman" w:cs="Times New Roman"/>
          <w:sz w:val="24"/>
          <w:szCs w:val="24"/>
        </w:rPr>
        <w:t xml:space="preserve"> Office for Foreigners, </w:t>
      </w:r>
      <w:ins w:id="1395" w:author="Sara Boyes" w:date="2023-05-10T22:52:00Z">
        <w:r w:rsidR="00200601" w:rsidRPr="00EA6FD5">
          <w:rPr>
            <w:rFonts w:ascii="Times New Roman" w:hAnsi="Times New Roman" w:cs="Times New Roman"/>
            <w:sz w:val="24"/>
            <w:szCs w:val="24"/>
          </w:rPr>
          <w:t xml:space="preserve">the </w:t>
        </w:r>
      </w:ins>
      <w:del w:id="1396" w:author="Sara Boyes" w:date="2023-05-10T22:52:00Z">
        <w:r w:rsidRPr="00EA6FD5" w:rsidDel="00200601">
          <w:rPr>
            <w:rFonts w:ascii="Times New Roman" w:hAnsi="Times New Roman" w:cs="Times New Roman"/>
            <w:sz w:val="24"/>
            <w:szCs w:val="24"/>
          </w:rPr>
          <w:delText xml:space="preserve">Memorial </w:delText>
        </w:r>
      </w:del>
      <w:del w:id="1397" w:author="Sara Boyes" w:date="2023-05-10T22:32:00Z">
        <w:r w:rsidR="00CB1901" w:rsidRPr="00EA6FD5" w:rsidDel="009D01FB">
          <w:rPr>
            <w:rFonts w:ascii="Times New Roman" w:hAnsi="Times New Roman" w:cs="Times New Roman"/>
            <w:sz w:val="24"/>
            <w:szCs w:val="24"/>
          </w:rPr>
          <w:delText>Center</w:delText>
        </w:r>
      </w:del>
      <w:del w:id="1398" w:author="Sara Boyes" w:date="2023-05-10T22:52:00Z">
        <w:r w:rsidR="00CB1901" w:rsidRPr="00EA6FD5" w:rsidDel="00200601">
          <w:rPr>
            <w:rFonts w:ascii="Times New Roman" w:hAnsi="Times New Roman" w:cs="Times New Roman"/>
            <w:sz w:val="24"/>
            <w:szCs w:val="24"/>
          </w:rPr>
          <w:delText xml:space="preserve"> </w:delText>
        </w:r>
      </w:del>
      <w:r w:rsidRPr="00EA6FD5">
        <w:rPr>
          <w:rFonts w:ascii="Times New Roman" w:hAnsi="Times New Roman" w:cs="Times New Roman"/>
          <w:sz w:val="24"/>
          <w:szCs w:val="24"/>
        </w:rPr>
        <w:t>Srebrenica-</w:t>
      </w:r>
      <w:r w:rsidR="00856F30" w:rsidRPr="00EA6FD5">
        <w:rPr>
          <w:rFonts w:ascii="Times New Roman" w:hAnsi="Times New Roman" w:cs="Times New Roman"/>
          <w:sz w:val="24"/>
          <w:szCs w:val="24"/>
        </w:rPr>
        <w:t>Potočari</w:t>
      </w:r>
      <w:ins w:id="1399" w:author="Sara Boyes" w:date="2023-05-10T22:52:00Z">
        <w:r w:rsidR="00200601" w:rsidRPr="00EA6FD5">
          <w:rPr>
            <w:rFonts w:ascii="Times New Roman" w:hAnsi="Times New Roman" w:cs="Times New Roman"/>
            <w:sz w:val="24"/>
            <w:szCs w:val="24"/>
          </w:rPr>
          <w:t xml:space="preserve"> Memorial Centre</w:t>
        </w:r>
      </w:ins>
      <w:r w:rsidRPr="00EA6FD5">
        <w:rPr>
          <w:rFonts w:ascii="Times New Roman" w:hAnsi="Times New Roman" w:cs="Times New Roman"/>
          <w:sz w:val="24"/>
          <w:szCs w:val="24"/>
        </w:rPr>
        <w:t>, etc</w:t>
      </w:r>
      <w:r w:rsidR="006A5075"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del w:id="1400" w:author="Sara Boyes" w:date="2023-05-15T19:36:00Z">
        <w:r w:rsidRPr="00EA6FD5" w:rsidDel="008E21FE">
          <w:rPr>
            <w:rFonts w:ascii="Times New Roman" w:hAnsi="Times New Roman" w:cs="Times New Roman"/>
            <w:sz w:val="24"/>
            <w:szCs w:val="24"/>
          </w:rPr>
          <w:delText xml:space="preserve">due </w:delText>
        </w:r>
      </w:del>
      <w:ins w:id="1401" w:author="Sara Boyes" w:date="2023-05-15T19:36:00Z">
        <w:r w:rsidR="008E21FE" w:rsidRPr="00EA6FD5">
          <w:rPr>
            <w:rFonts w:ascii="Times New Roman" w:hAnsi="Times New Roman" w:cs="Times New Roman"/>
            <w:sz w:val="24"/>
            <w:szCs w:val="24"/>
          </w:rPr>
          <w:t xml:space="preserve">owing </w:t>
        </w:r>
      </w:ins>
      <w:r w:rsidRPr="00EA6FD5">
        <w:rPr>
          <w:rFonts w:ascii="Times New Roman" w:hAnsi="Times New Roman" w:cs="Times New Roman"/>
          <w:sz w:val="24"/>
          <w:szCs w:val="24"/>
        </w:rPr>
        <w:t xml:space="preserve">to </w:t>
      </w:r>
      <w:r w:rsidR="006A5075"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expiry of </w:t>
      </w:r>
      <w:ins w:id="1402" w:author="Sara Boyes" w:date="2023-05-15T19:36:00Z">
        <w:r w:rsidR="008E21FE" w:rsidRPr="00EA6FD5">
          <w:rPr>
            <w:rFonts w:ascii="Times New Roman" w:hAnsi="Times New Roman" w:cs="Times New Roman"/>
            <w:sz w:val="24"/>
            <w:szCs w:val="24"/>
          </w:rPr>
          <w:t xml:space="preserve">their </w:t>
        </w:r>
      </w:ins>
      <w:r w:rsidRPr="00EA6FD5">
        <w:rPr>
          <w:rFonts w:ascii="Times New Roman" w:hAnsi="Times New Roman" w:cs="Times New Roman"/>
          <w:sz w:val="24"/>
          <w:szCs w:val="24"/>
        </w:rPr>
        <w:t xml:space="preserve">mandates. The Indirect Taxation Authority </w:t>
      </w:r>
      <w:del w:id="1403" w:author="Sara Boyes" w:date="2023-05-16T14:33:00Z">
        <w:r w:rsidRPr="00EA6FD5" w:rsidDel="000C4587">
          <w:rPr>
            <w:rFonts w:ascii="Times New Roman" w:hAnsi="Times New Roman" w:cs="Times New Roman"/>
            <w:sz w:val="24"/>
            <w:szCs w:val="24"/>
          </w:rPr>
          <w:delText>(</w:delText>
        </w:r>
      </w:del>
      <w:del w:id="1404" w:author="Sara Boyes" w:date="2023-05-15T19:36:00Z">
        <w:r w:rsidRPr="00EA6FD5" w:rsidDel="008E21FE">
          <w:rPr>
            <w:rFonts w:ascii="Times New Roman" w:hAnsi="Times New Roman" w:cs="Times New Roman"/>
            <w:sz w:val="24"/>
            <w:szCs w:val="24"/>
          </w:rPr>
          <w:delText xml:space="preserve">ITA) </w:delText>
        </w:r>
      </w:del>
      <w:r w:rsidR="00CB1901" w:rsidRPr="00EA6FD5">
        <w:rPr>
          <w:rFonts w:ascii="Times New Roman" w:hAnsi="Times New Roman" w:cs="Times New Roman"/>
          <w:sz w:val="24"/>
          <w:szCs w:val="24"/>
        </w:rPr>
        <w:t>was</w:t>
      </w:r>
      <w:r w:rsidRPr="00EA6FD5">
        <w:rPr>
          <w:rFonts w:ascii="Times New Roman" w:hAnsi="Times New Roman" w:cs="Times New Roman"/>
          <w:sz w:val="24"/>
          <w:szCs w:val="24"/>
        </w:rPr>
        <w:t xml:space="preserve"> tasked </w:t>
      </w:r>
      <w:del w:id="1405" w:author="Sara Boyes" w:date="2023-05-15T19:36:00Z">
        <w:r w:rsidRPr="00EA6FD5" w:rsidDel="008E21FE">
          <w:rPr>
            <w:rFonts w:ascii="Times New Roman" w:hAnsi="Times New Roman" w:cs="Times New Roman"/>
            <w:sz w:val="24"/>
            <w:szCs w:val="24"/>
          </w:rPr>
          <w:delText xml:space="preserve">to </w:delText>
        </w:r>
      </w:del>
      <w:ins w:id="1406" w:author="Sara Boyes" w:date="2023-05-15T19:36:00Z">
        <w:r w:rsidR="008E21FE" w:rsidRPr="00EA6FD5">
          <w:rPr>
            <w:rFonts w:ascii="Times New Roman" w:hAnsi="Times New Roman" w:cs="Times New Roman"/>
            <w:sz w:val="24"/>
            <w:szCs w:val="24"/>
          </w:rPr>
          <w:t xml:space="preserve">with </w:t>
        </w:r>
      </w:ins>
      <w:r w:rsidRPr="00EA6FD5">
        <w:rPr>
          <w:rFonts w:ascii="Times New Roman" w:hAnsi="Times New Roman" w:cs="Times New Roman"/>
          <w:sz w:val="24"/>
          <w:szCs w:val="24"/>
        </w:rPr>
        <w:t>initiat</w:t>
      </w:r>
      <w:del w:id="1407" w:author="Sara Boyes" w:date="2023-05-15T19:36:00Z">
        <w:r w:rsidRPr="00EA6FD5" w:rsidDel="008E21FE">
          <w:rPr>
            <w:rFonts w:ascii="Times New Roman" w:hAnsi="Times New Roman" w:cs="Times New Roman"/>
            <w:sz w:val="24"/>
            <w:szCs w:val="24"/>
          </w:rPr>
          <w:delText>e</w:delText>
        </w:r>
      </w:del>
      <w:ins w:id="1408" w:author="Sara Boyes" w:date="2023-05-15T19:36:00Z">
        <w:r w:rsidR="008E21FE" w:rsidRPr="00EA6FD5">
          <w:rPr>
            <w:rFonts w:ascii="Times New Roman" w:hAnsi="Times New Roman" w:cs="Times New Roman"/>
            <w:sz w:val="24"/>
            <w:szCs w:val="24"/>
          </w:rPr>
          <w:t>ing</w:t>
        </w:r>
      </w:ins>
      <w:r w:rsidRPr="00EA6FD5">
        <w:rPr>
          <w:rFonts w:ascii="Times New Roman" w:hAnsi="Times New Roman" w:cs="Times New Roman"/>
          <w:sz w:val="24"/>
          <w:szCs w:val="24"/>
        </w:rPr>
        <w:t xml:space="preserve"> a long overdue procedure for </w:t>
      </w:r>
      <w:r w:rsidR="006A5075" w:rsidRPr="00EA6FD5">
        <w:rPr>
          <w:rFonts w:ascii="Times New Roman" w:hAnsi="Times New Roman" w:cs="Times New Roman"/>
          <w:sz w:val="24"/>
          <w:szCs w:val="24"/>
        </w:rPr>
        <w:t>appointing</w:t>
      </w:r>
      <w:r w:rsidRPr="00EA6FD5">
        <w:rPr>
          <w:rFonts w:ascii="Times New Roman" w:hAnsi="Times New Roman" w:cs="Times New Roman"/>
          <w:sz w:val="24"/>
          <w:szCs w:val="24"/>
        </w:rPr>
        <w:t xml:space="preserve"> the Director of </w:t>
      </w:r>
      <w:del w:id="1409" w:author="Sara Boyes" w:date="2023-05-15T19:36:00Z">
        <w:r w:rsidRPr="00EA6FD5" w:rsidDel="008E21FE">
          <w:rPr>
            <w:rFonts w:ascii="Times New Roman" w:hAnsi="Times New Roman" w:cs="Times New Roman"/>
            <w:sz w:val="24"/>
            <w:szCs w:val="24"/>
          </w:rPr>
          <w:delText>ITA</w:delText>
        </w:r>
      </w:del>
      <w:ins w:id="1410" w:author="Sara Boyes" w:date="2023-05-15T19:36:00Z">
        <w:r w:rsidR="008E21FE" w:rsidRPr="00EA6FD5">
          <w:rPr>
            <w:rFonts w:ascii="Times New Roman" w:hAnsi="Times New Roman" w:cs="Times New Roman"/>
            <w:sz w:val="24"/>
            <w:szCs w:val="24"/>
          </w:rPr>
          <w:t>the Authority</w:t>
        </w:r>
      </w:ins>
      <w:r w:rsidRPr="00EA6FD5">
        <w:rPr>
          <w:rFonts w:ascii="Times New Roman" w:hAnsi="Times New Roman" w:cs="Times New Roman"/>
          <w:sz w:val="24"/>
          <w:szCs w:val="24"/>
        </w:rPr>
        <w:t>, whose m</w:t>
      </w:r>
      <w:r w:rsidR="003524B2" w:rsidRPr="00EA6FD5">
        <w:rPr>
          <w:rFonts w:ascii="Times New Roman" w:hAnsi="Times New Roman" w:cs="Times New Roman"/>
          <w:sz w:val="24"/>
          <w:szCs w:val="24"/>
        </w:rPr>
        <w:t>andate expired in June 2020.</w:t>
      </w:r>
    </w:p>
    <w:p w14:paraId="1D08E67F" w14:textId="3EC72782" w:rsidR="002E6469" w:rsidRPr="00EA6FD5" w:rsidRDefault="00CB190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T</w:t>
      </w:r>
      <w:r w:rsidR="007C4D61" w:rsidRPr="00EA6FD5">
        <w:rPr>
          <w:rFonts w:ascii="Times New Roman" w:hAnsi="Times New Roman" w:cs="Times New Roman"/>
          <w:sz w:val="24"/>
          <w:szCs w:val="24"/>
        </w:rPr>
        <w:t xml:space="preserve">he new </w:t>
      </w:r>
      <w:del w:id="1411" w:author="Sara Boyes" w:date="2023-05-08T17:26:00Z">
        <w:r w:rsidR="007C4D61" w:rsidRPr="00EA6FD5" w:rsidDel="007F0D33">
          <w:rPr>
            <w:rFonts w:ascii="Times New Roman" w:hAnsi="Times New Roman" w:cs="Times New Roman"/>
            <w:sz w:val="24"/>
            <w:szCs w:val="24"/>
          </w:rPr>
          <w:delText>BiH</w:delText>
        </w:r>
      </w:del>
      <w:r w:rsidR="007C4D61" w:rsidRPr="00EA6FD5">
        <w:rPr>
          <w:rFonts w:ascii="Times New Roman" w:hAnsi="Times New Roman" w:cs="Times New Roman"/>
          <w:sz w:val="24"/>
          <w:szCs w:val="24"/>
        </w:rPr>
        <w:t xml:space="preserve"> Council of Ministers </w:t>
      </w:r>
      <w:r w:rsidR="00AB40AE" w:rsidRPr="00EA6FD5">
        <w:rPr>
          <w:rFonts w:ascii="Times New Roman" w:hAnsi="Times New Roman" w:cs="Times New Roman"/>
          <w:sz w:val="24"/>
          <w:szCs w:val="24"/>
        </w:rPr>
        <w:t>has</w:t>
      </w:r>
      <w:r w:rsidR="007C4D61" w:rsidRPr="00EA6FD5">
        <w:rPr>
          <w:rFonts w:ascii="Times New Roman" w:hAnsi="Times New Roman" w:cs="Times New Roman"/>
          <w:sz w:val="24"/>
          <w:szCs w:val="24"/>
        </w:rPr>
        <w:t xml:space="preserve"> continued the practice of not proposing legislation unless full political consensus is secured</w:t>
      </w:r>
      <w:r w:rsidRPr="00EA6FD5">
        <w:rPr>
          <w:rFonts w:ascii="Times New Roman" w:hAnsi="Times New Roman" w:cs="Times New Roman"/>
          <w:sz w:val="24"/>
          <w:szCs w:val="24"/>
        </w:rPr>
        <w:t xml:space="preserve"> </w:t>
      </w:r>
      <w:r w:rsidR="006A5075" w:rsidRPr="00EA6FD5">
        <w:rPr>
          <w:rFonts w:ascii="Times New Roman" w:hAnsi="Times New Roman" w:cs="Times New Roman"/>
          <w:sz w:val="24"/>
          <w:szCs w:val="24"/>
        </w:rPr>
        <w:t>to</w:t>
      </w:r>
      <w:r w:rsidRPr="00EA6FD5">
        <w:rPr>
          <w:rFonts w:ascii="Times New Roman" w:hAnsi="Times New Roman" w:cs="Times New Roman"/>
          <w:sz w:val="24"/>
          <w:szCs w:val="24"/>
        </w:rPr>
        <w:t xml:space="preserve"> allow</w:t>
      </w:r>
      <w:r w:rsidR="007C4D61" w:rsidRPr="00EA6FD5">
        <w:rPr>
          <w:rFonts w:ascii="Times New Roman" w:hAnsi="Times New Roman" w:cs="Times New Roman"/>
          <w:sz w:val="24"/>
          <w:szCs w:val="24"/>
        </w:rPr>
        <w:t xml:space="preserve"> a swift adoption of laws by the </w:t>
      </w:r>
      <w:del w:id="1412" w:author="Sara Boyes" w:date="2023-05-08T17:26:00Z">
        <w:r w:rsidR="007C4D61" w:rsidRPr="00EA6FD5" w:rsidDel="007F0D33">
          <w:rPr>
            <w:rFonts w:ascii="Times New Roman" w:hAnsi="Times New Roman" w:cs="Times New Roman"/>
            <w:sz w:val="24"/>
            <w:szCs w:val="24"/>
          </w:rPr>
          <w:delText>BiH</w:delText>
        </w:r>
      </w:del>
      <w:r w:rsidR="007C4D61" w:rsidRPr="00EA6FD5">
        <w:rPr>
          <w:rFonts w:ascii="Times New Roman" w:hAnsi="Times New Roman" w:cs="Times New Roman"/>
          <w:sz w:val="24"/>
          <w:szCs w:val="24"/>
        </w:rPr>
        <w:t xml:space="preserve"> Parliamentary Assembly</w:t>
      </w:r>
      <w:ins w:id="1413" w:author="Sara Boyes" w:date="2023-05-15T23:18:00Z">
        <w:r w:rsidR="001463EF" w:rsidRPr="00EA6FD5">
          <w:rPr>
            <w:rFonts w:ascii="Times New Roman" w:hAnsi="Times New Roman" w:cs="Times New Roman"/>
            <w:sz w:val="24"/>
            <w:szCs w:val="24"/>
          </w:rPr>
          <w:t xml:space="preserve"> of </w:t>
        </w:r>
      </w:ins>
      <w:ins w:id="1414" w:author="Sara Boyes" w:date="2023-05-15T23:17:00Z">
        <w:r w:rsidR="001463EF" w:rsidRPr="00EA6FD5">
          <w:rPr>
            <w:rFonts w:ascii="Times New Roman" w:hAnsi="Times New Roman" w:cs="Times New Roman"/>
            <w:sz w:val="24"/>
            <w:szCs w:val="24"/>
          </w:rPr>
          <w:t>Bosnia and Herzegovina</w:t>
        </w:r>
      </w:ins>
      <w:r w:rsidR="007C4D61"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del w:id="1415" w:author="Sara Boyes" w:date="2023-05-15T19:38:00Z">
        <w:r w:rsidRPr="00EA6FD5" w:rsidDel="008E21FE">
          <w:rPr>
            <w:rFonts w:ascii="Times New Roman" w:hAnsi="Times New Roman" w:cs="Times New Roman"/>
            <w:sz w:val="24"/>
            <w:szCs w:val="24"/>
          </w:rPr>
          <w:delText xml:space="preserve">Therefore, </w:delText>
        </w:r>
      </w:del>
      <w:ins w:id="1416" w:author="Sara Boyes" w:date="2023-05-15T19:38:00Z">
        <w:r w:rsidR="008E21FE" w:rsidRPr="00EA6FD5">
          <w:rPr>
            <w:rFonts w:ascii="Times New Roman" w:hAnsi="Times New Roman" w:cs="Times New Roman"/>
            <w:sz w:val="24"/>
            <w:szCs w:val="24"/>
          </w:rPr>
          <w:t>T</w:t>
        </w:r>
      </w:ins>
      <w:del w:id="1417" w:author="Sara Boyes" w:date="2023-05-15T19:38:00Z">
        <w:r w:rsidRPr="00EA6FD5" w:rsidDel="008E21FE">
          <w:rPr>
            <w:rFonts w:ascii="Times New Roman" w:hAnsi="Times New Roman" w:cs="Times New Roman"/>
            <w:sz w:val="24"/>
            <w:szCs w:val="24"/>
          </w:rPr>
          <w:delText>t</w:delText>
        </w:r>
      </w:del>
      <w:r w:rsidRPr="00EA6FD5">
        <w:rPr>
          <w:rFonts w:ascii="Times New Roman" w:hAnsi="Times New Roman" w:cs="Times New Roman"/>
          <w:sz w:val="24"/>
          <w:szCs w:val="24"/>
        </w:rPr>
        <w:t xml:space="preserve">he legislative output of the new government is </w:t>
      </w:r>
      <w:ins w:id="1418" w:author="Sara Boyes" w:date="2023-05-15T19:38:00Z">
        <w:r w:rsidR="008E21FE" w:rsidRPr="00EA6FD5">
          <w:rPr>
            <w:rFonts w:ascii="Times New Roman" w:hAnsi="Times New Roman" w:cs="Times New Roman"/>
            <w:sz w:val="24"/>
            <w:szCs w:val="24"/>
          </w:rPr>
          <w:t xml:space="preserve">therefore </w:t>
        </w:r>
      </w:ins>
      <w:r w:rsidRPr="00EA6FD5">
        <w:rPr>
          <w:rFonts w:ascii="Times New Roman" w:hAnsi="Times New Roman" w:cs="Times New Roman"/>
          <w:sz w:val="24"/>
          <w:szCs w:val="24"/>
        </w:rPr>
        <w:t>still modest.</w:t>
      </w:r>
    </w:p>
    <w:p w14:paraId="1B0D3136" w14:textId="77777777" w:rsidR="00881A4F" w:rsidRPr="00EA6FD5" w:rsidRDefault="00881A4F" w:rsidP="004C0D0A">
      <w:pPr>
        <w:pStyle w:val="ListParagraph"/>
        <w:spacing w:before="240"/>
        <w:ind w:left="450"/>
        <w:contextualSpacing w:val="0"/>
        <w:jc w:val="both"/>
        <w:rPr>
          <w:rFonts w:ascii="Times New Roman" w:hAnsi="Times New Roman" w:cs="Times New Roman"/>
          <w:sz w:val="24"/>
          <w:szCs w:val="24"/>
        </w:rPr>
      </w:pPr>
    </w:p>
    <w:p w14:paraId="797F4D2B" w14:textId="6A366750" w:rsidR="002E6469" w:rsidRPr="00EA6FD5" w:rsidRDefault="00C0327C" w:rsidP="002476B9">
      <w:pPr>
        <w:pStyle w:val="ListParagraph"/>
        <w:spacing w:before="240"/>
        <w:ind w:left="450"/>
        <w:contextualSpacing w:val="0"/>
        <w:jc w:val="both"/>
        <w:rPr>
          <w:rFonts w:ascii="Times New Roman" w:hAnsi="Times New Roman" w:cs="Times New Roman"/>
          <w:b/>
          <w:bCs/>
          <w:iCs/>
          <w:sz w:val="24"/>
          <w:szCs w:val="24"/>
        </w:rPr>
      </w:pPr>
      <w:r w:rsidRPr="00EA6FD5">
        <w:rPr>
          <w:rFonts w:ascii="Times New Roman" w:hAnsi="Times New Roman" w:cs="Times New Roman"/>
          <w:b/>
          <w:bCs/>
          <w:iCs/>
          <w:sz w:val="24"/>
          <w:szCs w:val="24"/>
        </w:rPr>
        <w:t>C.</w:t>
      </w:r>
      <w:del w:id="1419" w:author="Sara Boyes" w:date="2023-05-15T19:38:00Z">
        <w:r w:rsidRPr="00EA6FD5" w:rsidDel="008E21FE">
          <w:rPr>
            <w:rFonts w:ascii="Times New Roman" w:hAnsi="Times New Roman" w:cs="Times New Roman"/>
            <w:b/>
            <w:bCs/>
            <w:iCs/>
            <w:sz w:val="24"/>
            <w:szCs w:val="24"/>
          </w:rPr>
          <w:delText xml:space="preserve"> </w:delText>
        </w:r>
      </w:del>
      <w:ins w:id="1420" w:author="Sara Boyes" w:date="2023-05-15T19:38:00Z">
        <w:r w:rsidR="008E21FE" w:rsidRPr="00EA6FD5">
          <w:rPr>
            <w:rFonts w:ascii="Times New Roman" w:hAnsi="Times New Roman" w:cs="Times New Roman"/>
            <w:b/>
            <w:bCs/>
            <w:iCs/>
            <w:sz w:val="24"/>
            <w:szCs w:val="24"/>
          </w:rPr>
          <w:tab/>
        </w:r>
      </w:ins>
      <w:r w:rsidR="005C0D21" w:rsidRPr="00EA6FD5">
        <w:rPr>
          <w:rFonts w:ascii="Times New Roman" w:hAnsi="Times New Roman" w:cs="Times New Roman"/>
          <w:b/>
          <w:bCs/>
          <w:iCs/>
          <w:sz w:val="24"/>
          <w:szCs w:val="24"/>
        </w:rPr>
        <w:t>Parliamentary Assembly</w:t>
      </w:r>
      <w:r w:rsidR="00EA5304" w:rsidRPr="00EA6FD5">
        <w:rPr>
          <w:rFonts w:ascii="Times New Roman" w:hAnsi="Times New Roman" w:cs="Times New Roman"/>
          <w:b/>
          <w:bCs/>
          <w:iCs/>
          <w:sz w:val="24"/>
          <w:szCs w:val="24"/>
        </w:rPr>
        <w:t xml:space="preserve"> of Bosnia and Herzegovina</w:t>
      </w:r>
    </w:p>
    <w:p w14:paraId="23C06791" w14:textId="7A835ECC" w:rsidR="002E6469" w:rsidRPr="00EA6FD5" w:rsidRDefault="002E6469"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Following the g</w:t>
      </w:r>
      <w:r w:rsidR="005C0D21" w:rsidRPr="00EA6FD5">
        <w:rPr>
          <w:rFonts w:ascii="Times New Roman" w:hAnsi="Times New Roman" w:cs="Times New Roman"/>
          <w:sz w:val="24"/>
          <w:szCs w:val="24"/>
        </w:rPr>
        <w:t xml:space="preserve">eneral elections </w:t>
      </w:r>
      <w:r w:rsidR="00EA5304" w:rsidRPr="00EA6FD5">
        <w:rPr>
          <w:rFonts w:ascii="Times New Roman" w:hAnsi="Times New Roman" w:cs="Times New Roman"/>
          <w:sz w:val="24"/>
          <w:szCs w:val="24"/>
        </w:rPr>
        <w:t>of 2 October 2022</w:t>
      </w:r>
      <w:r w:rsidR="005C0D21" w:rsidRPr="00EA6FD5">
        <w:rPr>
          <w:rFonts w:ascii="Times New Roman" w:hAnsi="Times New Roman" w:cs="Times New Roman"/>
          <w:sz w:val="24"/>
          <w:szCs w:val="24"/>
        </w:rPr>
        <w:t xml:space="preserve">, both Houses of the </w:t>
      </w:r>
      <w:del w:id="1421" w:author="Sara Boyes" w:date="2023-05-08T17:26:00Z">
        <w:r w:rsidR="005C0D21" w:rsidRPr="00EA6FD5" w:rsidDel="007F0D33">
          <w:rPr>
            <w:rFonts w:ascii="Times New Roman" w:hAnsi="Times New Roman" w:cs="Times New Roman"/>
            <w:sz w:val="24"/>
            <w:szCs w:val="24"/>
          </w:rPr>
          <w:delText>BiH</w:delText>
        </w:r>
      </w:del>
      <w:r w:rsidR="005C0D21" w:rsidRPr="00EA6FD5">
        <w:rPr>
          <w:rFonts w:ascii="Times New Roman" w:hAnsi="Times New Roman" w:cs="Times New Roman"/>
          <w:sz w:val="24"/>
          <w:szCs w:val="24"/>
        </w:rPr>
        <w:t xml:space="preserve"> Parliamentary Assembly</w:t>
      </w:r>
      <w:ins w:id="1422" w:author="Sara Boyes" w:date="2023-05-15T19:39:00Z">
        <w:r w:rsidR="008E21FE" w:rsidRPr="00EA6FD5">
          <w:rPr>
            <w:rFonts w:ascii="Times New Roman" w:hAnsi="Times New Roman" w:cs="Times New Roman"/>
            <w:sz w:val="24"/>
            <w:szCs w:val="24"/>
          </w:rPr>
          <w:t xml:space="preserve"> of Bosnia and Herzegovina</w:t>
        </w:r>
      </w:ins>
      <w:r w:rsidR="005C0D21" w:rsidRPr="00EA6FD5">
        <w:rPr>
          <w:rFonts w:ascii="Times New Roman" w:hAnsi="Times New Roman" w:cs="Times New Roman"/>
          <w:sz w:val="24"/>
          <w:szCs w:val="24"/>
        </w:rPr>
        <w:t xml:space="preserve"> </w:t>
      </w:r>
      <w:r w:rsidR="00EA5304" w:rsidRPr="00EA6FD5">
        <w:rPr>
          <w:rFonts w:ascii="Times New Roman" w:hAnsi="Times New Roman" w:cs="Times New Roman"/>
          <w:sz w:val="24"/>
          <w:szCs w:val="24"/>
        </w:rPr>
        <w:t>were</w:t>
      </w:r>
      <w:r w:rsidR="005C0D21" w:rsidRPr="00EA6FD5">
        <w:rPr>
          <w:rFonts w:ascii="Times New Roman" w:hAnsi="Times New Roman" w:cs="Times New Roman"/>
          <w:sz w:val="24"/>
          <w:szCs w:val="24"/>
        </w:rPr>
        <w:t xml:space="preserve"> constituted and elected </w:t>
      </w:r>
      <w:r w:rsidR="00EA5304" w:rsidRPr="00EA6FD5">
        <w:rPr>
          <w:rFonts w:ascii="Times New Roman" w:hAnsi="Times New Roman" w:cs="Times New Roman"/>
          <w:sz w:val="24"/>
          <w:szCs w:val="24"/>
        </w:rPr>
        <w:t xml:space="preserve">their </w:t>
      </w:r>
      <w:r w:rsidR="005C0D21" w:rsidRPr="00EA6FD5">
        <w:rPr>
          <w:rFonts w:ascii="Times New Roman" w:hAnsi="Times New Roman" w:cs="Times New Roman"/>
          <w:sz w:val="24"/>
          <w:szCs w:val="24"/>
        </w:rPr>
        <w:t>leaders</w:t>
      </w:r>
      <w:r w:rsidRPr="00EA6FD5">
        <w:rPr>
          <w:rFonts w:ascii="Times New Roman" w:hAnsi="Times New Roman" w:cs="Times New Roman"/>
          <w:sz w:val="24"/>
          <w:szCs w:val="24"/>
        </w:rPr>
        <w:t>hip at inaugural sessions.</w:t>
      </w:r>
      <w:r w:rsidR="00EA5304" w:rsidRPr="00EA6FD5">
        <w:rPr>
          <w:rFonts w:ascii="Times New Roman" w:hAnsi="Times New Roman" w:cs="Times New Roman"/>
          <w:sz w:val="24"/>
          <w:szCs w:val="24"/>
        </w:rPr>
        <w:t xml:space="preserve"> </w:t>
      </w:r>
      <w:r w:rsidR="005C0D21" w:rsidRPr="00EA6FD5">
        <w:rPr>
          <w:rFonts w:ascii="Times New Roman" w:hAnsi="Times New Roman" w:cs="Times New Roman"/>
          <w:sz w:val="24"/>
          <w:szCs w:val="24"/>
        </w:rPr>
        <w:t>The House of Representatives held its inaugural session on 1 December 2022, electing Denis Zvizdi</w:t>
      </w:r>
      <w:r w:rsidR="005827F2" w:rsidRPr="00EA6FD5">
        <w:rPr>
          <w:rFonts w:ascii="Times New Roman" w:hAnsi="Times New Roman" w:cs="Times New Roman"/>
          <w:sz w:val="24"/>
          <w:szCs w:val="24"/>
        </w:rPr>
        <w:t>ć</w:t>
      </w:r>
      <w:r w:rsidR="005C0D21" w:rsidRPr="00EA6FD5">
        <w:rPr>
          <w:rFonts w:ascii="Times New Roman" w:hAnsi="Times New Roman" w:cs="Times New Roman"/>
          <w:sz w:val="24"/>
          <w:szCs w:val="24"/>
        </w:rPr>
        <w:t xml:space="preserve"> (NiP) as Speaker, Marinko </w:t>
      </w:r>
      <w:r w:rsidR="005827F2" w:rsidRPr="00EA6FD5">
        <w:rPr>
          <w:rFonts w:ascii="Times New Roman" w:hAnsi="Times New Roman" w:cs="Times New Roman"/>
          <w:sz w:val="24"/>
          <w:szCs w:val="24"/>
        </w:rPr>
        <w:t>Č</w:t>
      </w:r>
      <w:r w:rsidR="005C0D21" w:rsidRPr="00EA6FD5">
        <w:rPr>
          <w:rFonts w:ascii="Times New Roman" w:hAnsi="Times New Roman" w:cs="Times New Roman"/>
          <w:sz w:val="24"/>
          <w:szCs w:val="24"/>
        </w:rPr>
        <w:t xml:space="preserve">avara (HDZ BiH) as </w:t>
      </w:r>
      <w:del w:id="1423" w:author="Sara Boyes" w:date="2023-05-15T19:41:00Z">
        <w:r w:rsidR="005C0D21" w:rsidRPr="00EA6FD5" w:rsidDel="008E21FE">
          <w:rPr>
            <w:rFonts w:ascii="Times New Roman" w:hAnsi="Times New Roman" w:cs="Times New Roman"/>
            <w:sz w:val="24"/>
            <w:szCs w:val="24"/>
          </w:rPr>
          <w:delText xml:space="preserve">the </w:delText>
        </w:r>
      </w:del>
      <w:r w:rsidR="005C0D21" w:rsidRPr="00EA6FD5">
        <w:rPr>
          <w:rFonts w:ascii="Times New Roman" w:hAnsi="Times New Roman" w:cs="Times New Roman"/>
          <w:sz w:val="24"/>
          <w:szCs w:val="24"/>
        </w:rPr>
        <w:t>First Deputy Speaker</w:t>
      </w:r>
      <w:r w:rsidR="006A5075" w:rsidRPr="00EA6FD5">
        <w:rPr>
          <w:rFonts w:ascii="Times New Roman" w:hAnsi="Times New Roman" w:cs="Times New Roman"/>
          <w:sz w:val="24"/>
          <w:szCs w:val="24"/>
        </w:rPr>
        <w:t>,</w:t>
      </w:r>
      <w:r w:rsidR="005C0D21" w:rsidRPr="00EA6FD5">
        <w:rPr>
          <w:rFonts w:ascii="Times New Roman" w:hAnsi="Times New Roman" w:cs="Times New Roman"/>
          <w:sz w:val="24"/>
          <w:szCs w:val="24"/>
        </w:rPr>
        <w:t xml:space="preserve"> and </w:t>
      </w:r>
      <w:r w:rsidR="005827F2" w:rsidRPr="00EA6FD5">
        <w:rPr>
          <w:rFonts w:ascii="Times New Roman" w:hAnsi="Times New Roman" w:cs="Times New Roman"/>
          <w:sz w:val="24"/>
          <w:szCs w:val="24"/>
        </w:rPr>
        <w:t>Nebojša Radmanović</w:t>
      </w:r>
      <w:r w:rsidR="005C0D21" w:rsidRPr="00EA6FD5">
        <w:rPr>
          <w:rFonts w:ascii="Times New Roman" w:hAnsi="Times New Roman" w:cs="Times New Roman"/>
          <w:sz w:val="24"/>
          <w:szCs w:val="24"/>
        </w:rPr>
        <w:t xml:space="preserve"> (SNSD) as </w:t>
      </w:r>
      <w:del w:id="1424" w:author="Sara Boyes" w:date="2023-05-15T19:42:00Z">
        <w:r w:rsidR="005C0D21" w:rsidRPr="00EA6FD5" w:rsidDel="008E21FE">
          <w:rPr>
            <w:rFonts w:ascii="Times New Roman" w:hAnsi="Times New Roman" w:cs="Times New Roman"/>
            <w:sz w:val="24"/>
            <w:szCs w:val="24"/>
          </w:rPr>
          <w:delText xml:space="preserve">the </w:delText>
        </w:r>
      </w:del>
      <w:r w:rsidR="005C0D21" w:rsidRPr="00EA6FD5">
        <w:rPr>
          <w:rFonts w:ascii="Times New Roman" w:hAnsi="Times New Roman" w:cs="Times New Roman"/>
          <w:sz w:val="24"/>
          <w:szCs w:val="24"/>
        </w:rPr>
        <w:t>Second Deputy Speaker.</w:t>
      </w:r>
      <w:r w:rsidR="00EA5304" w:rsidRPr="00EA6FD5">
        <w:rPr>
          <w:rFonts w:ascii="Times New Roman" w:hAnsi="Times New Roman" w:cs="Times New Roman"/>
          <w:sz w:val="24"/>
          <w:szCs w:val="24"/>
        </w:rPr>
        <w:t xml:space="preserve"> </w:t>
      </w:r>
      <w:del w:id="1425" w:author="Sara Boyes" w:date="2023-05-15T21:13:00Z">
        <w:r w:rsidR="005C0D21" w:rsidRPr="00EA6FD5" w:rsidDel="00461DB5">
          <w:rPr>
            <w:rFonts w:ascii="Times New Roman" w:hAnsi="Times New Roman" w:cs="Times New Roman"/>
            <w:sz w:val="24"/>
            <w:szCs w:val="24"/>
          </w:rPr>
          <w:delText xml:space="preserve">In </w:delText>
        </w:r>
      </w:del>
      <w:ins w:id="1426" w:author="Sara Boyes" w:date="2023-05-15T21:13:00Z">
        <w:r w:rsidR="00461DB5" w:rsidRPr="00EA6FD5">
          <w:rPr>
            <w:rFonts w:ascii="Times New Roman" w:hAnsi="Times New Roman" w:cs="Times New Roman"/>
            <w:sz w:val="24"/>
            <w:szCs w:val="24"/>
          </w:rPr>
          <w:t xml:space="preserve">At </w:t>
        </w:r>
      </w:ins>
      <w:r w:rsidR="005C0D21" w:rsidRPr="00EA6FD5">
        <w:rPr>
          <w:rFonts w:ascii="Times New Roman" w:hAnsi="Times New Roman" w:cs="Times New Roman"/>
          <w:sz w:val="24"/>
          <w:szCs w:val="24"/>
        </w:rPr>
        <w:t>its inaugural session</w:t>
      </w:r>
      <w:ins w:id="1427" w:author="Sara Boyes" w:date="2023-05-15T19:42:00Z">
        <w:r w:rsidR="001A57AF" w:rsidRPr="00EA6FD5">
          <w:rPr>
            <w:rFonts w:ascii="Times New Roman" w:hAnsi="Times New Roman" w:cs="Times New Roman"/>
            <w:sz w:val="24"/>
            <w:szCs w:val="24"/>
          </w:rPr>
          <w:t>,</w:t>
        </w:r>
      </w:ins>
      <w:r w:rsidR="005C0D21" w:rsidRPr="00EA6FD5">
        <w:rPr>
          <w:rFonts w:ascii="Times New Roman" w:hAnsi="Times New Roman" w:cs="Times New Roman"/>
          <w:sz w:val="24"/>
          <w:szCs w:val="24"/>
        </w:rPr>
        <w:t xml:space="preserve"> on 16 February 2023, the </w:t>
      </w:r>
      <w:del w:id="1428" w:author="Sara Boyes" w:date="2023-05-08T17:26:00Z">
        <w:r w:rsidR="005C0D21" w:rsidRPr="00EA6FD5" w:rsidDel="007F0D33">
          <w:rPr>
            <w:rFonts w:ascii="Times New Roman" w:hAnsi="Times New Roman" w:cs="Times New Roman"/>
            <w:sz w:val="24"/>
            <w:szCs w:val="24"/>
          </w:rPr>
          <w:delText>BiH</w:delText>
        </w:r>
      </w:del>
      <w:r w:rsidR="005C0D21" w:rsidRPr="00EA6FD5">
        <w:rPr>
          <w:rFonts w:ascii="Times New Roman" w:hAnsi="Times New Roman" w:cs="Times New Roman"/>
          <w:sz w:val="24"/>
          <w:szCs w:val="24"/>
        </w:rPr>
        <w:t xml:space="preserve"> House of Peoples </w:t>
      </w:r>
      <w:ins w:id="1429" w:author="Sara Boyes" w:date="2023-05-15T20:17:00Z">
        <w:r w:rsidR="00B32A48" w:rsidRPr="00EA6FD5">
          <w:rPr>
            <w:rFonts w:ascii="Times New Roman" w:hAnsi="Times New Roman" w:cs="Times New Roman"/>
            <w:sz w:val="24"/>
            <w:szCs w:val="24"/>
          </w:rPr>
          <w:t xml:space="preserve">of the Federation </w:t>
        </w:r>
      </w:ins>
      <w:r w:rsidR="005C0D21" w:rsidRPr="00EA6FD5">
        <w:rPr>
          <w:rFonts w:ascii="Times New Roman" w:hAnsi="Times New Roman" w:cs="Times New Roman"/>
          <w:sz w:val="24"/>
          <w:szCs w:val="24"/>
        </w:rPr>
        <w:t xml:space="preserve">established three </w:t>
      </w:r>
      <w:del w:id="1430" w:author="Sara Boyes" w:date="2023-05-15T20:19:00Z">
        <w:r w:rsidR="005C0D21" w:rsidRPr="00EA6FD5" w:rsidDel="00B32A48">
          <w:rPr>
            <w:rFonts w:ascii="Times New Roman" w:hAnsi="Times New Roman" w:cs="Times New Roman"/>
            <w:sz w:val="24"/>
            <w:szCs w:val="24"/>
          </w:rPr>
          <w:delText>C</w:delText>
        </w:r>
      </w:del>
      <w:ins w:id="1431" w:author="Sara Boyes" w:date="2023-05-15T20:19:00Z">
        <w:r w:rsidR="00B32A48" w:rsidRPr="00EA6FD5">
          <w:rPr>
            <w:rFonts w:ascii="Times New Roman" w:hAnsi="Times New Roman" w:cs="Times New Roman"/>
            <w:sz w:val="24"/>
            <w:szCs w:val="24"/>
          </w:rPr>
          <w:t>c</w:t>
        </w:r>
      </w:ins>
      <w:r w:rsidR="005C0D21" w:rsidRPr="00EA6FD5">
        <w:rPr>
          <w:rFonts w:ascii="Times New Roman" w:hAnsi="Times New Roman" w:cs="Times New Roman"/>
          <w:sz w:val="24"/>
          <w:szCs w:val="24"/>
        </w:rPr>
        <w:t xml:space="preserve">aucuses of the constituent peoples and elected Nikola </w:t>
      </w:r>
      <w:r w:rsidR="00C34967" w:rsidRPr="00EA6FD5">
        <w:rPr>
          <w:rFonts w:ascii="Times New Roman" w:hAnsi="Times New Roman" w:cs="Times New Roman"/>
          <w:sz w:val="24"/>
          <w:szCs w:val="24"/>
        </w:rPr>
        <w:t>Špirić</w:t>
      </w:r>
      <w:r w:rsidR="00C34967" w:rsidRPr="00EA6FD5" w:rsidDel="00C34967">
        <w:rPr>
          <w:rFonts w:ascii="Times New Roman" w:hAnsi="Times New Roman" w:cs="Times New Roman"/>
          <w:sz w:val="24"/>
          <w:szCs w:val="24"/>
        </w:rPr>
        <w:t xml:space="preserve"> </w:t>
      </w:r>
      <w:r w:rsidR="005C0D21" w:rsidRPr="00EA6FD5">
        <w:rPr>
          <w:rFonts w:ascii="Times New Roman" w:hAnsi="Times New Roman" w:cs="Times New Roman"/>
          <w:sz w:val="24"/>
          <w:szCs w:val="24"/>
        </w:rPr>
        <w:t xml:space="preserve">(SNSD) as </w:t>
      </w:r>
      <w:del w:id="1432" w:author="Sara Boyes" w:date="2023-05-15T20:20:00Z">
        <w:r w:rsidR="005C0D21" w:rsidRPr="00EA6FD5" w:rsidDel="00B32A48">
          <w:rPr>
            <w:rFonts w:ascii="Times New Roman" w:hAnsi="Times New Roman" w:cs="Times New Roman"/>
            <w:sz w:val="24"/>
            <w:szCs w:val="24"/>
          </w:rPr>
          <w:delText xml:space="preserve">the </w:delText>
        </w:r>
      </w:del>
      <w:r w:rsidR="005C0D21" w:rsidRPr="00EA6FD5">
        <w:rPr>
          <w:rFonts w:ascii="Times New Roman" w:hAnsi="Times New Roman" w:cs="Times New Roman"/>
          <w:sz w:val="24"/>
          <w:szCs w:val="24"/>
        </w:rPr>
        <w:t>Speaker, Kemal Ademovi</w:t>
      </w:r>
      <w:r w:rsidR="00C34967" w:rsidRPr="00EA6FD5">
        <w:rPr>
          <w:rFonts w:ascii="Times New Roman" w:hAnsi="Times New Roman" w:cs="Times New Roman"/>
          <w:sz w:val="24"/>
          <w:szCs w:val="24"/>
        </w:rPr>
        <w:t>ć</w:t>
      </w:r>
      <w:r w:rsidR="005C0D21" w:rsidRPr="00EA6FD5">
        <w:rPr>
          <w:rFonts w:ascii="Times New Roman" w:hAnsi="Times New Roman" w:cs="Times New Roman"/>
          <w:sz w:val="24"/>
          <w:szCs w:val="24"/>
        </w:rPr>
        <w:t xml:space="preserve"> (NiP) as </w:t>
      </w:r>
      <w:del w:id="1433" w:author="Sara Boyes" w:date="2023-05-15T20:20:00Z">
        <w:r w:rsidR="005C0D21" w:rsidRPr="00EA6FD5" w:rsidDel="00B32A48">
          <w:rPr>
            <w:rFonts w:ascii="Times New Roman" w:hAnsi="Times New Roman" w:cs="Times New Roman"/>
            <w:sz w:val="24"/>
            <w:szCs w:val="24"/>
          </w:rPr>
          <w:delText xml:space="preserve">the </w:delText>
        </w:r>
      </w:del>
      <w:r w:rsidR="005C0D21" w:rsidRPr="00EA6FD5">
        <w:rPr>
          <w:rFonts w:ascii="Times New Roman" w:hAnsi="Times New Roman" w:cs="Times New Roman"/>
          <w:sz w:val="24"/>
          <w:szCs w:val="24"/>
        </w:rPr>
        <w:t xml:space="preserve">First Deputy Speaker and Dragan </w:t>
      </w:r>
      <w:r w:rsidR="00C34967" w:rsidRPr="00EA6FD5">
        <w:rPr>
          <w:rFonts w:ascii="Times New Roman" w:hAnsi="Times New Roman" w:cs="Times New Roman"/>
          <w:sz w:val="24"/>
          <w:szCs w:val="24"/>
        </w:rPr>
        <w:t>Čović</w:t>
      </w:r>
      <w:r w:rsidR="00C34967" w:rsidRPr="00EA6FD5" w:rsidDel="00C34967">
        <w:rPr>
          <w:rFonts w:ascii="Times New Roman" w:hAnsi="Times New Roman" w:cs="Times New Roman"/>
          <w:sz w:val="24"/>
          <w:szCs w:val="24"/>
        </w:rPr>
        <w:t xml:space="preserve"> </w:t>
      </w:r>
      <w:r w:rsidR="005C0D21" w:rsidRPr="00EA6FD5">
        <w:rPr>
          <w:rFonts w:ascii="Times New Roman" w:hAnsi="Times New Roman" w:cs="Times New Roman"/>
          <w:sz w:val="24"/>
          <w:szCs w:val="24"/>
        </w:rPr>
        <w:t xml:space="preserve">(HDZ BiH) as </w:t>
      </w:r>
      <w:del w:id="1434" w:author="Sara Boyes" w:date="2023-05-15T20:20:00Z">
        <w:r w:rsidR="005C0D21" w:rsidRPr="00EA6FD5" w:rsidDel="00B32A48">
          <w:rPr>
            <w:rFonts w:ascii="Times New Roman" w:hAnsi="Times New Roman" w:cs="Times New Roman"/>
            <w:sz w:val="24"/>
            <w:szCs w:val="24"/>
          </w:rPr>
          <w:delText xml:space="preserve">the </w:delText>
        </w:r>
      </w:del>
      <w:r w:rsidR="005C0D21" w:rsidRPr="00EA6FD5">
        <w:rPr>
          <w:rFonts w:ascii="Times New Roman" w:hAnsi="Times New Roman" w:cs="Times New Roman"/>
          <w:sz w:val="24"/>
          <w:szCs w:val="24"/>
        </w:rPr>
        <w:t>Second Deputy Speaker</w:t>
      </w:r>
      <w:r w:rsidRPr="00EA6FD5">
        <w:rPr>
          <w:rFonts w:ascii="Times New Roman" w:hAnsi="Times New Roman" w:cs="Times New Roman"/>
          <w:sz w:val="24"/>
          <w:szCs w:val="24"/>
        </w:rPr>
        <w:t>.</w:t>
      </w:r>
    </w:p>
    <w:p w14:paraId="2751E7FD" w14:textId="1B353C7E" w:rsidR="002E6469"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constitution of all working bodies of both houses of the </w:t>
      </w:r>
      <w:del w:id="1435"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Parliamentary Assembly and the appointment of its delegations to </w:t>
      </w:r>
      <w:r w:rsidR="00EA5304" w:rsidRPr="00EA6FD5">
        <w:rPr>
          <w:rFonts w:ascii="Times New Roman" w:hAnsi="Times New Roman" w:cs="Times New Roman"/>
          <w:sz w:val="24"/>
          <w:szCs w:val="24"/>
        </w:rPr>
        <w:t>international parliamentary bodies</w:t>
      </w:r>
      <w:r w:rsidRPr="00EA6FD5">
        <w:rPr>
          <w:rFonts w:ascii="Times New Roman" w:hAnsi="Times New Roman" w:cs="Times New Roman"/>
          <w:sz w:val="24"/>
          <w:szCs w:val="24"/>
        </w:rPr>
        <w:t xml:space="preserve"> was finalized on 29 March 2023</w:t>
      </w:r>
      <w:r w:rsidR="00E4506B" w:rsidRPr="00EA6FD5">
        <w:rPr>
          <w:rFonts w:ascii="Times New Roman" w:hAnsi="Times New Roman" w:cs="Times New Roman"/>
          <w:sz w:val="24"/>
          <w:szCs w:val="24"/>
        </w:rPr>
        <w:t xml:space="preserve">. </w:t>
      </w:r>
    </w:p>
    <w:p w14:paraId="0C3DA53D" w14:textId="56FA2A01" w:rsidR="002E6469" w:rsidRPr="00EA6FD5" w:rsidRDefault="00EA5304"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new </w:t>
      </w:r>
      <w:r w:rsidR="005C0D21" w:rsidRPr="00EA6FD5">
        <w:rPr>
          <w:rFonts w:ascii="Times New Roman" w:hAnsi="Times New Roman" w:cs="Times New Roman"/>
          <w:sz w:val="24"/>
          <w:szCs w:val="24"/>
        </w:rPr>
        <w:t>majority coalition</w:t>
      </w:r>
      <w:r w:rsidRPr="00EA6FD5">
        <w:rPr>
          <w:rFonts w:ascii="Times New Roman" w:hAnsi="Times New Roman" w:cs="Times New Roman"/>
          <w:sz w:val="24"/>
          <w:szCs w:val="24"/>
        </w:rPr>
        <w:t xml:space="preserve"> in the </w:t>
      </w:r>
      <w:del w:id="1436" w:author="Sara Boyes" w:date="2023-05-15T21:12:00Z">
        <w:r w:rsidRPr="00EA6FD5" w:rsidDel="00461DB5">
          <w:rPr>
            <w:rFonts w:ascii="Times New Roman" w:hAnsi="Times New Roman" w:cs="Times New Roman"/>
            <w:sz w:val="24"/>
            <w:szCs w:val="24"/>
          </w:rPr>
          <w:delText>p</w:delText>
        </w:r>
      </w:del>
      <w:ins w:id="1437" w:author="Sara Boyes" w:date="2023-05-15T21:12:00Z">
        <w:r w:rsidR="00461DB5" w:rsidRPr="00EA6FD5">
          <w:rPr>
            <w:rFonts w:ascii="Times New Roman" w:hAnsi="Times New Roman" w:cs="Times New Roman"/>
            <w:sz w:val="24"/>
            <w:szCs w:val="24"/>
          </w:rPr>
          <w:t>P</w:t>
        </w:r>
      </w:ins>
      <w:r w:rsidRPr="00EA6FD5">
        <w:rPr>
          <w:rFonts w:ascii="Times New Roman" w:hAnsi="Times New Roman" w:cs="Times New Roman"/>
          <w:sz w:val="24"/>
          <w:szCs w:val="24"/>
        </w:rPr>
        <w:t xml:space="preserve">arliamentary </w:t>
      </w:r>
      <w:del w:id="1438" w:author="Sara Boyes" w:date="2023-05-15T21:12:00Z">
        <w:r w:rsidRPr="00EA6FD5" w:rsidDel="00461DB5">
          <w:rPr>
            <w:rFonts w:ascii="Times New Roman" w:hAnsi="Times New Roman" w:cs="Times New Roman"/>
            <w:sz w:val="24"/>
            <w:szCs w:val="24"/>
          </w:rPr>
          <w:delText>a</w:delText>
        </w:r>
      </w:del>
      <w:ins w:id="1439" w:author="Sara Boyes" w:date="2023-05-15T21:12:00Z">
        <w:r w:rsidR="00461DB5" w:rsidRPr="00EA6FD5">
          <w:rPr>
            <w:rFonts w:ascii="Times New Roman" w:hAnsi="Times New Roman" w:cs="Times New Roman"/>
            <w:sz w:val="24"/>
            <w:szCs w:val="24"/>
          </w:rPr>
          <w:t>A</w:t>
        </w:r>
      </w:ins>
      <w:r w:rsidRPr="00EA6FD5">
        <w:rPr>
          <w:rFonts w:ascii="Times New Roman" w:hAnsi="Times New Roman" w:cs="Times New Roman"/>
          <w:sz w:val="24"/>
          <w:szCs w:val="24"/>
        </w:rPr>
        <w:t>ssembly</w:t>
      </w:r>
      <w:r w:rsidR="005C0D21" w:rsidRPr="00EA6FD5">
        <w:rPr>
          <w:rFonts w:ascii="Times New Roman" w:hAnsi="Times New Roman" w:cs="Times New Roman"/>
          <w:sz w:val="24"/>
          <w:szCs w:val="24"/>
        </w:rPr>
        <w:t xml:space="preserve"> comprises </w:t>
      </w:r>
      <w:r w:rsidRPr="00EA6FD5">
        <w:rPr>
          <w:rFonts w:ascii="Times New Roman" w:hAnsi="Times New Roman" w:cs="Times New Roman"/>
          <w:sz w:val="24"/>
          <w:szCs w:val="24"/>
        </w:rPr>
        <w:t xml:space="preserve">the </w:t>
      </w:r>
      <w:del w:id="1440" w:author="Sara Boyes" w:date="2023-05-15T20:42:00Z">
        <w:r w:rsidR="005C0D21" w:rsidRPr="00EA6FD5" w:rsidDel="009D5BF8">
          <w:rPr>
            <w:rFonts w:ascii="Times New Roman" w:hAnsi="Times New Roman" w:cs="Times New Roman"/>
            <w:sz w:val="24"/>
            <w:szCs w:val="24"/>
          </w:rPr>
          <w:delText xml:space="preserve">parties </w:delText>
        </w:r>
      </w:del>
      <w:r w:rsidR="005C0D21" w:rsidRPr="00EA6FD5">
        <w:rPr>
          <w:rFonts w:ascii="Times New Roman" w:hAnsi="Times New Roman" w:cs="Times New Roman"/>
          <w:sz w:val="24"/>
          <w:szCs w:val="24"/>
        </w:rPr>
        <w:t xml:space="preserve">SDP, </w:t>
      </w:r>
      <w:r w:rsidR="0037612A" w:rsidRPr="00EA6FD5">
        <w:rPr>
          <w:rFonts w:ascii="Times New Roman" w:hAnsi="Times New Roman" w:cs="Times New Roman"/>
          <w:sz w:val="24"/>
          <w:szCs w:val="24"/>
        </w:rPr>
        <w:t>Our Party (</w:t>
      </w:r>
      <w:r w:rsidR="005C0D21" w:rsidRPr="00EA6FD5">
        <w:rPr>
          <w:rFonts w:ascii="Times New Roman" w:hAnsi="Times New Roman" w:cs="Times New Roman"/>
          <w:sz w:val="24"/>
          <w:szCs w:val="24"/>
        </w:rPr>
        <w:t>Na</w:t>
      </w:r>
      <w:r w:rsidR="00C34967" w:rsidRPr="00EA6FD5">
        <w:rPr>
          <w:rFonts w:ascii="Times New Roman" w:hAnsi="Times New Roman" w:cs="Times New Roman"/>
          <w:sz w:val="24"/>
          <w:szCs w:val="24"/>
        </w:rPr>
        <w:t>š</w:t>
      </w:r>
      <w:r w:rsidR="005C0D21" w:rsidRPr="00EA6FD5">
        <w:rPr>
          <w:rFonts w:ascii="Times New Roman" w:hAnsi="Times New Roman" w:cs="Times New Roman"/>
          <w:sz w:val="24"/>
          <w:szCs w:val="24"/>
        </w:rPr>
        <w:t>a Stranka</w:t>
      </w:r>
      <w:r w:rsidR="0037612A" w:rsidRPr="00EA6FD5">
        <w:rPr>
          <w:rFonts w:ascii="Times New Roman" w:hAnsi="Times New Roman" w:cs="Times New Roman"/>
          <w:sz w:val="24"/>
          <w:szCs w:val="24"/>
        </w:rPr>
        <w:t>)</w:t>
      </w:r>
      <w:r w:rsidR="005C0D21" w:rsidRPr="00EA6FD5">
        <w:rPr>
          <w:rFonts w:ascii="Times New Roman" w:hAnsi="Times New Roman" w:cs="Times New Roman"/>
          <w:sz w:val="24"/>
          <w:szCs w:val="24"/>
        </w:rPr>
        <w:t xml:space="preserve">, NiP, BiH Initiative, HDZ BiH, SNSD, </w:t>
      </w:r>
      <w:r w:rsidR="0037612A" w:rsidRPr="00EA6FD5">
        <w:rPr>
          <w:rFonts w:ascii="Times New Roman" w:hAnsi="Times New Roman" w:cs="Times New Roman"/>
          <w:sz w:val="24"/>
          <w:szCs w:val="24"/>
        </w:rPr>
        <w:t>United Srpska (</w:t>
      </w:r>
      <w:r w:rsidR="005C0D21" w:rsidRPr="00EA6FD5">
        <w:rPr>
          <w:rFonts w:ascii="Times New Roman" w:hAnsi="Times New Roman" w:cs="Times New Roman"/>
          <w:sz w:val="24"/>
          <w:szCs w:val="24"/>
        </w:rPr>
        <w:t>Ujedinjena Srpska</w:t>
      </w:r>
      <w:r w:rsidR="0037612A" w:rsidRPr="00EA6FD5">
        <w:rPr>
          <w:rFonts w:ascii="Times New Roman" w:hAnsi="Times New Roman" w:cs="Times New Roman"/>
          <w:sz w:val="24"/>
          <w:szCs w:val="24"/>
        </w:rPr>
        <w:t>)</w:t>
      </w:r>
      <w:del w:id="1441" w:author="Sara Boyes" w:date="2023-05-15T20:42:00Z">
        <w:r w:rsidR="006A5075" w:rsidRPr="00EA6FD5" w:rsidDel="009D5BF8">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w:t>
      </w:r>
      <w:del w:id="1442" w:author="Sara Boyes" w:date="2023-05-15T20:42:00Z">
        <w:r w:rsidR="0037612A" w:rsidRPr="00EA6FD5" w:rsidDel="009D5BF8">
          <w:rPr>
            <w:rFonts w:ascii="Times New Roman" w:hAnsi="Times New Roman" w:cs="Times New Roman"/>
            <w:sz w:val="24"/>
            <w:szCs w:val="24"/>
          </w:rPr>
          <w:delText xml:space="preserve">the </w:delText>
        </w:r>
      </w:del>
      <w:r w:rsidR="0037612A" w:rsidRPr="00EA6FD5">
        <w:rPr>
          <w:rFonts w:ascii="Times New Roman" w:hAnsi="Times New Roman" w:cs="Times New Roman"/>
          <w:sz w:val="24"/>
          <w:szCs w:val="24"/>
        </w:rPr>
        <w:t>Democratic Union (</w:t>
      </w:r>
      <w:r w:rsidR="005C0D21" w:rsidRPr="00EA6FD5">
        <w:rPr>
          <w:rFonts w:ascii="Times New Roman" w:hAnsi="Times New Roman" w:cs="Times New Roman"/>
          <w:sz w:val="24"/>
          <w:szCs w:val="24"/>
        </w:rPr>
        <w:t>DEMOS</w:t>
      </w:r>
      <w:r w:rsidR="0037612A" w:rsidRPr="00EA6FD5">
        <w:rPr>
          <w:rFonts w:ascii="Times New Roman" w:hAnsi="Times New Roman" w:cs="Times New Roman"/>
          <w:sz w:val="24"/>
          <w:szCs w:val="24"/>
        </w:rPr>
        <w:t>)</w:t>
      </w:r>
      <w:ins w:id="1443" w:author="Sara Boyes" w:date="2023-05-15T20:42:00Z">
        <w:r w:rsidR="009D5BF8" w:rsidRPr="00EA6FD5">
          <w:rPr>
            <w:rFonts w:ascii="Times New Roman" w:hAnsi="Times New Roman" w:cs="Times New Roman"/>
            <w:sz w:val="24"/>
            <w:szCs w:val="24"/>
          </w:rPr>
          <w:t xml:space="preserve"> parties</w:t>
        </w:r>
      </w:ins>
      <w:r w:rsidR="00F55C59" w:rsidRPr="00EA6FD5">
        <w:rPr>
          <w:rFonts w:ascii="Times New Roman" w:hAnsi="Times New Roman" w:cs="Times New Roman"/>
          <w:sz w:val="24"/>
          <w:szCs w:val="24"/>
        </w:rPr>
        <w:t>. They cooperate</w:t>
      </w:r>
      <w:r w:rsidRPr="00EA6FD5">
        <w:rPr>
          <w:rFonts w:ascii="Times New Roman" w:hAnsi="Times New Roman" w:cs="Times New Roman"/>
          <w:sz w:val="24"/>
          <w:szCs w:val="24"/>
        </w:rPr>
        <w:t xml:space="preserve"> </w:t>
      </w:r>
      <w:del w:id="1444" w:author="Sara Boyes" w:date="2023-05-15T21:07:00Z">
        <w:r w:rsidR="006A5075" w:rsidRPr="00EA6FD5" w:rsidDel="00156FEC">
          <w:rPr>
            <w:rFonts w:ascii="Times New Roman" w:hAnsi="Times New Roman" w:cs="Times New Roman"/>
            <w:sz w:val="24"/>
            <w:szCs w:val="24"/>
          </w:rPr>
          <w:delText xml:space="preserve">based </w:delText>
        </w:r>
      </w:del>
      <w:r w:rsidR="006A5075" w:rsidRPr="00EA6FD5">
        <w:rPr>
          <w:rFonts w:ascii="Times New Roman" w:hAnsi="Times New Roman" w:cs="Times New Roman"/>
          <w:sz w:val="24"/>
          <w:szCs w:val="24"/>
        </w:rPr>
        <w:t>on</w:t>
      </w:r>
      <w:r w:rsidRPr="00EA6FD5">
        <w:rPr>
          <w:rFonts w:ascii="Times New Roman" w:hAnsi="Times New Roman" w:cs="Times New Roman"/>
          <w:sz w:val="24"/>
          <w:szCs w:val="24"/>
        </w:rPr>
        <w:t xml:space="preserve"> </w:t>
      </w:r>
      <w:ins w:id="1445" w:author="Sara Boyes" w:date="2023-05-15T20:56:00Z">
        <w:r w:rsidR="00C93A35" w:rsidRPr="00EA6FD5">
          <w:rPr>
            <w:rFonts w:ascii="Times New Roman" w:hAnsi="Times New Roman" w:cs="Times New Roman"/>
            <w:sz w:val="24"/>
            <w:szCs w:val="24"/>
          </w:rPr>
          <w:t>the ba</w:t>
        </w:r>
      </w:ins>
      <w:ins w:id="1446" w:author="Sara Boyes" w:date="2023-05-15T20:57:00Z">
        <w:r w:rsidR="00C93A35" w:rsidRPr="00EA6FD5">
          <w:rPr>
            <w:rFonts w:ascii="Times New Roman" w:hAnsi="Times New Roman" w:cs="Times New Roman"/>
            <w:sz w:val="24"/>
            <w:szCs w:val="24"/>
          </w:rPr>
          <w:t xml:space="preserve">sis of </w:t>
        </w:r>
      </w:ins>
      <w:r w:rsidRPr="00EA6FD5">
        <w:rPr>
          <w:rFonts w:ascii="Times New Roman" w:hAnsi="Times New Roman" w:cs="Times New Roman"/>
          <w:sz w:val="24"/>
          <w:szCs w:val="24"/>
        </w:rPr>
        <w:t>a written coalition program</w:t>
      </w:r>
      <w:ins w:id="1447" w:author="Sara Boyes" w:date="2023-05-10T23:37:00Z">
        <w:r w:rsidR="00E32F92" w:rsidRPr="00EA6FD5">
          <w:rPr>
            <w:rFonts w:ascii="Times New Roman" w:hAnsi="Times New Roman" w:cs="Times New Roman"/>
            <w:sz w:val="24"/>
            <w:szCs w:val="24"/>
          </w:rPr>
          <w:t>me</w:t>
        </w:r>
      </w:ins>
      <w:r w:rsidRPr="00EA6FD5">
        <w:rPr>
          <w:rFonts w:ascii="Times New Roman" w:hAnsi="Times New Roman" w:cs="Times New Roman"/>
          <w:sz w:val="24"/>
          <w:szCs w:val="24"/>
        </w:rPr>
        <w:t>.</w:t>
      </w:r>
    </w:p>
    <w:p w14:paraId="33F8BDD9" w14:textId="1412FB78" w:rsidR="00EA5304"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During the reporting period, the </w:t>
      </w:r>
      <w:del w:id="1448"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House of Representatives held five regular and four urgent sessions, while the </w:t>
      </w:r>
      <w:del w:id="1449"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House of Peoples held </w:t>
      </w:r>
      <w:r w:rsidR="00027360" w:rsidRPr="00EA6FD5">
        <w:rPr>
          <w:rFonts w:ascii="Times New Roman" w:hAnsi="Times New Roman" w:cs="Times New Roman"/>
          <w:sz w:val="24"/>
          <w:szCs w:val="24"/>
        </w:rPr>
        <w:t>four</w:t>
      </w:r>
      <w:r w:rsidRPr="00EA6FD5">
        <w:rPr>
          <w:rFonts w:ascii="Times New Roman" w:hAnsi="Times New Roman" w:cs="Times New Roman"/>
          <w:sz w:val="24"/>
          <w:szCs w:val="24"/>
        </w:rPr>
        <w:t xml:space="preserve"> regular</w:t>
      </w:r>
      <w:r w:rsidR="006A5075" w:rsidRPr="00EA6FD5">
        <w:rPr>
          <w:rFonts w:ascii="Times New Roman" w:hAnsi="Times New Roman" w:cs="Times New Roman"/>
          <w:sz w:val="24"/>
          <w:szCs w:val="24"/>
        </w:rPr>
        <w:t xml:space="preserve"> sessions</w:t>
      </w:r>
      <w:r w:rsidRPr="00EA6FD5">
        <w:rPr>
          <w:rFonts w:ascii="Times New Roman" w:hAnsi="Times New Roman" w:cs="Times New Roman"/>
          <w:sz w:val="24"/>
          <w:szCs w:val="24"/>
        </w:rPr>
        <w:t xml:space="preserve"> and one urgent session</w:t>
      </w:r>
      <w:r w:rsidR="006D4789" w:rsidRPr="00EA6FD5">
        <w:rPr>
          <w:rFonts w:ascii="Times New Roman" w:hAnsi="Times New Roman" w:cs="Times New Roman"/>
          <w:sz w:val="24"/>
          <w:szCs w:val="24"/>
        </w:rPr>
        <w:t>.</w:t>
      </w:r>
      <w:r w:rsidR="00EA5304" w:rsidRPr="00EA6FD5">
        <w:rPr>
          <w:rFonts w:ascii="Times New Roman" w:hAnsi="Times New Roman" w:cs="Times New Roman"/>
          <w:sz w:val="24"/>
          <w:szCs w:val="24"/>
        </w:rPr>
        <w:t xml:space="preserve"> </w:t>
      </w:r>
    </w:p>
    <w:p w14:paraId="0DB8321F" w14:textId="0B660E6B" w:rsidR="00D24F34" w:rsidRPr="00EA6FD5" w:rsidRDefault="00D24F34" w:rsidP="00D24F34">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sixth regular session of the </w:t>
      </w:r>
      <w:del w:id="1450"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House of Representatives on 19 April 2023 was adjourned, following a collective walk out by the parties from </w:t>
      </w:r>
      <w:ins w:id="1451" w:author="Sara Boyes" w:date="2023-05-10T19:56:00Z">
        <w:r w:rsidR="00F600E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Republika Srpska as a sign of protest against a </w:t>
      </w:r>
      <w:ins w:id="1452" w:author="Sara Boyes" w:date="2023-05-15T21:08:00Z">
        <w:r w:rsidR="00156FEC" w:rsidRPr="00EA6FD5">
          <w:rPr>
            <w:rFonts w:ascii="Times New Roman" w:hAnsi="Times New Roman" w:cs="Times New Roman"/>
            <w:sz w:val="24"/>
            <w:szCs w:val="24"/>
          </w:rPr>
          <w:t>j</w:t>
        </w:r>
      </w:ins>
      <w:del w:id="1453" w:author="Sara Boyes" w:date="2023-05-15T21:08:00Z">
        <w:r w:rsidRPr="00EA6FD5" w:rsidDel="00156FEC">
          <w:rPr>
            <w:rFonts w:ascii="Times New Roman" w:hAnsi="Times New Roman" w:cs="Times New Roman"/>
            <w:sz w:val="24"/>
            <w:szCs w:val="24"/>
          </w:rPr>
          <w:delText>J</w:delText>
        </w:r>
      </w:del>
      <w:r w:rsidRPr="00EA6FD5">
        <w:rPr>
          <w:rFonts w:ascii="Times New Roman" w:hAnsi="Times New Roman" w:cs="Times New Roman"/>
          <w:sz w:val="24"/>
          <w:szCs w:val="24"/>
        </w:rPr>
        <w:t xml:space="preserve">oint </w:t>
      </w:r>
      <w:ins w:id="1454" w:author="Sara Boyes" w:date="2023-05-15T21:08:00Z">
        <w:r w:rsidR="00156FEC" w:rsidRPr="00EA6FD5">
          <w:rPr>
            <w:rFonts w:ascii="Times New Roman" w:hAnsi="Times New Roman" w:cs="Times New Roman"/>
            <w:sz w:val="24"/>
            <w:szCs w:val="24"/>
          </w:rPr>
          <w:t>s</w:t>
        </w:r>
      </w:ins>
      <w:del w:id="1455" w:author="Sara Boyes" w:date="2023-05-15T21:08:00Z">
        <w:r w:rsidRPr="00EA6FD5" w:rsidDel="00156FEC">
          <w:rPr>
            <w:rFonts w:ascii="Times New Roman" w:hAnsi="Times New Roman" w:cs="Times New Roman"/>
            <w:sz w:val="24"/>
            <w:szCs w:val="24"/>
          </w:rPr>
          <w:delText>S</w:delText>
        </w:r>
      </w:del>
      <w:r w:rsidRPr="00EA6FD5">
        <w:rPr>
          <w:rFonts w:ascii="Times New Roman" w:hAnsi="Times New Roman" w:cs="Times New Roman"/>
          <w:sz w:val="24"/>
          <w:szCs w:val="24"/>
        </w:rPr>
        <w:t xml:space="preserve">tatement </w:t>
      </w:r>
      <w:ins w:id="1456" w:author="Sara Boyes" w:date="2023-05-15T21:10:00Z">
        <w:r w:rsidR="00461DB5" w:rsidRPr="00EA6FD5">
          <w:rPr>
            <w:rFonts w:ascii="Times New Roman" w:hAnsi="Times New Roman" w:cs="Times New Roman"/>
            <w:sz w:val="24"/>
            <w:szCs w:val="24"/>
          </w:rPr>
          <w:t xml:space="preserve">on State property </w:t>
        </w:r>
      </w:ins>
      <w:r w:rsidRPr="00EA6FD5">
        <w:rPr>
          <w:rFonts w:ascii="Times New Roman" w:hAnsi="Times New Roman" w:cs="Times New Roman"/>
          <w:sz w:val="24"/>
          <w:szCs w:val="24"/>
        </w:rPr>
        <w:t>signed by six Federation parties</w:t>
      </w:r>
      <w:del w:id="1457" w:author="Sara Boyes" w:date="2023-05-15T21:10:00Z">
        <w:r w:rsidRPr="00EA6FD5" w:rsidDel="00461DB5">
          <w:rPr>
            <w:rFonts w:ascii="Times New Roman" w:hAnsi="Times New Roman" w:cs="Times New Roman"/>
            <w:sz w:val="24"/>
            <w:szCs w:val="24"/>
          </w:rPr>
          <w:delText xml:space="preserve"> on </w:delText>
        </w:r>
      </w:del>
      <w:del w:id="1458" w:author="Sara Boyes" w:date="2023-05-15T21:08:00Z">
        <w:r w:rsidRPr="00EA6FD5" w:rsidDel="00156FEC">
          <w:rPr>
            <w:rFonts w:ascii="Times New Roman" w:hAnsi="Times New Roman" w:cs="Times New Roman"/>
            <w:sz w:val="24"/>
            <w:szCs w:val="24"/>
          </w:rPr>
          <w:delText>s</w:delText>
        </w:r>
      </w:del>
      <w:del w:id="1459" w:author="Sara Boyes" w:date="2023-05-15T21:10:00Z">
        <w:r w:rsidRPr="00EA6FD5" w:rsidDel="00461DB5">
          <w:rPr>
            <w:rFonts w:ascii="Times New Roman" w:hAnsi="Times New Roman" w:cs="Times New Roman"/>
            <w:sz w:val="24"/>
            <w:szCs w:val="24"/>
          </w:rPr>
          <w:delText>tate property</w:delText>
        </w:r>
      </w:del>
      <w:r w:rsidRPr="00EA6FD5">
        <w:rPr>
          <w:rFonts w:ascii="Times New Roman" w:hAnsi="Times New Roman" w:cs="Times New Roman"/>
          <w:sz w:val="24"/>
          <w:szCs w:val="24"/>
        </w:rPr>
        <w:t xml:space="preserve">. </w:t>
      </w:r>
    </w:p>
    <w:p w14:paraId="6897F982" w14:textId="4C68B036" w:rsidR="006D4789"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only new legislation fully adopted by the </w:t>
      </w:r>
      <w:del w:id="1460" w:author="Sara Boyes" w:date="2023-05-08T17:26:00Z">
        <w:r w:rsidRPr="00EA6FD5" w:rsidDel="007F0D33">
          <w:rPr>
            <w:rFonts w:ascii="Times New Roman" w:hAnsi="Times New Roman" w:cs="Times New Roman"/>
            <w:sz w:val="24"/>
            <w:szCs w:val="24"/>
          </w:rPr>
          <w:delText>BiH</w:delText>
        </w:r>
      </w:del>
      <w:r w:rsidRPr="00EA6FD5">
        <w:rPr>
          <w:rFonts w:ascii="Times New Roman" w:hAnsi="Times New Roman" w:cs="Times New Roman"/>
          <w:sz w:val="24"/>
          <w:szCs w:val="24"/>
        </w:rPr>
        <w:t xml:space="preserve"> Parliamentary Assembly was the Law on Budget of </w:t>
      </w:r>
      <w:del w:id="1461" w:author="Sara Boyes" w:date="2023-05-08T17:26:00Z">
        <w:r w:rsidRPr="00EA6FD5" w:rsidDel="007F0D33">
          <w:rPr>
            <w:rFonts w:ascii="Times New Roman" w:hAnsi="Times New Roman" w:cs="Times New Roman"/>
            <w:sz w:val="24"/>
            <w:szCs w:val="24"/>
          </w:rPr>
          <w:delText>BiH</w:delText>
        </w:r>
      </w:del>
      <w:ins w:id="1462" w:author="Sara Boyes" w:date="2023-05-08T17:26:00Z">
        <w:r w:rsidR="007F0D33" w:rsidRPr="00EA6FD5">
          <w:rPr>
            <w:rFonts w:ascii="Times New Roman" w:hAnsi="Times New Roman" w:cs="Times New Roman"/>
            <w:sz w:val="24"/>
            <w:szCs w:val="24"/>
          </w:rPr>
          <w:t>Bosnia and Herzegovina</w:t>
        </w:r>
      </w:ins>
      <w:r w:rsidRPr="00EA6FD5">
        <w:rPr>
          <w:rFonts w:ascii="Times New Roman" w:hAnsi="Times New Roman" w:cs="Times New Roman"/>
          <w:sz w:val="24"/>
          <w:szCs w:val="24"/>
        </w:rPr>
        <w:t xml:space="preserve"> Institutions and Inter</w:t>
      </w:r>
      <w:r w:rsidR="006D4789" w:rsidRPr="00EA6FD5">
        <w:rPr>
          <w:rFonts w:ascii="Times New Roman" w:hAnsi="Times New Roman" w:cs="Times New Roman"/>
          <w:sz w:val="24"/>
          <w:szCs w:val="24"/>
        </w:rPr>
        <w:t>national Obligations for 2023.</w:t>
      </w:r>
    </w:p>
    <w:p w14:paraId="294BDB9A" w14:textId="352593BB" w:rsidR="006D4789" w:rsidRPr="00EA6FD5" w:rsidRDefault="005C0D21"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required parliamentary approval was given </w:t>
      </w:r>
      <w:r w:rsidR="00EA5304" w:rsidRPr="00EA6FD5">
        <w:rPr>
          <w:rFonts w:ascii="Times New Roman" w:hAnsi="Times New Roman" w:cs="Times New Roman"/>
          <w:sz w:val="24"/>
          <w:szCs w:val="24"/>
        </w:rPr>
        <w:t xml:space="preserve">to </w:t>
      </w:r>
      <w:r w:rsidR="006A5075" w:rsidRPr="00EA6FD5">
        <w:rPr>
          <w:rFonts w:ascii="Times New Roman" w:hAnsi="Times New Roman" w:cs="Times New Roman"/>
          <w:sz w:val="24"/>
          <w:szCs w:val="24"/>
        </w:rPr>
        <w:t>ratify</w:t>
      </w:r>
      <w:r w:rsidRPr="00EA6FD5">
        <w:rPr>
          <w:rFonts w:ascii="Times New Roman" w:hAnsi="Times New Roman" w:cs="Times New Roman"/>
          <w:sz w:val="24"/>
          <w:szCs w:val="24"/>
        </w:rPr>
        <w:t xml:space="preserve"> various international agreements and other minor technical documents and reports. The </w:t>
      </w:r>
      <w:del w:id="1463" w:author="Sara Boyes" w:date="2023-05-08T17:26:00Z">
        <w:r w:rsidRPr="00EA6FD5" w:rsidDel="007F0D33">
          <w:rPr>
            <w:rFonts w:ascii="Times New Roman" w:hAnsi="Times New Roman" w:cs="Times New Roman"/>
            <w:sz w:val="24"/>
            <w:szCs w:val="24"/>
          </w:rPr>
          <w:delText>BiH</w:delText>
        </w:r>
      </w:del>
      <w:del w:id="1464" w:author="Sara Boyes" w:date="2023-05-15T21:11:00Z">
        <w:r w:rsidRPr="00EA6FD5" w:rsidDel="00461DB5">
          <w:rPr>
            <w:rFonts w:ascii="Times New Roman" w:hAnsi="Times New Roman" w:cs="Times New Roman"/>
            <w:sz w:val="24"/>
            <w:szCs w:val="24"/>
          </w:rPr>
          <w:delText xml:space="preserve"> </w:delText>
        </w:r>
      </w:del>
      <w:r w:rsidRPr="00EA6FD5">
        <w:rPr>
          <w:rFonts w:ascii="Times New Roman" w:hAnsi="Times New Roman" w:cs="Times New Roman"/>
          <w:sz w:val="24"/>
          <w:szCs w:val="24"/>
        </w:rPr>
        <w:t xml:space="preserve">Parliamentary Assembly rejected </w:t>
      </w:r>
      <w:r w:rsidR="00BE4825" w:rsidRPr="00EA6FD5">
        <w:rPr>
          <w:rFonts w:ascii="Times New Roman" w:hAnsi="Times New Roman" w:cs="Times New Roman"/>
          <w:sz w:val="24"/>
          <w:szCs w:val="24"/>
        </w:rPr>
        <w:t>seven</w:t>
      </w:r>
      <w:r w:rsidRPr="00EA6FD5">
        <w:rPr>
          <w:rFonts w:ascii="Times New Roman" w:hAnsi="Times New Roman" w:cs="Times New Roman"/>
          <w:sz w:val="24"/>
          <w:szCs w:val="24"/>
        </w:rPr>
        <w:t xml:space="preserve"> laws, of which </w:t>
      </w:r>
      <w:r w:rsidR="00F46664"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House of Representatives rejected two </w:t>
      </w:r>
      <w:del w:id="1465" w:author="Sara Boyes" w:date="2023-05-15T21:06:00Z">
        <w:r w:rsidRPr="00EA6FD5" w:rsidDel="00156FEC">
          <w:rPr>
            <w:rFonts w:ascii="Times New Roman" w:hAnsi="Times New Roman" w:cs="Times New Roman"/>
            <w:sz w:val="24"/>
            <w:szCs w:val="24"/>
          </w:rPr>
          <w:delText xml:space="preserve">laws </w:delText>
        </w:r>
      </w:del>
      <w:r w:rsidRPr="00EA6FD5">
        <w:rPr>
          <w:rFonts w:ascii="Times New Roman" w:hAnsi="Times New Roman" w:cs="Times New Roman"/>
          <w:sz w:val="24"/>
          <w:szCs w:val="24"/>
        </w:rPr>
        <w:t xml:space="preserve">proposed by individual delegates </w:t>
      </w:r>
      <w:del w:id="1466" w:author="Sara Boyes" w:date="2023-05-15T21:06:00Z">
        <w:r w:rsidRPr="00EA6FD5" w:rsidDel="00156FEC">
          <w:rPr>
            <w:rFonts w:ascii="Times New Roman" w:hAnsi="Times New Roman" w:cs="Times New Roman"/>
            <w:sz w:val="24"/>
            <w:szCs w:val="24"/>
          </w:rPr>
          <w:delText>meant to</w:delText>
        </w:r>
      </w:del>
      <w:ins w:id="1467" w:author="Sara Boyes" w:date="2023-05-15T21:06:00Z">
        <w:r w:rsidR="00156FEC" w:rsidRPr="00EA6FD5">
          <w:rPr>
            <w:rFonts w:ascii="Times New Roman" w:hAnsi="Times New Roman" w:cs="Times New Roman"/>
            <w:sz w:val="24"/>
            <w:szCs w:val="24"/>
          </w:rPr>
          <w:t>for the</w:t>
        </w:r>
      </w:ins>
      <w:r w:rsidRPr="00EA6FD5">
        <w:rPr>
          <w:rFonts w:ascii="Times New Roman" w:hAnsi="Times New Roman" w:cs="Times New Roman"/>
          <w:sz w:val="24"/>
          <w:szCs w:val="24"/>
        </w:rPr>
        <w:t xml:space="preserve"> amend</w:t>
      </w:r>
      <w:ins w:id="1468" w:author="Sara Boyes" w:date="2023-05-15T21:06:00Z">
        <w:r w:rsidR="00156FEC" w:rsidRPr="00EA6FD5">
          <w:rPr>
            <w:rFonts w:ascii="Times New Roman" w:hAnsi="Times New Roman" w:cs="Times New Roman"/>
            <w:sz w:val="24"/>
            <w:szCs w:val="24"/>
          </w:rPr>
          <w:t>ment</w:t>
        </w:r>
      </w:ins>
      <w:ins w:id="1469" w:author="Sara Boyes" w:date="2023-05-15T21:14:00Z">
        <w:r w:rsidR="00461DB5" w:rsidRPr="00EA6FD5">
          <w:rPr>
            <w:rFonts w:ascii="Times New Roman" w:hAnsi="Times New Roman" w:cs="Times New Roman"/>
            <w:sz w:val="24"/>
            <w:szCs w:val="24"/>
          </w:rPr>
          <w:t xml:space="preserve"> of</w:t>
        </w:r>
      </w:ins>
      <w:r w:rsidRPr="00EA6FD5">
        <w:rPr>
          <w:rFonts w:ascii="Times New Roman" w:hAnsi="Times New Roman" w:cs="Times New Roman"/>
          <w:sz w:val="24"/>
          <w:szCs w:val="24"/>
        </w:rPr>
        <w:t xml:space="preserve"> existing legislation</w:t>
      </w:r>
      <w:r w:rsidR="00AB40AE" w:rsidRPr="00EA6FD5">
        <w:rPr>
          <w:rFonts w:ascii="Times New Roman" w:hAnsi="Times New Roman" w:cs="Times New Roman"/>
          <w:sz w:val="24"/>
          <w:szCs w:val="24"/>
        </w:rPr>
        <w:t>. T</w:t>
      </w:r>
      <w:r w:rsidR="00F46664" w:rsidRPr="00EA6FD5">
        <w:rPr>
          <w:rFonts w:ascii="Times New Roman" w:hAnsi="Times New Roman" w:cs="Times New Roman"/>
          <w:sz w:val="24"/>
          <w:szCs w:val="24"/>
        </w:rPr>
        <w:t xml:space="preserve">he </w:t>
      </w:r>
      <w:r w:rsidRPr="00EA6FD5">
        <w:rPr>
          <w:rFonts w:ascii="Times New Roman" w:hAnsi="Times New Roman" w:cs="Times New Roman"/>
          <w:sz w:val="24"/>
          <w:szCs w:val="24"/>
        </w:rPr>
        <w:t xml:space="preserve">House of Peoples rejected </w:t>
      </w:r>
      <w:r w:rsidR="00BE4825" w:rsidRPr="00EA6FD5">
        <w:rPr>
          <w:rFonts w:ascii="Times New Roman" w:hAnsi="Times New Roman" w:cs="Times New Roman"/>
          <w:sz w:val="24"/>
          <w:szCs w:val="24"/>
        </w:rPr>
        <w:t>five</w:t>
      </w:r>
      <w:r w:rsidRPr="00EA6FD5">
        <w:rPr>
          <w:rFonts w:ascii="Times New Roman" w:hAnsi="Times New Roman" w:cs="Times New Roman"/>
          <w:sz w:val="24"/>
          <w:szCs w:val="24"/>
        </w:rPr>
        <w:t xml:space="preserve"> laws amending existing legislation </w:t>
      </w:r>
      <w:r w:rsidR="006A5075" w:rsidRPr="00EA6FD5">
        <w:rPr>
          <w:rFonts w:ascii="Times New Roman" w:hAnsi="Times New Roman" w:cs="Times New Roman"/>
          <w:sz w:val="24"/>
          <w:szCs w:val="24"/>
        </w:rPr>
        <w:t xml:space="preserve">before </w:t>
      </w:r>
      <w:del w:id="1470" w:author="Sara Boyes" w:date="2023-05-15T21:15:00Z">
        <w:r w:rsidR="006A5075" w:rsidRPr="00EA6FD5" w:rsidDel="005A4761">
          <w:rPr>
            <w:rFonts w:ascii="Times New Roman" w:hAnsi="Times New Roman" w:cs="Times New Roman"/>
            <w:sz w:val="24"/>
            <w:szCs w:val="24"/>
          </w:rPr>
          <w:delText xml:space="preserve">being </w:delText>
        </w:r>
      </w:del>
      <w:ins w:id="1471" w:author="Sara Boyes" w:date="2023-05-15T21:15:00Z">
        <w:r w:rsidR="005A4761" w:rsidRPr="00EA6FD5">
          <w:rPr>
            <w:rFonts w:ascii="Times New Roman" w:hAnsi="Times New Roman" w:cs="Times New Roman"/>
            <w:sz w:val="24"/>
            <w:szCs w:val="24"/>
          </w:rPr>
          <w:t xml:space="preserve">it was </w:t>
        </w:r>
      </w:ins>
      <w:r w:rsidRPr="00EA6FD5">
        <w:rPr>
          <w:rFonts w:ascii="Times New Roman" w:hAnsi="Times New Roman" w:cs="Times New Roman"/>
          <w:sz w:val="24"/>
          <w:szCs w:val="24"/>
        </w:rPr>
        <w:t>adopted by the House of Representatives.</w:t>
      </w:r>
    </w:p>
    <w:p w14:paraId="177E2C34" w14:textId="69C1046D" w:rsidR="0037612A" w:rsidRPr="00EA6FD5" w:rsidRDefault="00F46664" w:rsidP="0037612A">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I will </w:t>
      </w:r>
      <w:r w:rsidR="006A5075" w:rsidRPr="00EA6FD5">
        <w:rPr>
          <w:rFonts w:ascii="Times New Roman" w:hAnsi="Times New Roman" w:cs="Times New Roman"/>
          <w:sz w:val="24"/>
          <w:szCs w:val="24"/>
        </w:rPr>
        <w:t xml:space="preserve">closely </w:t>
      </w:r>
      <w:r w:rsidRPr="00EA6FD5">
        <w:rPr>
          <w:rFonts w:ascii="Times New Roman" w:hAnsi="Times New Roman" w:cs="Times New Roman"/>
          <w:sz w:val="24"/>
          <w:szCs w:val="24"/>
        </w:rPr>
        <w:t xml:space="preserve">follow the </w:t>
      </w:r>
      <w:r w:rsidR="005C0D21" w:rsidRPr="00EA6FD5">
        <w:rPr>
          <w:rFonts w:ascii="Times New Roman" w:hAnsi="Times New Roman" w:cs="Times New Roman"/>
          <w:sz w:val="24"/>
          <w:szCs w:val="24"/>
        </w:rPr>
        <w:t>legislative output</w:t>
      </w:r>
      <w:r w:rsidRPr="00EA6FD5">
        <w:rPr>
          <w:rFonts w:ascii="Times New Roman" w:hAnsi="Times New Roman" w:cs="Times New Roman"/>
          <w:sz w:val="24"/>
          <w:szCs w:val="24"/>
        </w:rPr>
        <w:t xml:space="preserve"> of the newly elected Parliamentary Assembly</w:t>
      </w:r>
      <w:r w:rsidR="005C0D21" w:rsidRPr="00EA6FD5">
        <w:rPr>
          <w:rFonts w:ascii="Times New Roman" w:hAnsi="Times New Roman" w:cs="Times New Roman"/>
          <w:sz w:val="24"/>
          <w:szCs w:val="24"/>
        </w:rPr>
        <w:t xml:space="preserve">, especially </w:t>
      </w:r>
      <w:r w:rsidR="006A5075" w:rsidRPr="00EA6FD5">
        <w:rPr>
          <w:rFonts w:ascii="Times New Roman" w:hAnsi="Times New Roman" w:cs="Times New Roman"/>
          <w:sz w:val="24"/>
          <w:szCs w:val="24"/>
        </w:rPr>
        <w:t>regarding</w:t>
      </w:r>
      <w:r w:rsidR="005C0D21"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the </w:t>
      </w:r>
      <w:r w:rsidR="005C0D21" w:rsidRPr="00EA6FD5">
        <w:rPr>
          <w:rFonts w:ascii="Times New Roman" w:hAnsi="Times New Roman" w:cs="Times New Roman"/>
          <w:sz w:val="24"/>
          <w:szCs w:val="24"/>
        </w:rPr>
        <w:t xml:space="preserve">requirements </w:t>
      </w:r>
      <w:del w:id="1472" w:author="Sara Boyes" w:date="2023-05-15T21:24:00Z">
        <w:r w:rsidR="005C0D21" w:rsidRPr="00EA6FD5" w:rsidDel="004177AB">
          <w:rPr>
            <w:rFonts w:ascii="Times New Roman" w:hAnsi="Times New Roman" w:cs="Times New Roman"/>
            <w:sz w:val="24"/>
            <w:szCs w:val="24"/>
          </w:rPr>
          <w:delText xml:space="preserve">from </w:delText>
        </w:r>
      </w:del>
      <w:ins w:id="1473" w:author="Sara Boyes" w:date="2023-05-15T21:24:00Z">
        <w:r w:rsidR="004177AB" w:rsidRPr="00EA6FD5">
          <w:rPr>
            <w:rFonts w:ascii="Times New Roman" w:hAnsi="Times New Roman" w:cs="Times New Roman"/>
            <w:sz w:val="24"/>
            <w:szCs w:val="24"/>
          </w:rPr>
          <w:t xml:space="preserve">of </w:t>
        </w:r>
      </w:ins>
      <w:r w:rsidR="005C0D21" w:rsidRPr="00EA6FD5">
        <w:rPr>
          <w:rFonts w:ascii="Times New Roman" w:hAnsi="Times New Roman" w:cs="Times New Roman"/>
          <w:sz w:val="24"/>
          <w:szCs w:val="24"/>
        </w:rPr>
        <w:t xml:space="preserve">the European Union Commissions Opinion on </w:t>
      </w:r>
      <w:del w:id="1474" w:author="Sara Boyes" w:date="2023-05-08T17:34:00Z">
        <w:r w:rsidR="005C0D21" w:rsidRPr="00EA6FD5" w:rsidDel="0036450E">
          <w:rPr>
            <w:rFonts w:ascii="Times New Roman" w:hAnsi="Times New Roman" w:cs="Times New Roman"/>
            <w:sz w:val="24"/>
            <w:szCs w:val="24"/>
          </w:rPr>
          <w:delText>Bosnia and Herzegovina’s</w:delText>
        </w:r>
      </w:del>
      <w:ins w:id="1475" w:author="Sara Boyes" w:date="2023-05-08T17:34:00Z">
        <w:r w:rsidR="0036450E" w:rsidRPr="00EA6FD5">
          <w:rPr>
            <w:rFonts w:ascii="Times New Roman" w:hAnsi="Times New Roman" w:cs="Times New Roman"/>
            <w:sz w:val="24"/>
            <w:szCs w:val="24"/>
          </w:rPr>
          <w:t>the</w:t>
        </w:r>
      </w:ins>
      <w:r w:rsidR="005C0D21" w:rsidRPr="00EA6FD5">
        <w:rPr>
          <w:rFonts w:ascii="Times New Roman" w:hAnsi="Times New Roman" w:cs="Times New Roman"/>
          <w:sz w:val="24"/>
          <w:szCs w:val="24"/>
        </w:rPr>
        <w:t xml:space="preserve"> application </w:t>
      </w:r>
      <w:ins w:id="1476" w:author="Sara Boyes" w:date="2023-05-08T17:34:00Z">
        <w:r w:rsidR="0036450E" w:rsidRPr="00EA6FD5">
          <w:rPr>
            <w:rFonts w:ascii="Times New Roman" w:hAnsi="Times New Roman" w:cs="Times New Roman"/>
            <w:sz w:val="24"/>
            <w:szCs w:val="24"/>
          </w:rPr>
          <w:t xml:space="preserve">by </w:t>
        </w:r>
        <w:r w:rsidR="0036450E" w:rsidRPr="00EA6FD5">
          <w:rPr>
            <w:rFonts w:ascii="Times New Roman" w:hAnsi="Times New Roman" w:cs="Times New Roman"/>
            <w:bCs/>
            <w:sz w:val="24"/>
            <w:szCs w:val="24"/>
            <w:shd w:val="clear" w:color="auto" w:fill="FFFFFF"/>
          </w:rPr>
          <w:t>Bosnia and Herzegovina</w:t>
        </w:r>
        <w:r w:rsidR="0036450E" w:rsidRPr="00EA6FD5">
          <w:rPr>
            <w:rFonts w:ascii="Times New Roman" w:hAnsi="Times New Roman" w:cs="Times New Roman"/>
            <w:sz w:val="24"/>
            <w:szCs w:val="24"/>
          </w:rPr>
          <w:t xml:space="preserve"> </w:t>
        </w:r>
      </w:ins>
      <w:r w:rsidR="006A5075" w:rsidRPr="00EA6FD5">
        <w:rPr>
          <w:rFonts w:ascii="Times New Roman" w:hAnsi="Times New Roman" w:cs="Times New Roman"/>
          <w:sz w:val="24"/>
          <w:szCs w:val="24"/>
        </w:rPr>
        <w:t>for</w:t>
      </w:r>
      <w:r w:rsidR="005C0D21" w:rsidRPr="00EA6FD5">
        <w:rPr>
          <w:rFonts w:ascii="Times New Roman" w:hAnsi="Times New Roman" w:cs="Times New Roman"/>
          <w:sz w:val="24"/>
          <w:szCs w:val="24"/>
        </w:rPr>
        <w:t xml:space="preserve"> membership </w:t>
      </w:r>
      <w:r w:rsidR="006A5075" w:rsidRPr="00EA6FD5">
        <w:rPr>
          <w:rFonts w:ascii="Times New Roman" w:hAnsi="Times New Roman" w:cs="Times New Roman"/>
          <w:sz w:val="24"/>
          <w:szCs w:val="24"/>
        </w:rPr>
        <w:t>in</w:t>
      </w:r>
      <w:r w:rsidR="005C0D21" w:rsidRPr="00EA6FD5">
        <w:rPr>
          <w:rFonts w:ascii="Times New Roman" w:hAnsi="Times New Roman" w:cs="Times New Roman"/>
          <w:sz w:val="24"/>
          <w:szCs w:val="24"/>
        </w:rPr>
        <w:t xml:space="preserve"> the E</w:t>
      </w:r>
      <w:r w:rsidR="006D4789" w:rsidRPr="00EA6FD5">
        <w:rPr>
          <w:rFonts w:ascii="Times New Roman" w:hAnsi="Times New Roman" w:cs="Times New Roman"/>
          <w:sz w:val="24"/>
          <w:szCs w:val="24"/>
        </w:rPr>
        <w:t xml:space="preserve">uropean Union </w:t>
      </w:r>
      <w:r w:rsidR="006A5075" w:rsidRPr="00EA6FD5">
        <w:rPr>
          <w:rFonts w:ascii="Times New Roman" w:hAnsi="Times New Roman" w:cs="Times New Roman"/>
          <w:sz w:val="24"/>
          <w:szCs w:val="24"/>
        </w:rPr>
        <w:t>on</w:t>
      </w:r>
      <w:r w:rsidR="006D4789" w:rsidRPr="00EA6FD5">
        <w:rPr>
          <w:rFonts w:ascii="Times New Roman" w:hAnsi="Times New Roman" w:cs="Times New Roman"/>
          <w:sz w:val="24"/>
          <w:szCs w:val="24"/>
        </w:rPr>
        <w:t xml:space="preserve"> 29 May 2019.</w:t>
      </w:r>
    </w:p>
    <w:p w14:paraId="29FB797B" w14:textId="0C6BF9C9" w:rsidR="009F5E71" w:rsidRPr="00EA6FD5" w:rsidRDefault="009F5E71">
      <w:pPr>
        <w:rPr>
          <w:rFonts w:ascii="Times New Roman" w:hAnsi="Times New Roman" w:cs="Times New Roman"/>
          <w:sz w:val="24"/>
          <w:szCs w:val="24"/>
        </w:rPr>
      </w:pPr>
      <w:r w:rsidRPr="00EA6FD5">
        <w:rPr>
          <w:rFonts w:ascii="Times New Roman" w:hAnsi="Times New Roman" w:cs="Times New Roman"/>
          <w:sz w:val="24"/>
          <w:szCs w:val="24"/>
        </w:rPr>
        <w:br w:type="page"/>
      </w:r>
    </w:p>
    <w:p w14:paraId="379C4A98" w14:textId="558A6CE9" w:rsidR="0037612A" w:rsidRPr="00EA6FD5" w:rsidRDefault="0037612A" w:rsidP="0037612A">
      <w:pPr>
        <w:pStyle w:val="ListParagraph"/>
        <w:spacing w:before="240"/>
        <w:ind w:left="450"/>
        <w:jc w:val="both"/>
        <w:rPr>
          <w:rFonts w:ascii="Times New Roman" w:hAnsi="Times New Roman" w:cs="Times New Roman"/>
          <w:b/>
          <w:bCs/>
          <w:sz w:val="24"/>
          <w:szCs w:val="24"/>
        </w:rPr>
      </w:pPr>
      <w:r w:rsidRPr="00EA6FD5">
        <w:rPr>
          <w:rFonts w:ascii="Times New Roman" w:hAnsi="Times New Roman" w:cs="Times New Roman"/>
          <w:b/>
          <w:bCs/>
          <w:sz w:val="24"/>
          <w:szCs w:val="24"/>
        </w:rPr>
        <w:t>D.</w:t>
      </w:r>
      <w:del w:id="1477" w:author="Sara Boyes" w:date="2023-05-15T21:25:00Z">
        <w:r w:rsidRPr="00EA6FD5" w:rsidDel="004177AB">
          <w:rPr>
            <w:rFonts w:ascii="Times New Roman" w:hAnsi="Times New Roman" w:cs="Times New Roman"/>
            <w:b/>
            <w:bCs/>
            <w:sz w:val="24"/>
            <w:szCs w:val="24"/>
          </w:rPr>
          <w:delText xml:space="preserve"> </w:delText>
        </w:r>
      </w:del>
      <w:ins w:id="1478" w:author="Sara Boyes" w:date="2023-05-15T21:25:00Z">
        <w:r w:rsidR="004177AB" w:rsidRPr="00EA6FD5">
          <w:rPr>
            <w:rFonts w:ascii="Times New Roman" w:hAnsi="Times New Roman" w:cs="Times New Roman"/>
            <w:b/>
            <w:bCs/>
            <w:sz w:val="24"/>
            <w:szCs w:val="24"/>
          </w:rPr>
          <w:tab/>
        </w:r>
      </w:ins>
      <w:r w:rsidRPr="00EA6FD5">
        <w:rPr>
          <w:rFonts w:ascii="Times New Roman" w:hAnsi="Times New Roman" w:cs="Times New Roman"/>
          <w:b/>
          <w:bCs/>
          <w:sz w:val="24"/>
          <w:szCs w:val="24"/>
        </w:rPr>
        <w:t xml:space="preserve">Pending </w:t>
      </w:r>
      <w:ins w:id="1479" w:author="Sara Boyes" w:date="2023-05-15T21:25:00Z">
        <w:r w:rsidR="004177AB" w:rsidRPr="00EA6FD5">
          <w:rPr>
            <w:rFonts w:ascii="Times New Roman" w:hAnsi="Times New Roman" w:cs="Times New Roman"/>
            <w:b/>
            <w:bCs/>
            <w:sz w:val="24"/>
            <w:szCs w:val="24"/>
          </w:rPr>
          <w:t>a</w:t>
        </w:r>
      </w:ins>
      <w:del w:id="1480" w:author="Sara Boyes" w:date="2023-05-15T21:25:00Z">
        <w:r w:rsidRPr="00EA6FD5" w:rsidDel="004177AB">
          <w:rPr>
            <w:rFonts w:ascii="Times New Roman" w:hAnsi="Times New Roman" w:cs="Times New Roman"/>
            <w:b/>
            <w:bCs/>
            <w:sz w:val="24"/>
            <w:szCs w:val="24"/>
          </w:rPr>
          <w:delText>A</w:delText>
        </w:r>
      </w:del>
      <w:r w:rsidRPr="00EA6FD5">
        <w:rPr>
          <w:rFonts w:ascii="Times New Roman" w:hAnsi="Times New Roman" w:cs="Times New Roman"/>
          <w:b/>
          <w:bCs/>
          <w:sz w:val="24"/>
          <w:szCs w:val="24"/>
        </w:rPr>
        <w:t xml:space="preserve">ppointment of </w:t>
      </w:r>
      <w:ins w:id="1481" w:author="Sara Boyes" w:date="2023-05-15T21:25:00Z">
        <w:r w:rsidR="004177AB" w:rsidRPr="00EA6FD5">
          <w:rPr>
            <w:rFonts w:ascii="Times New Roman" w:hAnsi="Times New Roman" w:cs="Times New Roman"/>
            <w:b/>
            <w:bCs/>
            <w:sz w:val="24"/>
            <w:szCs w:val="24"/>
          </w:rPr>
          <w:t>j</w:t>
        </w:r>
      </w:ins>
      <w:del w:id="1482" w:author="Sara Boyes" w:date="2023-05-15T21:25:00Z">
        <w:r w:rsidRPr="00EA6FD5" w:rsidDel="004177AB">
          <w:rPr>
            <w:rFonts w:ascii="Times New Roman" w:hAnsi="Times New Roman" w:cs="Times New Roman"/>
            <w:b/>
            <w:bCs/>
            <w:sz w:val="24"/>
            <w:szCs w:val="24"/>
          </w:rPr>
          <w:delText>J</w:delText>
        </w:r>
      </w:del>
      <w:r w:rsidRPr="00EA6FD5">
        <w:rPr>
          <w:rFonts w:ascii="Times New Roman" w:hAnsi="Times New Roman" w:cs="Times New Roman"/>
          <w:b/>
          <w:bCs/>
          <w:sz w:val="24"/>
          <w:szCs w:val="24"/>
        </w:rPr>
        <w:t>udges to the Constitutional Court of Bosnia and Herzegovina</w:t>
      </w:r>
    </w:p>
    <w:p w14:paraId="49A00C1F" w14:textId="18B0F241" w:rsidR="0037612A" w:rsidRPr="00EA6FD5" w:rsidRDefault="0037612A" w:rsidP="00C7010E">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w:t>
      </w:r>
      <w:del w:id="1483" w:author="Sara Boyes" w:date="2023-05-15T21:00:00Z">
        <w:r w:rsidRPr="00EA6FD5" w:rsidDel="00156FEC">
          <w:rPr>
            <w:rFonts w:ascii="Times New Roman" w:hAnsi="Times New Roman" w:cs="Times New Roman"/>
            <w:sz w:val="24"/>
            <w:szCs w:val="24"/>
          </w:rPr>
          <w:delText xml:space="preserve">Federation </w:delText>
        </w:r>
      </w:del>
      <w:r w:rsidRPr="00EA6FD5">
        <w:rPr>
          <w:rFonts w:ascii="Times New Roman" w:hAnsi="Times New Roman" w:cs="Times New Roman"/>
          <w:sz w:val="24"/>
          <w:szCs w:val="24"/>
        </w:rPr>
        <w:t xml:space="preserve">House of Representatives </w:t>
      </w:r>
      <w:ins w:id="1484" w:author="Sara Boyes" w:date="2023-05-15T21:00:00Z">
        <w:r w:rsidR="00156FEC" w:rsidRPr="00EA6FD5">
          <w:rPr>
            <w:rFonts w:ascii="Times New Roman" w:hAnsi="Times New Roman" w:cs="Times New Roman"/>
            <w:sz w:val="24"/>
            <w:szCs w:val="24"/>
          </w:rPr>
          <w:t xml:space="preserve">of the Federation of Bosnia and Herzegovina </w:t>
        </w:r>
      </w:ins>
      <w:r w:rsidRPr="00EA6FD5">
        <w:rPr>
          <w:rFonts w:ascii="Times New Roman" w:hAnsi="Times New Roman" w:cs="Times New Roman"/>
          <w:sz w:val="24"/>
          <w:szCs w:val="24"/>
        </w:rPr>
        <w:t xml:space="preserve">and the </w:t>
      </w:r>
      <w:del w:id="1485" w:author="Sara Boyes" w:date="2023-05-10T20:25:00Z">
        <w:r w:rsidRPr="00EA6FD5" w:rsidDel="00065805">
          <w:rPr>
            <w:rFonts w:ascii="Times New Roman" w:hAnsi="Times New Roman" w:cs="Times New Roman"/>
            <w:sz w:val="24"/>
            <w:szCs w:val="24"/>
          </w:rPr>
          <w:delText>R</w:delText>
        </w:r>
        <w:r w:rsidR="002E0D91" w:rsidRPr="00EA6FD5" w:rsidDel="00065805">
          <w:rPr>
            <w:rFonts w:ascii="Times New Roman" w:hAnsi="Times New Roman" w:cs="Times New Roman"/>
            <w:sz w:val="24"/>
            <w:szCs w:val="24"/>
          </w:rPr>
          <w:delText xml:space="preserve">epublika </w:delText>
        </w:r>
        <w:r w:rsidRPr="00EA6FD5" w:rsidDel="00065805">
          <w:rPr>
            <w:rFonts w:ascii="Times New Roman" w:hAnsi="Times New Roman" w:cs="Times New Roman"/>
            <w:sz w:val="24"/>
            <w:szCs w:val="24"/>
          </w:rPr>
          <w:delText>S</w:delText>
        </w:r>
        <w:r w:rsidR="002E0D91" w:rsidRPr="00EA6FD5" w:rsidDel="00065805">
          <w:rPr>
            <w:rFonts w:ascii="Times New Roman" w:hAnsi="Times New Roman" w:cs="Times New Roman"/>
            <w:sz w:val="24"/>
            <w:szCs w:val="24"/>
          </w:rPr>
          <w:delText>rpska</w:delText>
        </w:r>
        <w:r w:rsidRPr="00EA6FD5" w:rsidDel="00065805">
          <w:rPr>
            <w:rFonts w:ascii="Times New Roman" w:hAnsi="Times New Roman" w:cs="Times New Roman"/>
            <w:sz w:val="24"/>
            <w:szCs w:val="24"/>
          </w:rPr>
          <w:delText xml:space="preserve"> </w:delText>
        </w:r>
      </w:del>
      <w:r w:rsidRPr="00EA6FD5">
        <w:rPr>
          <w:rFonts w:ascii="Times New Roman" w:hAnsi="Times New Roman" w:cs="Times New Roman"/>
          <w:sz w:val="24"/>
          <w:szCs w:val="24"/>
        </w:rPr>
        <w:t xml:space="preserve">National Assembly </w:t>
      </w:r>
      <w:ins w:id="1486" w:author="Sara Boyes" w:date="2023-05-10T20:25:00Z">
        <w:r w:rsidR="00065805" w:rsidRPr="00EA6FD5">
          <w:rPr>
            <w:rFonts w:ascii="Times New Roman" w:hAnsi="Times New Roman" w:cs="Times New Roman"/>
            <w:sz w:val="24"/>
            <w:szCs w:val="24"/>
          </w:rPr>
          <w:t xml:space="preserve">of the Republika Srpska </w:t>
        </w:r>
      </w:ins>
      <w:r w:rsidRPr="00EA6FD5">
        <w:rPr>
          <w:rFonts w:ascii="Times New Roman" w:hAnsi="Times New Roman" w:cs="Times New Roman"/>
          <w:sz w:val="24"/>
          <w:szCs w:val="24"/>
        </w:rPr>
        <w:t>have not yet fulfilled their obligation to appoint a replacement for Judge Mato Tadić, who retired</w:t>
      </w:r>
      <w:del w:id="1487" w:author="Sara Boyes" w:date="2023-05-08T16:11:00Z">
        <w:r w:rsidRPr="00EA6FD5" w:rsidDel="00947E58">
          <w:rPr>
            <w:rFonts w:ascii="Times New Roman" w:hAnsi="Times New Roman" w:cs="Times New Roman"/>
            <w:sz w:val="24"/>
            <w:szCs w:val="24"/>
          </w:rPr>
          <w:delText xml:space="preserve"> last </w:delText>
        </w:r>
      </w:del>
      <w:ins w:id="1488" w:author="Sara Boyes" w:date="2023-05-15T21:26:00Z">
        <w:r w:rsidR="004177AB" w:rsidRPr="00EA6FD5">
          <w:rPr>
            <w:rFonts w:ascii="Times New Roman" w:hAnsi="Times New Roman" w:cs="Times New Roman"/>
            <w:sz w:val="24"/>
            <w:szCs w:val="24"/>
          </w:rPr>
          <w:t xml:space="preserve"> in </w:t>
        </w:r>
      </w:ins>
      <w:r w:rsidRPr="00EA6FD5">
        <w:rPr>
          <w:rFonts w:ascii="Times New Roman" w:hAnsi="Times New Roman" w:cs="Times New Roman"/>
          <w:sz w:val="24"/>
          <w:szCs w:val="24"/>
        </w:rPr>
        <w:t>August</w:t>
      </w:r>
      <w:ins w:id="1489" w:author="Sara Boyes" w:date="2023-05-15T21:26:00Z">
        <w:r w:rsidR="004177AB" w:rsidRPr="00EA6FD5">
          <w:rPr>
            <w:rFonts w:ascii="Times New Roman" w:hAnsi="Times New Roman" w:cs="Times New Roman"/>
            <w:sz w:val="24"/>
            <w:szCs w:val="24"/>
          </w:rPr>
          <w:t xml:space="preserve"> 2022</w:t>
        </w:r>
      </w:ins>
      <w:r w:rsidRPr="00EA6FD5">
        <w:rPr>
          <w:rFonts w:ascii="Times New Roman" w:hAnsi="Times New Roman" w:cs="Times New Roman"/>
          <w:sz w:val="24"/>
          <w:szCs w:val="24"/>
        </w:rPr>
        <w:t>, and for Judge Miodrag Simovi</w:t>
      </w:r>
      <w:r w:rsidR="004B1EC2" w:rsidRPr="00EA6FD5">
        <w:rPr>
          <w:rFonts w:ascii="Times New Roman" w:hAnsi="Times New Roman" w:cs="Times New Roman"/>
          <w:sz w:val="24"/>
          <w:szCs w:val="24"/>
        </w:rPr>
        <w:t>ć</w:t>
      </w:r>
      <w:r w:rsidRPr="00EA6FD5">
        <w:rPr>
          <w:rFonts w:ascii="Times New Roman" w:hAnsi="Times New Roman" w:cs="Times New Roman"/>
          <w:sz w:val="24"/>
          <w:szCs w:val="24"/>
        </w:rPr>
        <w:t xml:space="preserve">, who retired in November </w:t>
      </w:r>
      <w:del w:id="1490" w:author="Sara Boyes" w:date="2023-05-10T23:11:00Z">
        <w:r w:rsidRPr="00EA6FD5" w:rsidDel="00760E77">
          <w:rPr>
            <w:rFonts w:ascii="Times New Roman" w:hAnsi="Times New Roman" w:cs="Times New Roman"/>
            <w:sz w:val="24"/>
            <w:szCs w:val="24"/>
          </w:rPr>
          <w:delText>this year</w:delText>
        </w:r>
      </w:del>
      <w:ins w:id="1491" w:author="Sara Boyes" w:date="2023-05-10T23:11:00Z">
        <w:r w:rsidR="00760E77" w:rsidRPr="00EA6FD5">
          <w:rPr>
            <w:rFonts w:ascii="Times New Roman" w:hAnsi="Times New Roman" w:cs="Times New Roman"/>
            <w:sz w:val="24"/>
            <w:szCs w:val="24"/>
          </w:rPr>
          <w:t>2022</w:t>
        </w:r>
      </w:ins>
      <w:r w:rsidRPr="00EA6FD5">
        <w:rPr>
          <w:rFonts w:ascii="Times New Roman" w:hAnsi="Times New Roman" w:cs="Times New Roman"/>
          <w:sz w:val="24"/>
          <w:szCs w:val="24"/>
        </w:rPr>
        <w:t xml:space="preserve">. </w:t>
      </w:r>
      <w:r w:rsidR="000116D4" w:rsidRPr="00EA6FD5">
        <w:rPr>
          <w:rFonts w:ascii="Times New Roman" w:hAnsi="Times New Roman" w:cs="Times New Roman"/>
          <w:sz w:val="24"/>
          <w:szCs w:val="24"/>
        </w:rPr>
        <w:t xml:space="preserve">At the time of </w:t>
      </w:r>
      <w:del w:id="1492" w:author="Sara Boyes" w:date="2023-05-15T21:29:00Z">
        <w:r w:rsidR="000116D4" w:rsidRPr="00EA6FD5" w:rsidDel="004177AB">
          <w:rPr>
            <w:rFonts w:ascii="Times New Roman" w:hAnsi="Times New Roman" w:cs="Times New Roman"/>
            <w:sz w:val="24"/>
            <w:szCs w:val="24"/>
          </w:rPr>
          <w:delText xml:space="preserve">this </w:delText>
        </w:r>
      </w:del>
      <w:r w:rsidR="000116D4" w:rsidRPr="00EA6FD5">
        <w:rPr>
          <w:rFonts w:ascii="Times New Roman" w:hAnsi="Times New Roman" w:cs="Times New Roman"/>
          <w:sz w:val="24"/>
          <w:szCs w:val="24"/>
        </w:rPr>
        <w:t>writing</w:t>
      </w:r>
      <w:ins w:id="1493" w:author="Sara Boyes" w:date="2023-05-15T21:29:00Z">
        <w:r w:rsidR="004177AB" w:rsidRPr="00EA6FD5">
          <w:rPr>
            <w:rFonts w:ascii="Times New Roman" w:hAnsi="Times New Roman" w:cs="Times New Roman"/>
            <w:sz w:val="24"/>
            <w:szCs w:val="24"/>
          </w:rPr>
          <w:t xml:space="preserve"> of the present report</w:t>
        </w:r>
      </w:ins>
      <w:r w:rsidR="000116D4"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the </w:t>
      </w:r>
      <w:ins w:id="1494" w:author="Sara Boyes" w:date="2023-05-15T22:30:00Z">
        <w:r w:rsidR="002764FB" w:rsidRPr="00EA6FD5">
          <w:rPr>
            <w:rFonts w:ascii="Times New Roman" w:hAnsi="Times New Roman" w:cs="Times New Roman"/>
            <w:sz w:val="24"/>
            <w:szCs w:val="24"/>
          </w:rPr>
          <w:t>w</w:t>
        </w:r>
      </w:ins>
      <w:del w:id="1495" w:author="Sara Boyes" w:date="2023-05-15T22:30:00Z">
        <w:r w:rsidRPr="00EA6FD5" w:rsidDel="002764FB">
          <w:rPr>
            <w:rFonts w:ascii="Times New Roman" w:hAnsi="Times New Roman" w:cs="Times New Roman"/>
            <w:sz w:val="24"/>
            <w:szCs w:val="24"/>
          </w:rPr>
          <w:delText>W</w:delText>
        </w:r>
      </w:del>
      <w:r w:rsidRPr="00EA6FD5">
        <w:rPr>
          <w:rFonts w:ascii="Times New Roman" w:hAnsi="Times New Roman" w:cs="Times New Roman"/>
          <w:sz w:val="24"/>
          <w:szCs w:val="24"/>
        </w:rPr>
        <w:t xml:space="preserve">orking </w:t>
      </w:r>
      <w:ins w:id="1496" w:author="Sara Boyes" w:date="2023-05-15T22:30:00Z">
        <w:r w:rsidR="002764FB" w:rsidRPr="00EA6FD5">
          <w:rPr>
            <w:rFonts w:ascii="Times New Roman" w:hAnsi="Times New Roman" w:cs="Times New Roman"/>
            <w:sz w:val="24"/>
            <w:szCs w:val="24"/>
          </w:rPr>
          <w:t>g</w:t>
        </w:r>
      </w:ins>
      <w:del w:id="1497" w:author="Sara Boyes" w:date="2023-05-15T22:30:00Z">
        <w:r w:rsidRPr="00EA6FD5" w:rsidDel="002764FB">
          <w:rPr>
            <w:rFonts w:ascii="Times New Roman" w:hAnsi="Times New Roman" w:cs="Times New Roman"/>
            <w:sz w:val="24"/>
            <w:szCs w:val="24"/>
          </w:rPr>
          <w:delText>G</w:delText>
        </w:r>
      </w:del>
      <w:r w:rsidRPr="00EA6FD5">
        <w:rPr>
          <w:rFonts w:ascii="Times New Roman" w:hAnsi="Times New Roman" w:cs="Times New Roman"/>
          <w:sz w:val="24"/>
          <w:szCs w:val="24"/>
        </w:rPr>
        <w:t xml:space="preserve">roup of the </w:t>
      </w:r>
      <w:del w:id="1498" w:author="Sara Boyes" w:date="2023-05-15T21:31:00Z">
        <w:r w:rsidRPr="00EA6FD5" w:rsidDel="00F50E68">
          <w:rPr>
            <w:rFonts w:ascii="Times New Roman" w:hAnsi="Times New Roman" w:cs="Times New Roman"/>
            <w:sz w:val="24"/>
            <w:szCs w:val="24"/>
          </w:rPr>
          <w:delText xml:space="preserve">Federation </w:delText>
        </w:r>
      </w:del>
      <w:r w:rsidRPr="00EA6FD5">
        <w:rPr>
          <w:rFonts w:ascii="Times New Roman" w:hAnsi="Times New Roman" w:cs="Times New Roman"/>
          <w:sz w:val="24"/>
          <w:szCs w:val="24"/>
        </w:rPr>
        <w:t>House of Representatives</w:t>
      </w:r>
      <w:ins w:id="1499" w:author="Sara Boyes" w:date="2023-05-15T21:31:00Z">
        <w:r w:rsidR="00F50E68" w:rsidRPr="00EA6FD5">
          <w:rPr>
            <w:rFonts w:ascii="Times New Roman" w:hAnsi="Times New Roman" w:cs="Times New Roman"/>
            <w:sz w:val="24"/>
            <w:szCs w:val="24"/>
          </w:rPr>
          <w:t xml:space="preserve"> of the Federation</w:t>
        </w:r>
      </w:ins>
      <w:r w:rsidRPr="00EA6FD5">
        <w:rPr>
          <w:rFonts w:ascii="Times New Roman" w:hAnsi="Times New Roman" w:cs="Times New Roman"/>
          <w:sz w:val="24"/>
          <w:szCs w:val="24"/>
        </w:rPr>
        <w:t xml:space="preserve"> for conducting the appointment process finalized its work. </w:t>
      </w:r>
      <w:del w:id="1500" w:author="Sara Boyes" w:date="2023-05-15T21:29:00Z">
        <w:r w:rsidRPr="00EA6FD5" w:rsidDel="004177AB">
          <w:rPr>
            <w:rFonts w:ascii="Times New Roman" w:hAnsi="Times New Roman" w:cs="Times New Roman"/>
            <w:sz w:val="24"/>
            <w:szCs w:val="24"/>
          </w:rPr>
          <w:delText>Still</w:delText>
        </w:r>
      </w:del>
      <w:ins w:id="1501" w:author="Sara Boyes" w:date="2023-05-15T21:29:00Z">
        <w:r w:rsidR="004177AB" w:rsidRPr="00EA6FD5">
          <w:rPr>
            <w:rFonts w:ascii="Times New Roman" w:hAnsi="Times New Roman" w:cs="Times New Roman"/>
            <w:sz w:val="24"/>
            <w:szCs w:val="24"/>
          </w:rPr>
          <w:t>However</w:t>
        </w:r>
      </w:ins>
      <w:r w:rsidRPr="00EA6FD5">
        <w:rPr>
          <w:rFonts w:ascii="Times New Roman" w:hAnsi="Times New Roman" w:cs="Times New Roman"/>
          <w:sz w:val="24"/>
          <w:szCs w:val="24"/>
        </w:rPr>
        <w:t xml:space="preserve">, there is no agreement among the members of the parliamentary committee for the selection and appointment of the candidates who will be proposed to the House of Representatives for a final vote. </w:t>
      </w:r>
    </w:p>
    <w:p w14:paraId="569905AB" w14:textId="512BDB94" w:rsidR="0037612A" w:rsidRPr="00EA6FD5" w:rsidRDefault="0037612A" w:rsidP="0037612A">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w:t>
      </w:r>
      <w:del w:id="1502" w:author="Sara Boyes" w:date="2023-05-15T21:34:00Z">
        <w:r w:rsidRPr="00EA6FD5" w:rsidDel="00F50E68">
          <w:rPr>
            <w:rFonts w:ascii="Times New Roman" w:hAnsi="Times New Roman" w:cs="Times New Roman"/>
            <w:sz w:val="24"/>
            <w:szCs w:val="24"/>
          </w:rPr>
          <w:delText xml:space="preserve">Federation </w:delText>
        </w:r>
      </w:del>
      <w:r w:rsidRPr="00EA6FD5">
        <w:rPr>
          <w:rFonts w:ascii="Times New Roman" w:hAnsi="Times New Roman" w:cs="Times New Roman"/>
          <w:sz w:val="24"/>
          <w:szCs w:val="24"/>
        </w:rPr>
        <w:t>House of Representatives</w:t>
      </w:r>
      <w:ins w:id="1503" w:author="Sara Boyes" w:date="2023-05-15T21:33:00Z">
        <w:r w:rsidR="00F50E68" w:rsidRPr="00EA6FD5">
          <w:rPr>
            <w:rFonts w:ascii="Times New Roman" w:hAnsi="Times New Roman" w:cs="Times New Roman"/>
            <w:sz w:val="24"/>
            <w:szCs w:val="24"/>
          </w:rPr>
          <w:t xml:space="preserve"> of the Federation</w:t>
        </w:r>
      </w:ins>
      <w:r w:rsidRPr="00EA6FD5">
        <w:rPr>
          <w:rFonts w:ascii="Times New Roman" w:hAnsi="Times New Roman" w:cs="Times New Roman"/>
          <w:sz w:val="24"/>
          <w:szCs w:val="24"/>
        </w:rPr>
        <w:t xml:space="preserve"> and the </w:t>
      </w:r>
      <w:del w:id="1504" w:author="Sara Boyes" w:date="2023-05-10T20:25:00Z">
        <w:r w:rsidRPr="00EA6FD5" w:rsidDel="00065805">
          <w:rPr>
            <w:rFonts w:ascii="Times New Roman" w:hAnsi="Times New Roman" w:cs="Times New Roman"/>
            <w:sz w:val="24"/>
            <w:szCs w:val="24"/>
          </w:rPr>
          <w:delText xml:space="preserve">Republika Srpska </w:delText>
        </w:r>
      </w:del>
      <w:r w:rsidRPr="00EA6FD5">
        <w:rPr>
          <w:rFonts w:ascii="Times New Roman" w:hAnsi="Times New Roman" w:cs="Times New Roman"/>
          <w:sz w:val="24"/>
          <w:szCs w:val="24"/>
        </w:rPr>
        <w:t xml:space="preserve">National Assembly </w:t>
      </w:r>
      <w:ins w:id="1505" w:author="Sara Boyes" w:date="2023-05-10T20:25:00Z">
        <w:r w:rsidR="00065805" w:rsidRPr="00EA6FD5">
          <w:rPr>
            <w:rFonts w:ascii="Times New Roman" w:hAnsi="Times New Roman" w:cs="Times New Roman"/>
            <w:sz w:val="24"/>
            <w:szCs w:val="24"/>
          </w:rPr>
          <w:t xml:space="preserve">of the Republika Srpska </w:t>
        </w:r>
      </w:ins>
      <w:r w:rsidRPr="00EA6FD5">
        <w:rPr>
          <w:rFonts w:ascii="Times New Roman" w:hAnsi="Times New Roman" w:cs="Times New Roman"/>
          <w:sz w:val="24"/>
          <w:szCs w:val="24"/>
        </w:rPr>
        <w:t xml:space="preserve">must fully comply with their obligations arising under </w:t>
      </w:r>
      <w:ins w:id="1506" w:author="Sara Boyes" w:date="2023-05-15T22:31:00Z">
        <w:r w:rsidR="002764FB" w:rsidRPr="00EA6FD5">
          <w:rPr>
            <w:rFonts w:ascii="Times New Roman" w:hAnsi="Times New Roman" w:cs="Times New Roman"/>
            <w:sz w:val="24"/>
            <w:szCs w:val="24"/>
          </w:rPr>
          <w:t>a</w:t>
        </w:r>
      </w:ins>
      <w:del w:id="1507" w:author="Sara Boyes" w:date="2023-05-15T22:31:00Z">
        <w:r w:rsidRPr="00EA6FD5" w:rsidDel="002764FB">
          <w:rPr>
            <w:rFonts w:ascii="Times New Roman" w:hAnsi="Times New Roman" w:cs="Times New Roman"/>
            <w:sz w:val="24"/>
            <w:szCs w:val="24"/>
          </w:rPr>
          <w:delText>A</w:delText>
        </w:r>
      </w:del>
      <w:r w:rsidRPr="00EA6FD5">
        <w:rPr>
          <w:rFonts w:ascii="Times New Roman" w:hAnsi="Times New Roman" w:cs="Times New Roman"/>
          <w:sz w:val="24"/>
          <w:szCs w:val="24"/>
        </w:rPr>
        <w:t xml:space="preserve">nnex 4 to the General Framework Agreement and ensure the appointment of judges to all vacant positions </w:t>
      </w:r>
      <w:del w:id="1508" w:author="Sara Boyes" w:date="2023-05-15T22:31:00Z">
        <w:r w:rsidRPr="00EA6FD5" w:rsidDel="002764FB">
          <w:rPr>
            <w:rFonts w:ascii="Times New Roman" w:hAnsi="Times New Roman" w:cs="Times New Roman"/>
            <w:sz w:val="24"/>
            <w:szCs w:val="24"/>
          </w:rPr>
          <w:delText xml:space="preserve">foreseen </w:delText>
        </w:r>
      </w:del>
      <w:r w:rsidRPr="00EA6FD5">
        <w:rPr>
          <w:rFonts w:ascii="Times New Roman" w:hAnsi="Times New Roman" w:cs="Times New Roman"/>
          <w:sz w:val="24"/>
          <w:szCs w:val="24"/>
        </w:rPr>
        <w:t>for domestic judges in the Constitutional Court.</w:t>
      </w:r>
    </w:p>
    <w:p w14:paraId="1A908BA4" w14:textId="77777777" w:rsidR="002476B9" w:rsidRPr="00EA6FD5" w:rsidRDefault="002476B9" w:rsidP="002476B9">
      <w:pPr>
        <w:pStyle w:val="ListParagraph"/>
        <w:spacing w:before="240"/>
        <w:ind w:left="450"/>
        <w:contextualSpacing w:val="0"/>
        <w:jc w:val="both"/>
        <w:rPr>
          <w:rFonts w:ascii="Times New Roman" w:hAnsi="Times New Roman" w:cs="Times New Roman"/>
          <w:sz w:val="24"/>
          <w:szCs w:val="24"/>
        </w:rPr>
      </w:pPr>
    </w:p>
    <w:p w14:paraId="3649C561" w14:textId="443CC665" w:rsidR="006D4789" w:rsidRPr="00EA6FD5" w:rsidRDefault="006D4789" w:rsidP="006D4789">
      <w:pPr>
        <w:pStyle w:val="ListParagraph"/>
        <w:spacing w:before="240"/>
        <w:ind w:left="360"/>
        <w:contextualSpacing w:val="0"/>
        <w:jc w:val="both"/>
        <w:rPr>
          <w:rFonts w:ascii="Times New Roman" w:eastAsia="Times New Roman" w:hAnsi="Times New Roman" w:cs="Times New Roman"/>
          <w:b/>
          <w:bCs/>
          <w:sz w:val="24"/>
          <w:szCs w:val="24"/>
        </w:rPr>
      </w:pPr>
      <w:r w:rsidRPr="00EA6FD5">
        <w:rPr>
          <w:rFonts w:ascii="Times New Roman" w:eastAsia="Times New Roman" w:hAnsi="Times New Roman" w:cs="Times New Roman"/>
          <w:b/>
          <w:bCs/>
          <w:sz w:val="24"/>
          <w:szCs w:val="24"/>
        </w:rPr>
        <w:t>IV.</w:t>
      </w:r>
      <w:del w:id="1509" w:author="Sara Boyes" w:date="2023-05-15T20:38:00Z">
        <w:r w:rsidRPr="00EA6FD5" w:rsidDel="009D5BF8">
          <w:rPr>
            <w:rFonts w:ascii="Times New Roman" w:eastAsia="Times New Roman" w:hAnsi="Times New Roman" w:cs="Times New Roman"/>
            <w:b/>
            <w:bCs/>
            <w:sz w:val="24"/>
            <w:szCs w:val="24"/>
          </w:rPr>
          <w:delText xml:space="preserve"> </w:delText>
        </w:r>
      </w:del>
      <w:ins w:id="1510" w:author="Sara Boyes" w:date="2023-05-15T20:38:00Z">
        <w:r w:rsidR="009D5BF8"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 xml:space="preserve">Developments </w:t>
      </w:r>
      <w:del w:id="1511" w:author="Sara Boyes" w:date="2023-05-15T19:46:00Z">
        <w:r w:rsidRPr="00EA6FD5" w:rsidDel="001A57AF">
          <w:rPr>
            <w:rFonts w:ascii="Times New Roman" w:eastAsia="Times New Roman" w:hAnsi="Times New Roman" w:cs="Times New Roman"/>
            <w:b/>
            <w:bCs/>
            <w:sz w:val="24"/>
            <w:szCs w:val="24"/>
          </w:rPr>
          <w:delText>R</w:delText>
        </w:r>
      </w:del>
      <w:ins w:id="1512" w:author="Sara Boyes" w:date="2023-05-15T19:46:00Z">
        <w:r w:rsidR="001A57AF" w:rsidRPr="00EA6FD5">
          <w:rPr>
            <w:rFonts w:ascii="Times New Roman" w:eastAsia="Times New Roman" w:hAnsi="Times New Roman" w:cs="Times New Roman"/>
            <w:b/>
            <w:bCs/>
            <w:sz w:val="24"/>
            <w:szCs w:val="24"/>
          </w:rPr>
          <w:t>r</w:t>
        </w:r>
      </w:ins>
      <w:r w:rsidR="000A3E0C" w:rsidRPr="00EA6FD5">
        <w:rPr>
          <w:rFonts w:ascii="Times New Roman" w:eastAsia="Times New Roman" w:hAnsi="Times New Roman" w:cs="Times New Roman"/>
          <w:b/>
          <w:bCs/>
          <w:sz w:val="24"/>
          <w:szCs w:val="24"/>
        </w:rPr>
        <w:t>elated to the Feder</w:t>
      </w:r>
      <w:r w:rsidRPr="00EA6FD5">
        <w:rPr>
          <w:rFonts w:ascii="Times New Roman" w:eastAsia="Times New Roman" w:hAnsi="Times New Roman" w:cs="Times New Roman"/>
          <w:b/>
          <w:bCs/>
          <w:sz w:val="24"/>
          <w:szCs w:val="24"/>
        </w:rPr>
        <w:t>ation of Bosnia and Herzegovina</w:t>
      </w:r>
    </w:p>
    <w:p w14:paraId="4725F9EC" w14:textId="439E7968" w:rsidR="0080372F" w:rsidRPr="00EA6FD5" w:rsidRDefault="000A3E0C" w:rsidP="002476B9">
      <w:pPr>
        <w:pStyle w:val="ListParagraph"/>
        <w:numPr>
          <w:ilvl w:val="0"/>
          <w:numId w:val="31"/>
        </w:numPr>
        <w:spacing w:before="240"/>
        <w:ind w:left="45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As </w:t>
      </w:r>
      <w:r w:rsidR="00F46664" w:rsidRPr="00EA6FD5">
        <w:rPr>
          <w:rFonts w:ascii="Times New Roman" w:hAnsi="Times New Roman" w:cs="Times New Roman"/>
          <w:sz w:val="24"/>
          <w:szCs w:val="24"/>
        </w:rPr>
        <w:t xml:space="preserve">outlined </w:t>
      </w:r>
      <w:r w:rsidRPr="00EA6FD5">
        <w:rPr>
          <w:rFonts w:ascii="Times New Roman" w:hAnsi="Times New Roman" w:cs="Times New Roman"/>
          <w:sz w:val="24"/>
          <w:szCs w:val="24"/>
        </w:rPr>
        <w:t xml:space="preserve">in previous reports, no new government was appointed in the Federation following the 2018 </w:t>
      </w:r>
      <w:del w:id="1513" w:author="Sara Boyes" w:date="2023-05-10T18:51:00Z">
        <w:r w:rsidRPr="00EA6FD5" w:rsidDel="00CA4210">
          <w:rPr>
            <w:rFonts w:ascii="Times New Roman" w:hAnsi="Times New Roman" w:cs="Times New Roman"/>
            <w:sz w:val="24"/>
            <w:szCs w:val="24"/>
          </w:rPr>
          <w:delText>G</w:delText>
        </w:r>
      </w:del>
      <w:ins w:id="1514" w:author="Sara Boyes" w:date="2023-05-10T18:51:00Z">
        <w:r w:rsidR="00CA4210" w:rsidRPr="00EA6FD5">
          <w:rPr>
            <w:rFonts w:ascii="Times New Roman" w:hAnsi="Times New Roman" w:cs="Times New Roman"/>
            <w:sz w:val="24"/>
            <w:szCs w:val="24"/>
          </w:rPr>
          <w:t>g</w:t>
        </w:r>
      </w:ins>
      <w:r w:rsidRPr="00EA6FD5">
        <w:rPr>
          <w:rFonts w:ascii="Times New Roman" w:hAnsi="Times New Roman" w:cs="Times New Roman"/>
          <w:sz w:val="24"/>
          <w:szCs w:val="24"/>
        </w:rPr>
        <w:t xml:space="preserve">eneral </w:t>
      </w:r>
      <w:del w:id="1515" w:author="Sara Boyes" w:date="2023-05-10T18:51:00Z">
        <w:r w:rsidRPr="00EA6FD5" w:rsidDel="00CA4210">
          <w:rPr>
            <w:rFonts w:ascii="Times New Roman" w:hAnsi="Times New Roman" w:cs="Times New Roman"/>
            <w:sz w:val="24"/>
            <w:szCs w:val="24"/>
          </w:rPr>
          <w:delText>E</w:delText>
        </w:r>
      </w:del>
      <w:ins w:id="1516" w:author="Sara Boyes" w:date="2023-05-10T18:51:00Z">
        <w:r w:rsidR="00CA4210" w:rsidRPr="00EA6FD5">
          <w:rPr>
            <w:rFonts w:ascii="Times New Roman" w:hAnsi="Times New Roman" w:cs="Times New Roman"/>
            <w:sz w:val="24"/>
            <w:szCs w:val="24"/>
          </w:rPr>
          <w:t>e</w:t>
        </w:r>
      </w:ins>
      <w:r w:rsidRPr="00EA6FD5">
        <w:rPr>
          <w:rFonts w:ascii="Times New Roman" w:hAnsi="Times New Roman" w:cs="Times New Roman"/>
          <w:sz w:val="24"/>
          <w:szCs w:val="24"/>
        </w:rPr>
        <w:t>lections</w:t>
      </w:r>
      <w:r w:rsidR="00F46664" w:rsidRPr="00EA6FD5">
        <w:rPr>
          <w:rFonts w:ascii="Times New Roman" w:hAnsi="Times New Roman" w:cs="Times New Roman"/>
          <w:sz w:val="24"/>
          <w:szCs w:val="24"/>
        </w:rPr>
        <w:t xml:space="preserve">. The </w:t>
      </w:r>
      <w:r w:rsidRPr="00EA6FD5">
        <w:rPr>
          <w:rFonts w:ascii="Times New Roman" w:hAnsi="Times New Roman" w:cs="Times New Roman"/>
          <w:sz w:val="24"/>
          <w:szCs w:val="24"/>
        </w:rPr>
        <w:t>Government from the 2014</w:t>
      </w:r>
      <w:del w:id="1517" w:author="Sara Boyes" w:date="2023-05-15T22:32:00Z">
        <w:r w:rsidRPr="00EA6FD5" w:rsidDel="002764FB">
          <w:rPr>
            <w:rFonts w:ascii="Times New Roman" w:hAnsi="Times New Roman" w:cs="Times New Roman"/>
            <w:sz w:val="24"/>
            <w:szCs w:val="24"/>
          </w:rPr>
          <w:delText>-</w:delText>
        </w:r>
      </w:del>
      <w:ins w:id="1518" w:author="Sara Boyes" w:date="2023-05-15T22:32:00Z">
        <w:r w:rsidR="002764FB"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2018 mandate </w:t>
      </w:r>
      <w:r w:rsidR="00F46664" w:rsidRPr="00EA6FD5">
        <w:rPr>
          <w:rFonts w:ascii="Times New Roman" w:hAnsi="Times New Roman" w:cs="Times New Roman"/>
          <w:sz w:val="24"/>
          <w:szCs w:val="24"/>
        </w:rPr>
        <w:t>remain</w:t>
      </w:r>
      <w:del w:id="1519" w:author="Sara Boyes" w:date="2023-05-15T22:33:00Z">
        <w:r w:rsidR="00F46664" w:rsidRPr="00EA6FD5" w:rsidDel="002764FB">
          <w:rPr>
            <w:rFonts w:ascii="Times New Roman" w:hAnsi="Times New Roman" w:cs="Times New Roman"/>
            <w:sz w:val="24"/>
            <w:szCs w:val="24"/>
          </w:rPr>
          <w:delText>ed</w:delText>
        </w:r>
      </w:del>
      <w:ins w:id="1520" w:author="Sara Boyes" w:date="2023-05-15T22:33:00Z">
        <w:r w:rsidR="002764FB" w:rsidRPr="00EA6FD5">
          <w:rPr>
            <w:rFonts w:ascii="Times New Roman" w:hAnsi="Times New Roman" w:cs="Times New Roman"/>
            <w:sz w:val="24"/>
            <w:szCs w:val="24"/>
          </w:rPr>
          <w:t>s</w:t>
        </w:r>
      </w:ins>
      <w:r w:rsidR="00F46664" w:rsidRPr="00EA6FD5">
        <w:rPr>
          <w:rFonts w:ascii="Times New Roman" w:hAnsi="Times New Roman" w:cs="Times New Roman"/>
          <w:sz w:val="24"/>
          <w:szCs w:val="24"/>
        </w:rPr>
        <w:t xml:space="preserve"> </w:t>
      </w:r>
      <w:del w:id="1521" w:author="Sara Boyes" w:date="2023-05-15T22:33:00Z">
        <w:r w:rsidR="00F46664" w:rsidRPr="00EA6FD5" w:rsidDel="002764FB">
          <w:rPr>
            <w:rFonts w:ascii="Times New Roman" w:hAnsi="Times New Roman" w:cs="Times New Roman"/>
            <w:sz w:val="24"/>
            <w:szCs w:val="24"/>
          </w:rPr>
          <w:delText xml:space="preserve">in </w:delText>
        </w:r>
      </w:del>
      <w:ins w:id="1522" w:author="Sara Boyes" w:date="2023-05-15T22:33:00Z">
        <w:r w:rsidR="002764FB" w:rsidRPr="00EA6FD5">
          <w:rPr>
            <w:rFonts w:ascii="Times New Roman" w:hAnsi="Times New Roman" w:cs="Times New Roman"/>
            <w:sz w:val="24"/>
            <w:szCs w:val="24"/>
          </w:rPr>
          <w:t xml:space="preserve">under </w:t>
        </w:r>
      </w:ins>
      <w:r w:rsidRPr="00EA6FD5">
        <w:rPr>
          <w:rFonts w:ascii="Times New Roman" w:hAnsi="Times New Roman" w:cs="Times New Roman"/>
          <w:sz w:val="24"/>
          <w:szCs w:val="24"/>
        </w:rPr>
        <w:t xml:space="preserve">a technical mandate. </w:t>
      </w:r>
      <w:del w:id="1523" w:author="Sara Boyes" w:date="2023-05-15T22:33:00Z">
        <w:r w:rsidRPr="00EA6FD5" w:rsidDel="002764FB">
          <w:rPr>
            <w:rFonts w:ascii="Times New Roman" w:hAnsi="Times New Roman" w:cs="Times New Roman"/>
            <w:sz w:val="24"/>
            <w:szCs w:val="24"/>
          </w:rPr>
          <w:delText xml:space="preserve">Due to </w:delText>
        </w:r>
      </w:del>
      <w:ins w:id="1524" w:author="Sara Boyes" w:date="2023-05-15T22:33:00Z">
        <w:r w:rsidR="002764FB" w:rsidRPr="00EA6FD5">
          <w:rPr>
            <w:rFonts w:ascii="Times New Roman" w:hAnsi="Times New Roman" w:cs="Times New Roman"/>
            <w:sz w:val="24"/>
            <w:szCs w:val="24"/>
          </w:rPr>
          <w:t>Following</w:t>
        </w:r>
      </w:ins>
      <w:ins w:id="1525" w:author="Sara Boyes" w:date="2023-05-15T22:34:00Z">
        <w:r w:rsidR="002764FB"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 xml:space="preserve">the death of two </w:t>
      </w:r>
      <w:r w:rsidR="00F46664" w:rsidRPr="00EA6FD5">
        <w:rPr>
          <w:rFonts w:ascii="Times New Roman" w:hAnsi="Times New Roman" w:cs="Times New Roman"/>
          <w:sz w:val="24"/>
          <w:szCs w:val="24"/>
        </w:rPr>
        <w:t xml:space="preserve">ministers </w:t>
      </w:r>
      <w:r w:rsidRPr="00EA6FD5">
        <w:rPr>
          <w:rFonts w:ascii="Times New Roman" w:hAnsi="Times New Roman" w:cs="Times New Roman"/>
          <w:sz w:val="24"/>
          <w:szCs w:val="24"/>
        </w:rPr>
        <w:t xml:space="preserve">and </w:t>
      </w:r>
      <w:r w:rsidR="00F46664"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resignation of one minister in previous reporting periods, 3 </w:t>
      </w:r>
      <w:ins w:id="1526" w:author="Sara Boyes" w:date="2023-05-15T22:34:00Z">
        <w:r w:rsidR="002764FB" w:rsidRPr="00EA6FD5">
          <w:rPr>
            <w:rFonts w:ascii="Times New Roman" w:hAnsi="Times New Roman" w:cs="Times New Roman"/>
            <w:sz w:val="24"/>
            <w:szCs w:val="24"/>
          </w:rPr>
          <w:t xml:space="preserve">out </w:t>
        </w:r>
      </w:ins>
      <w:r w:rsidRPr="00EA6FD5">
        <w:rPr>
          <w:rFonts w:ascii="Times New Roman" w:hAnsi="Times New Roman" w:cs="Times New Roman"/>
          <w:sz w:val="24"/>
          <w:szCs w:val="24"/>
        </w:rPr>
        <w:t xml:space="preserve">of 16 ministerial posts remain vacant. There was no agreement on appointing a new </w:t>
      </w:r>
      <w:del w:id="1527" w:author="Sara Boyes" w:date="2023-05-15T22:40:00Z">
        <w:r w:rsidRPr="00EA6FD5" w:rsidDel="00E670CA">
          <w:rPr>
            <w:rFonts w:ascii="Times New Roman" w:hAnsi="Times New Roman" w:cs="Times New Roman"/>
            <w:sz w:val="24"/>
            <w:szCs w:val="24"/>
          </w:rPr>
          <w:delText>G</w:delText>
        </w:r>
      </w:del>
      <w:ins w:id="1528" w:author="Sara Boyes" w:date="2023-05-15T22:40:00Z">
        <w:r w:rsidR="00E670CA" w:rsidRPr="00EA6FD5">
          <w:rPr>
            <w:rFonts w:ascii="Times New Roman" w:hAnsi="Times New Roman" w:cs="Times New Roman"/>
            <w:sz w:val="24"/>
            <w:szCs w:val="24"/>
          </w:rPr>
          <w:t>g</w:t>
        </w:r>
      </w:ins>
      <w:r w:rsidRPr="00EA6FD5">
        <w:rPr>
          <w:rFonts w:ascii="Times New Roman" w:hAnsi="Times New Roman" w:cs="Times New Roman"/>
          <w:sz w:val="24"/>
          <w:szCs w:val="24"/>
        </w:rPr>
        <w:t xml:space="preserve">overnment or replacing the missing ministers </w:t>
      </w:r>
      <w:del w:id="1529" w:author="Sara Boyes" w:date="2023-05-15T22:35:00Z">
        <w:r w:rsidRPr="00EA6FD5" w:rsidDel="002764FB">
          <w:rPr>
            <w:rFonts w:ascii="Times New Roman" w:hAnsi="Times New Roman" w:cs="Times New Roman"/>
            <w:sz w:val="24"/>
            <w:szCs w:val="24"/>
          </w:rPr>
          <w:delText xml:space="preserve">due </w:delText>
        </w:r>
      </w:del>
      <w:ins w:id="1530" w:author="Sara Boyes" w:date="2023-05-15T22:35:00Z">
        <w:r w:rsidR="002764FB" w:rsidRPr="00EA6FD5">
          <w:rPr>
            <w:rFonts w:ascii="Times New Roman" w:hAnsi="Times New Roman" w:cs="Times New Roman"/>
            <w:sz w:val="24"/>
            <w:szCs w:val="24"/>
          </w:rPr>
          <w:t xml:space="preserve">owing </w:t>
        </w:r>
      </w:ins>
      <w:r w:rsidRPr="00EA6FD5">
        <w:rPr>
          <w:rFonts w:ascii="Times New Roman" w:hAnsi="Times New Roman" w:cs="Times New Roman"/>
          <w:sz w:val="24"/>
          <w:szCs w:val="24"/>
        </w:rPr>
        <w:t xml:space="preserve">to </w:t>
      </w:r>
      <w:ins w:id="1531" w:author="Sara Boyes" w:date="2023-05-15T22:37:00Z">
        <w:r w:rsidR="002764FB" w:rsidRPr="00EA6FD5">
          <w:rPr>
            <w:rFonts w:ascii="Times New Roman" w:hAnsi="Times New Roman" w:cs="Times New Roman"/>
            <w:sz w:val="24"/>
            <w:szCs w:val="24"/>
          </w:rPr>
          <w:t xml:space="preserve">the </w:t>
        </w:r>
      </w:ins>
      <w:ins w:id="1532" w:author="Sara Boyes" w:date="2023-05-15T22:35:00Z">
        <w:r w:rsidR="002764FB" w:rsidRPr="00EA6FD5">
          <w:rPr>
            <w:rFonts w:ascii="Times New Roman" w:hAnsi="Times New Roman" w:cs="Times New Roman"/>
            <w:sz w:val="24"/>
            <w:szCs w:val="24"/>
          </w:rPr>
          <w:t xml:space="preserve">official position of </w:t>
        </w:r>
      </w:ins>
      <w:r w:rsidRPr="00EA6FD5">
        <w:rPr>
          <w:rFonts w:ascii="Times New Roman" w:hAnsi="Times New Roman" w:cs="Times New Roman"/>
          <w:sz w:val="24"/>
          <w:szCs w:val="24"/>
        </w:rPr>
        <w:t>the Croat Democratic Union of Bosnia and Herzegovina (HDZ BiH)</w:t>
      </w:r>
      <w:r w:rsidR="00CD08BE" w:rsidRPr="00EA6FD5">
        <w:rPr>
          <w:rFonts w:ascii="Times New Roman" w:hAnsi="Times New Roman" w:cs="Times New Roman"/>
          <w:sz w:val="24"/>
          <w:szCs w:val="24"/>
        </w:rPr>
        <w:t xml:space="preserve"> </w:t>
      </w:r>
      <w:del w:id="1533" w:author="Sara Boyes" w:date="2023-05-15T22:35:00Z">
        <w:r w:rsidR="00CD08BE" w:rsidRPr="00EA6FD5" w:rsidDel="002764FB">
          <w:rPr>
            <w:rFonts w:ascii="Times New Roman" w:hAnsi="Times New Roman" w:cs="Times New Roman"/>
            <w:sz w:val="24"/>
            <w:szCs w:val="24"/>
          </w:rPr>
          <w:delText>official position</w:delText>
        </w:r>
        <w:r w:rsidRPr="00EA6FD5" w:rsidDel="002764FB">
          <w:rPr>
            <w:rFonts w:ascii="Times New Roman" w:hAnsi="Times New Roman" w:cs="Times New Roman"/>
            <w:sz w:val="24"/>
            <w:szCs w:val="24"/>
          </w:rPr>
          <w:delText xml:space="preserve"> </w:delText>
        </w:r>
      </w:del>
      <w:r w:rsidRPr="00EA6FD5">
        <w:rPr>
          <w:rFonts w:ascii="Times New Roman" w:hAnsi="Times New Roman" w:cs="Times New Roman"/>
          <w:sz w:val="24"/>
          <w:szCs w:val="24"/>
        </w:rPr>
        <w:t>not to approve</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any</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appointments</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until</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political</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parties</w:t>
      </w:r>
      <w:ins w:id="1534" w:author="Sara Boyes" w:date="2023-05-15T22:35:00Z">
        <w:r w:rsidR="002764FB" w:rsidRPr="00EA6FD5">
          <w:rPr>
            <w:rFonts w:ascii="Times New Roman" w:hAnsi="Times New Roman" w:cs="Times New Roman"/>
            <w:sz w:val="24"/>
            <w:szCs w:val="24"/>
          </w:rPr>
          <w:t>,</w:t>
        </w:r>
      </w:ins>
      <w:del w:id="1535" w:author="Sara Boyes" w:date="2023-05-15T22:35:00Z">
        <w:r w:rsidR="0080372F" w:rsidRPr="00EA6FD5" w:rsidDel="002764FB">
          <w:rPr>
            <w:rFonts w:ascii="Times New Roman" w:hAnsi="Times New Roman" w:cs="Times New Roman"/>
            <w:sz w:val="24"/>
            <w:szCs w:val="24"/>
          </w:rPr>
          <w:delText xml:space="preserve"> </w:delText>
        </w:r>
        <w:r w:rsidR="00CD08BE" w:rsidRPr="00EA6FD5" w:rsidDel="002764FB">
          <w:rPr>
            <w:rFonts w:ascii="Times New Roman" w:hAnsi="Times New Roman" w:cs="Times New Roman"/>
            <w:sz w:val="24"/>
            <w:szCs w:val="24"/>
          </w:rPr>
          <w:delText>–</w:delText>
        </w:r>
      </w:del>
      <w:r w:rsidR="0080372F" w:rsidRPr="00EA6FD5">
        <w:rPr>
          <w:rFonts w:ascii="Times New Roman" w:hAnsi="Times New Roman" w:cs="Times New Roman"/>
          <w:sz w:val="24"/>
          <w:szCs w:val="24"/>
        </w:rPr>
        <w:t xml:space="preserve"> </w:t>
      </w:r>
      <w:r w:rsidR="00CD08BE" w:rsidRPr="00EA6FD5">
        <w:rPr>
          <w:rFonts w:ascii="Times New Roman" w:hAnsi="Times New Roman" w:cs="Times New Roman"/>
          <w:sz w:val="24"/>
          <w:szCs w:val="24"/>
        </w:rPr>
        <w:t>mainly</w:t>
      </w:r>
      <w:r w:rsidR="0080372F" w:rsidRPr="00EA6FD5">
        <w:rPr>
          <w:rFonts w:ascii="Times New Roman" w:hAnsi="Times New Roman" w:cs="Times New Roman"/>
          <w:sz w:val="24"/>
          <w:szCs w:val="24"/>
        </w:rPr>
        <w:t xml:space="preserve"> </w:t>
      </w:r>
      <w:del w:id="1536" w:author="Sara Boyes" w:date="2023-05-15T22:36:00Z">
        <w:r w:rsidRPr="00EA6FD5" w:rsidDel="002764FB">
          <w:rPr>
            <w:rFonts w:ascii="Times New Roman" w:hAnsi="Times New Roman" w:cs="Times New Roman"/>
            <w:sz w:val="24"/>
            <w:szCs w:val="24"/>
          </w:rPr>
          <w:delText>HDZ</w:delText>
        </w:r>
        <w:r w:rsidR="0080372F" w:rsidRPr="00EA6FD5" w:rsidDel="002764FB">
          <w:rPr>
            <w:rFonts w:ascii="Times New Roman" w:hAnsi="Times New Roman" w:cs="Times New Roman"/>
            <w:sz w:val="24"/>
            <w:szCs w:val="24"/>
          </w:rPr>
          <w:delText xml:space="preserve"> </w:delText>
        </w:r>
        <w:r w:rsidRPr="00EA6FD5" w:rsidDel="002764FB">
          <w:rPr>
            <w:rFonts w:ascii="Times New Roman" w:hAnsi="Times New Roman" w:cs="Times New Roman"/>
            <w:sz w:val="24"/>
            <w:szCs w:val="24"/>
          </w:rPr>
          <w:delText>BiH</w:delText>
        </w:r>
        <w:r w:rsidR="0080372F" w:rsidRPr="00EA6FD5" w:rsidDel="002764FB">
          <w:rPr>
            <w:rFonts w:ascii="Times New Roman" w:hAnsi="Times New Roman" w:cs="Times New Roman"/>
            <w:sz w:val="24"/>
            <w:szCs w:val="24"/>
          </w:rPr>
          <w:delText xml:space="preserve"> </w:delText>
        </w:r>
      </w:del>
      <w:ins w:id="1537" w:author="Sara Boyes" w:date="2023-05-15T22:36:00Z">
        <w:r w:rsidR="002764FB" w:rsidRPr="00EA6FD5">
          <w:rPr>
            <w:rFonts w:ascii="Times New Roman" w:hAnsi="Times New Roman" w:cs="Times New Roman"/>
            <w:sz w:val="24"/>
            <w:szCs w:val="24"/>
          </w:rPr>
          <w:t xml:space="preserve">the Democratic Union of Bosnia and Herzegovina </w:t>
        </w:r>
      </w:ins>
      <w:r w:rsidRPr="00EA6FD5">
        <w:rPr>
          <w:rFonts w:ascii="Times New Roman" w:hAnsi="Times New Roman" w:cs="Times New Roman"/>
          <w:sz w:val="24"/>
          <w:szCs w:val="24"/>
        </w:rPr>
        <w:t>and</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Bosniak-dominated</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Party</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Democratic</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Action</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(SDA)</w:t>
      </w:r>
      <w:ins w:id="1538" w:author="Sara Boyes" w:date="2023-05-15T22:35:00Z">
        <w:r w:rsidR="002764FB" w:rsidRPr="00EA6FD5">
          <w:rPr>
            <w:rFonts w:ascii="Times New Roman" w:hAnsi="Times New Roman" w:cs="Times New Roman"/>
            <w:sz w:val="24"/>
            <w:szCs w:val="24"/>
          </w:rPr>
          <w:t>,</w:t>
        </w:r>
      </w:ins>
      <w:del w:id="1539" w:author="Sara Boyes" w:date="2023-05-15T22:35:00Z">
        <w:r w:rsidR="0080372F" w:rsidRPr="00EA6FD5" w:rsidDel="002764FB">
          <w:rPr>
            <w:rFonts w:ascii="Times New Roman" w:hAnsi="Times New Roman" w:cs="Times New Roman"/>
            <w:sz w:val="24"/>
            <w:szCs w:val="24"/>
          </w:rPr>
          <w:delText xml:space="preserve"> </w:delText>
        </w:r>
        <w:r w:rsidR="00CD08BE" w:rsidRPr="00EA6FD5" w:rsidDel="002764FB">
          <w:rPr>
            <w:rFonts w:ascii="Times New Roman" w:hAnsi="Times New Roman" w:cs="Times New Roman"/>
            <w:sz w:val="24"/>
            <w:szCs w:val="24"/>
          </w:rPr>
          <w:delText>–</w:delText>
        </w:r>
      </w:del>
      <w:r w:rsidR="0080372F" w:rsidRPr="00EA6FD5">
        <w:rPr>
          <w:rFonts w:ascii="Times New Roman" w:hAnsi="Times New Roman" w:cs="Times New Roman"/>
          <w:sz w:val="24"/>
          <w:szCs w:val="24"/>
        </w:rPr>
        <w:t xml:space="preserve"> </w:t>
      </w:r>
      <w:r w:rsidR="00CD08BE" w:rsidRPr="00EA6FD5">
        <w:rPr>
          <w:rFonts w:ascii="Times New Roman" w:hAnsi="Times New Roman" w:cs="Times New Roman"/>
          <w:sz w:val="24"/>
          <w:szCs w:val="24"/>
        </w:rPr>
        <w:t>reached</w:t>
      </w:r>
      <w:r w:rsidR="0080372F" w:rsidRPr="00EA6FD5">
        <w:rPr>
          <w:rFonts w:ascii="Times New Roman" w:hAnsi="Times New Roman" w:cs="Times New Roman"/>
          <w:sz w:val="24"/>
          <w:szCs w:val="24"/>
        </w:rPr>
        <w:t xml:space="preserve"> </w:t>
      </w:r>
      <w:r w:rsidR="00CD08BE" w:rsidRPr="00EA6FD5">
        <w:rPr>
          <w:rFonts w:ascii="Times New Roman" w:hAnsi="Times New Roman" w:cs="Times New Roman"/>
          <w:sz w:val="24"/>
          <w:szCs w:val="24"/>
        </w:rPr>
        <w:t>an</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agreement</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on</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electoral</w:t>
      </w:r>
      <w:r w:rsidR="0080372F" w:rsidRPr="00EA6FD5">
        <w:rPr>
          <w:rFonts w:ascii="Times New Roman" w:hAnsi="Times New Roman" w:cs="Times New Roman"/>
          <w:sz w:val="24"/>
          <w:szCs w:val="24"/>
        </w:rPr>
        <w:t xml:space="preserve"> </w:t>
      </w:r>
      <w:r w:rsidRPr="00EA6FD5">
        <w:rPr>
          <w:rFonts w:ascii="Times New Roman" w:hAnsi="Times New Roman" w:cs="Times New Roman"/>
          <w:sz w:val="24"/>
          <w:szCs w:val="24"/>
        </w:rPr>
        <w:t>reform.</w:t>
      </w:r>
      <w:r w:rsidR="0080372F" w:rsidRPr="00EA6FD5">
        <w:rPr>
          <w:rFonts w:ascii="Times New Roman" w:hAnsi="Times New Roman" w:cs="Times New Roman"/>
          <w:sz w:val="24"/>
          <w:szCs w:val="24"/>
        </w:rPr>
        <w:t xml:space="preserve"> The situation was further complicated </w:t>
      </w:r>
      <w:del w:id="1540" w:author="Sara Boyes" w:date="2023-05-15T22:37:00Z">
        <w:r w:rsidR="0080372F" w:rsidRPr="00EA6FD5" w:rsidDel="002764FB">
          <w:rPr>
            <w:rFonts w:ascii="Times New Roman" w:hAnsi="Times New Roman" w:cs="Times New Roman"/>
            <w:sz w:val="24"/>
            <w:szCs w:val="24"/>
          </w:rPr>
          <w:delText xml:space="preserve">because </w:delText>
        </w:r>
      </w:del>
      <w:ins w:id="1541" w:author="Sara Boyes" w:date="2023-05-15T22:37:00Z">
        <w:r w:rsidR="002764FB" w:rsidRPr="00EA6FD5">
          <w:rPr>
            <w:rFonts w:ascii="Times New Roman" w:hAnsi="Times New Roman" w:cs="Times New Roman"/>
            <w:sz w:val="24"/>
            <w:szCs w:val="24"/>
          </w:rPr>
          <w:t>by the fac</w:t>
        </w:r>
      </w:ins>
      <w:ins w:id="1542" w:author="Sara Boyes" w:date="2023-05-15T22:38:00Z">
        <w:r w:rsidR="002764FB" w:rsidRPr="00EA6FD5">
          <w:rPr>
            <w:rFonts w:ascii="Times New Roman" w:hAnsi="Times New Roman" w:cs="Times New Roman"/>
            <w:sz w:val="24"/>
            <w:szCs w:val="24"/>
          </w:rPr>
          <w:t>t that</w:t>
        </w:r>
      </w:ins>
      <w:ins w:id="1543" w:author="Sara Boyes" w:date="2023-05-15T22:39:00Z">
        <w:r w:rsidR="002764FB" w:rsidRPr="00EA6FD5">
          <w:rPr>
            <w:rFonts w:ascii="Times New Roman" w:hAnsi="Times New Roman" w:cs="Times New Roman"/>
            <w:sz w:val="24"/>
            <w:szCs w:val="24"/>
          </w:rPr>
          <w:t>,</w:t>
        </w:r>
      </w:ins>
      <w:ins w:id="1544" w:author="Sara Boyes" w:date="2023-05-15T22:38:00Z">
        <w:r w:rsidR="002764FB" w:rsidRPr="00EA6FD5">
          <w:rPr>
            <w:rFonts w:ascii="Times New Roman" w:hAnsi="Times New Roman" w:cs="Times New Roman"/>
            <w:sz w:val="24"/>
            <w:szCs w:val="24"/>
          </w:rPr>
          <w:t xml:space="preserve"> </w:t>
        </w:r>
      </w:ins>
      <w:ins w:id="1545" w:author="Sara Boyes" w:date="2023-05-15T22:39:00Z">
        <w:r w:rsidR="002764FB" w:rsidRPr="00EA6FD5">
          <w:rPr>
            <w:rFonts w:ascii="Times New Roman" w:hAnsi="Times New Roman" w:cs="Times New Roman"/>
            <w:sz w:val="24"/>
            <w:szCs w:val="24"/>
          </w:rPr>
          <w:t xml:space="preserve">on 5 April 2023, </w:t>
        </w:r>
      </w:ins>
      <w:ins w:id="1546" w:author="Sara Boyes" w:date="2023-05-15T22:38:00Z">
        <w:r w:rsidR="002764FB" w:rsidRPr="00EA6FD5">
          <w:rPr>
            <w:rFonts w:ascii="Times New Roman" w:hAnsi="Times New Roman" w:cs="Times New Roman"/>
            <w:sz w:val="24"/>
            <w:szCs w:val="24"/>
          </w:rPr>
          <w:t>the</w:t>
        </w:r>
      </w:ins>
      <w:ins w:id="1547" w:author="Sara Boyes" w:date="2023-05-15T22:37:00Z">
        <w:r w:rsidR="002764FB" w:rsidRPr="00EA6FD5">
          <w:rPr>
            <w:rFonts w:ascii="Times New Roman" w:hAnsi="Times New Roman" w:cs="Times New Roman"/>
            <w:sz w:val="24"/>
            <w:szCs w:val="24"/>
          </w:rPr>
          <w:t xml:space="preserve"> </w:t>
        </w:r>
      </w:ins>
      <w:r w:rsidR="0080372F" w:rsidRPr="00EA6FD5">
        <w:rPr>
          <w:rFonts w:ascii="Times New Roman" w:hAnsi="Times New Roman" w:cs="Times New Roman"/>
          <w:sz w:val="24"/>
          <w:szCs w:val="24"/>
        </w:rPr>
        <w:t>Prime Minister</w:t>
      </w:r>
      <w:ins w:id="1548" w:author="Sara Boyes" w:date="2023-05-15T22:38:00Z">
        <w:r w:rsidR="002764FB" w:rsidRPr="00EA6FD5">
          <w:rPr>
            <w:rFonts w:ascii="Times New Roman" w:hAnsi="Times New Roman" w:cs="Times New Roman"/>
            <w:sz w:val="24"/>
            <w:szCs w:val="24"/>
          </w:rPr>
          <w:t>,</w:t>
        </w:r>
      </w:ins>
      <w:r w:rsidR="0080372F" w:rsidRPr="00EA6FD5">
        <w:rPr>
          <w:rFonts w:ascii="Times New Roman" w:hAnsi="Times New Roman" w:cs="Times New Roman"/>
          <w:sz w:val="24"/>
          <w:szCs w:val="24"/>
        </w:rPr>
        <w:t xml:space="preserve"> Fadil Novalić </w:t>
      </w:r>
      <w:ins w:id="1549" w:author="Sara Boyes" w:date="2023-05-15T22:38:00Z">
        <w:r w:rsidR="002764FB" w:rsidRPr="00EA6FD5">
          <w:rPr>
            <w:rFonts w:ascii="Times New Roman" w:hAnsi="Times New Roman" w:cs="Times New Roman"/>
            <w:sz w:val="24"/>
            <w:szCs w:val="24"/>
          </w:rPr>
          <w:t>,</w:t>
        </w:r>
      </w:ins>
      <w:r w:rsidR="0080372F" w:rsidRPr="00EA6FD5">
        <w:rPr>
          <w:rFonts w:ascii="Times New Roman" w:hAnsi="Times New Roman" w:cs="Times New Roman"/>
          <w:sz w:val="24"/>
          <w:szCs w:val="24"/>
        </w:rPr>
        <w:t>(</w:t>
      </w:r>
      <w:del w:id="1550" w:author="Sara Boyes" w:date="2023-05-15T22:38:00Z">
        <w:r w:rsidR="0080372F" w:rsidRPr="00EA6FD5" w:rsidDel="002764FB">
          <w:rPr>
            <w:rFonts w:ascii="Times New Roman" w:hAnsi="Times New Roman" w:cs="Times New Roman"/>
            <w:sz w:val="24"/>
            <w:szCs w:val="24"/>
          </w:rPr>
          <w:delText>SDA</w:delText>
        </w:r>
      </w:del>
      <w:ins w:id="1551" w:author="Sara Boyes" w:date="2023-05-15T22:38:00Z">
        <w:r w:rsidR="002764FB" w:rsidRPr="00EA6FD5">
          <w:rPr>
            <w:rFonts w:ascii="Times New Roman" w:hAnsi="Times New Roman" w:cs="Times New Roman"/>
            <w:sz w:val="24"/>
            <w:szCs w:val="24"/>
          </w:rPr>
          <w:t>Party of Democratic Action</w:t>
        </w:r>
      </w:ins>
      <w:r w:rsidR="0080372F" w:rsidRPr="00EA6FD5">
        <w:rPr>
          <w:rFonts w:ascii="Times New Roman" w:hAnsi="Times New Roman" w:cs="Times New Roman"/>
          <w:sz w:val="24"/>
          <w:szCs w:val="24"/>
        </w:rPr>
        <w:t xml:space="preserve">) was convicted </w:t>
      </w:r>
      <w:del w:id="1552" w:author="Sara Boyes" w:date="2023-05-15T22:39:00Z">
        <w:r w:rsidR="005367AC" w:rsidRPr="00EA6FD5" w:rsidDel="002764FB">
          <w:rPr>
            <w:rFonts w:ascii="Times New Roman" w:hAnsi="Times New Roman" w:cs="Times New Roman"/>
            <w:sz w:val="24"/>
            <w:szCs w:val="24"/>
          </w:rPr>
          <w:delText xml:space="preserve">on </w:delText>
        </w:r>
        <w:r w:rsidR="00445000" w:rsidRPr="00EA6FD5" w:rsidDel="002764FB">
          <w:rPr>
            <w:rFonts w:ascii="Times New Roman" w:hAnsi="Times New Roman" w:cs="Times New Roman"/>
            <w:sz w:val="24"/>
            <w:szCs w:val="24"/>
          </w:rPr>
          <w:delText xml:space="preserve">5 </w:delText>
        </w:r>
        <w:r w:rsidR="005367AC" w:rsidRPr="00EA6FD5" w:rsidDel="002764FB">
          <w:rPr>
            <w:rFonts w:ascii="Times New Roman" w:hAnsi="Times New Roman" w:cs="Times New Roman"/>
            <w:sz w:val="24"/>
            <w:szCs w:val="24"/>
          </w:rPr>
          <w:delText>April</w:delText>
        </w:r>
        <w:r w:rsidR="00F46329" w:rsidRPr="00EA6FD5" w:rsidDel="002764FB">
          <w:rPr>
            <w:rFonts w:ascii="Times New Roman" w:hAnsi="Times New Roman" w:cs="Times New Roman"/>
            <w:sz w:val="24"/>
            <w:szCs w:val="24"/>
          </w:rPr>
          <w:delText xml:space="preserve"> 2023</w:delText>
        </w:r>
        <w:r w:rsidR="005367AC" w:rsidRPr="00EA6FD5" w:rsidDel="002764FB">
          <w:rPr>
            <w:rFonts w:ascii="Times New Roman" w:hAnsi="Times New Roman" w:cs="Times New Roman"/>
            <w:sz w:val="24"/>
            <w:szCs w:val="24"/>
          </w:rPr>
          <w:delText xml:space="preserve"> </w:delText>
        </w:r>
      </w:del>
      <w:r w:rsidR="0080372F" w:rsidRPr="00EA6FD5">
        <w:rPr>
          <w:rFonts w:ascii="Times New Roman" w:hAnsi="Times New Roman" w:cs="Times New Roman"/>
          <w:sz w:val="24"/>
          <w:szCs w:val="24"/>
        </w:rPr>
        <w:t xml:space="preserve">and sentenced to four years in prison for abuse of office for his role in the controversial procurement of 100 ventilators early in the </w:t>
      </w:r>
      <w:ins w:id="1553" w:author="Sara Boyes" w:date="2023-05-15T22:39:00Z">
        <w:r w:rsidR="002764FB" w:rsidRPr="00EA6FD5">
          <w:rPr>
            <w:rFonts w:ascii="Times New Roman" w:hAnsi="Times New Roman" w:cs="Times New Roman"/>
            <w:sz w:val="24"/>
            <w:szCs w:val="24"/>
          </w:rPr>
          <w:t>coronavirus disease (</w:t>
        </w:r>
      </w:ins>
      <w:r w:rsidR="0080372F" w:rsidRPr="00EA6FD5">
        <w:rPr>
          <w:rFonts w:ascii="Times New Roman" w:hAnsi="Times New Roman" w:cs="Times New Roman"/>
          <w:sz w:val="24"/>
          <w:szCs w:val="24"/>
        </w:rPr>
        <w:t>COVID-19</w:t>
      </w:r>
      <w:ins w:id="1554" w:author="Sara Boyes" w:date="2023-05-15T22:39:00Z">
        <w:r w:rsidR="002764FB" w:rsidRPr="00EA6FD5">
          <w:rPr>
            <w:rFonts w:ascii="Times New Roman" w:hAnsi="Times New Roman" w:cs="Times New Roman"/>
            <w:sz w:val="24"/>
            <w:szCs w:val="24"/>
          </w:rPr>
          <w:t>)</w:t>
        </w:r>
      </w:ins>
      <w:r w:rsidR="0080372F" w:rsidRPr="00EA6FD5">
        <w:rPr>
          <w:rFonts w:ascii="Times New Roman" w:hAnsi="Times New Roman" w:cs="Times New Roman"/>
          <w:sz w:val="24"/>
          <w:szCs w:val="24"/>
        </w:rPr>
        <w:t xml:space="preserve"> pandemic</w:t>
      </w:r>
      <w:r w:rsidR="00BE48CE" w:rsidRPr="00EA6FD5">
        <w:rPr>
          <w:rFonts w:ascii="Times New Roman" w:hAnsi="Times New Roman" w:cs="Times New Roman"/>
          <w:sz w:val="24"/>
          <w:szCs w:val="24"/>
        </w:rPr>
        <w:t>,</w:t>
      </w:r>
      <w:r w:rsidR="0080372F" w:rsidRPr="00EA6FD5">
        <w:rPr>
          <w:rFonts w:ascii="Times New Roman" w:hAnsi="Times New Roman" w:cs="Times New Roman"/>
          <w:sz w:val="24"/>
          <w:szCs w:val="24"/>
        </w:rPr>
        <w:t xml:space="preserve"> worth </w:t>
      </w:r>
      <w:del w:id="1555" w:author="Sara Boyes" w:date="2023-05-11T00:23:00Z">
        <w:r w:rsidR="0080372F" w:rsidRPr="00EA6FD5" w:rsidDel="00F66E48">
          <w:rPr>
            <w:rFonts w:ascii="Times New Roman" w:hAnsi="Times New Roman" w:cs="Times New Roman"/>
            <w:sz w:val="24"/>
            <w:szCs w:val="24"/>
          </w:rPr>
          <w:delText>BAM</w:delText>
        </w:r>
      </w:del>
      <w:ins w:id="1556" w:author="Sara Boyes" w:date="2023-05-11T00:23:00Z">
        <w:r w:rsidR="00F66E48" w:rsidRPr="00EA6FD5">
          <w:rPr>
            <w:rFonts w:ascii="Times New Roman" w:hAnsi="Times New Roman" w:cs="Times New Roman"/>
            <w:sz w:val="24"/>
            <w:szCs w:val="24"/>
          </w:rPr>
          <w:t>KM</w:t>
        </w:r>
      </w:ins>
      <w:r w:rsidR="0080372F" w:rsidRPr="00EA6FD5">
        <w:rPr>
          <w:rFonts w:ascii="Times New Roman" w:hAnsi="Times New Roman" w:cs="Times New Roman"/>
          <w:sz w:val="24"/>
          <w:szCs w:val="24"/>
        </w:rPr>
        <w:t xml:space="preserve"> 10.5 million. Despite this criminal conviction, he is not obliged to resign his office and is expected to appeal. </w:t>
      </w:r>
      <w:ins w:id="1557" w:author="Sara Boyes" w:date="2023-05-15T22:41:00Z">
        <w:r w:rsidR="00E670CA" w:rsidRPr="00EA6FD5">
          <w:rPr>
            <w:rFonts w:ascii="Times New Roman" w:hAnsi="Times New Roman" w:cs="Times New Roman"/>
            <w:sz w:val="24"/>
            <w:szCs w:val="24"/>
          </w:rPr>
          <w:t xml:space="preserve">The </w:t>
        </w:r>
      </w:ins>
      <w:r w:rsidR="0080372F" w:rsidRPr="00EA6FD5">
        <w:rPr>
          <w:rFonts w:ascii="Times New Roman" w:hAnsi="Times New Roman" w:cs="Times New Roman"/>
          <w:sz w:val="24"/>
          <w:szCs w:val="24"/>
        </w:rPr>
        <w:t>Deputy Prime Minister</w:t>
      </w:r>
      <w:del w:id="1558" w:author="Sara Boyes" w:date="2023-05-15T22:41:00Z">
        <w:r w:rsidR="0080372F" w:rsidRPr="00EA6FD5" w:rsidDel="00E670CA">
          <w:rPr>
            <w:rFonts w:ascii="Times New Roman" w:hAnsi="Times New Roman" w:cs="Times New Roman"/>
            <w:sz w:val="24"/>
            <w:szCs w:val="24"/>
          </w:rPr>
          <w:delText>/</w:delText>
        </w:r>
      </w:del>
      <w:ins w:id="1559" w:author="Sara Boyes" w:date="2023-05-15T22:41:00Z">
        <w:r w:rsidR="00E670CA" w:rsidRPr="00EA6FD5">
          <w:rPr>
            <w:rFonts w:ascii="Times New Roman" w:hAnsi="Times New Roman" w:cs="Times New Roman"/>
            <w:sz w:val="24"/>
            <w:szCs w:val="24"/>
          </w:rPr>
          <w:t xml:space="preserve"> and </w:t>
        </w:r>
      </w:ins>
      <w:r w:rsidR="0080372F" w:rsidRPr="00EA6FD5">
        <w:rPr>
          <w:rFonts w:ascii="Times New Roman" w:hAnsi="Times New Roman" w:cs="Times New Roman"/>
          <w:sz w:val="24"/>
          <w:szCs w:val="24"/>
        </w:rPr>
        <w:t>Minister of Finance</w:t>
      </w:r>
      <w:ins w:id="1560" w:author="Sara Boyes" w:date="2023-05-15T22:41:00Z">
        <w:r w:rsidR="00E670CA" w:rsidRPr="00EA6FD5">
          <w:rPr>
            <w:rFonts w:ascii="Times New Roman" w:hAnsi="Times New Roman" w:cs="Times New Roman"/>
            <w:sz w:val="24"/>
            <w:szCs w:val="24"/>
          </w:rPr>
          <w:t>,</w:t>
        </w:r>
      </w:ins>
      <w:r w:rsidR="0080372F" w:rsidRPr="00EA6FD5">
        <w:rPr>
          <w:rFonts w:ascii="Times New Roman" w:hAnsi="Times New Roman" w:cs="Times New Roman"/>
          <w:sz w:val="24"/>
          <w:szCs w:val="24"/>
        </w:rPr>
        <w:t xml:space="preserve"> Jelka Miličević</w:t>
      </w:r>
      <w:ins w:id="1561" w:author="Sara Boyes" w:date="2023-05-15T22:41:00Z">
        <w:r w:rsidR="00E670CA" w:rsidRPr="00EA6FD5">
          <w:rPr>
            <w:rFonts w:ascii="Times New Roman" w:hAnsi="Times New Roman" w:cs="Times New Roman"/>
            <w:sz w:val="24"/>
            <w:szCs w:val="24"/>
          </w:rPr>
          <w:t>,</w:t>
        </w:r>
      </w:ins>
      <w:r w:rsidR="0080372F" w:rsidRPr="00EA6FD5">
        <w:rPr>
          <w:rFonts w:ascii="Times New Roman" w:hAnsi="Times New Roman" w:cs="Times New Roman"/>
          <w:sz w:val="24"/>
          <w:szCs w:val="24"/>
        </w:rPr>
        <w:t xml:space="preserve"> (HDZ BiH) was acquitted in the same case.</w:t>
      </w:r>
    </w:p>
    <w:p w14:paraId="5D137165" w14:textId="77777777" w:rsidR="00C90B39" w:rsidRPr="00EA6FD5" w:rsidRDefault="00C90B39" w:rsidP="00C90B3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Nevertheless, the caretaker Government of the Federation met regularly and held 24 regular and 16 extraordinary sessions.</w:t>
      </w:r>
    </w:p>
    <w:p w14:paraId="5034380C" w14:textId="7002F8CF" w:rsidR="00F60529" w:rsidRPr="00EA6FD5" w:rsidRDefault="00F60529"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inaugural </w:t>
      </w:r>
      <w:r w:rsidR="000A3E0C" w:rsidRPr="00EA6FD5">
        <w:rPr>
          <w:rFonts w:ascii="Times New Roman" w:hAnsi="Times New Roman" w:cs="Times New Roman"/>
          <w:sz w:val="24"/>
          <w:szCs w:val="24"/>
        </w:rPr>
        <w:t xml:space="preserve">session of the House of Representatives </w:t>
      </w:r>
      <w:del w:id="1562" w:author="Sara Boyes" w:date="2023-05-15T21:02:00Z">
        <w:r w:rsidRPr="00EA6FD5" w:rsidDel="00156FEC">
          <w:rPr>
            <w:rFonts w:ascii="Times New Roman" w:hAnsi="Times New Roman" w:cs="Times New Roman"/>
            <w:sz w:val="24"/>
            <w:szCs w:val="24"/>
          </w:rPr>
          <w:delText xml:space="preserve">(HoR) </w:delText>
        </w:r>
      </w:del>
      <w:del w:id="1563" w:author="Sara Boyes" w:date="2023-05-15T22:42:00Z">
        <w:r w:rsidR="000A3E0C" w:rsidRPr="00EA6FD5" w:rsidDel="00E670CA">
          <w:rPr>
            <w:rFonts w:ascii="Times New Roman" w:hAnsi="Times New Roman" w:cs="Times New Roman"/>
            <w:sz w:val="24"/>
            <w:szCs w:val="24"/>
          </w:rPr>
          <w:delText>took place</w:delText>
        </w:r>
      </w:del>
      <w:ins w:id="1564" w:author="Sara Boyes" w:date="2023-05-15T22:42:00Z">
        <w:r w:rsidR="00E670CA" w:rsidRPr="00EA6FD5">
          <w:rPr>
            <w:rFonts w:ascii="Times New Roman" w:hAnsi="Times New Roman" w:cs="Times New Roman"/>
            <w:sz w:val="24"/>
            <w:szCs w:val="24"/>
          </w:rPr>
          <w:t>was held</w:t>
        </w:r>
      </w:ins>
      <w:r w:rsidR="000A3E0C" w:rsidRPr="00EA6FD5">
        <w:rPr>
          <w:rFonts w:ascii="Times New Roman" w:hAnsi="Times New Roman" w:cs="Times New Roman"/>
          <w:sz w:val="24"/>
          <w:szCs w:val="24"/>
        </w:rPr>
        <w:t xml:space="preserve"> on 1 December 2022</w:t>
      </w:r>
      <w:r w:rsidRPr="00EA6FD5">
        <w:rPr>
          <w:rFonts w:ascii="Times New Roman" w:hAnsi="Times New Roman" w:cs="Times New Roman"/>
          <w:sz w:val="24"/>
          <w:szCs w:val="24"/>
        </w:rPr>
        <w:t>,</w:t>
      </w:r>
      <w:r w:rsidR="000A3E0C" w:rsidRPr="00EA6FD5">
        <w:rPr>
          <w:rFonts w:ascii="Times New Roman" w:hAnsi="Times New Roman" w:cs="Times New Roman"/>
          <w:sz w:val="24"/>
          <w:szCs w:val="24"/>
        </w:rPr>
        <w:t xml:space="preserve"> followed by the inaugural session of the House of Peoples</w:t>
      </w:r>
      <w:ins w:id="1565" w:author="Sara Boyes" w:date="2023-05-15T19:46:00Z">
        <w:r w:rsidR="001A57AF" w:rsidRPr="00EA6FD5">
          <w:rPr>
            <w:rFonts w:ascii="Times New Roman" w:hAnsi="Times New Roman" w:cs="Times New Roman"/>
            <w:sz w:val="24"/>
            <w:szCs w:val="24"/>
          </w:rPr>
          <w:t xml:space="preserve"> of the Federation</w:t>
        </w:r>
      </w:ins>
      <w:r w:rsidR="000A3E0C" w:rsidRPr="00EA6FD5">
        <w:rPr>
          <w:rFonts w:ascii="Times New Roman" w:hAnsi="Times New Roman" w:cs="Times New Roman"/>
          <w:sz w:val="24"/>
          <w:szCs w:val="24"/>
        </w:rPr>
        <w:t xml:space="preserve"> </w:t>
      </w:r>
      <w:del w:id="1566" w:author="Sara Boyes" w:date="2023-05-15T19:45:00Z">
        <w:r w:rsidR="000A3E0C" w:rsidRPr="00EA6FD5" w:rsidDel="001A57AF">
          <w:rPr>
            <w:rFonts w:ascii="Times New Roman" w:hAnsi="Times New Roman" w:cs="Times New Roman"/>
            <w:sz w:val="24"/>
            <w:szCs w:val="24"/>
          </w:rPr>
          <w:delText xml:space="preserve">(HoP) </w:delText>
        </w:r>
      </w:del>
      <w:r w:rsidR="000A3E0C" w:rsidRPr="00EA6FD5">
        <w:rPr>
          <w:rFonts w:ascii="Times New Roman" w:hAnsi="Times New Roman" w:cs="Times New Roman"/>
          <w:sz w:val="24"/>
          <w:szCs w:val="24"/>
        </w:rPr>
        <w:t xml:space="preserve">on 17 January 2023. </w:t>
      </w:r>
      <w:r w:rsidR="000A3E0C" w:rsidRPr="00EA6FD5">
        <w:rPr>
          <w:rFonts w:ascii="Times New Roman" w:eastAsia="Times New Roman" w:hAnsi="Times New Roman" w:cs="Times New Roman"/>
          <w:sz w:val="24"/>
          <w:szCs w:val="24"/>
        </w:rPr>
        <w:t xml:space="preserve">The </w:t>
      </w:r>
      <w:r w:rsidRPr="00EA6FD5">
        <w:rPr>
          <w:rFonts w:ascii="Times New Roman" w:eastAsia="Times New Roman" w:hAnsi="Times New Roman" w:cs="Times New Roman"/>
          <w:sz w:val="24"/>
          <w:szCs w:val="24"/>
        </w:rPr>
        <w:t>parliamentary leaderships</w:t>
      </w:r>
      <w:r w:rsidR="000A3E0C" w:rsidRPr="00EA6FD5">
        <w:rPr>
          <w:rFonts w:ascii="Times New Roman" w:eastAsia="Times New Roman" w:hAnsi="Times New Roman" w:cs="Times New Roman"/>
          <w:sz w:val="24"/>
          <w:szCs w:val="24"/>
        </w:rPr>
        <w:t xml:space="preserve"> of both houses of the </w:t>
      </w:r>
      <w:del w:id="1567" w:author="Sara Boyes" w:date="2023-05-15T23:19:00Z">
        <w:r w:rsidRPr="00EA6FD5" w:rsidDel="001463EF">
          <w:rPr>
            <w:rFonts w:ascii="Times New Roman" w:eastAsia="Times New Roman" w:hAnsi="Times New Roman" w:cs="Times New Roman"/>
            <w:sz w:val="24"/>
            <w:szCs w:val="24"/>
          </w:rPr>
          <w:delText xml:space="preserve">Federation </w:delText>
        </w:r>
      </w:del>
      <w:r w:rsidR="000A3E0C" w:rsidRPr="00EA6FD5">
        <w:rPr>
          <w:rFonts w:ascii="Times New Roman" w:eastAsia="Times New Roman" w:hAnsi="Times New Roman" w:cs="Times New Roman"/>
          <w:sz w:val="24"/>
          <w:szCs w:val="24"/>
        </w:rPr>
        <w:t xml:space="preserve">Parliament </w:t>
      </w:r>
      <w:ins w:id="1568" w:author="Sara Boyes" w:date="2023-05-15T23:19:00Z">
        <w:r w:rsidR="001463EF" w:rsidRPr="00EA6FD5">
          <w:rPr>
            <w:rFonts w:ascii="Times New Roman" w:eastAsia="Times New Roman" w:hAnsi="Times New Roman" w:cs="Times New Roman"/>
            <w:sz w:val="24"/>
            <w:szCs w:val="24"/>
          </w:rPr>
          <w:t>of the Federation of Bo</w:t>
        </w:r>
      </w:ins>
      <w:ins w:id="1569" w:author="Sara Boyes" w:date="2023-05-15T23:20:00Z">
        <w:r w:rsidR="001463EF" w:rsidRPr="00EA6FD5">
          <w:rPr>
            <w:rFonts w:ascii="Times New Roman" w:eastAsia="Times New Roman" w:hAnsi="Times New Roman" w:cs="Times New Roman"/>
            <w:sz w:val="24"/>
            <w:szCs w:val="24"/>
          </w:rPr>
          <w:t xml:space="preserve">snia and Herzegovina </w:t>
        </w:r>
      </w:ins>
      <w:r w:rsidR="000A3E0C" w:rsidRPr="00EA6FD5">
        <w:rPr>
          <w:rFonts w:ascii="Times New Roman" w:eastAsia="Times New Roman" w:hAnsi="Times New Roman" w:cs="Times New Roman"/>
          <w:sz w:val="24"/>
          <w:szCs w:val="24"/>
        </w:rPr>
        <w:t xml:space="preserve">are finally complete. </w:t>
      </w:r>
      <w:r w:rsidR="006A5075" w:rsidRPr="00EA6FD5">
        <w:rPr>
          <w:rFonts w:ascii="Times New Roman" w:eastAsia="Times New Roman" w:hAnsi="Times New Roman" w:cs="Times New Roman"/>
          <w:sz w:val="24"/>
          <w:szCs w:val="24"/>
        </w:rPr>
        <w:t xml:space="preserve">In </w:t>
      </w:r>
      <w:r w:rsidR="000A3E0C" w:rsidRPr="00EA6FD5">
        <w:rPr>
          <w:rFonts w:ascii="Times New Roman" w:eastAsia="Times New Roman" w:hAnsi="Times New Roman" w:cs="Times New Roman"/>
          <w:sz w:val="24"/>
          <w:szCs w:val="24"/>
        </w:rPr>
        <w:t>the previous mandate, both parliamentary leadership</w:t>
      </w:r>
      <w:r w:rsidRPr="00EA6FD5">
        <w:rPr>
          <w:rFonts w:ascii="Times New Roman" w:eastAsia="Times New Roman" w:hAnsi="Times New Roman" w:cs="Times New Roman"/>
          <w:sz w:val="24"/>
          <w:szCs w:val="24"/>
        </w:rPr>
        <w:t>s</w:t>
      </w:r>
      <w:r w:rsidR="000A3E0C"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lacked a</w:t>
      </w:r>
      <w:r w:rsidR="000A3E0C" w:rsidRPr="00EA6FD5">
        <w:rPr>
          <w:rFonts w:ascii="Times New Roman" w:eastAsia="Times New Roman" w:hAnsi="Times New Roman" w:cs="Times New Roman"/>
          <w:sz w:val="24"/>
          <w:szCs w:val="24"/>
        </w:rPr>
        <w:t xml:space="preserve"> deputy speaker from the ranks of the Serb people.</w:t>
      </w:r>
      <w:r w:rsidR="000A3E0C" w:rsidRPr="00EA6FD5">
        <w:rPr>
          <w:rFonts w:ascii="Times New Roman" w:hAnsi="Times New Roman" w:cs="Times New Roman"/>
          <w:sz w:val="24"/>
          <w:szCs w:val="24"/>
          <w:shd w:val="clear" w:color="auto" w:fill="FFFFFF"/>
        </w:rPr>
        <w:t xml:space="preserve"> </w:t>
      </w:r>
    </w:p>
    <w:p w14:paraId="7E570FCE" w14:textId="4A774865" w:rsidR="006D4789" w:rsidRPr="00EA6FD5" w:rsidRDefault="00CD08BE"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shd w:val="clear" w:color="auto" w:fill="FFFFFF"/>
        </w:rPr>
        <w:t>At</w:t>
      </w:r>
      <w:r w:rsidR="000A3E0C" w:rsidRPr="00EA6FD5">
        <w:rPr>
          <w:rFonts w:ascii="Times New Roman" w:hAnsi="Times New Roman" w:cs="Times New Roman"/>
          <w:sz w:val="24"/>
          <w:szCs w:val="24"/>
          <w:shd w:val="clear" w:color="auto" w:fill="FFFFFF"/>
        </w:rPr>
        <w:t xml:space="preserve"> the inaugural session</w:t>
      </w:r>
      <w:r w:rsidR="00F60529" w:rsidRPr="00EA6FD5">
        <w:rPr>
          <w:rFonts w:ascii="Times New Roman" w:hAnsi="Times New Roman" w:cs="Times New Roman"/>
          <w:sz w:val="24"/>
          <w:szCs w:val="24"/>
          <w:shd w:val="clear" w:color="auto" w:fill="FFFFFF"/>
        </w:rPr>
        <w:t xml:space="preserve"> of the </w:t>
      </w:r>
      <w:del w:id="1570" w:author="Sara Boyes" w:date="2023-05-15T19:46:00Z">
        <w:r w:rsidR="00F60529" w:rsidRPr="00EA6FD5" w:rsidDel="001A57AF">
          <w:rPr>
            <w:rFonts w:ascii="Times New Roman" w:hAnsi="Times New Roman" w:cs="Times New Roman"/>
            <w:sz w:val="24"/>
            <w:szCs w:val="24"/>
            <w:shd w:val="clear" w:color="auto" w:fill="FFFFFF"/>
          </w:rPr>
          <w:delText xml:space="preserve">Federation </w:delText>
        </w:r>
      </w:del>
      <w:r w:rsidR="00F60529" w:rsidRPr="00EA6FD5">
        <w:rPr>
          <w:rFonts w:ascii="Times New Roman" w:hAnsi="Times New Roman" w:cs="Times New Roman"/>
          <w:sz w:val="24"/>
          <w:szCs w:val="24"/>
          <w:shd w:val="clear" w:color="auto" w:fill="FFFFFF"/>
        </w:rPr>
        <w:t>House of Peoples</w:t>
      </w:r>
      <w:r w:rsidR="000A3E0C" w:rsidRPr="00EA6FD5">
        <w:rPr>
          <w:rFonts w:ascii="Times New Roman" w:hAnsi="Times New Roman" w:cs="Times New Roman"/>
          <w:sz w:val="24"/>
          <w:szCs w:val="24"/>
          <w:shd w:val="clear" w:color="auto" w:fill="FFFFFF"/>
        </w:rPr>
        <w:t xml:space="preserve">, the </w:t>
      </w:r>
      <w:r w:rsidR="00E944A1" w:rsidRPr="00EA6FD5">
        <w:rPr>
          <w:rFonts w:ascii="Times New Roman" w:hAnsi="Times New Roman" w:cs="Times New Roman"/>
          <w:sz w:val="24"/>
          <w:szCs w:val="24"/>
          <w:shd w:val="clear" w:color="auto" w:fill="FFFFFF"/>
        </w:rPr>
        <w:t xml:space="preserve">requisite group of delegates in the </w:t>
      </w:r>
      <w:r w:rsidR="000A3E0C" w:rsidRPr="00EA6FD5">
        <w:rPr>
          <w:rFonts w:ascii="Times New Roman" w:hAnsi="Times New Roman" w:cs="Times New Roman"/>
          <w:sz w:val="24"/>
          <w:szCs w:val="24"/>
          <w:shd w:val="clear" w:color="auto" w:fill="FFFFFF"/>
        </w:rPr>
        <w:t xml:space="preserve">Bosniak and </w:t>
      </w:r>
      <w:r w:rsidR="00F60529" w:rsidRPr="00EA6FD5">
        <w:rPr>
          <w:rFonts w:ascii="Times New Roman" w:hAnsi="Times New Roman" w:cs="Times New Roman"/>
          <w:sz w:val="24"/>
          <w:szCs w:val="24"/>
          <w:shd w:val="clear" w:color="auto" w:fill="FFFFFF"/>
        </w:rPr>
        <w:t xml:space="preserve">Croat </w:t>
      </w:r>
      <w:r w:rsidR="000A3E0C" w:rsidRPr="00EA6FD5">
        <w:rPr>
          <w:rFonts w:ascii="Times New Roman" w:hAnsi="Times New Roman" w:cs="Times New Roman"/>
          <w:sz w:val="24"/>
          <w:szCs w:val="24"/>
          <w:shd w:val="clear" w:color="auto" w:fill="FFFFFF"/>
        </w:rPr>
        <w:t>Caucus nominated their candidates for President</w:t>
      </w:r>
      <w:del w:id="1571" w:author="Sara Boyes" w:date="2023-05-15T22:43:00Z">
        <w:r w:rsidR="000A3E0C" w:rsidRPr="00EA6FD5" w:rsidDel="00E670CA">
          <w:rPr>
            <w:rFonts w:ascii="Times New Roman" w:hAnsi="Times New Roman" w:cs="Times New Roman"/>
            <w:sz w:val="24"/>
            <w:szCs w:val="24"/>
            <w:shd w:val="clear" w:color="auto" w:fill="FFFFFF"/>
          </w:rPr>
          <w:delText>/</w:delText>
        </w:r>
      </w:del>
      <w:ins w:id="1572" w:author="Sara Boyes" w:date="2023-05-15T22:43:00Z">
        <w:r w:rsidR="00E670CA" w:rsidRPr="00EA6FD5">
          <w:rPr>
            <w:rFonts w:ascii="Times New Roman" w:hAnsi="Times New Roman" w:cs="Times New Roman"/>
            <w:sz w:val="24"/>
            <w:szCs w:val="24"/>
            <w:shd w:val="clear" w:color="auto" w:fill="FFFFFF"/>
          </w:rPr>
          <w:t xml:space="preserve"> and </w:t>
        </w:r>
      </w:ins>
      <w:r w:rsidR="009C6852" w:rsidRPr="00EA6FD5">
        <w:rPr>
          <w:rFonts w:ascii="Times New Roman" w:hAnsi="Times New Roman" w:cs="Times New Roman"/>
          <w:sz w:val="24"/>
          <w:szCs w:val="24"/>
          <w:shd w:val="clear" w:color="auto" w:fill="FFFFFF"/>
        </w:rPr>
        <w:t>Vice</w:t>
      </w:r>
      <w:del w:id="1573" w:author="Sara Boyes" w:date="2023-05-15T22:43:00Z">
        <w:r w:rsidR="009C6852" w:rsidRPr="00EA6FD5" w:rsidDel="00E670CA">
          <w:rPr>
            <w:rFonts w:ascii="Times New Roman" w:hAnsi="Times New Roman" w:cs="Times New Roman"/>
            <w:sz w:val="24"/>
            <w:szCs w:val="24"/>
            <w:shd w:val="clear" w:color="auto" w:fill="FFFFFF"/>
          </w:rPr>
          <w:delText xml:space="preserve"> </w:delText>
        </w:r>
      </w:del>
      <w:ins w:id="1574" w:author="Sara Boyes" w:date="2023-05-15T22:43:00Z">
        <w:r w:rsidR="00E670CA" w:rsidRPr="00EA6FD5">
          <w:rPr>
            <w:rFonts w:ascii="Times New Roman" w:hAnsi="Times New Roman" w:cs="Times New Roman"/>
            <w:sz w:val="24"/>
            <w:szCs w:val="24"/>
            <w:shd w:val="clear" w:color="auto" w:fill="FFFFFF"/>
          </w:rPr>
          <w:t>-</w:t>
        </w:r>
      </w:ins>
      <w:r w:rsidR="000A3E0C" w:rsidRPr="00EA6FD5">
        <w:rPr>
          <w:rFonts w:ascii="Times New Roman" w:hAnsi="Times New Roman" w:cs="Times New Roman"/>
          <w:sz w:val="24"/>
          <w:szCs w:val="24"/>
          <w:shd w:val="clear" w:color="auto" w:fill="FFFFFF"/>
        </w:rPr>
        <w:t xml:space="preserve">President of the Federation </w:t>
      </w:r>
      <w:r w:rsidR="00F439CE" w:rsidRPr="00EA6FD5">
        <w:rPr>
          <w:rFonts w:ascii="Times New Roman" w:hAnsi="Times New Roman" w:cs="Times New Roman"/>
          <w:sz w:val="24"/>
          <w:szCs w:val="24"/>
          <w:shd w:val="clear" w:color="auto" w:fill="FFFFFF"/>
        </w:rPr>
        <w:t>of Bosnia and Herzegovina</w:t>
      </w:r>
      <w:r w:rsidR="000A3E0C" w:rsidRPr="00EA6FD5">
        <w:rPr>
          <w:rFonts w:ascii="Times New Roman" w:hAnsi="Times New Roman" w:cs="Times New Roman"/>
          <w:sz w:val="24"/>
          <w:szCs w:val="24"/>
          <w:shd w:val="clear" w:color="auto" w:fill="FFFFFF"/>
        </w:rPr>
        <w:t xml:space="preserve">. On 27 </w:t>
      </w:r>
      <w:r w:rsidR="006D4789" w:rsidRPr="00EA6FD5">
        <w:rPr>
          <w:rFonts w:ascii="Times New Roman" w:hAnsi="Times New Roman" w:cs="Times New Roman"/>
          <w:sz w:val="24"/>
          <w:szCs w:val="24"/>
          <w:shd w:val="clear" w:color="auto" w:fill="FFFFFF"/>
        </w:rPr>
        <w:t>January,</w:t>
      </w:r>
      <w:r w:rsidR="000A3E0C" w:rsidRPr="00EA6FD5">
        <w:rPr>
          <w:rFonts w:ascii="Times New Roman" w:hAnsi="Times New Roman" w:cs="Times New Roman"/>
          <w:sz w:val="24"/>
          <w:szCs w:val="24"/>
          <w:shd w:val="clear" w:color="auto" w:fill="FFFFFF"/>
        </w:rPr>
        <w:t xml:space="preserve"> the </w:t>
      </w:r>
      <w:r w:rsidR="00E944A1" w:rsidRPr="00EA6FD5">
        <w:rPr>
          <w:rFonts w:ascii="Times New Roman" w:hAnsi="Times New Roman" w:cs="Times New Roman"/>
          <w:sz w:val="24"/>
          <w:szCs w:val="24"/>
          <w:shd w:val="clear" w:color="auto" w:fill="FFFFFF"/>
        </w:rPr>
        <w:t xml:space="preserve">group of delegates in the Serb Caucus nominated </w:t>
      </w:r>
      <w:r w:rsidR="000A3E0C" w:rsidRPr="00EA6FD5">
        <w:rPr>
          <w:rFonts w:ascii="Times New Roman" w:hAnsi="Times New Roman" w:cs="Times New Roman"/>
          <w:sz w:val="24"/>
          <w:szCs w:val="24"/>
          <w:shd w:val="clear" w:color="auto" w:fill="FFFFFF"/>
        </w:rPr>
        <w:t xml:space="preserve">their </w:t>
      </w:r>
      <w:commentRangeStart w:id="1575"/>
      <w:r w:rsidR="000A3E0C" w:rsidRPr="00EA6FD5">
        <w:rPr>
          <w:rFonts w:ascii="Times New Roman" w:hAnsi="Times New Roman" w:cs="Times New Roman"/>
          <w:sz w:val="24"/>
          <w:szCs w:val="24"/>
          <w:shd w:val="clear" w:color="auto" w:fill="FFFFFF"/>
        </w:rPr>
        <w:t xml:space="preserve">candidate </w:t>
      </w:r>
      <w:commentRangeEnd w:id="1575"/>
      <w:r w:rsidR="00E670CA" w:rsidRPr="00EA6FD5">
        <w:rPr>
          <w:rStyle w:val="CommentReference"/>
        </w:rPr>
        <w:commentReference w:id="1575"/>
      </w:r>
      <w:r w:rsidR="000A3E0C" w:rsidRPr="00EA6FD5">
        <w:rPr>
          <w:rFonts w:ascii="Times New Roman" w:hAnsi="Times New Roman" w:cs="Times New Roman"/>
          <w:sz w:val="24"/>
          <w:szCs w:val="24"/>
          <w:shd w:val="clear" w:color="auto" w:fill="FFFFFF"/>
        </w:rPr>
        <w:t>for the same position</w:t>
      </w:r>
      <w:r w:rsidR="006D4789" w:rsidRPr="00EA6FD5">
        <w:rPr>
          <w:rFonts w:ascii="Times New Roman" w:hAnsi="Times New Roman" w:cs="Times New Roman"/>
          <w:sz w:val="24"/>
          <w:szCs w:val="24"/>
          <w:shd w:val="clear" w:color="auto" w:fill="FFFFFF"/>
        </w:rPr>
        <w:t>.</w:t>
      </w:r>
    </w:p>
    <w:p w14:paraId="6D063DCE" w14:textId="00AC745B" w:rsidR="006D4789" w:rsidRPr="00EA6FD5" w:rsidRDefault="000A3E0C"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Both parliamentary Houses adopted the </w:t>
      </w:r>
      <w:del w:id="1576" w:author="Sara Boyes" w:date="2023-05-15T22:45:00Z">
        <w:r w:rsidRPr="00EA6FD5" w:rsidDel="00E670CA">
          <w:rPr>
            <w:rFonts w:ascii="Times New Roman" w:hAnsi="Times New Roman" w:cs="Times New Roman"/>
            <w:sz w:val="24"/>
            <w:szCs w:val="24"/>
          </w:rPr>
          <w:delText>B</w:delText>
        </w:r>
      </w:del>
      <w:ins w:id="1577" w:author="Sara Boyes" w:date="2023-05-15T22:45:00Z">
        <w:r w:rsidR="00E670CA" w:rsidRPr="00EA6FD5">
          <w:rPr>
            <w:rFonts w:ascii="Times New Roman" w:hAnsi="Times New Roman" w:cs="Times New Roman"/>
            <w:sz w:val="24"/>
            <w:szCs w:val="24"/>
          </w:rPr>
          <w:t>b</w:t>
        </w:r>
      </w:ins>
      <w:r w:rsidRPr="00EA6FD5">
        <w:rPr>
          <w:rFonts w:ascii="Times New Roman" w:hAnsi="Times New Roman" w:cs="Times New Roman"/>
          <w:sz w:val="24"/>
          <w:szCs w:val="24"/>
        </w:rPr>
        <w:t>udget for 2023 in time</w:t>
      </w:r>
      <w:r w:rsidR="00F60529" w:rsidRPr="00EA6FD5">
        <w:rPr>
          <w:rFonts w:ascii="Times New Roman" w:hAnsi="Times New Roman" w:cs="Times New Roman"/>
          <w:sz w:val="24"/>
          <w:szCs w:val="24"/>
        </w:rPr>
        <w:t xml:space="preserve"> in late January</w:t>
      </w:r>
      <w:r w:rsidRPr="00EA6FD5">
        <w:rPr>
          <w:rFonts w:ascii="Times New Roman" w:hAnsi="Times New Roman" w:cs="Times New Roman"/>
          <w:sz w:val="24"/>
          <w:szCs w:val="24"/>
        </w:rPr>
        <w:t xml:space="preserve">. </w:t>
      </w:r>
      <w:r w:rsidR="00F60529" w:rsidRPr="00EA6FD5">
        <w:rPr>
          <w:rFonts w:ascii="Times New Roman" w:hAnsi="Times New Roman" w:cs="Times New Roman"/>
          <w:sz w:val="24"/>
          <w:szCs w:val="24"/>
        </w:rPr>
        <w:t xml:space="preserve">The </w:t>
      </w:r>
      <w:del w:id="1578" w:author="Sara Boyes" w:date="2023-05-15T19:47:00Z">
        <w:r w:rsidR="00F60529" w:rsidRPr="00EA6FD5" w:rsidDel="001A57AF">
          <w:rPr>
            <w:rFonts w:ascii="Times New Roman" w:hAnsi="Times New Roman" w:cs="Times New Roman"/>
            <w:sz w:val="24"/>
            <w:szCs w:val="24"/>
          </w:rPr>
          <w:delText xml:space="preserve">Federation </w:delText>
        </w:r>
      </w:del>
      <w:r w:rsidRPr="00EA6FD5">
        <w:rPr>
          <w:rFonts w:ascii="Times New Roman" w:hAnsi="Times New Roman" w:cs="Times New Roman"/>
          <w:sz w:val="24"/>
          <w:szCs w:val="24"/>
        </w:rPr>
        <w:t xml:space="preserve">House of Peoples </w:t>
      </w:r>
      <w:ins w:id="1579" w:author="Sara Boyes" w:date="2023-05-15T22:48:00Z">
        <w:r w:rsidR="00E670CA" w:rsidRPr="00EA6FD5">
          <w:rPr>
            <w:rFonts w:ascii="Times New Roman" w:hAnsi="Times New Roman" w:cs="Times New Roman"/>
            <w:sz w:val="24"/>
            <w:szCs w:val="24"/>
          </w:rPr>
          <w:t xml:space="preserve">of the Federation </w:t>
        </w:r>
      </w:ins>
      <w:r w:rsidRPr="00EA6FD5">
        <w:rPr>
          <w:rFonts w:ascii="Times New Roman" w:hAnsi="Times New Roman" w:cs="Times New Roman"/>
          <w:sz w:val="24"/>
          <w:szCs w:val="24"/>
        </w:rPr>
        <w:t xml:space="preserve">also </w:t>
      </w:r>
      <w:r w:rsidR="00F60529" w:rsidRPr="00EA6FD5">
        <w:rPr>
          <w:rFonts w:ascii="Times New Roman" w:hAnsi="Times New Roman" w:cs="Times New Roman"/>
          <w:sz w:val="24"/>
          <w:szCs w:val="24"/>
        </w:rPr>
        <w:t xml:space="preserve">elected </w:t>
      </w:r>
      <w:r w:rsidRPr="00EA6FD5">
        <w:rPr>
          <w:rFonts w:ascii="Times New Roman" w:hAnsi="Times New Roman" w:cs="Times New Roman"/>
          <w:sz w:val="24"/>
          <w:szCs w:val="24"/>
        </w:rPr>
        <w:t xml:space="preserve">the </w:t>
      </w:r>
      <w:r w:rsidR="00F60529" w:rsidRPr="00EA6FD5">
        <w:rPr>
          <w:rFonts w:ascii="Times New Roman" w:hAnsi="Times New Roman" w:cs="Times New Roman"/>
          <w:sz w:val="24"/>
          <w:szCs w:val="24"/>
        </w:rPr>
        <w:t xml:space="preserve">Bosniak and Croat </w:t>
      </w:r>
      <w:r w:rsidRPr="00EA6FD5">
        <w:rPr>
          <w:rFonts w:ascii="Times New Roman" w:hAnsi="Times New Roman" w:cs="Times New Roman"/>
          <w:sz w:val="24"/>
          <w:szCs w:val="24"/>
        </w:rPr>
        <w:t>delegates to the House of Peoples of the Parliamentary Assembly of Bosnia</w:t>
      </w:r>
      <w:r w:rsidR="006D4789" w:rsidRPr="00EA6FD5">
        <w:rPr>
          <w:rFonts w:ascii="Times New Roman" w:hAnsi="Times New Roman" w:cs="Times New Roman"/>
          <w:sz w:val="24"/>
          <w:szCs w:val="24"/>
        </w:rPr>
        <w:t xml:space="preserve"> and Herzegovina on 27 January.</w:t>
      </w:r>
    </w:p>
    <w:p w14:paraId="237DFE4D" w14:textId="61FD3316" w:rsidR="006D4789" w:rsidRPr="00EA6FD5" w:rsidRDefault="000A3E0C"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The two Houses of the Parliament of the Federation </w:t>
      </w:r>
      <w:r w:rsidRPr="00EA6FD5">
        <w:rPr>
          <w:rFonts w:ascii="Times New Roman" w:hAnsi="Times New Roman" w:cs="Times New Roman"/>
          <w:sz w:val="24"/>
          <w:szCs w:val="24"/>
        </w:rPr>
        <w:t>of Bosnia and Herzegovina</w:t>
      </w:r>
      <w:r w:rsidRPr="00EA6FD5">
        <w:rPr>
          <w:rFonts w:ascii="Times New Roman" w:eastAsia="Times New Roman" w:hAnsi="Times New Roman" w:cs="Times New Roman"/>
          <w:sz w:val="24"/>
          <w:szCs w:val="24"/>
        </w:rPr>
        <w:t xml:space="preserve"> </w:t>
      </w:r>
      <w:ins w:id="1580" w:author="Sara Boyes" w:date="2023-05-15T22:48:00Z">
        <w:r w:rsidR="00E670CA" w:rsidRPr="00EA6FD5">
          <w:rPr>
            <w:rFonts w:ascii="Times New Roman" w:eastAsia="Times New Roman" w:hAnsi="Times New Roman" w:cs="Times New Roman"/>
            <w:sz w:val="24"/>
            <w:szCs w:val="24"/>
          </w:rPr>
          <w:t xml:space="preserve">met </w:t>
        </w:r>
      </w:ins>
      <w:r w:rsidR="006A5075" w:rsidRPr="00EA6FD5">
        <w:rPr>
          <w:rFonts w:ascii="Times New Roman" w:eastAsia="Times New Roman" w:hAnsi="Times New Roman" w:cs="Times New Roman"/>
          <w:sz w:val="24"/>
          <w:szCs w:val="24"/>
        </w:rPr>
        <w:t>frequently</w:t>
      </w:r>
      <w:del w:id="1581" w:author="Sara Boyes" w:date="2023-05-15T22:48:00Z">
        <w:r w:rsidR="006A5075" w:rsidRPr="00EA6FD5" w:rsidDel="00E670CA">
          <w:rPr>
            <w:rFonts w:ascii="Times New Roman" w:eastAsia="Times New Roman" w:hAnsi="Times New Roman" w:cs="Times New Roman"/>
            <w:sz w:val="24"/>
            <w:szCs w:val="24"/>
          </w:rPr>
          <w:delText xml:space="preserve"> met</w:delText>
        </w:r>
      </w:del>
      <w:r w:rsidRPr="00EA6FD5">
        <w:rPr>
          <w:rFonts w:ascii="Times New Roman" w:eastAsia="Times New Roman" w:hAnsi="Times New Roman" w:cs="Times New Roman"/>
          <w:sz w:val="24"/>
          <w:szCs w:val="24"/>
        </w:rPr>
        <w:t xml:space="preserve">, with the House of Representatives holding </w:t>
      </w:r>
      <w:r w:rsidR="006A5075" w:rsidRPr="00EA6FD5">
        <w:rPr>
          <w:rFonts w:ascii="Times New Roman" w:eastAsia="Times New Roman" w:hAnsi="Times New Roman" w:cs="Times New Roman"/>
          <w:sz w:val="24"/>
          <w:szCs w:val="24"/>
        </w:rPr>
        <w:t>two</w:t>
      </w:r>
      <w:r w:rsidRPr="00EA6FD5">
        <w:rPr>
          <w:rFonts w:ascii="Times New Roman" w:eastAsia="Times New Roman" w:hAnsi="Times New Roman" w:cs="Times New Roman"/>
          <w:sz w:val="24"/>
          <w:szCs w:val="24"/>
        </w:rPr>
        <w:t xml:space="preserve"> regular and </w:t>
      </w:r>
      <w:r w:rsidR="004D7F79" w:rsidRPr="00EA6FD5">
        <w:rPr>
          <w:rFonts w:ascii="Times New Roman" w:eastAsia="Times New Roman" w:hAnsi="Times New Roman" w:cs="Times New Roman"/>
          <w:sz w:val="24"/>
          <w:szCs w:val="24"/>
        </w:rPr>
        <w:t>five</w:t>
      </w:r>
      <w:r w:rsidRPr="00EA6FD5">
        <w:rPr>
          <w:rFonts w:ascii="Times New Roman" w:eastAsia="Times New Roman" w:hAnsi="Times New Roman" w:cs="Times New Roman"/>
          <w:sz w:val="24"/>
          <w:szCs w:val="24"/>
        </w:rPr>
        <w:t xml:space="preserve"> extraordinary sessions and the House of Peoples holding one regular and two extraordinary sessions following </w:t>
      </w:r>
      <w:r w:rsidR="006A5075" w:rsidRPr="00EA6FD5">
        <w:rPr>
          <w:rFonts w:ascii="Times New Roman" w:eastAsia="Times New Roman" w:hAnsi="Times New Roman" w:cs="Times New Roman"/>
          <w:sz w:val="24"/>
          <w:szCs w:val="24"/>
        </w:rPr>
        <w:t xml:space="preserve">the </w:t>
      </w:r>
      <w:r w:rsidRPr="00EA6FD5">
        <w:rPr>
          <w:rFonts w:ascii="Times New Roman" w:eastAsia="Times New Roman" w:hAnsi="Times New Roman" w:cs="Times New Roman"/>
          <w:sz w:val="24"/>
          <w:szCs w:val="24"/>
        </w:rPr>
        <w:t xml:space="preserve">October elections. </w:t>
      </w:r>
      <w:r w:rsidR="006A5075" w:rsidRPr="00EA6FD5">
        <w:rPr>
          <w:rFonts w:ascii="Times New Roman" w:eastAsia="Times New Roman" w:hAnsi="Times New Roman" w:cs="Times New Roman"/>
          <w:sz w:val="24"/>
          <w:szCs w:val="24"/>
        </w:rPr>
        <w:t>Regarding</w:t>
      </w:r>
      <w:r w:rsidRPr="00EA6FD5">
        <w:rPr>
          <w:rFonts w:ascii="Times New Roman" w:eastAsia="Times New Roman" w:hAnsi="Times New Roman" w:cs="Times New Roman"/>
          <w:sz w:val="24"/>
          <w:szCs w:val="24"/>
        </w:rPr>
        <w:t xml:space="preserve"> legislative output, </w:t>
      </w:r>
      <w:r w:rsidR="006A5075" w:rsidRPr="00EA6FD5">
        <w:rPr>
          <w:rFonts w:ascii="Times New Roman" w:eastAsia="Times New Roman" w:hAnsi="Times New Roman" w:cs="Times New Roman"/>
          <w:sz w:val="24"/>
          <w:szCs w:val="24"/>
        </w:rPr>
        <w:t>two</w:t>
      </w:r>
      <w:r w:rsidRPr="00EA6FD5">
        <w:rPr>
          <w:rFonts w:ascii="Times New Roman" w:eastAsia="Times New Roman" w:hAnsi="Times New Roman" w:cs="Times New Roman"/>
          <w:sz w:val="24"/>
          <w:szCs w:val="24"/>
        </w:rPr>
        <w:t xml:space="preserve"> new laws and </w:t>
      </w:r>
      <w:r w:rsidR="006A5075" w:rsidRPr="00EA6FD5">
        <w:rPr>
          <w:rFonts w:ascii="Times New Roman" w:eastAsia="Times New Roman" w:hAnsi="Times New Roman" w:cs="Times New Roman"/>
          <w:sz w:val="24"/>
          <w:szCs w:val="24"/>
        </w:rPr>
        <w:t>two</w:t>
      </w:r>
      <w:r w:rsidRPr="00EA6FD5">
        <w:rPr>
          <w:rFonts w:ascii="Times New Roman" w:eastAsia="Times New Roman" w:hAnsi="Times New Roman" w:cs="Times New Roman"/>
          <w:sz w:val="24"/>
          <w:szCs w:val="24"/>
        </w:rPr>
        <w:t xml:space="preserve"> amendments to existing laws were adopted.</w:t>
      </w:r>
    </w:p>
    <w:p w14:paraId="33918A31" w14:textId="06BE34E5" w:rsidR="00B46621" w:rsidRPr="00EA6FD5" w:rsidRDefault="00F60529"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bCs/>
          <w:sz w:val="24"/>
          <w:szCs w:val="24"/>
        </w:rPr>
        <w:t xml:space="preserve">On 16 February 2023, the </w:t>
      </w:r>
      <w:commentRangeStart w:id="1582"/>
      <w:r w:rsidR="000A3E0C" w:rsidRPr="00EA6FD5">
        <w:rPr>
          <w:rFonts w:ascii="Times New Roman" w:eastAsia="Times New Roman" w:hAnsi="Times New Roman" w:cs="Times New Roman"/>
          <w:bCs/>
          <w:sz w:val="24"/>
          <w:szCs w:val="24"/>
        </w:rPr>
        <w:t xml:space="preserve">slate </w:t>
      </w:r>
      <w:commentRangeEnd w:id="1582"/>
      <w:r w:rsidR="00D048FD" w:rsidRPr="00EA6FD5">
        <w:rPr>
          <w:rStyle w:val="CommentReference"/>
        </w:rPr>
        <w:commentReference w:id="1582"/>
      </w:r>
      <w:r w:rsidR="000A3E0C" w:rsidRPr="00EA6FD5">
        <w:rPr>
          <w:rFonts w:ascii="Times New Roman" w:eastAsia="Times New Roman" w:hAnsi="Times New Roman" w:cs="Times New Roman"/>
          <w:bCs/>
          <w:sz w:val="24"/>
          <w:szCs w:val="24"/>
        </w:rPr>
        <w:t>for</w:t>
      </w:r>
      <w:r w:rsidR="00B46621" w:rsidRPr="00EA6FD5">
        <w:rPr>
          <w:rFonts w:ascii="Times New Roman" w:eastAsia="Times New Roman" w:hAnsi="Times New Roman" w:cs="Times New Roman"/>
          <w:bCs/>
          <w:sz w:val="24"/>
          <w:szCs w:val="24"/>
        </w:rPr>
        <w:t xml:space="preserve"> the election of</w:t>
      </w:r>
      <w:r w:rsidR="000A3E0C" w:rsidRPr="00EA6FD5">
        <w:rPr>
          <w:rFonts w:ascii="Times New Roman" w:eastAsia="Times New Roman" w:hAnsi="Times New Roman" w:cs="Times New Roman"/>
          <w:bCs/>
          <w:sz w:val="24"/>
          <w:szCs w:val="24"/>
        </w:rPr>
        <w:t xml:space="preserve"> the President and Vice</w:t>
      </w:r>
      <w:del w:id="1583" w:author="Sara Boyes" w:date="2023-05-15T22:50:00Z">
        <w:r w:rsidR="000A3E0C" w:rsidRPr="00EA6FD5" w:rsidDel="00D048FD">
          <w:rPr>
            <w:rFonts w:ascii="Times New Roman" w:eastAsia="Times New Roman" w:hAnsi="Times New Roman" w:cs="Times New Roman"/>
            <w:bCs/>
            <w:sz w:val="24"/>
            <w:szCs w:val="24"/>
          </w:rPr>
          <w:delText xml:space="preserve"> </w:delText>
        </w:r>
      </w:del>
      <w:ins w:id="1584" w:author="Sara Boyes" w:date="2023-05-15T22:50:00Z">
        <w:r w:rsidR="00024606" w:rsidRPr="00EA6FD5">
          <w:rPr>
            <w:rFonts w:ascii="Times New Roman" w:eastAsia="Times New Roman" w:hAnsi="Times New Roman" w:cs="Times New Roman"/>
            <w:bCs/>
            <w:sz w:val="24"/>
            <w:szCs w:val="24"/>
          </w:rPr>
          <w:t>–</w:t>
        </w:r>
      </w:ins>
      <w:r w:rsidR="000A3E0C" w:rsidRPr="00EA6FD5">
        <w:rPr>
          <w:rFonts w:ascii="Times New Roman" w:eastAsia="Times New Roman" w:hAnsi="Times New Roman" w:cs="Times New Roman"/>
          <w:bCs/>
          <w:sz w:val="24"/>
          <w:szCs w:val="24"/>
        </w:rPr>
        <w:t xml:space="preserve">Presidents of the Federation </w:t>
      </w:r>
      <w:r w:rsidR="00F439CE" w:rsidRPr="00EA6FD5">
        <w:rPr>
          <w:rFonts w:ascii="Times New Roman" w:eastAsia="Times New Roman" w:hAnsi="Times New Roman" w:cs="Times New Roman"/>
          <w:bCs/>
          <w:sz w:val="24"/>
          <w:szCs w:val="24"/>
        </w:rPr>
        <w:t>of Bosnia and Herzegovina</w:t>
      </w:r>
      <w:r w:rsidR="000A3E0C" w:rsidRPr="00EA6FD5">
        <w:rPr>
          <w:rFonts w:ascii="Times New Roman" w:eastAsia="Times New Roman" w:hAnsi="Times New Roman" w:cs="Times New Roman"/>
          <w:bCs/>
          <w:sz w:val="24"/>
          <w:szCs w:val="24"/>
        </w:rPr>
        <w:t xml:space="preserve"> </w:t>
      </w:r>
      <w:del w:id="1585" w:author="Sara Boyes" w:date="2023-05-15T22:50:00Z">
        <w:r w:rsidR="000A3E0C" w:rsidRPr="00EA6FD5" w:rsidDel="00024606">
          <w:rPr>
            <w:rFonts w:ascii="Times New Roman" w:hAnsi="Times New Roman" w:cs="Times New Roman"/>
            <w:sz w:val="24"/>
            <w:szCs w:val="24"/>
          </w:rPr>
          <w:delText xml:space="preserve">got </w:delText>
        </w:r>
      </w:del>
      <w:ins w:id="1586" w:author="Sara Boyes" w:date="2023-05-15T22:50:00Z">
        <w:r w:rsidR="00024606" w:rsidRPr="00EA6FD5">
          <w:rPr>
            <w:rFonts w:ascii="Times New Roman" w:hAnsi="Times New Roman" w:cs="Times New Roman"/>
            <w:sz w:val="24"/>
            <w:szCs w:val="24"/>
          </w:rPr>
          <w:t xml:space="preserve">received </w:t>
        </w:r>
      </w:ins>
      <w:r w:rsidR="000A3E0C" w:rsidRPr="00EA6FD5">
        <w:rPr>
          <w:rFonts w:ascii="Times New Roman" w:hAnsi="Times New Roman" w:cs="Times New Roman"/>
          <w:sz w:val="24"/>
          <w:szCs w:val="24"/>
        </w:rPr>
        <w:t xml:space="preserve">unanimous support </w:t>
      </w:r>
      <w:r w:rsidR="000A3E0C" w:rsidRPr="00EA6FD5">
        <w:rPr>
          <w:rFonts w:ascii="Times New Roman" w:eastAsia="Times New Roman" w:hAnsi="Times New Roman" w:cs="Times New Roman"/>
          <w:bCs/>
          <w:sz w:val="24"/>
          <w:szCs w:val="24"/>
        </w:rPr>
        <w:t xml:space="preserve">in the parliamentary Houses. </w:t>
      </w:r>
      <w:r w:rsidRPr="00EA6FD5">
        <w:rPr>
          <w:rFonts w:ascii="Times New Roman" w:eastAsia="Times New Roman" w:hAnsi="Times New Roman" w:cs="Times New Roman"/>
          <w:bCs/>
          <w:sz w:val="24"/>
          <w:szCs w:val="24"/>
        </w:rPr>
        <w:t xml:space="preserve">Since </w:t>
      </w:r>
      <w:r w:rsidR="000A3E0C" w:rsidRPr="00EA6FD5">
        <w:rPr>
          <w:rFonts w:ascii="Times New Roman" w:eastAsia="Times New Roman" w:hAnsi="Times New Roman" w:cs="Times New Roman"/>
          <w:bCs/>
          <w:sz w:val="24"/>
          <w:szCs w:val="24"/>
        </w:rPr>
        <w:t xml:space="preserve">there was no agreement among the </w:t>
      </w:r>
      <w:r w:rsidRPr="00EA6FD5">
        <w:rPr>
          <w:rFonts w:ascii="Times New Roman" w:eastAsia="Times New Roman" w:hAnsi="Times New Roman" w:cs="Times New Roman"/>
          <w:bCs/>
          <w:sz w:val="24"/>
          <w:szCs w:val="24"/>
        </w:rPr>
        <w:t xml:space="preserve">three </w:t>
      </w:r>
      <w:r w:rsidR="000A3E0C" w:rsidRPr="00EA6FD5">
        <w:rPr>
          <w:rFonts w:ascii="Times New Roman" w:eastAsia="Times New Roman" w:hAnsi="Times New Roman" w:cs="Times New Roman"/>
          <w:bCs/>
          <w:sz w:val="24"/>
          <w:szCs w:val="24"/>
        </w:rPr>
        <w:t xml:space="preserve">elected candidates </w:t>
      </w:r>
      <w:ins w:id="1587" w:author="Sara Boyes" w:date="2023-05-15T22:50:00Z">
        <w:r w:rsidR="00024606" w:rsidRPr="00EA6FD5">
          <w:rPr>
            <w:rFonts w:ascii="Times New Roman" w:eastAsia="Times New Roman" w:hAnsi="Times New Roman" w:cs="Times New Roman"/>
            <w:bCs/>
            <w:sz w:val="24"/>
            <w:szCs w:val="24"/>
          </w:rPr>
          <w:t xml:space="preserve">as to </w:t>
        </w:r>
      </w:ins>
      <w:r w:rsidR="000A3E0C" w:rsidRPr="00EA6FD5">
        <w:rPr>
          <w:rFonts w:ascii="Times New Roman" w:eastAsia="Times New Roman" w:hAnsi="Times New Roman" w:cs="Times New Roman"/>
          <w:bCs/>
          <w:sz w:val="24"/>
          <w:szCs w:val="24"/>
        </w:rPr>
        <w:t>who would take the position of the President,</w:t>
      </w:r>
      <w:r w:rsidR="00CD08BE" w:rsidRPr="00EA6FD5">
        <w:rPr>
          <w:rFonts w:ascii="Times New Roman" w:eastAsia="Times New Roman" w:hAnsi="Times New Roman" w:cs="Times New Roman"/>
          <w:bCs/>
          <w:sz w:val="24"/>
          <w:szCs w:val="24"/>
        </w:rPr>
        <w:t xml:space="preserve"> on 28 February,</w:t>
      </w:r>
      <w:r w:rsidR="000A3E0C" w:rsidRPr="00EA6FD5">
        <w:rPr>
          <w:rFonts w:ascii="Times New Roman" w:eastAsia="Times New Roman" w:hAnsi="Times New Roman" w:cs="Times New Roman"/>
          <w:bCs/>
          <w:sz w:val="24"/>
          <w:szCs w:val="24"/>
        </w:rPr>
        <w:t xml:space="preserve"> the House of Representatives </w:t>
      </w:r>
      <w:r w:rsidR="00CD08BE" w:rsidRPr="00EA6FD5">
        <w:rPr>
          <w:rFonts w:ascii="Times New Roman" w:eastAsia="Times New Roman" w:hAnsi="Times New Roman" w:cs="Times New Roman"/>
          <w:bCs/>
          <w:sz w:val="24"/>
          <w:szCs w:val="24"/>
        </w:rPr>
        <w:t xml:space="preserve">appointed </w:t>
      </w:r>
      <w:r w:rsidR="000A3E0C" w:rsidRPr="00EA6FD5">
        <w:rPr>
          <w:rFonts w:ascii="Times New Roman" w:eastAsia="Times New Roman" w:hAnsi="Times New Roman" w:cs="Times New Roman"/>
          <w:bCs/>
          <w:sz w:val="24"/>
          <w:szCs w:val="24"/>
        </w:rPr>
        <w:t>Lidija Bradara (</w:t>
      </w:r>
      <w:r w:rsidRPr="00EA6FD5">
        <w:rPr>
          <w:rFonts w:ascii="Times New Roman" w:eastAsia="Times New Roman" w:hAnsi="Times New Roman" w:cs="Times New Roman"/>
          <w:bCs/>
          <w:sz w:val="24"/>
          <w:szCs w:val="24"/>
        </w:rPr>
        <w:t xml:space="preserve">Croat, </w:t>
      </w:r>
      <w:r w:rsidR="000A3E0C" w:rsidRPr="00EA6FD5">
        <w:rPr>
          <w:rFonts w:ascii="Times New Roman" w:eastAsia="Times New Roman" w:hAnsi="Times New Roman" w:cs="Times New Roman"/>
          <w:bCs/>
          <w:sz w:val="24"/>
          <w:szCs w:val="24"/>
        </w:rPr>
        <w:t>HDZ BiH) as the President</w:t>
      </w:r>
      <w:r w:rsidRPr="00EA6FD5">
        <w:rPr>
          <w:rFonts w:ascii="Times New Roman" w:eastAsia="Times New Roman" w:hAnsi="Times New Roman" w:cs="Times New Roman"/>
          <w:bCs/>
          <w:sz w:val="24"/>
          <w:szCs w:val="24"/>
        </w:rPr>
        <w:t xml:space="preserve"> </w:t>
      </w:r>
      <w:r w:rsidR="00CD08BE" w:rsidRPr="00EA6FD5">
        <w:rPr>
          <w:rFonts w:ascii="Times New Roman" w:eastAsia="Times New Roman" w:hAnsi="Times New Roman" w:cs="Times New Roman"/>
          <w:bCs/>
          <w:sz w:val="24"/>
          <w:szCs w:val="24"/>
        </w:rPr>
        <w:t xml:space="preserve">and </w:t>
      </w:r>
      <w:r w:rsidR="000A3E0C" w:rsidRPr="00EA6FD5">
        <w:rPr>
          <w:rFonts w:ascii="Times New Roman" w:eastAsia="Times New Roman" w:hAnsi="Times New Roman" w:cs="Times New Roman"/>
          <w:bCs/>
          <w:sz w:val="24"/>
          <w:szCs w:val="24"/>
        </w:rPr>
        <w:t>Igor Stojanovi</w:t>
      </w:r>
      <w:r w:rsidR="00BC120D" w:rsidRPr="00EA6FD5">
        <w:rPr>
          <w:rFonts w:ascii="Times New Roman" w:eastAsia="Times New Roman" w:hAnsi="Times New Roman" w:cs="Times New Roman"/>
          <w:bCs/>
          <w:sz w:val="24"/>
          <w:szCs w:val="24"/>
        </w:rPr>
        <w:t>ć</w:t>
      </w:r>
      <w:r w:rsidR="000A3E0C" w:rsidRPr="00EA6FD5">
        <w:rPr>
          <w:rFonts w:ascii="Times New Roman" w:eastAsia="Times New Roman" w:hAnsi="Times New Roman" w:cs="Times New Roman"/>
          <w:bCs/>
          <w:sz w:val="24"/>
          <w:szCs w:val="24"/>
        </w:rPr>
        <w:t xml:space="preserve"> (</w:t>
      </w:r>
      <w:r w:rsidRPr="00EA6FD5">
        <w:rPr>
          <w:rFonts w:ascii="Times New Roman" w:eastAsia="Times New Roman" w:hAnsi="Times New Roman" w:cs="Times New Roman"/>
          <w:bCs/>
          <w:sz w:val="24"/>
          <w:szCs w:val="24"/>
        </w:rPr>
        <w:t xml:space="preserve">Serb, </w:t>
      </w:r>
      <w:r w:rsidR="000A3E0C" w:rsidRPr="00EA6FD5">
        <w:rPr>
          <w:rFonts w:ascii="Times New Roman" w:eastAsia="Times New Roman" w:hAnsi="Times New Roman" w:cs="Times New Roman"/>
          <w:bCs/>
          <w:sz w:val="24"/>
          <w:szCs w:val="24"/>
        </w:rPr>
        <w:t>SDP) and Refik Lendo (</w:t>
      </w:r>
      <w:r w:rsidRPr="00EA6FD5">
        <w:rPr>
          <w:rFonts w:ascii="Times New Roman" w:eastAsia="Times New Roman" w:hAnsi="Times New Roman" w:cs="Times New Roman"/>
          <w:bCs/>
          <w:sz w:val="24"/>
          <w:szCs w:val="24"/>
        </w:rPr>
        <w:t xml:space="preserve">Bosniak, </w:t>
      </w:r>
      <w:r w:rsidR="000A3E0C" w:rsidRPr="00EA6FD5">
        <w:rPr>
          <w:rFonts w:ascii="Times New Roman" w:eastAsia="Times New Roman" w:hAnsi="Times New Roman" w:cs="Times New Roman"/>
          <w:bCs/>
          <w:sz w:val="24"/>
          <w:szCs w:val="24"/>
        </w:rPr>
        <w:t>SDA) as the Vice</w:t>
      </w:r>
      <w:del w:id="1588" w:author="Sara Boyes" w:date="2023-05-15T22:51:00Z">
        <w:r w:rsidR="000A3E0C" w:rsidRPr="00EA6FD5" w:rsidDel="00EA1D8A">
          <w:rPr>
            <w:rFonts w:ascii="Times New Roman" w:eastAsia="Times New Roman" w:hAnsi="Times New Roman" w:cs="Times New Roman"/>
            <w:bCs/>
            <w:sz w:val="24"/>
            <w:szCs w:val="24"/>
          </w:rPr>
          <w:delText xml:space="preserve"> </w:delText>
        </w:r>
      </w:del>
      <w:ins w:id="1589" w:author="Sara Boyes" w:date="2023-05-15T22:51:00Z">
        <w:r w:rsidR="00EA1D8A" w:rsidRPr="00EA6FD5">
          <w:rPr>
            <w:rFonts w:ascii="Times New Roman" w:eastAsia="Times New Roman" w:hAnsi="Times New Roman" w:cs="Times New Roman"/>
            <w:bCs/>
            <w:sz w:val="24"/>
            <w:szCs w:val="24"/>
          </w:rPr>
          <w:t>-</w:t>
        </w:r>
      </w:ins>
      <w:r w:rsidR="000A3E0C" w:rsidRPr="00EA6FD5">
        <w:rPr>
          <w:rFonts w:ascii="Times New Roman" w:eastAsia="Times New Roman" w:hAnsi="Times New Roman" w:cs="Times New Roman"/>
          <w:bCs/>
          <w:sz w:val="24"/>
          <w:szCs w:val="24"/>
        </w:rPr>
        <w:t xml:space="preserve">Presidents of the Federation </w:t>
      </w:r>
      <w:r w:rsidRPr="00EA6FD5">
        <w:rPr>
          <w:rFonts w:ascii="Times New Roman" w:eastAsia="Times New Roman" w:hAnsi="Times New Roman" w:cs="Times New Roman"/>
          <w:bCs/>
          <w:sz w:val="24"/>
          <w:szCs w:val="24"/>
        </w:rPr>
        <w:t>of Bosnia and Herzegovina</w:t>
      </w:r>
      <w:r w:rsidR="000A3E0C" w:rsidRPr="00EA6FD5">
        <w:rPr>
          <w:rFonts w:ascii="Times New Roman" w:eastAsia="Times New Roman" w:hAnsi="Times New Roman" w:cs="Times New Roman"/>
          <w:bCs/>
          <w:sz w:val="24"/>
          <w:szCs w:val="24"/>
        </w:rPr>
        <w:t xml:space="preserve">. </w:t>
      </w:r>
      <w:r w:rsidRPr="00EA6FD5">
        <w:rPr>
          <w:rFonts w:ascii="Times New Roman" w:eastAsia="Times New Roman" w:hAnsi="Times New Roman" w:cs="Times New Roman"/>
          <w:bCs/>
          <w:sz w:val="24"/>
          <w:szCs w:val="24"/>
        </w:rPr>
        <w:t>The</w:t>
      </w:r>
      <w:r w:rsidR="000A3E0C" w:rsidRPr="00EA6FD5">
        <w:rPr>
          <w:rFonts w:ascii="Times New Roman" w:eastAsia="Times New Roman" w:hAnsi="Times New Roman" w:cs="Times New Roman"/>
          <w:bCs/>
          <w:sz w:val="24"/>
          <w:szCs w:val="24"/>
        </w:rPr>
        <w:t xml:space="preserve"> </w:t>
      </w:r>
      <w:r w:rsidR="000A3E0C" w:rsidRPr="00EA6FD5">
        <w:rPr>
          <w:rFonts w:ascii="Times New Roman" w:hAnsi="Times New Roman" w:cs="Times New Roman"/>
          <w:sz w:val="24"/>
          <w:szCs w:val="24"/>
        </w:rPr>
        <w:t xml:space="preserve">Central Election </w:t>
      </w:r>
      <w:r w:rsidR="006A5075" w:rsidRPr="00EA6FD5">
        <w:rPr>
          <w:rFonts w:ascii="Times New Roman" w:hAnsi="Times New Roman" w:cs="Times New Roman"/>
          <w:sz w:val="24"/>
          <w:szCs w:val="24"/>
        </w:rPr>
        <w:t>Commission</w:t>
      </w:r>
      <w:r w:rsidR="000A3E0C" w:rsidRPr="00EA6FD5">
        <w:rPr>
          <w:rFonts w:ascii="Times New Roman" w:hAnsi="Times New Roman" w:cs="Times New Roman"/>
          <w:sz w:val="24"/>
          <w:szCs w:val="24"/>
        </w:rPr>
        <w:t xml:space="preserve"> </w:t>
      </w:r>
      <w:r w:rsidR="00B46621" w:rsidRPr="00EA6FD5">
        <w:rPr>
          <w:rFonts w:ascii="Times New Roman" w:hAnsi="Times New Roman" w:cs="Times New Roman"/>
          <w:sz w:val="24"/>
          <w:szCs w:val="24"/>
        </w:rPr>
        <w:t>verified and published</w:t>
      </w:r>
      <w:r w:rsidR="000A3E0C" w:rsidRPr="00EA6FD5">
        <w:rPr>
          <w:rFonts w:ascii="Times New Roman" w:hAnsi="Times New Roman" w:cs="Times New Roman"/>
          <w:sz w:val="24"/>
          <w:szCs w:val="24"/>
        </w:rPr>
        <w:t xml:space="preserve"> the results of </w:t>
      </w:r>
      <w:r w:rsidRPr="00EA6FD5">
        <w:rPr>
          <w:rFonts w:ascii="Times New Roman" w:hAnsi="Times New Roman" w:cs="Times New Roman"/>
          <w:sz w:val="24"/>
          <w:szCs w:val="24"/>
        </w:rPr>
        <w:t xml:space="preserve">this </w:t>
      </w:r>
      <w:r w:rsidR="000A3E0C" w:rsidRPr="00EA6FD5">
        <w:rPr>
          <w:rFonts w:ascii="Times New Roman" w:hAnsi="Times New Roman" w:cs="Times New Roman"/>
          <w:sz w:val="24"/>
          <w:szCs w:val="24"/>
        </w:rPr>
        <w:t>indirect election</w:t>
      </w:r>
      <w:r w:rsidR="00B46621" w:rsidRPr="00EA6FD5">
        <w:rPr>
          <w:rFonts w:ascii="Times New Roman" w:hAnsi="Times New Roman" w:cs="Times New Roman"/>
          <w:sz w:val="24"/>
          <w:szCs w:val="24"/>
        </w:rPr>
        <w:t xml:space="preserve"> </w:t>
      </w:r>
      <w:r w:rsidR="000A3E0C" w:rsidRPr="00EA6FD5">
        <w:rPr>
          <w:rFonts w:ascii="Times New Roman" w:hAnsi="Times New Roman" w:cs="Times New Roman"/>
          <w:sz w:val="24"/>
          <w:szCs w:val="24"/>
        </w:rPr>
        <w:t xml:space="preserve">on 6 March, </w:t>
      </w:r>
      <w:r w:rsidR="00B46621" w:rsidRPr="00EA6FD5">
        <w:rPr>
          <w:rFonts w:ascii="Times New Roman" w:hAnsi="Times New Roman" w:cs="Times New Roman"/>
          <w:sz w:val="24"/>
          <w:szCs w:val="24"/>
        </w:rPr>
        <w:t>after which the President and Vice-Presidents</w:t>
      </w:r>
      <w:r w:rsidRPr="00EA6FD5">
        <w:rPr>
          <w:rFonts w:ascii="Times New Roman" w:hAnsi="Times New Roman" w:cs="Times New Roman"/>
          <w:sz w:val="24"/>
          <w:szCs w:val="24"/>
        </w:rPr>
        <w:t xml:space="preserve"> </w:t>
      </w:r>
      <w:r w:rsidR="006A5075" w:rsidRPr="00EA6FD5">
        <w:rPr>
          <w:rFonts w:ascii="Times New Roman" w:hAnsi="Times New Roman" w:cs="Times New Roman"/>
          <w:sz w:val="24"/>
          <w:szCs w:val="24"/>
        </w:rPr>
        <w:t>had</w:t>
      </w:r>
      <w:r w:rsidRPr="00EA6FD5">
        <w:rPr>
          <w:rFonts w:ascii="Times New Roman" w:hAnsi="Times New Roman" w:cs="Times New Roman"/>
          <w:sz w:val="24"/>
          <w:szCs w:val="24"/>
        </w:rPr>
        <w:t xml:space="preserve"> </w:t>
      </w:r>
      <w:r w:rsidR="00B46621" w:rsidRPr="00EA6FD5">
        <w:rPr>
          <w:rFonts w:ascii="Times New Roman" w:hAnsi="Times New Roman" w:cs="Times New Roman"/>
          <w:sz w:val="24"/>
          <w:szCs w:val="24"/>
        </w:rPr>
        <w:t>a</w:t>
      </w:r>
      <w:r w:rsidRPr="00EA6FD5">
        <w:rPr>
          <w:rFonts w:ascii="Times New Roman" w:hAnsi="Times New Roman" w:cs="Times New Roman"/>
          <w:sz w:val="24"/>
          <w:szCs w:val="24"/>
        </w:rPr>
        <w:t xml:space="preserve"> </w:t>
      </w:r>
      <w:r w:rsidR="00E944A1" w:rsidRPr="00EA6FD5">
        <w:rPr>
          <w:rFonts w:ascii="Times New Roman" w:hAnsi="Times New Roman" w:cs="Times New Roman"/>
          <w:sz w:val="24"/>
          <w:szCs w:val="24"/>
        </w:rPr>
        <w:t xml:space="preserve">deadline </w:t>
      </w:r>
      <w:r w:rsidR="000A3E0C" w:rsidRPr="00EA6FD5">
        <w:rPr>
          <w:rFonts w:ascii="Times New Roman" w:hAnsi="Times New Roman" w:cs="Times New Roman"/>
          <w:sz w:val="24"/>
          <w:szCs w:val="24"/>
        </w:rPr>
        <w:t>of 30 days to appoint the Federation Government.</w:t>
      </w:r>
      <w:r w:rsidR="00B46621" w:rsidRPr="00EA6FD5">
        <w:rPr>
          <w:rFonts w:ascii="Times New Roman" w:hAnsi="Times New Roman" w:cs="Times New Roman"/>
          <w:sz w:val="24"/>
          <w:szCs w:val="24"/>
        </w:rPr>
        <w:t xml:space="preserve"> The </w:t>
      </w:r>
      <w:del w:id="1590" w:author="Sara Boyes" w:date="2023-05-15T23:02:00Z">
        <w:r w:rsidR="00B46621" w:rsidRPr="00EA6FD5" w:rsidDel="00310A3A">
          <w:rPr>
            <w:rFonts w:ascii="Times New Roman" w:hAnsi="Times New Roman" w:cs="Times New Roman"/>
            <w:sz w:val="24"/>
            <w:szCs w:val="24"/>
          </w:rPr>
          <w:delText xml:space="preserve">Federation </w:delText>
        </w:r>
      </w:del>
      <w:r w:rsidR="00B46621" w:rsidRPr="00EA6FD5">
        <w:rPr>
          <w:rFonts w:ascii="Times New Roman" w:hAnsi="Times New Roman" w:cs="Times New Roman"/>
          <w:sz w:val="24"/>
          <w:szCs w:val="24"/>
        </w:rPr>
        <w:t xml:space="preserve">Constitution </w:t>
      </w:r>
      <w:ins w:id="1591" w:author="Sara Boyes" w:date="2023-05-15T23:02:00Z">
        <w:r w:rsidR="00310A3A" w:rsidRPr="00EA6FD5">
          <w:rPr>
            <w:rFonts w:ascii="Times New Roman" w:hAnsi="Times New Roman" w:cs="Times New Roman"/>
            <w:sz w:val="24"/>
            <w:szCs w:val="24"/>
          </w:rPr>
          <w:t>of</w:t>
        </w:r>
      </w:ins>
      <w:ins w:id="1592" w:author="Sara Boyes" w:date="2023-05-15T23:03:00Z">
        <w:r w:rsidR="00310A3A" w:rsidRPr="00EA6FD5">
          <w:rPr>
            <w:rFonts w:ascii="Times New Roman" w:hAnsi="Times New Roman" w:cs="Times New Roman"/>
            <w:sz w:val="24"/>
            <w:szCs w:val="24"/>
          </w:rPr>
          <w:t xml:space="preserve"> the </w:t>
        </w:r>
      </w:ins>
      <w:ins w:id="1593" w:author="Sara Boyes" w:date="2023-05-15T23:02:00Z">
        <w:r w:rsidR="00310A3A" w:rsidRPr="00EA6FD5">
          <w:rPr>
            <w:rFonts w:ascii="Times New Roman" w:hAnsi="Times New Roman" w:cs="Times New Roman"/>
            <w:sz w:val="24"/>
            <w:szCs w:val="24"/>
          </w:rPr>
          <w:t xml:space="preserve">Federation </w:t>
        </w:r>
      </w:ins>
      <w:r w:rsidR="00B46621" w:rsidRPr="00EA6FD5">
        <w:rPr>
          <w:rFonts w:ascii="Times New Roman" w:hAnsi="Times New Roman" w:cs="Times New Roman"/>
          <w:sz w:val="24"/>
          <w:szCs w:val="24"/>
        </w:rPr>
        <w:t>requires that the President</w:t>
      </w:r>
      <w:r w:rsidR="006A5075" w:rsidRPr="00EA6FD5">
        <w:rPr>
          <w:rFonts w:ascii="Times New Roman" w:hAnsi="Times New Roman" w:cs="Times New Roman"/>
          <w:sz w:val="24"/>
          <w:szCs w:val="24"/>
        </w:rPr>
        <w:t>,</w:t>
      </w:r>
      <w:r w:rsidR="00B46621" w:rsidRPr="00EA6FD5">
        <w:rPr>
          <w:rFonts w:ascii="Times New Roman" w:hAnsi="Times New Roman" w:cs="Times New Roman"/>
          <w:sz w:val="24"/>
          <w:szCs w:val="24"/>
        </w:rPr>
        <w:t xml:space="preserve"> in agreement with both Vice</w:t>
      </w:r>
      <w:del w:id="1594" w:author="Sara Boyes" w:date="2023-05-15T23:03:00Z">
        <w:r w:rsidR="00B46621" w:rsidRPr="00EA6FD5" w:rsidDel="00310A3A">
          <w:rPr>
            <w:rFonts w:ascii="Times New Roman" w:hAnsi="Times New Roman" w:cs="Times New Roman"/>
            <w:sz w:val="24"/>
            <w:szCs w:val="24"/>
          </w:rPr>
          <w:delText xml:space="preserve"> </w:delText>
        </w:r>
      </w:del>
      <w:ins w:id="1595" w:author="Sara Boyes" w:date="2023-05-15T23:03:00Z">
        <w:r w:rsidR="00310A3A" w:rsidRPr="00EA6FD5">
          <w:rPr>
            <w:rFonts w:ascii="Times New Roman" w:hAnsi="Times New Roman" w:cs="Times New Roman"/>
            <w:sz w:val="24"/>
            <w:szCs w:val="24"/>
          </w:rPr>
          <w:t>-</w:t>
        </w:r>
      </w:ins>
      <w:r w:rsidR="00B46621" w:rsidRPr="00EA6FD5">
        <w:rPr>
          <w:rFonts w:ascii="Times New Roman" w:hAnsi="Times New Roman" w:cs="Times New Roman"/>
          <w:sz w:val="24"/>
          <w:szCs w:val="24"/>
        </w:rPr>
        <w:t>Presidents</w:t>
      </w:r>
      <w:r w:rsidR="006A5075" w:rsidRPr="00EA6FD5">
        <w:rPr>
          <w:rFonts w:ascii="Times New Roman" w:hAnsi="Times New Roman" w:cs="Times New Roman"/>
          <w:sz w:val="24"/>
          <w:szCs w:val="24"/>
        </w:rPr>
        <w:t>,</w:t>
      </w:r>
      <w:r w:rsidR="00B46621" w:rsidRPr="00EA6FD5">
        <w:rPr>
          <w:rFonts w:ascii="Times New Roman" w:hAnsi="Times New Roman" w:cs="Times New Roman"/>
          <w:sz w:val="24"/>
          <w:szCs w:val="24"/>
        </w:rPr>
        <w:t xml:space="preserve"> shall appoint the Government upon consultation with the Prime Minister or nominee for that office</w:t>
      </w:r>
      <w:r w:rsidR="000F31C7" w:rsidRPr="00EA6FD5">
        <w:rPr>
          <w:rFonts w:ascii="Times New Roman" w:hAnsi="Times New Roman" w:cs="Times New Roman"/>
          <w:sz w:val="24"/>
          <w:szCs w:val="24"/>
        </w:rPr>
        <w:t>. T</w:t>
      </w:r>
      <w:r w:rsidR="00E944A1" w:rsidRPr="00EA6FD5">
        <w:rPr>
          <w:rFonts w:ascii="Times New Roman" w:hAnsi="Times New Roman" w:cs="Times New Roman"/>
          <w:sz w:val="24"/>
          <w:szCs w:val="24"/>
        </w:rPr>
        <w:t>he Government shall be elected after its appointment has been confirmed by a majority vote of the House of Representatives</w:t>
      </w:r>
      <w:r w:rsidR="00D860A1" w:rsidRPr="00EA6FD5">
        <w:rPr>
          <w:rFonts w:ascii="Times New Roman" w:hAnsi="Times New Roman" w:cs="Times New Roman"/>
          <w:sz w:val="24"/>
          <w:szCs w:val="24"/>
        </w:rPr>
        <w:t>.</w:t>
      </w:r>
    </w:p>
    <w:p w14:paraId="716F58CF" w14:textId="0473E0DD" w:rsidR="00B46621" w:rsidRPr="00EA6FD5" w:rsidRDefault="00B46621"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On 24 March 2023, a bloc of eight parties (the so-called “Osmorka”) and HDZ BiH signed an agreement </w:t>
      </w:r>
      <w:ins w:id="1596" w:author="Sara Boyes" w:date="2023-05-15T23:04:00Z">
        <w:r w:rsidR="00310A3A" w:rsidRPr="00EA6FD5">
          <w:rPr>
            <w:rFonts w:ascii="Times New Roman" w:hAnsi="Times New Roman" w:cs="Times New Roman"/>
            <w:sz w:val="24"/>
            <w:szCs w:val="24"/>
          </w:rPr>
          <w:t xml:space="preserve">in Mostar </w:t>
        </w:r>
      </w:ins>
      <w:r w:rsidRPr="00EA6FD5">
        <w:rPr>
          <w:rFonts w:ascii="Times New Roman" w:hAnsi="Times New Roman" w:cs="Times New Roman"/>
          <w:sz w:val="24"/>
          <w:szCs w:val="24"/>
        </w:rPr>
        <w:t>on the Federation Government</w:t>
      </w:r>
      <w:ins w:id="1597" w:author="Sara Boyes" w:date="2023-05-15T23:04:00Z">
        <w:r w:rsidR="00310A3A" w:rsidRPr="00EA6FD5">
          <w:rPr>
            <w:rFonts w:ascii="Times New Roman" w:hAnsi="Times New Roman" w:cs="Times New Roman"/>
            <w:sz w:val="24"/>
            <w:szCs w:val="24"/>
          </w:rPr>
          <w:t>,</w:t>
        </w:r>
      </w:ins>
      <w:r w:rsidR="001E44EE" w:rsidRPr="00EA6FD5">
        <w:rPr>
          <w:rFonts w:ascii="Times New Roman" w:hAnsi="Times New Roman" w:cs="Times New Roman"/>
          <w:sz w:val="24"/>
          <w:szCs w:val="24"/>
        </w:rPr>
        <w:t xml:space="preserve"> </w:t>
      </w:r>
      <w:del w:id="1598" w:author="Sara Boyes" w:date="2023-05-15T23:04:00Z">
        <w:r w:rsidR="001E44EE" w:rsidRPr="00EA6FD5" w:rsidDel="00310A3A">
          <w:rPr>
            <w:rFonts w:ascii="Times New Roman" w:hAnsi="Times New Roman" w:cs="Times New Roman"/>
            <w:sz w:val="24"/>
            <w:szCs w:val="24"/>
          </w:rPr>
          <w:delText>in Mostar</w:delText>
        </w:r>
        <w:r w:rsidRPr="00EA6FD5" w:rsidDel="00310A3A">
          <w:rPr>
            <w:rFonts w:ascii="Times New Roman" w:hAnsi="Times New Roman" w:cs="Times New Roman"/>
            <w:sz w:val="24"/>
            <w:szCs w:val="24"/>
          </w:rPr>
          <w:delText xml:space="preserve"> </w:delText>
        </w:r>
      </w:del>
      <w:r w:rsidRPr="00EA6FD5">
        <w:rPr>
          <w:rFonts w:ascii="Times New Roman" w:hAnsi="Times New Roman" w:cs="Times New Roman"/>
          <w:sz w:val="24"/>
          <w:szCs w:val="24"/>
        </w:rPr>
        <w:t xml:space="preserve">defining the distribution of ministries among </w:t>
      </w:r>
      <w:ins w:id="1599" w:author="Sara Boyes" w:date="2023-05-15T23:05:00Z">
        <w:r w:rsidR="00310A3A"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parties. Pursuant to this agreement, HDZ BiH would </w:t>
      </w:r>
      <w:del w:id="1600" w:author="Sara Boyes" w:date="2023-05-15T23:05:00Z">
        <w:r w:rsidRPr="00EA6FD5" w:rsidDel="00310A3A">
          <w:rPr>
            <w:rFonts w:ascii="Times New Roman" w:hAnsi="Times New Roman" w:cs="Times New Roman"/>
            <w:sz w:val="24"/>
            <w:szCs w:val="24"/>
          </w:rPr>
          <w:delText xml:space="preserve">get </w:delText>
        </w:r>
      </w:del>
      <w:ins w:id="1601" w:author="Sara Boyes" w:date="2023-05-15T23:05:00Z">
        <w:r w:rsidR="00310A3A" w:rsidRPr="00EA6FD5">
          <w:rPr>
            <w:rFonts w:ascii="Times New Roman" w:hAnsi="Times New Roman" w:cs="Times New Roman"/>
            <w:sz w:val="24"/>
            <w:szCs w:val="24"/>
          </w:rPr>
          <w:t xml:space="preserve">have </w:t>
        </w:r>
      </w:ins>
      <w:del w:id="1602" w:author="Sara Boyes" w:date="2023-05-15T23:08:00Z">
        <w:r w:rsidRPr="00EA6FD5" w:rsidDel="00310A3A">
          <w:rPr>
            <w:rFonts w:ascii="Times New Roman" w:hAnsi="Times New Roman" w:cs="Times New Roman"/>
            <w:sz w:val="24"/>
            <w:szCs w:val="24"/>
          </w:rPr>
          <w:delText xml:space="preserve">six </w:delText>
        </w:r>
      </w:del>
      <w:ins w:id="1603" w:author="Sara Boyes" w:date="2023-05-15T23:08:00Z">
        <w:r w:rsidR="00310A3A" w:rsidRPr="00EA6FD5">
          <w:rPr>
            <w:rFonts w:ascii="Times New Roman" w:hAnsi="Times New Roman" w:cs="Times New Roman"/>
            <w:sz w:val="24"/>
            <w:szCs w:val="24"/>
          </w:rPr>
          <w:t xml:space="preserve">6 </w:t>
        </w:r>
      </w:ins>
      <w:r w:rsidRPr="00EA6FD5">
        <w:rPr>
          <w:rFonts w:ascii="Times New Roman" w:hAnsi="Times New Roman" w:cs="Times New Roman"/>
          <w:sz w:val="24"/>
          <w:szCs w:val="24"/>
        </w:rPr>
        <w:t xml:space="preserve">ministries, </w:t>
      </w:r>
      <w:r w:rsidR="006A5075" w:rsidRPr="00EA6FD5">
        <w:rPr>
          <w:rFonts w:ascii="Times New Roman" w:hAnsi="Times New Roman" w:cs="Times New Roman"/>
          <w:sz w:val="24"/>
          <w:szCs w:val="24"/>
        </w:rPr>
        <w:t>while</w:t>
      </w:r>
      <w:r w:rsidRPr="00EA6FD5">
        <w:rPr>
          <w:rFonts w:ascii="Times New Roman" w:hAnsi="Times New Roman" w:cs="Times New Roman"/>
          <w:sz w:val="24"/>
          <w:szCs w:val="24"/>
        </w:rPr>
        <w:t xml:space="preserve"> the </w:t>
      </w:r>
      <w:r w:rsidR="00AB40AE" w:rsidRPr="00EA6FD5">
        <w:rPr>
          <w:rFonts w:ascii="Times New Roman" w:hAnsi="Times New Roman" w:cs="Times New Roman"/>
          <w:sz w:val="24"/>
          <w:szCs w:val="24"/>
        </w:rPr>
        <w:t xml:space="preserve">Osmorka would </w:t>
      </w:r>
      <w:del w:id="1604" w:author="Sara Boyes" w:date="2023-05-15T23:05:00Z">
        <w:r w:rsidRPr="00EA6FD5" w:rsidDel="00310A3A">
          <w:rPr>
            <w:rFonts w:ascii="Times New Roman" w:hAnsi="Times New Roman" w:cs="Times New Roman"/>
            <w:sz w:val="24"/>
            <w:szCs w:val="24"/>
          </w:rPr>
          <w:delText xml:space="preserve">get </w:delText>
        </w:r>
      </w:del>
      <w:ins w:id="1605" w:author="Sara Boyes" w:date="2023-05-15T23:05:00Z">
        <w:r w:rsidR="00310A3A" w:rsidRPr="00EA6FD5">
          <w:rPr>
            <w:rFonts w:ascii="Times New Roman" w:hAnsi="Times New Roman" w:cs="Times New Roman"/>
            <w:sz w:val="24"/>
            <w:szCs w:val="24"/>
          </w:rPr>
          <w:t xml:space="preserve">have </w:t>
        </w:r>
      </w:ins>
      <w:r w:rsidRPr="00EA6FD5">
        <w:rPr>
          <w:rFonts w:ascii="Times New Roman" w:hAnsi="Times New Roman" w:cs="Times New Roman"/>
          <w:sz w:val="24"/>
          <w:szCs w:val="24"/>
        </w:rPr>
        <w:t>the Prime Minister</w:t>
      </w:r>
      <w:ins w:id="1606" w:author="Sara Boyes" w:date="2023-05-15T23:08:00Z">
        <w:r w:rsidR="00310A3A" w:rsidRPr="00EA6FD5">
          <w:rPr>
            <w:rFonts w:ascii="Times New Roman" w:hAnsi="Times New Roman" w:cs="Times New Roman"/>
            <w:sz w:val="24"/>
            <w:szCs w:val="24"/>
          </w:rPr>
          <w:t>ial</w:t>
        </w:r>
      </w:ins>
      <w:r w:rsidRPr="00EA6FD5">
        <w:rPr>
          <w:rFonts w:ascii="Times New Roman" w:hAnsi="Times New Roman" w:cs="Times New Roman"/>
          <w:sz w:val="24"/>
          <w:szCs w:val="24"/>
        </w:rPr>
        <w:t xml:space="preserve"> </w:t>
      </w:r>
      <w:r w:rsidR="00AB40AE" w:rsidRPr="00EA6FD5">
        <w:rPr>
          <w:rFonts w:ascii="Times New Roman" w:hAnsi="Times New Roman" w:cs="Times New Roman"/>
          <w:sz w:val="24"/>
          <w:szCs w:val="24"/>
        </w:rPr>
        <w:t xml:space="preserve">position </w:t>
      </w:r>
      <w:r w:rsidRPr="00EA6FD5">
        <w:rPr>
          <w:rFonts w:ascii="Times New Roman" w:hAnsi="Times New Roman" w:cs="Times New Roman"/>
          <w:sz w:val="24"/>
          <w:szCs w:val="24"/>
        </w:rPr>
        <w:t xml:space="preserve">and </w:t>
      </w:r>
      <w:del w:id="1607" w:author="Sara Boyes" w:date="2023-05-15T23:08:00Z">
        <w:r w:rsidRPr="00EA6FD5" w:rsidDel="00310A3A">
          <w:rPr>
            <w:rFonts w:ascii="Times New Roman" w:hAnsi="Times New Roman" w:cs="Times New Roman"/>
            <w:sz w:val="24"/>
            <w:szCs w:val="24"/>
          </w:rPr>
          <w:delText xml:space="preserve">ten </w:delText>
        </w:r>
      </w:del>
      <w:ins w:id="1608" w:author="Sara Boyes" w:date="2023-05-15T23:08:00Z">
        <w:r w:rsidR="00310A3A" w:rsidRPr="00EA6FD5">
          <w:rPr>
            <w:rFonts w:ascii="Times New Roman" w:hAnsi="Times New Roman" w:cs="Times New Roman"/>
            <w:sz w:val="24"/>
            <w:szCs w:val="24"/>
          </w:rPr>
          <w:t xml:space="preserve">10 </w:t>
        </w:r>
      </w:ins>
      <w:r w:rsidRPr="00EA6FD5">
        <w:rPr>
          <w:rFonts w:ascii="Times New Roman" w:hAnsi="Times New Roman" w:cs="Times New Roman"/>
          <w:sz w:val="24"/>
          <w:szCs w:val="24"/>
        </w:rPr>
        <w:t>ministries</w:t>
      </w:r>
      <w:ins w:id="1609" w:author="Sara Boyes" w:date="2023-05-15T23:08:00Z">
        <w:r w:rsidR="00310A3A" w:rsidRPr="00EA6FD5">
          <w:rPr>
            <w:rFonts w:ascii="Times New Roman" w:hAnsi="Times New Roman" w:cs="Times New Roman"/>
            <w:sz w:val="24"/>
            <w:szCs w:val="24"/>
          </w:rPr>
          <w:t>.</w:t>
        </w:r>
      </w:ins>
      <w:r w:rsidRPr="00EA6FD5">
        <w:rPr>
          <w:rStyle w:val="FootnoteReference"/>
          <w:rFonts w:ascii="Times New Roman" w:hAnsi="Times New Roman" w:cs="Times New Roman"/>
          <w:sz w:val="24"/>
          <w:szCs w:val="24"/>
        </w:rPr>
        <w:footnoteReference w:id="1"/>
      </w:r>
      <w:del w:id="1611" w:author="Sara Boyes" w:date="2023-05-15T23:08:00Z">
        <w:r w:rsidRPr="00EA6FD5" w:rsidDel="00310A3A">
          <w:rPr>
            <w:rFonts w:ascii="Times New Roman" w:hAnsi="Times New Roman" w:cs="Times New Roman"/>
            <w:sz w:val="24"/>
            <w:szCs w:val="24"/>
          </w:rPr>
          <w:delText>.</w:delText>
        </w:r>
      </w:del>
      <w:r w:rsidRPr="00EA6FD5">
        <w:rPr>
          <w:rFonts w:ascii="Times New Roman" w:hAnsi="Times New Roman" w:cs="Times New Roman"/>
          <w:sz w:val="24"/>
          <w:szCs w:val="24"/>
        </w:rPr>
        <w:t xml:space="preserve"> The coalition also agreed on an additional strategy paper for the executive and legislative powers for 2022</w:t>
      </w:r>
      <w:del w:id="1612" w:author="Sara Boyes" w:date="2023-05-15T23:09:00Z">
        <w:r w:rsidRPr="00EA6FD5" w:rsidDel="00310A3A">
          <w:rPr>
            <w:rFonts w:ascii="Times New Roman" w:hAnsi="Times New Roman" w:cs="Times New Roman"/>
            <w:sz w:val="24"/>
            <w:szCs w:val="24"/>
          </w:rPr>
          <w:delText xml:space="preserve">- </w:delText>
        </w:r>
      </w:del>
      <w:ins w:id="1613" w:author="Sara Boyes" w:date="2023-05-15T23:09:00Z">
        <w:r w:rsidR="00310A3A" w:rsidRPr="00EA6FD5">
          <w:rPr>
            <w:rFonts w:ascii="Times New Roman" w:hAnsi="Times New Roman" w:cs="Times New Roman"/>
            <w:sz w:val="24"/>
            <w:szCs w:val="24"/>
          </w:rPr>
          <w:t>–</w:t>
        </w:r>
      </w:ins>
      <w:r w:rsidRPr="00EA6FD5">
        <w:rPr>
          <w:rFonts w:ascii="Times New Roman" w:hAnsi="Times New Roman" w:cs="Times New Roman"/>
          <w:sz w:val="24"/>
          <w:szCs w:val="24"/>
        </w:rPr>
        <w:t>2026.</w:t>
      </w:r>
    </w:p>
    <w:p w14:paraId="57AEE353" w14:textId="545ABD57" w:rsidR="001E44EE" w:rsidRPr="00EA6FD5" w:rsidRDefault="001E44EE"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del w:id="1614" w:author="Sara Boyes" w:date="2023-05-15T23:09:00Z">
        <w:r w:rsidRPr="00EA6FD5" w:rsidDel="00310A3A">
          <w:rPr>
            <w:rFonts w:ascii="Times New Roman" w:eastAsia="Times New Roman" w:hAnsi="Times New Roman" w:cs="Times New Roman"/>
            <w:bCs/>
            <w:sz w:val="24"/>
            <w:szCs w:val="24"/>
          </w:rPr>
          <w:delText xml:space="preserve">Federation </w:delText>
        </w:r>
      </w:del>
      <w:ins w:id="1615" w:author="Sara Boyes" w:date="2023-05-15T23:09:00Z">
        <w:r w:rsidR="00310A3A" w:rsidRPr="00EA6FD5">
          <w:rPr>
            <w:rFonts w:ascii="Times New Roman" w:eastAsia="Times New Roman" w:hAnsi="Times New Roman" w:cs="Times New Roman"/>
            <w:bCs/>
            <w:sz w:val="24"/>
            <w:szCs w:val="24"/>
          </w:rPr>
          <w:t xml:space="preserve">The </w:t>
        </w:r>
      </w:ins>
      <w:r w:rsidRPr="00EA6FD5">
        <w:rPr>
          <w:rFonts w:ascii="Times New Roman" w:eastAsia="Times New Roman" w:hAnsi="Times New Roman" w:cs="Times New Roman"/>
          <w:bCs/>
          <w:sz w:val="24"/>
          <w:szCs w:val="24"/>
        </w:rPr>
        <w:t>Vice-President</w:t>
      </w:r>
      <w:ins w:id="1616" w:author="Sara Boyes" w:date="2023-05-15T23:09:00Z">
        <w:r w:rsidR="00310A3A" w:rsidRPr="00EA6FD5">
          <w:rPr>
            <w:rFonts w:ascii="Times New Roman" w:eastAsia="Times New Roman" w:hAnsi="Times New Roman" w:cs="Times New Roman"/>
            <w:bCs/>
            <w:sz w:val="24"/>
            <w:szCs w:val="24"/>
          </w:rPr>
          <w:t xml:space="preserve"> of the Federation,</w:t>
        </w:r>
      </w:ins>
      <w:r w:rsidRPr="00EA6FD5">
        <w:rPr>
          <w:rFonts w:ascii="Times New Roman" w:eastAsia="Times New Roman" w:hAnsi="Times New Roman" w:cs="Times New Roman"/>
          <w:bCs/>
          <w:sz w:val="24"/>
          <w:szCs w:val="24"/>
        </w:rPr>
        <w:t xml:space="preserve"> </w:t>
      </w:r>
      <w:del w:id="1617" w:author="Sara Boyes" w:date="2023-05-15T23:11:00Z">
        <w:r w:rsidRPr="00EA6FD5" w:rsidDel="00310A3A">
          <w:rPr>
            <w:rFonts w:ascii="Times New Roman" w:eastAsia="Times New Roman" w:hAnsi="Times New Roman" w:cs="Times New Roman"/>
            <w:bCs/>
            <w:sz w:val="24"/>
            <w:szCs w:val="24"/>
          </w:rPr>
          <w:delText xml:space="preserve">Refik </w:delText>
        </w:r>
      </w:del>
      <w:ins w:id="1618" w:author="Sara Boyes" w:date="2023-05-15T23:11:00Z">
        <w:r w:rsidR="00310A3A" w:rsidRPr="00EA6FD5">
          <w:rPr>
            <w:rFonts w:ascii="Times New Roman" w:eastAsia="Times New Roman" w:hAnsi="Times New Roman" w:cs="Times New Roman"/>
            <w:bCs/>
            <w:sz w:val="24"/>
            <w:szCs w:val="24"/>
          </w:rPr>
          <w:t xml:space="preserve">Mr. </w:t>
        </w:r>
      </w:ins>
      <w:r w:rsidRPr="00EA6FD5">
        <w:rPr>
          <w:rFonts w:ascii="Times New Roman" w:eastAsia="Times New Roman" w:hAnsi="Times New Roman" w:cs="Times New Roman"/>
          <w:bCs/>
          <w:sz w:val="24"/>
          <w:szCs w:val="24"/>
        </w:rPr>
        <w:t>Lendo</w:t>
      </w:r>
      <w:r w:rsidR="00CD08BE" w:rsidRPr="00EA6FD5">
        <w:rPr>
          <w:rFonts w:ascii="Times New Roman" w:eastAsia="Times New Roman" w:hAnsi="Times New Roman" w:cs="Times New Roman"/>
          <w:bCs/>
          <w:sz w:val="24"/>
          <w:szCs w:val="24"/>
        </w:rPr>
        <w:t xml:space="preserve"> (SDA)</w:t>
      </w:r>
      <w:r w:rsidRPr="00EA6FD5">
        <w:rPr>
          <w:rFonts w:ascii="Times New Roman" w:eastAsia="Times New Roman" w:hAnsi="Times New Roman" w:cs="Times New Roman"/>
          <w:bCs/>
          <w:sz w:val="24"/>
          <w:szCs w:val="24"/>
        </w:rPr>
        <w:t>, whose part</w:t>
      </w:r>
      <w:r w:rsidR="00CD08BE" w:rsidRPr="00EA6FD5">
        <w:rPr>
          <w:rFonts w:ascii="Times New Roman" w:eastAsia="Times New Roman" w:hAnsi="Times New Roman" w:cs="Times New Roman"/>
          <w:bCs/>
          <w:sz w:val="24"/>
          <w:szCs w:val="24"/>
        </w:rPr>
        <w:t>y</w:t>
      </w:r>
      <w:r w:rsidRPr="00EA6FD5">
        <w:rPr>
          <w:rFonts w:ascii="Times New Roman" w:eastAsia="Times New Roman" w:hAnsi="Times New Roman" w:cs="Times New Roman"/>
          <w:bCs/>
          <w:sz w:val="24"/>
          <w:szCs w:val="24"/>
        </w:rPr>
        <w:t xml:space="preserve"> is not part of the majority coalition, </w:t>
      </w:r>
      <w:r w:rsidRPr="00EA6FD5">
        <w:rPr>
          <w:rFonts w:ascii="Times New Roman" w:hAnsi="Times New Roman" w:cs="Times New Roman"/>
          <w:sz w:val="24"/>
          <w:szCs w:val="24"/>
        </w:rPr>
        <w:t xml:space="preserve">declared </w:t>
      </w:r>
      <w:r w:rsidR="00AB40AE" w:rsidRPr="00EA6FD5">
        <w:rPr>
          <w:rFonts w:ascii="Times New Roman" w:hAnsi="Times New Roman" w:cs="Times New Roman"/>
          <w:sz w:val="24"/>
          <w:szCs w:val="24"/>
        </w:rPr>
        <w:t xml:space="preserve">that </w:t>
      </w:r>
      <w:del w:id="1619" w:author="Sara Boyes" w:date="2023-05-15T23:10:00Z">
        <w:r w:rsidRPr="00EA6FD5" w:rsidDel="00310A3A">
          <w:rPr>
            <w:rFonts w:ascii="Times New Roman" w:hAnsi="Times New Roman" w:cs="Times New Roman"/>
            <w:sz w:val="24"/>
            <w:szCs w:val="24"/>
          </w:rPr>
          <w:delText>th</w:delText>
        </w:r>
        <w:r w:rsidR="00F439CE" w:rsidRPr="00EA6FD5" w:rsidDel="00310A3A">
          <w:rPr>
            <w:rFonts w:ascii="Times New Roman" w:hAnsi="Times New Roman" w:cs="Times New Roman"/>
            <w:sz w:val="24"/>
            <w:szCs w:val="24"/>
          </w:rPr>
          <w:delText>is</w:delText>
        </w:r>
        <w:r w:rsidRPr="00EA6FD5" w:rsidDel="00310A3A">
          <w:rPr>
            <w:rFonts w:ascii="Times New Roman" w:hAnsi="Times New Roman" w:cs="Times New Roman"/>
            <w:sz w:val="24"/>
            <w:szCs w:val="24"/>
          </w:rPr>
          <w:delText xml:space="preserve"> </w:delText>
        </w:r>
      </w:del>
      <w:ins w:id="1620" w:author="Sara Boyes" w:date="2023-05-15T23:10:00Z">
        <w:r w:rsidR="00310A3A"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agreement show</w:t>
      </w:r>
      <w:del w:id="1621" w:author="Sara Boyes" w:date="2023-05-15T23:10:00Z">
        <w:r w:rsidRPr="00EA6FD5" w:rsidDel="00310A3A">
          <w:rPr>
            <w:rFonts w:ascii="Times New Roman" w:hAnsi="Times New Roman" w:cs="Times New Roman"/>
            <w:sz w:val="24"/>
            <w:szCs w:val="24"/>
          </w:rPr>
          <w:delText>s</w:delText>
        </w:r>
      </w:del>
      <w:ins w:id="1622" w:author="Sara Boyes" w:date="2023-05-15T23:10:00Z">
        <w:r w:rsidR="00310A3A" w:rsidRPr="00EA6FD5">
          <w:rPr>
            <w:rFonts w:ascii="Times New Roman" w:hAnsi="Times New Roman" w:cs="Times New Roman"/>
            <w:sz w:val="24"/>
            <w:szCs w:val="24"/>
          </w:rPr>
          <w:t>ed</w:t>
        </w:r>
      </w:ins>
      <w:r w:rsidRPr="00EA6FD5">
        <w:rPr>
          <w:rFonts w:ascii="Times New Roman" w:hAnsi="Times New Roman" w:cs="Times New Roman"/>
          <w:sz w:val="24"/>
          <w:szCs w:val="24"/>
        </w:rPr>
        <w:t xml:space="preserve"> the </w:t>
      </w:r>
      <w:r w:rsidR="00F439CE" w:rsidRPr="00EA6FD5">
        <w:rPr>
          <w:rFonts w:ascii="Times New Roman" w:hAnsi="Times New Roman" w:cs="Times New Roman"/>
          <w:sz w:val="24"/>
          <w:szCs w:val="24"/>
        </w:rPr>
        <w:t xml:space="preserve">majority </w:t>
      </w:r>
      <w:r w:rsidRPr="00EA6FD5">
        <w:rPr>
          <w:rFonts w:ascii="Times New Roman" w:hAnsi="Times New Roman" w:cs="Times New Roman"/>
          <w:sz w:val="24"/>
          <w:szCs w:val="24"/>
        </w:rPr>
        <w:t>parties’ “intention to ignore the Constitution of the Federation and obstruct and block the finalization of the process of forming the executive authority</w:t>
      </w:r>
      <w:r w:rsidR="006A5075" w:rsidRPr="00EA6FD5">
        <w:rPr>
          <w:rFonts w:ascii="Times New Roman" w:hAnsi="Times New Roman" w:cs="Times New Roman"/>
          <w:sz w:val="24"/>
          <w:szCs w:val="24"/>
        </w:rPr>
        <w:t>.”</w:t>
      </w:r>
      <w:r w:rsidRPr="00EA6FD5">
        <w:rPr>
          <w:rFonts w:ascii="Times New Roman" w:hAnsi="Times New Roman" w:cs="Times New Roman"/>
          <w:sz w:val="24"/>
          <w:szCs w:val="24"/>
        </w:rPr>
        <w:t xml:space="preserve"> He added that he would not agree to the composition of a new Federation Government if it </w:t>
      </w:r>
      <w:del w:id="1623" w:author="Sara Boyes" w:date="2023-05-15T23:10:00Z">
        <w:r w:rsidRPr="00EA6FD5" w:rsidDel="00310A3A">
          <w:rPr>
            <w:rFonts w:ascii="Times New Roman" w:hAnsi="Times New Roman" w:cs="Times New Roman"/>
            <w:sz w:val="24"/>
            <w:szCs w:val="24"/>
          </w:rPr>
          <w:delText xml:space="preserve">does </w:delText>
        </w:r>
      </w:del>
      <w:ins w:id="1624" w:author="Sara Boyes" w:date="2023-05-15T23:10:00Z">
        <w:r w:rsidR="00310A3A" w:rsidRPr="00EA6FD5">
          <w:rPr>
            <w:rFonts w:ascii="Times New Roman" w:hAnsi="Times New Roman" w:cs="Times New Roman"/>
            <w:sz w:val="24"/>
            <w:szCs w:val="24"/>
          </w:rPr>
          <w:t xml:space="preserve">did </w:t>
        </w:r>
      </w:ins>
      <w:r w:rsidRPr="00EA6FD5">
        <w:rPr>
          <w:rFonts w:ascii="Times New Roman" w:hAnsi="Times New Roman" w:cs="Times New Roman"/>
          <w:sz w:val="24"/>
          <w:szCs w:val="24"/>
        </w:rPr>
        <w:t xml:space="preserve">not include ministers from </w:t>
      </w:r>
      <w:del w:id="1625" w:author="Sara Boyes" w:date="2023-05-15T23:10:00Z">
        <w:r w:rsidRPr="00EA6FD5" w:rsidDel="00310A3A">
          <w:rPr>
            <w:rFonts w:ascii="Times New Roman" w:hAnsi="Times New Roman" w:cs="Times New Roman"/>
            <w:sz w:val="24"/>
            <w:szCs w:val="24"/>
          </w:rPr>
          <w:delText xml:space="preserve">the </w:delText>
        </w:r>
      </w:del>
      <w:r w:rsidRPr="00EA6FD5">
        <w:rPr>
          <w:rFonts w:ascii="Times New Roman" w:hAnsi="Times New Roman" w:cs="Times New Roman"/>
          <w:sz w:val="24"/>
          <w:szCs w:val="24"/>
        </w:rPr>
        <w:t xml:space="preserve">SDA. After </w:t>
      </w:r>
      <w:ins w:id="1626" w:author="Sara Boyes" w:date="2023-05-15T23:10:00Z">
        <w:r w:rsidR="00310A3A" w:rsidRPr="00EA6FD5">
          <w:rPr>
            <w:rFonts w:ascii="Times New Roman" w:hAnsi="Times New Roman" w:cs="Times New Roman"/>
            <w:sz w:val="24"/>
            <w:szCs w:val="24"/>
          </w:rPr>
          <w:t xml:space="preserve">the </w:t>
        </w:r>
      </w:ins>
      <w:r w:rsidR="00CD08BE" w:rsidRPr="00EA6FD5">
        <w:rPr>
          <w:rFonts w:ascii="Times New Roman" w:hAnsi="Times New Roman" w:cs="Times New Roman"/>
          <w:sz w:val="24"/>
          <w:szCs w:val="24"/>
        </w:rPr>
        <w:t>Federation President</w:t>
      </w:r>
      <w:ins w:id="1627" w:author="Sara Boyes" w:date="2023-05-15T23:10:00Z">
        <w:r w:rsidR="00310A3A" w:rsidRPr="00EA6FD5">
          <w:rPr>
            <w:rFonts w:ascii="Times New Roman" w:hAnsi="Times New Roman" w:cs="Times New Roman"/>
            <w:sz w:val="24"/>
            <w:szCs w:val="24"/>
          </w:rPr>
          <w:t>,</w:t>
        </w:r>
      </w:ins>
      <w:r w:rsidR="00CD08BE" w:rsidRPr="00EA6FD5">
        <w:rPr>
          <w:rFonts w:ascii="Times New Roman" w:hAnsi="Times New Roman" w:cs="Times New Roman"/>
          <w:sz w:val="24"/>
          <w:szCs w:val="24"/>
        </w:rPr>
        <w:t xml:space="preserve"> </w:t>
      </w:r>
      <w:ins w:id="1628" w:author="Sara Boyes" w:date="2023-05-15T23:11:00Z">
        <w:r w:rsidR="001463EF" w:rsidRPr="00EA6FD5">
          <w:rPr>
            <w:rFonts w:ascii="Times New Roman" w:hAnsi="Times New Roman" w:cs="Times New Roman"/>
            <w:sz w:val="24"/>
            <w:szCs w:val="24"/>
          </w:rPr>
          <w:t xml:space="preserve">Ms. </w:t>
        </w:r>
      </w:ins>
      <w:r w:rsidR="00CD08BE" w:rsidRPr="00EA6FD5">
        <w:rPr>
          <w:rFonts w:ascii="Times New Roman" w:hAnsi="Times New Roman" w:cs="Times New Roman"/>
          <w:sz w:val="24"/>
          <w:szCs w:val="24"/>
        </w:rPr>
        <w:t>Bradara</w:t>
      </w:r>
      <w:ins w:id="1629" w:author="Sara Boyes" w:date="2023-05-15T23:12:00Z">
        <w:r w:rsidR="001463EF" w:rsidRPr="00EA6FD5">
          <w:rPr>
            <w:rFonts w:ascii="Times New Roman" w:hAnsi="Times New Roman" w:cs="Times New Roman"/>
            <w:sz w:val="24"/>
            <w:szCs w:val="24"/>
          </w:rPr>
          <w:t>,</w:t>
        </w:r>
      </w:ins>
      <w:r w:rsidR="00CD08BE" w:rsidRPr="00EA6FD5">
        <w:rPr>
          <w:rFonts w:ascii="Times New Roman" w:hAnsi="Times New Roman" w:cs="Times New Roman"/>
          <w:sz w:val="24"/>
          <w:szCs w:val="24"/>
        </w:rPr>
        <w:t xml:space="preserve"> </w:t>
      </w:r>
      <w:r w:rsidR="00F439CE" w:rsidRPr="00EA6FD5">
        <w:rPr>
          <w:rFonts w:ascii="Times New Roman" w:hAnsi="Times New Roman" w:cs="Times New Roman"/>
          <w:sz w:val="24"/>
          <w:szCs w:val="24"/>
        </w:rPr>
        <w:t>reached an</w:t>
      </w:r>
      <w:r w:rsidRPr="00EA6FD5">
        <w:rPr>
          <w:rFonts w:ascii="Times New Roman" w:hAnsi="Times New Roman" w:cs="Times New Roman"/>
          <w:sz w:val="24"/>
          <w:szCs w:val="24"/>
        </w:rPr>
        <w:t xml:space="preserve"> agreement within the majority coalition, </w:t>
      </w:r>
      <w:r w:rsidR="00CD08BE" w:rsidRPr="00EA6FD5">
        <w:rPr>
          <w:rFonts w:ascii="Times New Roman" w:hAnsi="Times New Roman" w:cs="Times New Roman"/>
          <w:sz w:val="24"/>
          <w:szCs w:val="24"/>
        </w:rPr>
        <w:t>she</w:t>
      </w:r>
      <w:r w:rsidR="000A3E0C"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continued negotiations with </w:t>
      </w:r>
      <w:r w:rsidR="00F439CE" w:rsidRPr="00EA6FD5">
        <w:rPr>
          <w:rFonts w:ascii="Times New Roman" w:hAnsi="Times New Roman" w:cs="Times New Roman"/>
          <w:sz w:val="24"/>
          <w:szCs w:val="24"/>
        </w:rPr>
        <w:t>the two</w:t>
      </w:r>
      <w:r w:rsidRPr="00EA6FD5">
        <w:rPr>
          <w:rFonts w:ascii="Times New Roman" w:hAnsi="Times New Roman" w:cs="Times New Roman"/>
          <w:sz w:val="24"/>
          <w:szCs w:val="24"/>
        </w:rPr>
        <w:t xml:space="preserve"> Vice-Presidents. </w:t>
      </w:r>
    </w:p>
    <w:p w14:paraId="74D051A8" w14:textId="61470E98" w:rsidR="004D7F79" w:rsidRPr="00EA6FD5" w:rsidRDefault="004D7F79" w:rsidP="004D7F7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On 30 March, President Bradara signed a </w:t>
      </w:r>
      <w:ins w:id="1630" w:author="Sara Boyes" w:date="2023-05-15T23:20:00Z">
        <w:r w:rsidR="001463EF" w:rsidRPr="00EA6FD5">
          <w:rPr>
            <w:rFonts w:ascii="Times New Roman" w:hAnsi="Times New Roman" w:cs="Times New Roman"/>
            <w:sz w:val="24"/>
            <w:szCs w:val="24"/>
          </w:rPr>
          <w:t>d</w:t>
        </w:r>
      </w:ins>
      <w:del w:id="1631" w:author="Sara Boyes" w:date="2023-05-15T23:12:00Z">
        <w:r w:rsidRPr="00EA6FD5" w:rsidDel="001463EF">
          <w:rPr>
            <w:rFonts w:ascii="Times New Roman" w:hAnsi="Times New Roman" w:cs="Times New Roman"/>
            <w:sz w:val="24"/>
            <w:szCs w:val="24"/>
          </w:rPr>
          <w:delText>D</w:delText>
        </w:r>
      </w:del>
      <w:r w:rsidRPr="00EA6FD5">
        <w:rPr>
          <w:rFonts w:ascii="Times New Roman" w:hAnsi="Times New Roman" w:cs="Times New Roman"/>
          <w:sz w:val="24"/>
          <w:szCs w:val="24"/>
        </w:rPr>
        <w:t>ecision to appoint a Prime Minister and a gover</w:t>
      </w:r>
      <w:ins w:id="1632" w:author="Sara Boyes" w:date="2023-05-15T23:12:00Z">
        <w:r w:rsidR="001463EF" w:rsidRPr="00EA6FD5">
          <w:rPr>
            <w:rFonts w:ascii="Times New Roman" w:hAnsi="Times New Roman" w:cs="Times New Roman"/>
            <w:sz w:val="24"/>
            <w:szCs w:val="24"/>
          </w:rPr>
          <w:t>n</w:t>
        </w:r>
      </w:ins>
      <w:r w:rsidRPr="00EA6FD5">
        <w:rPr>
          <w:rFonts w:ascii="Times New Roman" w:hAnsi="Times New Roman" w:cs="Times New Roman"/>
          <w:sz w:val="24"/>
          <w:szCs w:val="24"/>
        </w:rPr>
        <w:t xml:space="preserve">ment with the consent of </w:t>
      </w:r>
      <w:ins w:id="1633" w:author="Sara Boyes" w:date="2023-05-15T23:12:00Z">
        <w:r w:rsidR="001463EF"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Vice</w:t>
      </w:r>
      <w:del w:id="1634" w:author="Sara Boyes" w:date="2023-05-15T23:12:00Z">
        <w:r w:rsidRPr="00EA6FD5" w:rsidDel="001463EF">
          <w:rPr>
            <w:rFonts w:ascii="Times New Roman" w:hAnsi="Times New Roman" w:cs="Times New Roman"/>
            <w:sz w:val="24"/>
            <w:szCs w:val="24"/>
          </w:rPr>
          <w:delText xml:space="preserve"> </w:delText>
        </w:r>
      </w:del>
      <w:ins w:id="1635" w:author="Sara Boyes" w:date="2023-05-15T23:12:00Z">
        <w:r w:rsidR="001463EF" w:rsidRPr="00EA6FD5">
          <w:rPr>
            <w:rFonts w:ascii="Times New Roman" w:hAnsi="Times New Roman" w:cs="Times New Roman"/>
            <w:sz w:val="24"/>
            <w:szCs w:val="24"/>
          </w:rPr>
          <w:t>-</w:t>
        </w:r>
      </w:ins>
      <w:r w:rsidRPr="00EA6FD5">
        <w:rPr>
          <w:rFonts w:ascii="Times New Roman" w:hAnsi="Times New Roman" w:cs="Times New Roman"/>
          <w:sz w:val="24"/>
          <w:szCs w:val="24"/>
        </w:rPr>
        <w:t>President</w:t>
      </w:r>
      <w:ins w:id="1636" w:author="Sara Boyes" w:date="2023-05-15T23:12:00Z">
        <w:r w:rsidR="001463EF"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w:t>
      </w:r>
      <w:del w:id="1637" w:author="Sara Boyes" w:date="2023-05-15T23:12:00Z">
        <w:r w:rsidRPr="00EA6FD5" w:rsidDel="001463EF">
          <w:rPr>
            <w:rFonts w:ascii="Times New Roman" w:hAnsi="Times New Roman" w:cs="Times New Roman"/>
            <w:sz w:val="24"/>
            <w:szCs w:val="24"/>
          </w:rPr>
          <w:delText xml:space="preserve">Igor </w:delText>
        </w:r>
      </w:del>
      <w:ins w:id="1638" w:author="Sara Boyes" w:date="2023-05-15T23:12:00Z">
        <w:r w:rsidR="001463EF" w:rsidRPr="00EA6FD5">
          <w:rPr>
            <w:rFonts w:ascii="Times New Roman" w:hAnsi="Times New Roman" w:cs="Times New Roman"/>
            <w:sz w:val="24"/>
            <w:szCs w:val="24"/>
          </w:rPr>
          <w:t xml:space="preserve">Mr. </w:t>
        </w:r>
      </w:ins>
      <w:r w:rsidRPr="00EA6FD5">
        <w:rPr>
          <w:rFonts w:ascii="Times New Roman" w:hAnsi="Times New Roman" w:cs="Times New Roman"/>
          <w:sz w:val="24"/>
          <w:szCs w:val="24"/>
        </w:rPr>
        <w:t xml:space="preserve">Stojanovic (SDP). On 3 April, </w:t>
      </w:r>
      <w:ins w:id="1639" w:author="Sara Boyes" w:date="2023-05-15T23:13:00Z">
        <w:r w:rsidR="001463EF"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Vice</w:t>
      </w:r>
      <w:del w:id="1640" w:author="Sara Boyes" w:date="2023-05-15T23:13:00Z">
        <w:r w:rsidRPr="00EA6FD5" w:rsidDel="001463EF">
          <w:rPr>
            <w:rFonts w:ascii="Times New Roman" w:hAnsi="Times New Roman" w:cs="Times New Roman"/>
            <w:sz w:val="24"/>
            <w:szCs w:val="24"/>
          </w:rPr>
          <w:delText xml:space="preserve"> </w:delText>
        </w:r>
      </w:del>
      <w:ins w:id="1641" w:author="Sara Boyes" w:date="2023-05-15T23:13:00Z">
        <w:r w:rsidR="001463EF" w:rsidRPr="00EA6FD5">
          <w:rPr>
            <w:rFonts w:ascii="Times New Roman" w:hAnsi="Times New Roman" w:cs="Times New Roman"/>
            <w:sz w:val="24"/>
            <w:szCs w:val="24"/>
          </w:rPr>
          <w:t>-</w:t>
        </w:r>
      </w:ins>
      <w:r w:rsidRPr="00EA6FD5">
        <w:rPr>
          <w:rFonts w:ascii="Times New Roman" w:hAnsi="Times New Roman" w:cs="Times New Roman"/>
          <w:sz w:val="24"/>
          <w:szCs w:val="24"/>
        </w:rPr>
        <w:t>President</w:t>
      </w:r>
      <w:ins w:id="1642" w:author="Sara Boyes" w:date="2023-05-15T23:13:00Z">
        <w:r w:rsidR="001463EF" w:rsidRPr="00EA6FD5">
          <w:rPr>
            <w:rFonts w:ascii="Times New Roman" w:hAnsi="Times New Roman" w:cs="Times New Roman"/>
            <w:sz w:val="24"/>
            <w:szCs w:val="24"/>
          </w:rPr>
          <w:t>, Mr.</w:t>
        </w:r>
      </w:ins>
      <w:r w:rsidRPr="00EA6FD5">
        <w:rPr>
          <w:rFonts w:ascii="Times New Roman" w:hAnsi="Times New Roman" w:cs="Times New Roman"/>
          <w:sz w:val="24"/>
          <w:szCs w:val="24"/>
        </w:rPr>
        <w:t xml:space="preserve"> Lendo</w:t>
      </w:r>
      <w:ins w:id="1643" w:author="Sara Boyes" w:date="2023-05-15T23:13:00Z">
        <w:r w:rsidR="001463EF"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expressed his disagreement with this decision. </w:t>
      </w:r>
    </w:p>
    <w:p w14:paraId="1F77CCC9" w14:textId="61486A12" w:rsidR="004D7F79" w:rsidRPr="00EA6FD5" w:rsidRDefault="004D7F79" w:rsidP="004D7F79">
      <w:pPr>
        <w:pStyle w:val="ListParagraph"/>
        <w:numPr>
          <w:ilvl w:val="0"/>
          <w:numId w:val="31"/>
        </w:numPr>
        <w:spacing w:before="240"/>
        <w:ind w:left="450" w:hanging="450"/>
        <w:contextualSpacing w:val="0"/>
        <w:jc w:val="both"/>
        <w:rPr>
          <w:rFonts w:ascii="Times New Roman" w:hAnsi="Times New Roman" w:cs="Times New Roman"/>
          <w:sz w:val="24"/>
          <w:szCs w:val="24"/>
        </w:rPr>
      </w:pPr>
      <w:bookmarkStart w:id="1644" w:name="_Hlk133599925"/>
      <w:r w:rsidRPr="00EA6FD5">
        <w:rPr>
          <w:rFonts w:ascii="Times New Roman" w:hAnsi="Times New Roman" w:cs="Times New Roman"/>
          <w:sz w:val="24"/>
          <w:szCs w:val="24"/>
        </w:rPr>
        <w:t xml:space="preserve">On 5 April, </w:t>
      </w:r>
      <w:del w:id="1645" w:author="Sara Boyes" w:date="2023-05-15T23:13:00Z">
        <w:r w:rsidRPr="00EA6FD5" w:rsidDel="001463EF">
          <w:rPr>
            <w:rFonts w:ascii="Times New Roman" w:hAnsi="Times New Roman" w:cs="Times New Roman"/>
            <w:sz w:val="24"/>
            <w:szCs w:val="24"/>
          </w:rPr>
          <w:delText xml:space="preserve">the </w:delText>
        </w:r>
      </w:del>
      <w:r w:rsidRPr="00EA6FD5">
        <w:rPr>
          <w:rFonts w:ascii="Times New Roman" w:hAnsi="Times New Roman" w:cs="Times New Roman"/>
          <w:sz w:val="24"/>
          <w:szCs w:val="24"/>
        </w:rPr>
        <w:t xml:space="preserve">President Bradara forwarded the </w:t>
      </w:r>
      <w:ins w:id="1646" w:author="Sara Boyes" w:date="2023-05-15T23:21:00Z">
        <w:r w:rsidR="001463EF" w:rsidRPr="00EA6FD5">
          <w:rPr>
            <w:rFonts w:ascii="Times New Roman" w:hAnsi="Times New Roman" w:cs="Times New Roman"/>
            <w:sz w:val="24"/>
            <w:szCs w:val="24"/>
          </w:rPr>
          <w:t>d</w:t>
        </w:r>
      </w:ins>
      <w:del w:id="1647" w:author="Sara Boyes" w:date="2023-05-15T23:13:00Z">
        <w:r w:rsidRPr="00EA6FD5" w:rsidDel="001463EF">
          <w:rPr>
            <w:rFonts w:ascii="Times New Roman" w:hAnsi="Times New Roman" w:cs="Times New Roman"/>
            <w:sz w:val="24"/>
            <w:szCs w:val="24"/>
          </w:rPr>
          <w:delText>D</w:delText>
        </w:r>
      </w:del>
      <w:r w:rsidRPr="00EA6FD5">
        <w:rPr>
          <w:rFonts w:ascii="Times New Roman" w:hAnsi="Times New Roman" w:cs="Times New Roman"/>
          <w:sz w:val="24"/>
          <w:szCs w:val="24"/>
        </w:rPr>
        <w:t xml:space="preserve">ecision to the </w:t>
      </w:r>
      <w:del w:id="1648" w:author="Sara Boyes" w:date="2023-05-15T23:20:00Z">
        <w:r w:rsidRPr="00EA6FD5" w:rsidDel="001463EF">
          <w:rPr>
            <w:rFonts w:ascii="Times New Roman" w:hAnsi="Times New Roman" w:cs="Times New Roman"/>
            <w:sz w:val="24"/>
            <w:szCs w:val="24"/>
          </w:rPr>
          <w:delText xml:space="preserve">Federation </w:delText>
        </w:r>
      </w:del>
      <w:r w:rsidRPr="00EA6FD5">
        <w:rPr>
          <w:rFonts w:ascii="Times New Roman" w:hAnsi="Times New Roman" w:cs="Times New Roman"/>
          <w:sz w:val="24"/>
          <w:szCs w:val="24"/>
        </w:rPr>
        <w:t xml:space="preserve">Parliament </w:t>
      </w:r>
      <w:ins w:id="1649" w:author="Sara Boyes" w:date="2023-05-15T23:20:00Z">
        <w:r w:rsidR="001463EF" w:rsidRPr="00EA6FD5">
          <w:rPr>
            <w:rFonts w:ascii="Times New Roman" w:hAnsi="Times New Roman" w:cs="Times New Roman"/>
            <w:sz w:val="24"/>
            <w:szCs w:val="24"/>
          </w:rPr>
          <w:t xml:space="preserve">of the Federation of Bosnia and Herzegovina </w:t>
        </w:r>
      </w:ins>
      <w:r w:rsidRPr="00EA6FD5">
        <w:rPr>
          <w:rFonts w:ascii="Times New Roman" w:hAnsi="Times New Roman" w:cs="Times New Roman"/>
          <w:sz w:val="24"/>
          <w:szCs w:val="24"/>
        </w:rPr>
        <w:t>for information and indicated that the Vice</w:t>
      </w:r>
      <w:del w:id="1650" w:author="Sara Boyes" w:date="2023-05-15T23:20:00Z">
        <w:r w:rsidRPr="00EA6FD5" w:rsidDel="001463EF">
          <w:rPr>
            <w:rFonts w:ascii="Times New Roman" w:hAnsi="Times New Roman" w:cs="Times New Roman"/>
            <w:sz w:val="24"/>
            <w:szCs w:val="24"/>
          </w:rPr>
          <w:delText xml:space="preserve"> </w:delText>
        </w:r>
      </w:del>
      <w:ins w:id="1651" w:author="Sara Boyes" w:date="2023-05-15T23:20:00Z">
        <w:r w:rsidR="001463EF" w:rsidRPr="00EA6FD5">
          <w:rPr>
            <w:rFonts w:ascii="Times New Roman" w:hAnsi="Times New Roman" w:cs="Times New Roman"/>
            <w:sz w:val="24"/>
            <w:szCs w:val="24"/>
          </w:rPr>
          <w:t>-</w:t>
        </w:r>
      </w:ins>
      <w:r w:rsidRPr="00EA6FD5">
        <w:rPr>
          <w:rFonts w:ascii="Times New Roman" w:hAnsi="Times New Roman" w:cs="Times New Roman"/>
          <w:sz w:val="24"/>
          <w:szCs w:val="24"/>
        </w:rPr>
        <w:t>President</w:t>
      </w:r>
      <w:ins w:id="1652" w:author="Sara Boyes" w:date="2023-05-15T23:20:00Z">
        <w:r w:rsidR="001463EF"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w:t>
      </w:r>
      <w:del w:id="1653" w:author="Sara Boyes" w:date="2023-05-15T23:20:00Z">
        <w:r w:rsidRPr="00EA6FD5" w:rsidDel="001463EF">
          <w:rPr>
            <w:rFonts w:ascii="Times New Roman" w:hAnsi="Times New Roman" w:cs="Times New Roman"/>
            <w:sz w:val="24"/>
            <w:szCs w:val="24"/>
          </w:rPr>
          <w:delText xml:space="preserve">Refik </w:delText>
        </w:r>
      </w:del>
      <w:ins w:id="1654" w:author="Sara Boyes" w:date="2023-05-15T23:20:00Z">
        <w:r w:rsidR="001463EF" w:rsidRPr="00EA6FD5">
          <w:rPr>
            <w:rFonts w:ascii="Times New Roman" w:hAnsi="Times New Roman" w:cs="Times New Roman"/>
            <w:sz w:val="24"/>
            <w:szCs w:val="24"/>
          </w:rPr>
          <w:t xml:space="preserve">Mr. </w:t>
        </w:r>
      </w:ins>
      <w:r w:rsidRPr="00EA6FD5">
        <w:rPr>
          <w:rFonts w:ascii="Times New Roman" w:hAnsi="Times New Roman" w:cs="Times New Roman"/>
          <w:sz w:val="24"/>
          <w:szCs w:val="24"/>
        </w:rPr>
        <w:t>Lendo</w:t>
      </w:r>
      <w:ins w:id="1655" w:author="Sara Boyes" w:date="2023-05-15T23:20:00Z">
        <w:r w:rsidR="001463EF"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w:t>
      </w:r>
      <w:del w:id="1656" w:author="Sara Boyes" w:date="2023-05-15T23:21:00Z">
        <w:r w:rsidRPr="00EA6FD5" w:rsidDel="004A1217">
          <w:rPr>
            <w:rFonts w:ascii="Times New Roman" w:hAnsi="Times New Roman" w:cs="Times New Roman"/>
            <w:sz w:val="24"/>
            <w:szCs w:val="24"/>
          </w:rPr>
          <w:delText xml:space="preserve">does </w:delText>
        </w:r>
      </w:del>
      <w:ins w:id="1657" w:author="Sara Boyes" w:date="2023-05-15T23:21:00Z">
        <w:r w:rsidR="004A1217" w:rsidRPr="00EA6FD5">
          <w:rPr>
            <w:rFonts w:ascii="Times New Roman" w:hAnsi="Times New Roman" w:cs="Times New Roman"/>
            <w:sz w:val="24"/>
            <w:szCs w:val="24"/>
          </w:rPr>
          <w:t xml:space="preserve">did </w:t>
        </w:r>
      </w:ins>
      <w:r w:rsidRPr="00EA6FD5">
        <w:rPr>
          <w:rFonts w:ascii="Times New Roman" w:hAnsi="Times New Roman" w:cs="Times New Roman"/>
          <w:sz w:val="24"/>
          <w:szCs w:val="24"/>
        </w:rPr>
        <w:t xml:space="preserve">not intend to comply with the deadline for appointment of the Government as prescribed by the Constitution. The deadline expired on </w:t>
      </w:r>
      <w:ins w:id="1658" w:author="Sara Boyes" w:date="2023-05-15T23:21:00Z">
        <w:r w:rsidR="004A1217" w:rsidRPr="00EA6FD5">
          <w:rPr>
            <w:rFonts w:ascii="Times New Roman" w:hAnsi="Times New Roman" w:cs="Times New Roman"/>
            <w:sz w:val="24"/>
            <w:szCs w:val="24"/>
          </w:rPr>
          <w:t xml:space="preserve">6 </w:t>
        </w:r>
      </w:ins>
      <w:r w:rsidRPr="00EA6FD5">
        <w:rPr>
          <w:rFonts w:ascii="Times New Roman" w:hAnsi="Times New Roman" w:cs="Times New Roman"/>
          <w:sz w:val="24"/>
          <w:szCs w:val="24"/>
        </w:rPr>
        <w:t>April 6</w:t>
      </w:r>
      <w:del w:id="1659" w:author="Sara Boyes" w:date="2023-05-15T23:21:00Z">
        <w:r w:rsidRPr="00EA6FD5" w:rsidDel="004A1217">
          <w:rPr>
            <w:rFonts w:ascii="Times New Roman" w:hAnsi="Times New Roman" w:cs="Times New Roman"/>
            <w:sz w:val="24"/>
            <w:szCs w:val="24"/>
          </w:rPr>
          <w:delText>,</w:delText>
        </w:r>
      </w:del>
      <w:r w:rsidRPr="00EA6FD5">
        <w:rPr>
          <w:rFonts w:ascii="Times New Roman" w:hAnsi="Times New Roman" w:cs="Times New Roman"/>
          <w:sz w:val="24"/>
          <w:szCs w:val="24"/>
        </w:rPr>
        <w:t xml:space="preserve"> 2023. </w:t>
      </w:r>
    </w:p>
    <w:p w14:paraId="51F809C5" w14:textId="5A597158" w:rsidR="004D7F79" w:rsidRPr="00EA6FD5" w:rsidRDefault="004D7F79" w:rsidP="004D7F7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On 6 April</w:t>
      </w:r>
      <w:r w:rsidR="00030540" w:rsidRPr="00EA6FD5">
        <w:rPr>
          <w:rFonts w:ascii="Times New Roman" w:hAnsi="Times New Roman" w:cs="Times New Roman"/>
          <w:sz w:val="24"/>
          <w:szCs w:val="24"/>
        </w:rPr>
        <w:t xml:space="preserve">, in an </w:t>
      </w:r>
      <w:r w:rsidRPr="00EA6FD5">
        <w:rPr>
          <w:rFonts w:ascii="Times New Roman" w:hAnsi="Times New Roman" w:cs="Times New Roman"/>
          <w:sz w:val="24"/>
          <w:szCs w:val="24"/>
        </w:rPr>
        <w:t xml:space="preserve">extraordinary session, the </w:t>
      </w:r>
      <w:del w:id="1660" w:author="Sara Boyes" w:date="2023-05-15T21:33:00Z">
        <w:r w:rsidRPr="00EA6FD5" w:rsidDel="00F50E68">
          <w:rPr>
            <w:rFonts w:ascii="Times New Roman" w:hAnsi="Times New Roman" w:cs="Times New Roman"/>
            <w:sz w:val="24"/>
            <w:szCs w:val="24"/>
          </w:rPr>
          <w:delText xml:space="preserve">Federation </w:delText>
        </w:r>
      </w:del>
      <w:r w:rsidRPr="00EA6FD5">
        <w:rPr>
          <w:rFonts w:ascii="Times New Roman" w:hAnsi="Times New Roman" w:cs="Times New Roman"/>
          <w:sz w:val="24"/>
          <w:szCs w:val="24"/>
        </w:rPr>
        <w:t>House of Representatives</w:t>
      </w:r>
      <w:ins w:id="1661" w:author="Sara Boyes" w:date="2023-05-15T21:33:00Z">
        <w:r w:rsidR="00F50E68" w:rsidRPr="00EA6FD5">
          <w:rPr>
            <w:rFonts w:ascii="Times New Roman" w:hAnsi="Times New Roman" w:cs="Times New Roman"/>
            <w:sz w:val="24"/>
            <w:szCs w:val="24"/>
          </w:rPr>
          <w:t xml:space="preserve"> of the Federation</w:t>
        </w:r>
      </w:ins>
      <w:r w:rsidRPr="00EA6FD5">
        <w:rPr>
          <w:rFonts w:ascii="Times New Roman" w:hAnsi="Times New Roman" w:cs="Times New Roman"/>
          <w:sz w:val="24"/>
          <w:szCs w:val="24"/>
        </w:rPr>
        <w:t xml:space="preserve"> concluded that the process of the appointment of the Government </w:t>
      </w:r>
      <w:del w:id="1662" w:author="Sara Boyes" w:date="2023-05-15T23:22:00Z">
        <w:r w:rsidRPr="00EA6FD5" w:rsidDel="004A1217">
          <w:rPr>
            <w:rFonts w:ascii="Times New Roman" w:hAnsi="Times New Roman" w:cs="Times New Roman"/>
            <w:sz w:val="24"/>
            <w:szCs w:val="24"/>
          </w:rPr>
          <w:delText xml:space="preserve">is </w:delText>
        </w:r>
      </w:del>
      <w:ins w:id="1663" w:author="Sara Boyes" w:date="2023-05-15T23:22:00Z">
        <w:r w:rsidR="004A1217" w:rsidRPr="00EA6FD5">
          <w:rPr>
            <w:rFonts w:ascii="Times New Roman" w:hAnsi="Times New Roman" w:cs="Times New Roman"/>
            <w:sz w:val="24"/>
            <w:szCs w:val="24"/>
          </w:rPr>
          <w:t xml:space="preserve">was </w:t>
        </w:r>
      </w:ins>
      <w:r w:rsidRPr="00EA6FD5">
        <w:rPr>
          <w:rFonts w:ascii="Times New Roman" w:hAnsi="Times New Roman" w:cs="Times New Roman"/>
          <w:sz w:val="24"/>
          <w:szCs w:val="24"/>
        </w:rPr>
        <w:t>not complete</w:t>
      </w:r>
      <w:del w:id="1664" w:author="Sara Boyes" w:date="2023-05-15T23:22:00Z">
        <w:r w:rsidRPr="00EA6FD5" w:rsidDel="004A1217">
          <w:rPr>
            <w:rFonts w:ascii="Times New Roman" w:hAnsi="Times New Roman" w:cs="Times New Roman"/>
            <w:sz w:val="24"/>
            <w:szCs w:val="24"/>
          </w:rPr>
          <w:delText>d</w:delText>
        </w:r>
      </w:del>
      <w:r w:rsidRPr="00EA6FD5">
        <w:rPr>
          <w:rFonts w:ascii="Times New Roman" w:hAnsi="Times New Roman" w:cs="Times New Roman"/>
          <w:sz w:val="24"/>
          <w:szCs w:val="24"/>
        </w:rPr>
        <w:t>. The House instruct</w:t>
      </w:r>
      <w:r w:rsidR="00030540" w:rsidRPr="00EA6FD5">
        <w:rPr>
          <w:rFonts w:ascii="Times New Roman" w:hAnsi="Times New Roman" w:cs="Times New Roman"/>
          <w:sz w:val="24"/>
          <w:szCs w:val="24"/>
        </w:rPr>
        <w:t>ed</w:t>
      </w:r>
      <w:r w:rsidRPr="00EA6FD5">
        <w:rPr>
          <w:rFonts w:ascii="Times New Roman" w:hAnsi="Times New Roman" w:cs="Times New Roman"/>
          <w:sz w:val="24"/>
          <w:szCs w:val="24"/>
        </w:rPr>
        <w:t xml:space="preserve"> the Constitutional Commission of </w:t>
      </w:r>
      <w:del w:id="1665" w:author="Sara Boyes" w:date="2023-05-15T23:53:00Z">
        <w:r w:rsidRPr="00EA6FD5" w:rsidDel="004C109A">
          <w:rPr>
            <w:rFonts w:ascii="Times New Roman" w:hAnsi="Times New Roman" w:cs="Times New Roman"/>
            <w:sz w:val="24"/>
            <w:szCs w:val="24"/>
          </w:rPr>
          <w:delText xml:space="preserve">this </w:delText>
        </w:r>
      </w:del>
      <w:ins w:id="1666" w:author="Sara Boyes" w:date="2023-05-15T23:53:00Z">
        <w:r w:rsidR="004C109A"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House to review the existing constitutional system and initiate harmonization and/or amendment of the constitutional provisions in order to achieve a permanent constitutional solution that </w:t>
      </w:r>
      <w:del w:id="1667" w:author="Sara Boyes" w:date="2023-05-15T23:54:00Z">
        <w:r w:rsidRPr="00EA6FD5" w:rsidDel="004C109A">
          <w:rPr>
            <w:rFonts w:ascii="Times New Roman" w:hAnsi="Times New Roman" w:cs="Times New Roman"/>
            <w:sz w:val="24"/>
            <w:szCs w:val="24"/>
          </w:rPr>
          <w:delText xml:space="preserve">will </w:delText>
        </w:r>
      </w:del>
      <w:ins w:id="1668" w:author="Sara Boyes" w:date="2023-05-15T23:54:00Z">
        <w:r w:rsidR="004C109A" w:rsidRPr="00EA6FD5">
          <w:rPr>
            <w:rFonts w:ascii="Times New Roman" w:hAnsi="Times New Roman" w:cs="Times New Roman"/>
            <w:sz w:val="24"/>
            <w:szCs w:val="24"/>
          </w:rPr>
          <w:t xml:space="preserve">would </w:t>
        </w:r>
      </w:ins>
      <w:r w:rsidRPr="00EA6FD5">
        <w:rPr>
          <w:rFonts w:ascii="Times New Roman" w:hAnsi="Times New Roman" w:cs="Times New Roman"/>
          <w:sz w:val="24"/>
          <w:szCs w:val="24"/>
        </w:rPr>
        <w:t>enable the appointment of the Government for the current</w:t>
      </w:r>
      <w:ins w:id="1669" w:author="Sara Boyes" w:date="2023-05-15T23:54:00Z">
        <w:r w:rsidR="004C109A"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as well as every subsequent</w:t>
      </w:r>
      <w:ins w:id="1670" w:author="Sara Boyes" w:date="2023-05-15T23:54:00Z">
        <w:r w:rsidR="004C109A"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convocation of the Parliament.</w:t>
      </w:r>
      <w:r w:rsidR="00030540" w:rsidRPr="00EA6FD5">
        <w:rPr>
          <w:rFonts w:ascii="Times New Roman" w:hAnsi="Times New Roman" w:cs="Times New Roman"/>
          <w:sz w:val="24"/>
          <w:szCs w:val="24"/>
        </w:rPr>
        <w:t xml:space="preserve"> At this point, I encouraged </w:t>
      </w:r>
      <w:ins w:id="1671" w:author="Sara Boyes" w:date="2023-05-15T23:54:00Z">
        <w:r w:rsidR="004C109A" w:rsidRPr="00EA6FD5">
          <w:rPr>
            <w:rFonts w:ascii="Times New Roman" w:hAnsi="Times New Roman" w:cs="Times New Roman"/>
            <w:sz w:val="24"/>
            <w:szCs w:val="24"/>
          </w:rPr>
          <w:t xml:space="preserve">the </w:t>
        </w:r>
      </w:ins>
      <w:r w:rsidR="00030540" w:rsidRPr="00EA6FD5">
        <w:rPr>
          <w:rFonts w:ascii="Times New Roman" w:hAnsi="Times New Roman" w:cs="Times New Roman"/>
          <w:sz w:val="24"/>
          <w:szCs w:val="24"/>
        </w:rPr>
        <w:t xml:space="preserve">President and </w:t>
      </w:r>
      <w:ins w:id="1672" w:author="Sara Boyes" w:date="2023-05-15T23:54:00Z">
        <w:r w:rsidR="004C109A" w:rsidRPr="00EA6FD5">
          <w:rPr>
            <w:rFonts w:ascii="Times New Roman" w:hAnsi="Times New Roman" w:cs="Times New Roman"/>
            <w:sz w:val="24"/>
            <w:szCs w:val="24"/>
          </w:rPr>
          <w:t xml:space="preserve">the </w:t>
        </w:r>
      </w:ins>
      <w:r w:rsidR="00030540" w:rsidRPr="00EA6FD5">
        <w:rPr>
          <w:rFonts w:ascii="Times New Roman" w:hAnsi="Times New Roman" w:cs="Times New Roman"/>
          <w:sz w:val="24"/>
          <w:szCs w:val="24"/>
        </w:rPr>
        <w:t xml:space="preserve">Vice-President to continue their negotiations and to propose a government which </w:t>
      </w:r>
      <w:del w:id="1673" w:author="Sara Boyes" w:date="2023-05-15T23:54:00Z">
        <w:r w:rsidR="00030540" w:rsidRPr="00EA6FD5" w:rsidDel="004C109A">
          <w:rPr>
            <w:rFonts w:ascii="Times New Roman" w:hAnsi="Times New Roman" w:cs="Times New Roman"/>
            <w:sz w:val="24"/>
            <w:szCs w:val="24"/>
          </w:rPr>
          <w:delText xml:space="preserve">will </w:delText>
        </w:r>
      </w:del>
      <w:ins w:id="1674" w:author="Sara Boyes" w:date="2023-05-15T23:54:00Z">
        <w:r w:rsidR="004C109A" w:rsidRPr="00EA6FD5">
          <w:rPr>
            <w:rFonts w:ascii="Times New Roman" w:hAnsi="Times New Roman" w:cs="Times New Roman"/>
            <w:sz w:val="24"/>
            <w:szCs w:val="24"/>
          </w:rPr>
          <w:t xml:space="preserve">would </w:t>
        </w:r>
      </w:ins>
      <w:r w:rsidR="00030540" w:rsidRPr="00EA6FD5">
        <w:rPr>
          <w:rFonts w:ascii="Times New Roman" w:hAnsi="Times New Roman" w:cs="Times New Roman"/>
          <w:sz w:val="24"/>
          <w:szCs w:val="24"/>
        </w:rPr>
        <w:t>be supported by a parliamentary majority.</w:t>
      </w:r>
    </w:p>
    <w:bookmarkEnd w:id="1644"/>
    <w:p w14:paraId="6B53D72B" w14:textId="62ADB762" w:rsidR="00601B51" w:rsidRPr="00EA6FD5" w:rsidRDefault="00601B51" w:rsidP="004C0D0A">
      <w:pPr>
        <w:pStyle w:val="ListParagraph"/>
        <w:spacing w:before="240"/>
        <w:ind w:left="450"/>
        <w:contextualSpacing w:val="0"/>
        <w:jc w:val="both"/>
        <w:rPr>
          <w:rFonts w:ascii="Times New Roman" w:hAnsi="Times New Roman" w:cs="Times New Roman"/>
          <w:sz w:val="24"/>
          <w:szCs w:val="24"/>
        </w:rPr>
      </w:pPr>
      <w:r w:rsidRPr="00EA6FD5">
        <w:rPr>
          <w:rFonts w:ascii="Times New Roman" w:hAnsi="Times New Roman" w:cs="Times New Roman"/>
          <w:i/>
          <w:sz w:val="24"/>
          <w:szCs w:val="24"/>
        </w:rPr>
        <w:t xml:space="preserve">Request for </w:t>
      </w:r>
      <w:ins w:id="1675" w:author="Sara Boyes" w:date="2023-05-15T23:54:00Z">
        <w:r w:rsidR="004C109A" w:rsidRPr="00EA6FD5">
          <w:rPr>
            <w:rFonts w:ascii="Times New Roman" w:hAnsi="Times New Roman" w:cs="Times New Roman"/>
            <w:i/>
            <w:sz w:val="24"/>
            <w:szCs w:val="24"/>
          </w:rPr>
          <w:t>r</w:t>
        </w:r>
      </w:ins>
      <w:del w:id="1676" w:author="Sara Boyes" w:date="2023-05-15T23:54:00Z">
        <w:r w:rsidRPr="00EA6FD5" w:rsidDel="004C109A">
          <w:rPr>
            <w:rFonts w:ascii="Times New Roman" w:hAnsi="Times New Roman" w:cs="Times New Roman"/>
            <w:i/>
            <w:sz w:val="24"/>
            <w:szCs w:val="24"/>
          </w:rPr>
          <w:delText>R</w:delText>
        </w:r>
      </w:del>
      <w:r w:rsidR="000A3E0C" w:rsidRPr="00EA6FD5">
        <w:rPr>
          <w:rFonts w:ascii="Times New Roman" w:hAnsi="Times New Roman" w:cs="Times New Roman"/>
          <w:i/>
          <w:sz w:val="24"/>
          <w:szCs w:val="24"/>
        </w:rPr>
        <w:t xml:space="preserve">emoval of </w:t>
      </w:r>
      <w:del w:id="1677" w:author="Sara Boyes" w:date="2023-05-15T23:55:00Z">
        <w:r w:rsidR="00B46621" w:rsidRPr="00EA6FD5" w:rsidDel="004C109A">
          <w:rPr>
            <w:rFonts w:ascii="Times New Roman" w:hAnsi="Times New Roman" w:cs="Times New Roman"/>
            <w:i/>
            <w:sz w:val="24"/>
            <w:szCs w:val="24"/>
          </w:rPr>
          <w:delText xml:space="preserve">Federation </w:delText>
        </w:r>
      </w:del>
      <w:ins w:id="1678" w:author="Sara Boyes" w:date="2023-05-15T23:55:00Z">
        <w:r w:rsidR="004C109A" w:rsidRPr="00EA6FD5">
          <w:rPr>
            <w:rFonts w:ascii="Times New Roman" w:hAnsi="Times New Roman" w:cs="Times New Roman"/>
            <w:i/>
            <w:sz w:val="24"/>
            <w:szCs w:val="24"/>
          </w:rPr>
          <w:t xml:space="preserve">the </w:t>
        </w:r>
      </w:ins>
      <w:r w:rsidR="000A3E0C" w:rsidRPr="00EA6FD5">
        <w:rPr>
          <w:rFonts w:ascii="Times New Roman" w:hAnsi="Times New Roman" w:cs="Times New Roman"/>
          <w:i/>
          <w:sz w:val="24"/>
          <w:szCs w:val="24"/>
        </w:rPr>
        <w:t>President</w:t>
      </w:r>
      <w:ins w:id="1679" w:author="Sara Boyes" w:date="2023-05-15T23:55:00Z">
        <w:r w:rsidR="004C109A" w:rsidRPr="00EA6FD5">
          <w:rPr>
            <w:rFonts w:ascii="Times New Roman" w:hAnsi="Times New Roman" w:cs="Times New Roman"/>
            <w:i/>
            <w:sz w:val="24"/>
            <w:szCs w:val="24"/>
          </w:rPr>
          <w:t xml:space="preserve"> of the Federation,</w:t>
        </w:r>
      </w:ins>
      <w:r w:rsidR="000A3E0C" w:rsidRPr="00EA6FD5">
        <w:rPr>
          <w:rFonts w:ascii="Times New Roman" w:hAnsi="Times New Roman" w:cs="Times New Roman"/>
          <w:i/>
          <w:sz w:val="24"/>
          <w:szCs w:val="24"/>
        </w:rPr>
        <w:t xml:space="preserve"> </w:t>
      </w:r>
      <w:r w:rsidR="00B46621" w:rsidRPr="00EA6FD5">
        <w:rPr>
          <w:rFonts w:ascii="Times New Roman" w:hAnsi="Times New Roman" w:cs="Times New Roman"/>
          <w:i/>
          <w:sz w:val="24"/>
          <w:szCs w:val="24"/>
        </w:rPr>
        <w:t xml:space="preserve">Lidija </w:t>
      </w:r>
      <w:r w:rsidR="000A3E0C" w:rsidRPr="00EA6FD5">
        <w:rPr>
          <w:rFonts w:ascii="Times New Roman" w:hAnsi="Times New Roman" w:cs="Times New Roman"/>
          <w:i/>
          <w:sz w:val="24"/>
          <w:szCs w:val="24"/>
        </w:rPr>
        <w:t>Bradara</w:t>
      </w:r>
    </w:p>
    <w:p w14:paraId="0A727BAB" w14:textId="4A59A686" w:rsidR="00601B51" w:rsidRPr="00EA6FD5" w:rsidRDefault="000A3E0C"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On 12 March</w:t>
      </w:r>
      <w:r w:rsidR="006A5075"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r w:rsidR="00825B3B" w:rsidRPr="00EA6FD5">
        <w:rPr>
          <w:rFonts w:ascii="Times New Roman" w:hAnsi="Times New Roman" w:cs="Times New Roman"/>
          <w:sz w:val="24"/>
          <w:szCs w:val="24"/>
        </w:rPr>
        <w:t xml:space="preserve">two associations </w:t>
      </w:r>
      <w:r w:rsidR="006A5075" w:rsidRPr="00EA6FD5">
        <w:rPr>
          <w:rFonts w:ascii="Times New Roman" w:hAnsi="Times New Roman" w:cs="Times New Roman"/>
          <w:sz w:val="24"/>
          <w:szCs w:val="24"/>
        </w:rPr>
        <w:t>representing</w:t>
      </w:r>
      <w:r w:rsidR="00825B3B" w:rsidRPr="00EA6FD5">
        <w:rPr>
          <w:rFonts w:ascii="Times New Roman" w:hAnsi="Times New Roman" w:cs="Times New Roman"/>
          <w:sz w:val="24"/>
          <w:szCs w:val="24"/>
        </w:rPr>
        <w:t xml:space="preserve"> v</w:t>
      </w:r>
      <w:r w:rsidRPr="00EA6FD5">
        <w:rPr>
          <w:rFonts w:ascii="Times New Roman" w:hAnsi="Times New Roman" w:cs="Times New Roman"/>
          <w:sz w:val="24"/>
          <w:szCs w:val="24"/>
        </w:rPr>
        <w:t xml:space="preserve">ictims and </w:t>
      </w:r>
      <w:r w:rsidR="00825B3B" w:rsidRPr="00EA6FD5">
        <w:rPr>
          <w:rFonts w:ascii="Times New Roman" w:hAnsi="Times New Roman" w:cs="Times New Roman"/>
          <w:sz w:val="24"/>
          <w:szCs w:val="24"/>
        </w:rPr>
        <w:t xml:space="preserve">witnesses </w:t>
      </w:r>
      <w:r w:rsidRPr="00EA6FD5">
        <w:rPr>
          <w:rFonts w:ascii="Times New Roman" w:hAnsi="Times New Roman" w:cs="Times New Roman"/>
          <w:sz w:val="24"/>
          <w:szCs w:val="24"/>
        </w:rPr>
        <w:t xml:space="preserve">of </w:t>
      </w:r>
      <w:r w:rsidR="00825B3B" w:rsidRPr="00EA6FD5">
        <w:rPr>
          <w:rFonts w:ascii="Times New Roman" w:hAnsi="Times New Roman" w:cs="Times New Roman"/>
          <w:sz w:val="24"/>
          <w:szCs w:val="24"/>
        </w:rPr>
        <w:t>genocide and war crimes</w:t>
      </w:r>
      <w:r w:rsidRPr="00EA6FD5">
        <w:rPr>
          <w:rFonts w:ascii="Times New Roman" w:hAnsi="Times New Roman" w:cs="Times New Roman"/>
          <w:sz w:val="24"/>
          <w:szCs w:val="24"/>
        </w:rPr>
        <w:t xml:space="preserve"> sent a letter to </w:t>
      </w:r>
      <w:ins w:id="1680" w:author="Sara Boyes" w:date="2023-05-08T18:30:00Z">
        <w:r w:rsidR="002321D2" w:rsidRPr="00EA6FD5">
          <w:rPr>
            <w:rFonts w:ascii="Times New Roman" w:hAnsi="Times New Roman" w:cs="Times New Roman"/>
            <w:sz w:val="24"/>
            <w:szCs w:val="24"/>
          </w:rPr>
          <w:t xml:space="preserve">the </w:t>
        </w:r>
      </w:ins>
      <w:del w:id="1681" w:author="Sara Boyes" w:date="2023-05-08T18:28:00Z">
        <w:r w:rsidR="00825B3B" w:rsidRPr="00EA6FD5" w:rsidDel="002321D2">
          <w:rPr>
            <w:rFonts w:ascii="Times New Roman" w:hAnsi="Times New Roman" w:cs="Times New Roman"/>
            <w:sz w:val="24"/>
            <w:szCs w:val="24"/>
          </w:rPr>
          <w:delText>OHR</w:delText>
        </w:r>
      </w:del>
      <w:ins w:id="1682" w:author="Sara Boyes" w:date="2023-05-08T18:28:00Z">
        <w:r w:rsidR="002321D2" w:rsidRPr="00EA6FD5">
          <w:rPr>
            <w:rFonts w:ascii="Times New Roman" w:hAnsi="Times New Roman" w:cs="Times New Roman"/>
            <w:sz w:val="24"/>
            <w:szCs w:val="24"/>
          </w:rPr>
          <w:t>Office of the High Representative</w:t>
        </w:r>
      </w:ins>
      <w:r w:rsidRPr="00EA6FD5">
        <w:rPr>
          <w:rFonts w:ascii="Times New Roman" w:hAnsi="Times New Roman" w:cs="Times New Roman"/>
          <w:sz w:val="24"/>
          <w:szCs w:val="24"/>
        </w:rPr>
        <w:t xml:space="preserve"> demanding the removal of </w:t>
      </w:r>
      <w:del w:id="1683" w:author="Sara Boyes" w:date="2023-05-15T23:55:00Z">
        <w:r w:rsidR="00825B3B" w:rsidRPr="00EA6FD5" w:rsidDel="004C109A">
          <w:rPr>
            <w:rFonts w:ascii="Times New Roman" w:hAnsi="Times New Roman" w:cs="Times New Roman"/>
            <w:sz w:val="24"/>
            <w:szCs w:val="24"/>
          </w:rPr>
          <w:delText xml:space="preserve">Federation </w:delText>
        </w:r>
      </w:del>
      <w:ins w:id="1684" w:author="Sara Boyes" w:date="2023-05-15T23:55:00Z">
        <w:r w:rsidR="004C109A"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President </w:t>
      </w:r>
      <w:ins w:id="1685" w:author="Sara Boyes" w:date="2023-05-15T23:55:00Z">
        <w:r w:rsidR="004C109A" w:rsidRPr="00EA6FD5">
          <w:rPr>
            <w:rFonts w:ascii="Times New Roman" w:hAnsi="Times New Roman" w:cs="Times New Roman"/>
            <w:sz w:val="24"/>
            <w:szCs w:val="24"/>
          </w:rPr>
          <w:t xml:space="preserve">of the Federation, </w:t>
        </w:r>
      </w:ins>
      <w:del w:id="1686" w:author="Sara Boyes" w:date="2023-05-15T23:55:00Z">
        <w:r w:rsidRPr="00EA6FD5" w:rsidDel="004C109A">
          <w:rPr>
            <w:rFonts w:ascii="Times New Roman" w:hAnsi="Times New Roman" w:cs="Times New Roman"/>
            <w:sz w:val="24"/>
            <w:szCs w:val="24"/>
          </w:rPr>
          <w:delText xml:space="preserve">Lidija </w:delText>
        </w:r>
      </w:del>
      <w:ins w:id="1687" w:author="Sara Boyes" w:date="2023-05-15T23:55:00Z">
        <w:r w:rsidR="004C109A" w:rsidRPr="00EA6FD5">
          <w:rPr>
            <w:rFonts w:ascii="Times New Roman" w:hAnsi="Times New Roman" w:cs="Times New Roman"/>
            <w:sz w:val="24"/>
            <w:szCs w:val="24"/>
          </w:rPr>
          <w:t xml:space="preserve">Ms. </w:t>
        </w:r>
      </w:ins>
      <w:r w:rsidRPr="00EA6FD5">
        <w:rPr>
          <w:rFonts w:ascii="Times New Roman" w:hAnsi="Times New Roman" w:cs="Times New Roman"/>
          <w:sz w:val="24"/>
          <w:szCs w:val="24"/>
        </w:rPr>
        <w:t>Bradara</w:t>
      </w:r>
      <w:ins w:id="1688" w:author="Sara Boyes" w:date="2023-05-15T23:55:00Z">
        <w:r w:rsidR="004C109A"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and banning her from performing any </w:t>
      </w:r>
      <w:r w:rsidR="00825B3B" w:rsidRPr="00EA6FD5">
        <w:rPr>
          <w:rFonts w:ascii="Times New Roman" w:hAnsi="Times New Roman" w:cs="Times New Roman"/>
          <w:sz w:val="24"/>
          <w:szCs w:val="24"/>
        </w:rPr>
        <w:t>further</w:t>
      </w:r>
      <w:r w:rsidRPr="00EA6FD5">
        <w:rPr>
          <w:rFonts w:ascii="Times New Roman" w:hAnsi="Times New Roman" w:cs="Times New Roman"/>
          <w:sz w:val="24"/>
          <w:szCs w:val="24"/>
        </w:rPr>
        <w:t xml:space="preserve"> public office</w:t>
      </w:r>
      <w:r w:rsidR="00825B3B" w:rsidRPr="00EA6FD5">
        <w:rPr>
          <w:rFonts w:ascii="Times New Roman" w:hAnsi="Times New Roman" w:cs="Times New Roman"/>
          <w:sz w:val="24"/>
          <w:szCs w:val="24"/>
        </w:rPr>
        <w:t xml:space="preserve">. The request was related to </w:t>
      </w:r>
      <w:r w:rsidRPr="00EA6FD5">
        <w:rPr>
          <w:rFonts w:ascii="Times New Roman" w:hAnsi="Times New Roman" w:cs="Times New Roman"/>
          <w:sz w:val="24"/>
          <w:szCs w:val="24"/>
        </w:rPr>
        <w:t>a televised interview</w:t>
      </w:r>
      <w:r w:rsidR="00EA79C4" w:rsidRPr="00EA6FD5">
        <w:rPr>
          <w:rFonts w:ascii="Times New Roman" w:hAnsi="Times New Roman" w:cs="Times New Roman"/>
          <w:sz w:val="24"/>
          <w:szCs w:val="24"/>
        </w:rPr>
        <w:t xml:space="preserve"> </w:t>
      </w:r>
      <w:r w:rsidR="006A5075" w:rsidRPr="00EA6FD5">
        <w:rPr>
          <w:rFonts w:ascii="Times New Roman" w:hAnsi="Times New Roman" w:cs="Times New Roman"/>
          <w:sz w:val="24"/>
          <w:szCs w:val="24"/>
        </w:rPr>
        <w:t>on</w:t>
      </w:r>
      <w:r w:rsidR="00EA79C4" w:rsidRPr="00EA6FD5">
        <w:rPr>
          <w:rFonts w:ascii="Times New Roman" w:hAnsi="Times New Roman" w:cs="Times New Roman"/>
          <w:sz w:val="24"/>
          <w:szCs w:val="24"/>
        </w:rPr>
        <w:t xml:space="preserve"> 10 March</w:t>
      </w:r>
      <w:r w:rsidRPr="00EA6FD5">
        <w:rPr>
          <w:rFonts w:ascii="Times New Roman" w:hAnsi="Times New Roman" w:cs="Times New Roman"/>
          <w:sz w:val="24"/>
          <w:szCs w:val="24"/>
        </w:rPr>
        <w:t xml:space="preserve">, </w:t>
      </w:r>
      <w:r w:rsidR="00EA79C4" w:rsidRPr="00EA6FD5">
        <w:rPr>
          <w:rFonts w:ascii="Times New Roman" w:hAnsi="Times New Roman" w:cs="Times New Roman"/>
          <w:sz w:val="24"/>
          <w:szCs w:val="24"/>
        </w:rPr>
        <w:t>in which President</w:t>
      </w:r>
      <w:r w:rsidRPr="00EA6FD5">
        <w:rPr>
          <w:rFonts w:ascii="Times New Roman" w:hAnsi="Times New Roman" w:cs="Times New Roman"/>
          <w:sz w:val="24"/>
          <w:szCs w:val="24"/>
        </w:rPr>
        <w:t xml:space="preserve"> Bradara reiterated that she </w:t>
      </w:r>
      <w:del w:id="1689" w:author="Sara Boyes" w:date="2023-05-15T23:56:00Z">
        <w:r w:rsidRPr="00EA6FD5" w:rsidDel="004C109A">
          <w:rPr>
            <w:rFonts w:ascii="Times New Roman" w:hAnsi="Times New Roman" w:cs="Times New Roman"/>
            <w:sz w:val="24"/>
            <w:szCs w:val="24"/>
          </w:rPr>
          <w:delText xml:space="preserve">does </w:delText>
        </w:r>
      </w:del>
      <w:ins w:id="1690" w:author="Sara Boyes" w:date="2023-05-15T23:56:00Z">
        <w:r w:rsidR="004C109A" w:rsidRPr="00EA6FD5">
          <w:rPr>
            <w:rFonts w:ascii="Times New Roman" w:hAnsi="Times New Roman" w:cs="Times New Roman"/>
            <w:sz w:val="24"/>
            <w:szCs w:val="24"/>
          </w:rPr>
          <w:t xml:space="preserve">did </w:t>
        </w:r>
      </w:ins>
      <w:r w:rsidRPr="00EA6FD5">
        <w:rPr>
          <w:rFonts w:ascii="Times New Roman" w:hAnsi="Times New Roman" w:cs="Times New Roman"/>
          <w:sz w:val="24"/>
          <w:szCs w:val="24"/>
        </w:rPr>
        <w:t xml:space="preserve">not renounce her friends, including </w:t>
      </w:r>
      <w:ins w:id="1691" w:author="Sara Boyes" w:date="2023-05-15T23:56:00Z">
        <w:r w:rsidR="004C109A" w:rsidRPr="00EA6FD5">
          <w:rPr>
            <w:rFonts w:ascii="Times New Roman" w:hAnsi="Times New Roman" w:cs="Times New Roman"/>
            <w:sz w:val="24"/>
            <w:szCs w:val="24"/>
          </w:rPr>
          <w:t xml:space="preserve">the </w:t>
        </w:r>
      </w:ins>
      <w:r w:rsidR="00EA79C4" w:rsidRPr="00EA6FD5">
        <w:rPr>
          <w:rFonts w:ascii="Times New Roman" w:hAnsi="Times New Roman" w:cs="Times New Roman"/>
          <w:sz w:val="24"/>
          <w:szCs w:val="24"/>
        </w:rPr>
        <w:t xml:space="preserve">Bosnian-Croat </w:t>
      </w:r>
      <w:r w:rsidRPr="00EA6FD5">
        <w:rPr>
          <w:rFonts w:ascii="Times New Roman" w:hAnsi="Times New Roman" w:cs="Times New Roman"/>
          <w:sz w:val="24"/>
          <w:szCs w:val="24"/>
        </w:rPr>
        <w:t>war criminal Dario Kordić</w:t>
      </w:r>
      <w:r w:rsidR="009169CE" w:rsidRPr="00EA6FD5">
        <w:rPr>
          <w:rFonts w:ascii="Times New Roman" w:hAnsi="Times New Roman" w:cs="Times New Roman"/>
          <w:sz w:val="24"/>
          <w:szCs w:val="24"/>
        </w:rPr>
        <w:t>.</w:t>
      </w:r>
      <w:r w:rsidRPr="00EA6FD5">
        <w:rPr>
          <w:rStyle w:val="FootnoteReference"/>
          <w:rFonts w:ascii="Times New Roman" w:hAnsi="Times New Roman" w:cs="Times New Roman"/>
          <w:sz w:val="24"/>
          <w:szCs w:val="24"/>
        </w:rPr>
        <w:footnoteReference w:id="2"/>
      </w:r>
      <w:r w:rsidR="009169CE" w:rsidRPr="00EA6FD5">
        <w:rPr>
          <w:rFonts w:ascii="Times New Roman" w:hAnsi="Times New Roman" w:cs="Times New Roman"/>
          <w:sz w:val="24"/>
          <w:szCs w:val="24"/>
        </w:rPr>
        <w:t xml:space="preserve"> She concluded</w:t>
      </w:r>
      <w:r w:rsidRPr="00EA6FD5">
        <w:rPr>
          <w:rFonts w:ascii="Times New Roman" w:hAnsi="Times New Roman" w:cs="Times New Roman"/>
          <w:sz w:val="24"/>
          <w:szCs w:val="24"/>
        </w:rPr>
        <w:t xml:space="preserve"> that </w:t>
      </w:r>
      <w:r w:rsidR="009169CE" w:rsidRPr="00EA6FD5">
        <w:rPr>
          <w:rFonts w:ascii="Times New Roman" w:hAnsi="Times New Roman" w:cs="Times New Roman"/>
          <w:sz w:val="24"/>
          <w:szCs w:val="24"/>
        </w:rPr>
        <w:t>Kordić</w:t>
      </w:r>
      <w:r w:rsidR="009169CE" w:rsidRPr="00EA6FD5" w:rsidDel="009169CE">
        <w:rPr>
          <w:rFonts w:ascii="Times New Roman" w:hAnsi="Times New Roman" w:cs="Times New Roman"/>
          <w:sz w:val="24"/>
          <w:szCs w:val="24"/>
        </w:rPr>
        <w:t xml:space="preserve"> </w:t>
      </w:r>
      <w:r w:rsidR="009169CE" w:rsidRPr="00EA6FD5">
        <w:rPr>
          <w:rFonts w:ascii="Times New Roman" w:hAnsi="Times New Roman" w:cs="Times New Roman"/>
          <w:sz w:val="24"/>
          <w:szCs w:val="24"/>
        </w:rPr>
        <w:t>“</w:t>
      </w:r>
      <w:r w:rsidRPr="00EA6FD5">
        <w:rPr>
          <w:rFonts w:ascii="Times New Roman" w:hAnsi="Times New Roman" w:cs="Times New Roman"/>
          <w:sz w:val="24"/>
          <w:szCs w:val="24"/>
        </w:rPr>
        <w:t>obviously stopped being a war crime convict</w:t>
      </w:r>
      <w:r w:rsidR="009169CE" w:rsidRPr="00EA6FD5">
        <w:rPr>
          <w:rFonts w:ascii="Times New Roman" w:hAnsi="Times New Roman" w:cs="Times New Roman"/>
          <w:sz w:val="24"/>
          <w:szCs w:val="24"/>
        </w:rPr>
        <w:t xml:space="preserve">” </w:t>
      </w:r>
      <w:r w:rsidRPr="00EA6FD5">
        <w:rPr>
          <w:rFonts w:ascii="Times New Roman" w:hAnsi="Times New Roman" w:cs="Times New Roman"/>
          <w:sz w:val="24"/>
          <w:szCs w:val="24"/>
        </w:rPr>
        <w:t>after serving his sentence</w:t>
      </w:r>
      <w:r w:rsidR="00601B51" w:rsidRPr="00EA6FD5">
        <w:rPr>
          <w:rFonts w:ascii="Times New Roman" w:hAnsi="Times New Roman" w:cs="Times New Roman"/>
          <w:sz w:val="24"/>
          <w:szCs w:val="24"/>
        </w:rPr>
        <w:t>.</w:t>
      </w:r>
    </w:p>
    <w:p w14:paraId="64FF0A16" w14:textId="5B24E5FA" w:rsidR="00601B51" w:rsidRPr="00EA6FD5" w:rsidRDefault="000A3E0C"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On 15 March</w:t>
      </w:r>
      <w:r w:rsidR="006A5075" w:rsidRPr="00EA6FD5">
        <w:rPr>
          <w:rFonts w:ascii="Times New Roman" w:hAnsi="Times New Roman" w:cs="Times New Roman"/>
          <w:sz w:val="24"/>
          <w:szCs w:val="24"/>
        </w:rPr>
        <w:t>,</w:t>
      </w:r>
      <w:r w:rsidRPr="00EA6FD5">
        <w:rPr>
          <w:rFonts w:ascii="Times New Roman" w:hAnsi="Times New Roman" w:cs="Times New Roman"/>
          <w:sz w:val="24"/>
          <w:szCs w:val="24"/>
        </w:rPr>
        <w:t xml:space="preserve"> the House of Representatives rejected </w:t>
      </w:r>
      <w:r w:rsidR="009169CE" w:rsidRPr="00EA6FD5">
        <w:rPr>
          <w:rFonts w:ascii="Times New Roman" w:hAnsi="Times New Roman" w:cs="Times New Roman"/>
          <w:sz w:val="24"/>
          <w:szCs w:val="24"/>
        </w:rPr>
        <w:t xml:space="preserve">a </w:t>
      </w:r>
      <w:r w:rsidRPr="00EA6FD5">
        <w:rPr>
          <w:rFonts w:ascii="Times New Roman" w:hAnsi="Times New Roman" w:cs="Times New Roman"/>
          <w:sz w:val="24"/>
          <w:szCs w:val="24"/>
        </w:rPr>
        <w:t>request</w:t>
      </w:r>
      <w:r w:rsidR="009169CE" w:rsidRPr="00EA6FD5">
        <w:rPr>
          <w:rFonts w:ascii="Times New Roman" w:hAnsi="Times New Roman" w:cs="Times New Roman"/>
          <w:sz w:val="24"/>
          <w:szCs w:val="24"/>
        </w:rPr>
        <w:t xml:space="preserve"> by the political party Democratic Front (DF)</w:t>
      </w:r>
      <w:r w:rsidRPr="00EA6FD5">
        <w:rPr>
          <w:rFonts w:ascii="Times New Roman" w:hAnsi="Times New Roman" w:cs="Times New Roman"/>
          <w:sz w:val="24"/>
          <w:szCs w:val="24"/>
        </w:rPr>
        <w:t xml:space="preserve"> to consider </w:t>
      </w:r>
      <w:r w:rsidR="009169CE" w:rsidRPr="00EA6FD5">
        <w:rPr>
          <w:rFonts w:ascii="Times New Roman" w:hAnsi="Times New Roman" w:cs="Times New Roman"/>
          <w:sz w:val="24"/>
          <w:szCs w:val="24"/>
        </w:rPr>
        <w:t xml:space="preserve">Ms. </w:t>
      </w:r>
      <w:r w:rsidRPr="00EA6FD5">
        <w:rPr>
          <w:rFonts w:ascii="Times New Roman" w:hAnsi="Times New Roman" w:cs="Times New Roman"/>
          <w:sz w:val="24"/>
          <w:szCs w:val="24"/>
        </w:rPr>
        <w:t xml:space="preserve">Bradara’s removal from the position of </w:t>
      </w:r>
      <w:del w:id="1696" w:author="Sara Boyes" w:date="2023-05-15T23:56:00Z">
        <w:r w:rsidR="009169CE" w:rsidRPr="00EA6FD5" w:rsidDel="004C109A">
          <w:rPr>
            <w:rFonts w:ascii="Times New Roman" w:hAnsi="Times New Roman" w:cs="Times New Roman"/>
            <w:sz w:val="24"/>
            <w:szCs w:val="24"/>
          </w:rPr>
          <w:delText xml:space="preserve">Federation </w:delText>
        </w:r>
      </w:del>
      <w:r w:rsidRPr="00EA6FD5">
        <w:rPr>
          <w:rFonts w:ascii="Times New Roman" w:hAnsi="Times New Roman" w:cs="Times New Roman"/>
          <w:sz w:val="24"/>
          <w:szCs w:val="24"/>
        </w:rPr>
        <w:t>President</w:t>
      </w:r>
      <w:ins w:id="1697" w:author="Sara Boyes" w:date="2023-05-15T23:56:00Z">
        <w:r w:rsidR="004C109A" w:rsidRPr="00EA6FD5">
          <w:rPr>
            <w:rFonts w:ascii="Times New Roman" w:hAnsi="Times New Roman" w:cs="Times New Roman"/>
            <w:sz w:val="24"/>
            <w:szCs w:val="24"/>
          </w:rPr>
          <w:t xml:space="preserve"> of the Federation</w:t>
        </w:r>
      </w:ins>
      <w:r w:rsidRPr="00EA6FD5">
        <w:rPr>
          <w:rFonts w:ascii="Times New Roman" w:hAnsi="Times New Roman" w:cs="Times New Roman"/>
          <w:sz w:val="24"/>
          <w:szCs w:val="24"/>
        </w:rPr>
        <w:t xml:space="preserve">. DF </w:t>
      </w:r>
      <w:r w:rsidR="006A5075" w:rsidRPr="00EA6FD5">
        <w:rPr>
          <w:rFonts w:ascii="Times New Roman" w:hAnsi="Times New Roman" w:cs="Times New Roman"/>
          <w:sz w:val="24"/>
          <w:szCs w:val="24"/>
        </w:rPr>
        <w:t>believed</w:t>
      </w:r>
      <w:r w:rsidRPr="00EA6FD5">
        <w:rPr>
          <w:rFonts w:ascii="Times New Roman" w:hAnsi="Times New Roman" w:cs="Times New Roman"/>
          <w:sz w:val="24"/>
          <w:szCs w:val="24"/>
        </w:rPr>
        <w:t xml:space="preserve"> that </w:t>
      </w:r>
      <w:r w:rsidR="009169CE" w:rsidRPr="00EA6FD5">
        <w:rPr>
          <w:rFonts w:ascii="Times New Roman" w:hAnsi="Times New Roman" w:cs="Times New Roman"/>
          <w:sz w:val="24"/>
          <w:szCs w:val="24"/>
        </w:rPr>
        <w:t xml:space="preserve">Ms. </w:t>
      </w:r>
      <w:r w:rsidRPr="00EA6FD5">
        <w:rPr>
          <w:rFonts w:ascii="Times New Roman" w:hAnsi="Times New Roman" w:cs="Times New Roman"/>
          <w:sz w:val="24"/>
          <w:szCs w:val="24"/>
        </w:rPr>
        <w:t xml:space="preserve">Bradara </w:t>
      </w:r>
      <w:ins w:id="1698" w:author="Sara Boyes" w:date="2023-05-15T23:57:00Z">
        <w:r w:rsidR="004C109A" w:rsidRPr="00EA6FD5">
          <w:rPr>
            <w:rFonts w:ascii="Times New Roman" w:hAnsi="Times New Roman" w:cs="Times New Roman"/>
            <w:sz w:val="24"/>
            <w:szCs w:val="24"/>
          </w:rPr>
          <w:t xml:space="preserve">had </w:t>
        </w:r>
      </w:ins>
      <w:r w:rsidRPr="00EA6FD5">
        <w:rPr>
          <w:rFonts w:ascii="Times New Roman" w:hAnsi="Times New Roman" w:cs="Times New Roman"/>
          <w:sz w:val="24"/>
          <w:szCs w:val="24"/>
        </w:rPr>
        <w:t xml:space="preserve">directly violated the oath by which she undertook to respect the </w:t>
      </w:r>
      <w:r w:rsidR="009169CE" w:rsidRPr="00EA6FD5">
        <w:rPr>
          <w:rFonts w:ascii="Times New Roman" w:hAnsi="Times New Roman" w:cs="Times New Roman"/>
          <w:sz w:val="24"/>
          <w:szCs w:val="24"/>
        </w:rPr>
        <w:t xml:space="preserve">Federation </w:t>
      </w:r>
      <w:r w:rsidRPr="00EA6FD5">
        <w:rPr>
          <w:rFonts w:ascii="Times New Roman" w:hAnsi="Times New Roman" w:cs="Times New Roman"/>
          <w:sz w:val="24"/>
          <w:szCs w:val="24"/>
        </w:rPr>
        <w:t>Constitution and the rule of law</w:t>
      </w:r>
      <w:r w:rsidR="009169CE" w:rsidRPr="00EA6FD5">
        <w:rPr>
          <w:rFonts w:ascii="Times New Roman" w:hAnsi="Times New Roman" w:cs="Times New Roman"/>
          <w:sz w:val="24"/>
          <w:szCs w:val="24"/>
        </w:rPr>
        <w:t xml:space="preserve"> and may have offended</w:t>
      </w:r>
      <w:r w:rsidRPr="00EA6FD5">
        <w:rPr>
          <w:rFonts w:ascii="Times New Roman" w:hAnsi="Times New Roman" w:cs="Times New Roman"/>
          <w:sz w:val="24"/>
          <w:szCs w:val="24"/>
        </w:rPr>
        <w:t xml:space="preserve"> numerous victims of </w:t>
      </w:r>
      <w:r w:rsidR="009169CE" w:rsidRPr="00EA6FD5">
        <w:rPr>
          <w:rFonts w:ascii="Times New Roman" w:hAnsi="Times New Roman" w:cs="Times New Roman"/>
          <w:sz w:val="24"/>
          <w:szCs w:val="24"/>
        </w:rPr>
        <w:t xml:space="preserve">Mr. </w:t>
      </w:r>
      <w:r w:rsidRPr="00EA6FD5">
        <w:rPr>
          <w:rFonts w:ascii="Times New Roman" w:hAnsi="Times New Roman" w:cs="Times New Roman"/>
          <w:sz w:val="24"/>
          <w:szCs w:val="24"/>
        </w:rPr>
        <w:t>Kordić.</w:t>
      </w:r>
    </w:p>
    <w:p w14:paraId="2732EC53" w14:textId="77777777" w:rsidR="00601B51" w:rsidRPr="00EA6FD5" w:rsidRDefault="000A3E0C" w:rsidP="00A10181">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bCs/>
          <w:i/>
          <w:sz w:val="24"/>
          <w:szCs w:val="24"/>
        </w:rPr>
        <w:t>Constitutional Court of the Feder</w:t>
      </w:r>
      <w:r w:rsidR="00601B51" w:rsidRPr="00EA6FD5">
        <w:rPr>
          <w:rFonts w:ascii="Times New Roman" w:eastAsia="Times New Roman" w:hAnsi="Times New Roman" w:cs="Times New Roman"/>
          <w:bCs/>
          <w:i/>
          <w:sz w:val="24"/>
          <w:szCs w:val="24"/>
        </w:rPr>
        <w:t>ation of Bosnia and Herzegovina</w:t>
      </w:r>
    </w:p>
    <w:p w14:paraId="67A0E911" w14:textId="7DF8DC8F" w:rsidR="009074F6" w:rsidRPr="00EA6FD5" w:rsidRDefault="000A3E0C"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As reported earlier, the Constitutional Court </w:t>
      </w:r>
      <w:r w:rsidR="006A5075" w:rsidRPr="00EA6FD5">
        <w:rPr>
          <w:rFonts w:ascii="Times New Roman" w:hAnsi="Times New Roman" w:cs="Times New Roman"/>
          <w:sz w:val="24"/>
          <w:szCs w:val="24"/>
        </w:rPr>
        <w:t>ha</w:t>
      </w:r>
      <w:r w:rsidR="0001666E" w:rsidRPr="00EA6FD5">
        <w:rPr>
          <w:rFonts w:ascii="Times New Roman" w:hAnsi="Times New Roman" w:cs="Times New Roman"/>
          <w:sz w:val="24"/>
          <w:szCs w:val="24"/>
        </w:rPr>
        <w:t>d</w:t>
      </w:r>
      <w:r w:rsidR="006A5075" w:rsidRPr="00EA6FD5">
        <w:rPr>
          <w:rFonts w:ascii="Times New Roman" w:hAnsi="Times New Roman" w:cs="Times New Roman"/>
          <w:sz w:val="24"/>
          <w:szCs w:val="24"/>
        </w:rPr>
        <w:t xml:space="preserve"> been</w:t>
      </w:r>
      <w:r w:rsidRPr="00EA6FD5">
        <w:rPr>
          <w:rFonts w:ascii="Times New Roman" w:hAnsi="Times New Roman" w:cs="Times New Roman"/>
          <w:sz w:val="24"/>
          <w:szCs w:val="24"/>
        </w:rPr>
        <w:t xml:space="preserve"> operating in </w:t>
      </w:r>
      <w:r w:rsidR="006A5075" w:rsidRPr="00EA6FD5">
        <w:rPr>
          <w:rFonts w:ascii="Times New Roman" w:hAnsi="Times New Roman" w:cs="Times New Roman"/>
          <w:sz w:val="24"/>
          <w:szCs w:val="24"/>
        </w:rPr>
        <w:t xml:space="preserve">a </w:t>
      </w:r>
      <w:r w:rsidRPr="00EA6FD5">
        <w:rPr>
          <w:rFonts w:ascii="Times New Roman" w:hAnsi="Times New Roman" w:cs="Times New Roman"/>
          <w:sz w:val="24"/>
          <w:szCs w:val="24"/>
        </w:rPr>
        <w:t xml:space="preserve">limited capacity </w:t>
      </w:r>
      <w:r w:rsidR="006A5075" w:rsidRPr="00EA6FD5">
        <w:rPr>
          <w:rFonts w:ascii="Times New Roman" w:hAnsi="Times New Roman" w:cs="Times New Roman"/>
          <w:sz w:val="24"/>
          <w:szCs w:val="24"/>
        </w:rPr>
        <w:t>since</w:t>
      </w:r>
      <w:r w:rsidRPr="00EA6FD5">
        <w:rPr>
          <w:rFonts w:ascii="Times New Roman" w:hAnsi="Times New Roman" w:cs="Times New Roman"/>
          <w:sz w:val="24"/>
          <w:szCs w:val="24"/>
        </w:rPr>
        <w:t xml:space="preserve"> 2019</w:t>
      </w:r>
      <w:r w:rsidR="006A5075" w:rsidRPr="00EA6FD5">
        <w:rPr>
          <w:rFonts w:ascii="Times New Roman" w:hAnsi="Times New Roman" w:cs="Times New Roman"/>
          <w:sz w:val="24"/>
          <w:szCs w:val="24"/>
        </w:rPr>
        <w:t>,</w:t>
      </w:r>
      <w:r w:rsidRPr="00EA6FD5">
        <w:rPr>
          <w:rFonts w:ascii="Times New Roman" w:hAnsi="Times New Roman" w:cs="Times New Roman"/>
          <w:sz w:val="24"/>
          <w:szCs w:val="24"/>
        </w:rPr>
        <w:t xml:space="preserve"> with only five sitting judges out of nine required under the Federation Constitution. The Vital National Interest Panel</w:t>
      </w:r>
      <w:r w:rsidR="00460DB2" w:rsidRPr="00EA6FD5">
        <w:rPr>
          <w:rFonts w:ascii="Times New Roman" w:hAnsi="Times New Roman" w:cs="Times New Roman"/>
          <w:sz w:val="24"/>
          <w:szCs w:val="24"/>
        </w:rPr>
        <w:t xml:space="preserve"> of the Court</w:t>
      </w:r>
      <w:r w:rsidRPr="00EA6FD5">
        <w:rPr>
          <w:rFonts w:ascii="Times New Roman" w:hAnsi="Times New Roman" w:cs="Times New Roman"/>
          <w:sz w:val="24"/>
          <w:szCs w:val="24"/>
        </w:rPr>
        <w:t xml:space="preserve"> </w:t>
      </w:r>
      <w:r w:rsidR="006A5075" w:rsidRPr="00EA6FD5">
        <w:rPr>
          <w:rFonts w:ascii="Times New Roman" w:hAnsi="Times New Roman" w:cs="Times New Roman"/>
          <w:sz w:val="24"/>
          <w:szCs w:val="24"/>
        </w:rPr>
        <w:t>could not</w:t>
      </w:r>
      <w:r w:rsidRPr="00EA6FD5">
        <w:rPr>
          <w:rFonts w:ascii="Times New Roman" w:hAnsi="Times New Roman" w:cs="Times New Roman"/>
          <w:sz w:val="24"/>
          <w:szCs w:val="24"/>
        </w:rPr>
        <w:t xml:space="preserve"> function, as it had only four sitting judges, which </w:t>
      </w:r>
      <w:del w:id="1699" w:author="Sara Boyes" w:date="2023-05-15T23:57:00Z">
        <w:r w:rsidRPr="00EA6FD5" w:rsidDel="004C109A">
          <w:rPr>
            <w:rFonts w:ascii="Times New Roman" w:hAnsi="Times New Roman" w:cs="Times New Roman"/>
            <w:sz w:val="24"/>
            <w:szCs w:val="24"/>
          </w:rPr>
          <w:delText xml:space="preserve">does </w:delText>
        </w:r>
      </w:del>
      <w:ins w:id="1700" w:author="Sara Boyes" w:date="2023-05-15T23:57:00Z">
        <w:r w:rsidR="004C109A" w:rsidRPr="00EA6FD5">
          <w:rPr>
            <w:rFonts w:ascii="Times New Roman" w:hAnsi="Times New Roman" w:cs="Times New Roman"/>
            <w:sz w:val="24"/>
            <w:szCs w:val="24"/>
          </w:rPr>
          <w:t xml:space="preserve">did </w:t>
        </w:r>
      </w:ins>
      <w:r w:rsidRPr="00EA6FD5">
        <w:rPr>
          <w:rFonts w:ascii="Times New Roman" w:hAnsi="Times New Roman" w:cs="Times New Roman"/>
          <w:sz w:val="24"/>
          <w:szCs w:val="24"/>
        </w:rPr>
        <w:t xml:space="preserve">not meet the quorum of five. </w:t>
      </w:r>
      <w:r w:rsidR="00460DB2" w:rsidRPr="00EA6FD5">
        <w:rPr>
          <w:rFonts w:ascii="Times New Roman" w:hAnsi="Times New Roman" w:cs="Times New Roman"/>
          <w:sz w:val="24"/>
          <w:szCs w:val="24"/>
        </w:rPr>
        <w:t>T</w:t>
      </w:r>
      <w:r w:rsidRPr="00EA6FD5">
        <w:rPr>
          <w:rFonts w:ascii="Times New Roman" w:hAnsi="Times New Roman" w:cs="Times New Roman"/>
          <w:sz w:val="24"/>
          <w:szCs w:val="24"/>
        </w:rPr>
        <w:t>he</w:t>
      </w:r>
      <w:r w:rsidR="00460DB2" w:rsidRPr="00EA6FD5">
        <w:rPr>
          <w:rFonts w:ascii="Times New Roman" w:hAnsi="Times New Roman" w:cs="Times New Roman"/>
          <w:sz w:val="24"/>
          <w:szCs w:val="24"/>
        </w:rPr>
        <w:t xml:space="preserve"> absence of</w:t>
      </w:r>
      <w:r w:rsidR="006A5075" w:rsidRPr="00EA6FD5">
        <w:rPr>
          <w:rFonts w:ascii="Times New Roman" w:hAnsi="Times New Roman" w:cs="Times New Roman"/>
          <w:sz w:val="24"/>
          <w:szCs w:val="24"/>
        </w:rPr>
        <w:t xml:space="preserve"> </w:t>
      </w:r>
      <w:r w:rsidR="00460DB2" w:rsidRPr="00EA6FD5">
        <w:rPr>
          <w:rFonts w:ascii="Times New Roman" w:hAnsi="Times New Roman" w:cs="Times New Roman"/>
          <w:sz w:val="24"/>
          <w:szCs w:val="24"/>
        </w:rPr>
        <w:t xml:space="preserve">a </w:t>
      </w:r>
      <w:r w:rsidRPr="00EA6FD5">
        <w:rPr>
          <w:rFonts w:ascii="Times New Roman" w:hAnsi="Times New Roman" w:cs="Times New Roman"/>
          <w:sz w:val="24"/>
          <w:szCs w:val="24"/>
        </w:rPr>
        <w:t xml:space="preserve">functioning Vital National Interest Panel of the Constitutional Court could be abused to indefinitely block </w:t>
      </w:r>
      <w:r w:rsidR="006A5075" w:rsidRPr="00EA6FD5">
        <w:rPr>
          <w:rFonts w:ascii="Times New Roman" w:hAnsi="Times New Roman" w:cs="Times New Roman"/>
          <w:sz w:val="24"/>
          <w:szCs w:val="24"/>
        </w:rPr>
        <w:t xml:space="preserve">the </w:t>
      </w:r>
      <w:r w:rsidRPr="00EA6FD5">
        <w:rPr>
          <w:rFonts w:ascii="Times New Roman" w:hAnsi="Times New Roman" w:cs="Times New Roman"/>
          <w:sz w:val="24"/>
          <w:szCs w:val="24"/>
        </w:rPr>
        <w:t>adoption of legal acts by the Federation and cantonal legislatures and the formation of new authorities at the level of the State and the Federation of Bosnia and Herzegovina.</w:t>
      </w:r>
    </w:p>
    <w:p w14:paraId="231A24DE" w14:textId="5C62612E" w:rsidR="009074F6" w:rsidRPr="00EA6FD5" w:rsidRDefault="000A3E0C"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The </w:t>
      </w:r>
      <w:ins w:id="1701" w:author="Sara Boyes" w:date="2023-05-15T23:58:00Z">
        <w:r w:rsidR="004C109A" w:rsidRPr="00EA6FD5">
          <w:rPr>
            <w:rFonts w:ascii="Times New Roman" w:eastAsia="Times New Roman" w:hAnsi="Times New Roman" w:cs="Times New Roman"/>
            <w:sz w:val="24"/>
            <w:szCs w:val="24"/>
          </w:rPr>
          <w:t>a</w:t>
        </w:r>
      </w:ins>
      <w:del w:id="1702" w:author="Sara Boyes" w:date="2023-05-15T23:58:00Z">
        <w:r w:rsidRPr="00EA6FD5" w:rsidDel="004C109A">
          <w:rPr>
            <w:rFonts w:ascii="Times New Roman" w:eastAsia="Times New Roman" w:hAnsi="Times New Roman" w:cs="Times New Roman"/>
            <w:sz w:val="24"/>
            <w:szCs w:val="24"/>
          </w:rPr>
          <w:delText>A</w:delText>
        </w:r>
      </w:del>
      <w:r w:rsidRPr="00EA6FD5">
        <w:rPr>
          <w:rFonts w:ascii="Times New Roman" w:eastAsia="Times New Roman" w:hAnsi="Times New Roman" w:cs="Times New Roman"/>
          <w:sz w:val="24"/>
          <w:szCs w:val="24"/>
        </w:rPr>
        <w:t>mendments to the Constitution of the Federation of Bosnia and Herzegovina</w:t>
      </w:r>
      <w:r w:rsidR="00460DB2" w:rsidRPr="00EA6FD5">
        <w:rPr>
          <w:rFonts w:ascii="Times New Roman" w:eastAsia="Times New Roman" w:hAnsi="Times New Roman" w:cs="Times New Roman"/>
          <w:sz w:val="24"/>
          <w:szCs w:val="24"/>
        </w:rPr>
        <w:t xml:space="preserve"> </w:t>
      </w:r>
      <w:r w:rsidR="00781B04" w:rsidRPr="00EA6FD5">
        <w:rPr>
          <w:rFonts w:ascii="Times New Roman" w:eastAsia="Times New Roman" w:hAnsi="Times New Roman" w:cs="Times New Roman"/>
          <w:sz w:val="24"/>
          <w:szCs w:val="24"/>
        </w:rPr>
        <w:t xml:space="preserve">that </w:t>
      </w:r>
      <w:r w:rsidR="00460DB2" w:rsidRPr="00EA6FD5">
        <w:rPr>
          <w:rFonts w:ascii="Times New Roman" w:eastAsia="Times New Roman" w:hAnsi="Times New Roman" w:cs="Times New Roman"/>
          <w:sz w:val="24"/>
          <w:szCs w:val="24"/>
        </w:rPr>
        <w:t>I imposed on 2 October 2022</w:t>
      </w:r>
      <w:r w:rsidRPr="00EA6FD5">
        <w:rPr>
          <w:rFonts w:ascii="Times New Roman" w:eastAsia="Times New Roman" w:hAnsi="Times New Roman" w:cs="Times New Roman"/>
          <w:sz w:val="24"/>
          <w:szCs w:val="24"/>
        </w:rPr>
        <w:t xml:space="preserve"> </w:t>
      </w:r>
      <w:r w:rsidR="0035485F" w:rsidRPr="00EA6FD5">
        <w:rPr>
          <w:rFonts w:ascii="Times New Roman" w:eastAsia="Times New Roman" w:hAnsi="Times New Roman" w:cs="Times New Roman"/>
          <w:sz w:val="24"/>
          <w:szCs w:val="24"/>
        </w:rPr>
        <w:t>streamlined</w:t>
      </w:r>
      <w:r w:rsidRPr="00EA6FD5">
        <w:rPr>
          <w:rFonts w:ascii="Times New Roman" w:eastAsia="Times New Roman" w:hAnsi="Times New Roman" w:cs="Times New Roman"/>
          <w:bCs/>
          <w:iCs/>
          <w:sz w:val="24"/>
          <w:szCs w:val="24"/>
        </w:rPr>
        <w:t xml:space="preserve"> the appointment of judges to the Constitutional Court</w:t>
      </w:r>
      <w:r w:rsidRPr="00EA6FD5">
        <w:rPr>
          <w:rFonts w:ascii="Times New Roman" w:hAnsi="Times New Roman" w:cs="Times New Roman"/>
          <w:sz w:val="24"/>
          <w:szCs w:val="24"/>
        </w:rPr>
        <w:t xml:space="preserve"> of the Federation of Bosnia and Herzegovina</w:t>
      </w:r>
      <w:r w:rsidR="00D860A1" w:rsidRPr="00EA6FD5">
        <w:rPr>
          <w:rFonts w:ascii="Times New Roman" w:eastAsia="Times New Roman" w:hAnsi="Times New Roman" w:cs="Times New Roman"/>
          <w:bCs/>
          <w:iCs/>
          <w:sz w:val="24"/>
          <w:szCs w:val="24"/>
        </w:rPr>
        <w:t>. They obliged</w:t>
      </w:r>
      <w:r w:rsidRPr="00EA6FD5">
        <w:rPr>
          <w:rFonts w:ascii="Times New Roman" w:eastAsia="Times New Roman" w:hAnsi="Times New Roman" w:cs="Times New Roman"/>
          <w:bCs/>
          <w:iCs/>
          <w:sz w:val="24"/>
          <w:szCs w:val="24"/>
        </w:rPr>
        <w:t xml:space="preserve"> the </w:t>
      </w:r>
      <w:r w:rsidR="00460DB2" w:rsidRPr="00EA6FD5">
        <w:rPr>
          <w:rFonts w:ascii="Times New Roman" w:eastAsia="Times New Roman" w:hAnsi="Times New Roman" w:cs="Times New Roman"/>
          <w:bCs/>
          <w:iCs/>
          <w:sz w:val="24"/>
          <w:szCs w:val="24"/>
        </w:rPr>
        <w:t xml:space="preserve">Federation </w:t>
      </w:r>
      <w:r w:rsidRPr="00EA6FD5">
        <w:rPr>
          <w:rFonts w:ascii="Times New Roman" w:eastAsia="Times New Roman" w:hAnsi="Times New Roman" w:cs="Times New Roman"/>
          <w:bCs/>
          <w:iCs/>
          <w:sz w:val="24"/>
          <w:szCs w:val="24"/>
        </w:rPr>
        <w:t>President and Vice-Presidents to fulfil</w:t>
      </w:r>
      <w:del w:id="1703" w:author="Sara Boyes" w:date="2023-05-16T00:02:00Z">
        <w:r w:rsidRPr="00EA6FD5" w:rsidDel="004C109A">
          <w:rPr>
            <w:rFonts w:ascii="Times New Roman" w:eastAsia="Times New Roman" w:hAnsi="Times New Roman" w:cs="Times New Roman"/>
            <w:bCs/>
            <w:iCs/>
            <w:sz w:val="24"/>
            <w:szCs w:val="24"/>
          </w:rPr>
          <w:delText>l</w:delText>
        </w:r>
      </w:del>
      <w:r w:rsidRPr="00EA6FD5">
        <w:rPr>
          <w:rFonts w:ascii="Times New Roman" w:eastAsia="Times New Roman" w:hAnsi="Times New Roman" w:cs="Times New Roman"/>
          <w:bCs/>
          <w:iCs/>
          <w:sz w:val="24"/>
          <w:szCs w:val="24"/>
        </w:rPr>
        <w:t xml:space="preserve"> their part of the appointment process within </w:t>
      </w:r>
      <w:r w:rsidR="006A5075" w:rsidRPr="00EA6FD5">
        <w:rPr>
          <w:rFonts w:ascii="Times New Roman" w:eastAsia="Times New Roman" w:hAnsi="Times New Roman" w:cs="Times New Roman"/>
          <w:bCs/>
          <w:iCs/>
          <w:sz w:val="24"/>
          <w:szCs w:val="24"/>
        </w:rPr>
        <w:t>five</w:t>
      </w:r>
      <w:r w:rsidR="00460DB2" w:rsidRPr="00EA6FD5">
        <w:rPr>
          <w:rFonts w:ascii="Times New Roman" w:eastAsia="Times New Roman" w:hAnsi="Times New Roman" w:cs="Times New Roman"/>
          <w:bCs/>
          <w:iCs/>
          <w:sz w:val="24"/>
          <w:szCs w:val="24"/>
        </w:rPr>
        <w:t xml:space="preserve"> days</w:t>
      </w:r>
      <w:r w:rsidRPr="00EA6FD5">
        <w:rPr>
          <w:rFonts w:ascii="Times New Roman" w:eastAsia="Times New Roman" w:hAnsi="Times New Roman" w:cs="Times New Roman"/>
          <w:bCs/>
          <w:iCs/>
          <w:sz w:val="24"/>
          <w:szCs w:val="24"/>
        </w:rPr>
        <w:t xml:space="preserve"> or abdicate their responsibility to the House of Peoples of </w:t>
      </w:r>
      <w:r w:rsidR="00460DB2" w:rsidRPr="00EA6FD5">
        <w:rPr>
          <w:rFonts w:ascii="Times New Roman" w:eastAsia="Times New Roman" w:hAnsi="Times New Roman" w:cs="Times New Roman"/>
          <w:bCs/>
          <w:iCs/>
          <w:sz w:val="24"/>
          <w:szCs w:val="24"/>
        </w:rPr>
        <w:t xml:space="preserve">the </w:t>
      </w:r>
      <w:r w:rsidRPr="00EA6FD5">
        <w:rPr>
          <w:rFonts w:ascii="Times New Roman" w:eastAsia="Times New Roman" w:hAnsi="Times New Roman" w:cs="Times New Roman"/>
          <w:bCs/>
          <w:iCs/>
          <w:sz w:val="24"/>
          <w:szCs w:val="24"/>
        </w:rPr>
        <w:t>Federation. The measure also streamline</w:t>
      </w:r>
      <w:r w:rsidR="00460DB2" w:rsidRPr="00EA6FD5">
        <w:rPr>
          <w:rFonts w:ascii="Times New Roman" w:eastAsia="Times New Roman" w:hAnsi="Times New Roman" w:cs="Times New Roman"/>
          <w:bCs/>
          <w:iCs/>
          <w:sz w:val="24"/>
          <w:szCs w:val="24"/>
        </w:rPr>
        <w:t>d</w:t>
      </w:r>
      <w:r w:rsidRPr="00EA6FD5">
        <w:rPr>
          <w:rFonts w:ascii="Times New Roman" w:eastAsia="Times New Roman" w:hAnsi="Times New Roman" w:cs="Times New Roman"/>
          <w:bCs/>
          <w:iCs/>
          <w:sz w:val="24"/>
          <w:szCs w:val="24"/>
        </w:rPr>
        <w:t xml:space="preserve"> the appointment </w:t>
      </w:r>
      <w:ins w:id="1704" w:author="Sara Boyes" w:date="2023-05-16T00:03:00Z">
        <w:r w:rsidR="004C109A" w:rsidRPr="00EA6FD5">
          <w:rPr>
            <w:rFonts w:ascii="Times New Roman" w:eastAsia="Times New Roman" w:hAnsi="Times New Roman" w:cs="Times New Roman"/>
            <w:bCs/>
            <w:iCs/>
            <w:sz w:val="24"/>
            <w:szCs w:val="24"/>
          </w:rPr>
          <w:t xml:space="preserve">of the members </w:t>
        </w:r>
      </w:ins>
      <w:r w:rsidRPr="00EA6FD5">
        <w:rPr>
          <w:rFonts w:ascii="Times New Roman" w:eastAsia="Times New Roman" w:hAnsi="Times New Roman" w:cs="Times New Roman"/>
          <w:bCs/>
          <w:iCs/>
          <w:sz w:val="24"/>
          <w:szCs w:val="24"/>
        </w:rPr>
        <w:t xml:space="preserve">of </w:t>
      </w:r>
      <w:r w:rsidR="00460DB2" w:rsidRPr="00EA6FD5">
        <w:rPr>
          <w:rFonts w:ascii="Times New Roman" w:eastAsia="Times New Roman" w:hAnsi="Times New Roman" w:cs="Times New Roman"/>
          <w:bCs/>
          <w:iCs/>
          <w:sz w:val="24"/>
          <w:szCs w:val="24"/>
        </w:rPr>
        <w:t xml:space="preserve">the </w:t>
      </w:r>
      <w:r w:rsidRPr="00EA6FD5">
        <w:rPr>
          <w:rFonts w:ascii="Times New Roman" w:eastAsia="Times New Roman" w:hAnsi="Times New Roman" w:cs="Times New Roman"/>
          <w:bCs/>
          <w:iCs/>
          <w:sz w:val="24"/>
          <w:szCs w:val="24"/>
        </w:rPr>
        <w:t xml:space="preserve">Vital National Interest Panel </w:t>
      </w:r>
      <w:del w:id="1705" w:author="Sara Boyes" w:date="2023-05-16T00:03:00Z">
        <w:r w:rsidRPr="00EA6FD5" w:rsidDel="004C109A">
          <w:rPr>
            <w:rFonts w:ascii="Times New Roman" w:eastAsia="Times New Roman" w:hAnsi="Times New Roman" w:cs="Times New Roman"/>
            <w:bCs/>
            <w:iCs/>
            <w:sz w:val="24"/>
            <w:szCs w:val="24"/>
          </w:rPr>
          <w:delText xml:space="preserve">members </w:delText>
        </w:r>
      </w:del>
      <w:del w:id="1706" w:author="Sara Boyes" w:date="2023-05-16T00:04:00Z">
        <w:r w:rsidRPr="00EA6FD5" w:rsidDel="00A63CB4">
          <w:rPr>
            <w:rFonts w:ascii="Times New Roman" w:eastAsia="Times New Roman" w:hAnsi="Times New Roman" w:cs="Times New Roman"/>
            <w:bCs/>
            <w:iCs/>
            <w:sz w:val="24"/>
            <w:szCs w:val="24"/>
          </w:rPr>
          <w:delText xml:space="preserve">in </w:delText>
        </w:r>
      </w:del>
      <w:ins w:id="1707" w:author="Sara Boyes" w:date="2023-05-16T00:04:00Z">
        <w:r w:rsidR="00A63CB4" w:rsidRPr="00EA6FD5">
          <w:rPr>
            <w:rFonts w:ascii="Times New Roman" w:eastAsia="Times New Roman" w:hAnsi="Times New Roman" w:cs="Times New Roman"/>
            <w:bCs/>
            <w:iCs/>
            <w:sz w:val="24"/>
            <w:szCs w:val="24"/>
          </w:rPr>
          <w:t xml:space="preserve">of </w:t>
        </w:r>
      </w:ins>
      <w:r w:rsidRPr="00EA6FD5">
        <w:rPr>
          <w:rFonts w:ascii="Times New Roman" w:eastAsia="Times New Roman" w:hAnsi="Times New Roman" w:cs="Times New Roman"/>
          <w:bCs/>
          <w:iCs/>
          <w:sz w:val="24"/>
          <w:szCs w:val="24"/>
        </w:rPr>
        <w:t xml:space="preserve">the </w:t>
      </w:r>
      <w:del w:id="1708" w:author="Sara Boyes" w:date="2023-05-16T00:04:00Z">
        <w:r w:rsidR="00691153" w:rsidRPr="00EA6FD5" w:rsidDel="00A63CB4">
          <w:rPr>
            <w:rFonts w:ascii="Times New Roman" w:eastAsia="Times New Roman" w:hAnsi="Times New Roman" w:cs="Times New Roman"/>
            <w:bCs/>
            <w:iCs/>
            <w:sz w:val="24"/>
            <w:szCs w:val="24"/>
          </w:rPr>
          <w:delText xml:space="preserve">Federation </w:delText>
        </w:r>
      </w:del>
      <w:r w:rsidRPr="00EA6FD5">
        <w:rPr>
          <w:rFonts w:ascii="Times New Roman" w:eastAsia="Times New Roman" w:hAnsi="Times New Roman" w:cs="Times New Roman"/>
          <w:bCs/>
          <w:iCs/>
          <w:sz w:val="24"/>
          <w:szCs w:val="24"/>
        </w:rPr>
        <w:t xml:space="preserve">Constitutional Court by giving the </w:t>
      </w:r>
      <w:r w:rsidR="0035485F" w:rsidRPr="00EA6FD5">
        <w:rPr>
          <w:rFonts w:ascii="Times New Roman" w:eastAsia="Times New Roman" w:hAnsi="Times New Roman" w:cs="Times New Roman"/>
          <w:bCs/>
          <w:iCs/>
          <w:sz w:val="24"/>
          <w:szCs w:val="24"/>
        </w:rPr>
        <w:t xml:space="preserve">Court </w:t>
      </w:r>
      <w:r w:rsidRPr="00EA6FD5">
        <w:rPr>
          <w:rFonts w:ascii="Times New Roman" w:eastAsia="Times New Roman" w:hAnsi="Times New Roman" w:cs="Times New Roman"/>
          <w:bCs/>
          <w:iCs/>
          <w:sz w:val="24"/>
          <w:szCs w:val="24"/>
        </w:rPr>
        <w:t>authority t</w:t>
      </w:r>
      <w:r w:rsidR="0035485F" w:rsidRPr="00EA6FD5">
        <w:rPr>
          <w:rFonts w:ascii="Times New Roman" w:eastAsia="Times New Roman" w:hAnsi="Times New Roman" w:cs="Times New Roman"/>
          <w:bCs/>
          <w:iCs/>
          <w:sz w:val="24"/>
          <w:szCs w:val="24"/>
        </w:rPr>
        <w:t>o</w:t>
      </w:r>
      <w:r w:rsidRPr="00EA6FD5">
        <w:rPr>
          <w:rFonts w:ascii="Times New Roman" w:eastAsia="Times New Roman" w:hAnsi="Times New Roman" w:cs="Times New Roman"/>
          <w:bCs/>
          <w:iCs/>
          <w:sz w:val="24"/>
          <w:szCs w:val="24"/>
        </w:rPr>
        <w:t xml:space="preserve"> appoint the panel from its members.</w:t>
      </w:r>
    </w:p>
    <w:p w14:paraId="3D051D82" w14:textId="77777777" w:rsidR="009074F6" w:rsidRPr="00EA6FD5" w:rsidRDefault="000A3E0C"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bCs/>
          <w:iCs/>
          <w:sz w:val="24"/>
          <w:szCs w:val="24"/>
        </w:rPr>
        <w:t>On 5 October, shortly before the expiry of the deadline set in my decision, the President, with the concurrence of two Vice-Presidents, nominated three judges to the Court and submitted the decision to the House of Peoples.</w:t>
      </w:r>
    </w:p>
    <w:p w14:paraId="0849DB4C" w14:textId="4EF2FD32" w:rsidR="009074F6" w:rsidRPr="00EA6FD5" w:rsidRDefault="000A3E0C"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bCs/>
          <w:iCs/>
          <w:sz w:val="24"/>
          <w:szCs w:val="24"/>
        </w:rPr>
        <w:t>The House of Peoples voted on these nominations on 19 October</w:t>
      </w:r>
      <w:r w:rsidR="006A5075" w:rsidRPr="00EA6FD5">
        <w:rPr>
          <w:rFonts w:ascii="Times New Roman" w:eastAsia="Times New Roman" w:hAnsi="Times New Roman" w:cs="Times New Roman"/>
          <w:bCs/>
          <w:iCs/>
          <w:sz w:val="24"/>
          <w:szCs w:val="24"/>
        </w:rPr>
        <w:t>,</w:t>
      </w:r>
      <w:r w:rsidRPr="00EA6FD5">
        <w:rPr>
          <w:rFonts w:ascii="Times New Roman" w:eastAsia="Times New Roman" w:hAnsi="Times New Roman" w:cs="Times New Roman"/>
          <w:bCs/>
          <w:iCs/>
          <w:sz w:val="24"/>
          <w:szCs w:val="24"/>
        </w:rPr>
        <w:t xml:space="preserve"> electing judges</w:t>
      </w:r>
      <w:r w:rsidR="00E92612" w:rsidRPr="00EA6FD5">
        <w:rPr>
          <w:rFonts w:ascii="Times New Roman" w:eastAsia="Times New Roman" w:hAnsi="Times New Roman" w:cs="Times New Roman"/>
          <w:bCs/>
          <w:iCs/>
          <w:sz w:val="24"/>
          <w:szCs w:val="24"/>
        </w:rPr>
        <w:t xml:space="preserve"> to three vacant positions</w:t>
      </w:r>
      <w:r w:rsidRPr="00EA6FD5">
        <w:rPr>
          <w:rStyle w:val="FootnoteReference"/>
          <w:rFonts w:ascii="Times New Roman" w:eastAsia="Times New Roman" w:hAnsi="Times New Roman" w:cs="Times New Roman"/>
          <w:bCs/>
          <w:iCs/>
          <w:sz w:val="24"/>
          <w:szCs w:val="24"/>
        </w:rPr>
        <w:footnoteReference w:id="3"/>
      </w:r>
      <w:r w:rsidRPr="00EA6FD5">
        <w:rPr>
          <w:rFonts w:ascii="Times New Roman" w:eastAsia="Times New Roman" w:hAnsi="Times New Roman" w:cs="Times New Roman"/>
          <w:bCs/>
          <w:iCs/>
          <w:sz w:val="24"/>
          <w:szCs w:val="24"/>
        </w:rPr>
        <w:t xml:space="preserve">. </w:t>
      </w:r>
      <w:r w:rsidR="00E92612" w:rsidRPr="00EA6FD5">
        <w:rPr>
          <w:rFonts w:ascii="Times New Roman" w:eastAsia="Times New Roman" w:hAnsi="Times New Roman" w:cs="Times New Roman"/>
          <w:bCs/>
          <w:iCs/>
          <w:sz w:val="24"/>
          <w:szCs w:val="24"/>
        </w:rPr>
        <w:t xml:space="preserve">A </w:t>
      </w:r>
      <w:r w:rsidR="00691153" w:rsidRPr="00EA6FD5">
        <w:rPr>
          <w:rFonts w:ascii="Times New Roman" w:eastAsia="Times New Roman" w:hAnsi="Times New Roman" w:cs="Times New Roman"/>
          <w:bCs/>
          <w:iCs/>
          <w:sz w:val="24"/>
          <w:szCs w:val="24"/>
        </w:rPr>
        <w:t>judge</w:t>
      </w:r>
      <w:r w:rsidR="000116D4" w:rsidRPr="00EA6FD5">
        <w:rPr>
          <w:rFonts w:ascii="Times New Roman" w:eastAsia="Times New Roman" w:hAnsi="Times New Roman" w:cs="Times New Roman"/>
          <w:bCs/>
          <w:iCs/>
          <w:sz w:val="24"/>
          <w:szCs w:val="24"/>
        </w:rPr>
        <w:t xml:space="preserve"> for the fourth vacant position</w:t>
      </w:r>
      <w:r w:rsidR="00E92612" w:rsidRPr="00EA6FD5">
        <w:rPr>
          <w:rFonts w:ascii="Times New Roman" w:eastAsia="Times New Roman" w:hAnsi="Times New Roman" w:cs="Times New Roman"/>
          <w:bCs/>
          <w:iCs/>
          <w:sz w:val="24"/>
          <w:szCs w:val="24"/>
        </w:rPr>
        <w:t>,</w:t>
      </w:r>
      <w:r w:rsidR="00691153" w:rsidRPr="00EA6FD5">
        <w:rPr>
          <w:rFonts w:ascii="Times New Roman" w:eastAsia="Times New Roman" w:hAnsi="Times New Roman" w:cs="Times New Roman"/>
          <w:bCs/>
          <w:iCs/>
          <w:sz w:val="24"/>
          <w:szCs w:val="24"/>
        </w:rPr>
        <w:t xml:space="preserve"> </w:t>
      </w:r>
      <w:r w:rsidRPr="00EA6FD5">
        <w:rPr>
          <w:rFonts w:ascii="Times New Roman" w:eastAsia="Times New Roman" w:hAnsi="Times New Roman" w:cs="Times New Roman"/>
          <w:bCs/>
          <w:iCs/>
          <w:sz w:val="24"/>
          <w:szCs w:val="24"/>
        </w:rPr>
        <w:t xml:space="preserve">Alen </w:t>
      </w:r>
      <w:r w:rsidR="0035485F" w:rsidRPr="00EA6FD5">
        <w:rPr>
          <w:rFonts w:ascii="Times New Roman" w:eastAsia="Times New Roman" w:hAnsi="Times New Roman" w:cs="Times New Roman"/>
          <w:bCs/>
          <w:iCs/>
          <w:sz w:val="24"/>
          <w:szCs w:val="24"/>
        </w:rPr>
        <w:t>Teletovi</w:t>
      </w:r>
      <w:r w:rsidRPr="00EA6FD5">
        <w:rPr>
          <w:rFonts w:ascii="Times New Roman" w:eastAsia="Times New Roman" w:hAnsi="Times New Roman" w:cs="Times New Roman"/>
          <w:bCs/>
          <w:iCs/>
          <w:sz w:val="24"/>
          <w:szCs w:val="24"/>
        </w:rPr>
        <w:t>ć (B</w:t>
      </w:r>
      <w:r w:rsidR="00691153" w:rsidRPr="00EA6FD5">
        <w:rPr>
          <w:rFonts w:ascii="Times New Roman" w:eastAsia="Times New Roman" w:hAnsi="Times New Roman" w:cs="Times New Roman"/>
          <w:bCs/>
          <w:iCs/>
          <w:sz w:val="24"/>
          <w:szCs w:val="24"/>
        </w:rPr>
        <w:t>osniak</w:t>
      </w:r>
      <w:r w:rsidRPr="00EA6FD5">
        <w:rPr>
          <w:rFonts w:ascii="Times New Roman" w:eastAsia="Times New Roman" w:hAnsi="Times New Roman" w:cs="Times New Roman"/>
          <w:bCs/>
          <w:iCs/>
          <w:sz w:val="24"/>
          <w:szCs w:val="24"/>
        </w:rPr>
        <w:t>)</w:t>
      </w:r>
      <w:r w:rsidR="006A5075" w:rsidRPr="00EA6FD5">
        <w:rPr>
          <w:rFonts w:ascii="Times New Roman" w:eastAsia="Times New Roman" w:hAnsi="Times New Roman" w:cs="Times New Roman"/>
          <w:bCs/>
          <w:iCs/>
          <w:sz w:val="24"/>
          <w:szCs w:val="24"/>
        </w:rPr>
        <w:t>,</w:t>
      </w:r>
      <w:r w:rsidRPr="00EA6FD5">
        <w:rPr>
          <w:rFonts w:ascii="Times New Roman" w:eastAsia="Times New Roman" w:hAnsi="Times New Roman" w:cs="Times New Roman"/>
          <w:bCs/>
          <w:iCs/>
          <w:sz w:val="24"/>
          <w:szCs w:val="24"/>
        </w:rPr>
        <w:t xml:space="preserve"> was selected directly from a list submitted by the High Judicial and Prosecutorial Council</w:t>
      </w:r>
      <w:r w:rsidRPr="00EA6FD5">
        <w:rPr>
          <w:rFonts w:ascii="Times New Roman" w:hAnsi="Times New Roman" w:cs="Times New Roman"/>
          <w:sz w:val="24"/>
          <w:szCs w:val="24"/>
        </w:rPr>
        <w:t xml:space="preserve"> of Bosnia and Herzegovina</w:t>
      </w:r>
      <w:r w:rsidRPr="00EA6FD5">
        <w:rPr>
          <w:rFonts w:ascii="Times New Roman" w:eastAsia="Times New Roman" w:hAnsi="Times New Roman" w:cs="Times New Roman"/>
          <w:bCs/>
          <w:iCs/>
          <w:sz w:val="24"/>
          <w:szCs w:val="24"/>
        </w:rPr>
        <w:t xml:space="preserve"> </w:t>
      </w:r>
      <w:r w:rsidR="00691153" w:rsidRPr="00EA6FD5">
        <w:rPr>
          <w:rFonts w:ascii="Times New Roman" w:eastAsia="Times New Roman" w:hAnsi="Times New Roman" w:cs="Times New Roman"/>
          <w:bCs/>
          <w:iCs/>
          <w:sz w:val="24"/>
          <w:szCs w:val="24"/>
        </w:rPr>
        <w:t xml:space="preserve">to </w:t>
      </w:r>
      <w:r w:rsidRPr="00EA6FD5">
        <w:rPr>
          <w:rFonts w:ascii="Times New Roman" w:eastAsia="Times New Roman" w:hAnsi="Times New Roman" w:cs="Times New Roman"/>
          <w:bCs/>
          <w:iCs/>
          <w:sz w:val="24"/>
          <w:szCs w:val="24"/>
        </w:rPr>
        <w:t xml:space="preserve">the </w:t>
      </w:r>
      <w:del w:id="1710" w:author="Sara Boyes" w:date="2023-05-16T00:06:00Z">
        <w:r w:rsidRPr="00EA6FD5" w:rsidDel="00A63CB4">
          <w:rPr>
            <w:rFonts w:ascii="Times New Roman" w:eastAsia="Times New Roman" w:hAnsi="Times New Roman" w:cs="Times New Roman"/>
            <w:bCs/>
            <w:iCs/>
            <w:sz w:val="24"/>
            <w:szCs w:val="24"/>
          </w:rPr>
          <w:delText>13</w:delText>
        </w:r>
        <w:r w:rsidRPr="00EA6FD5" w:rsidDel="00A63CB4">
          <w:rPr>
            <w:rFonts w:ascii="Times New Roman" w:eastAsia="Times New Roman" w:hAnsi="Times New Roman" w:cs="Times New Roman"/>
            <w:bCs/>
            <w:iCs/>
            <w:sz w:val="24"/>
            <w:szCs w:val="24"/>
            <w:vertAlign w:val="superscript"/>
          </w:rPr>
          <w:delText>th</w:delText>
        </w:r>
        <w:r w:rsidRPr="00EA6FD5" w:rsidDel="00A63CB4">
          <w:rPr>
            <w:rFonts w:ascii="Times New Roman" w:eastAsia="Times New Roman" w:hAnsi="Times New Roman" w:cs="Times New Roman"/>
            <w:bCs/>
            <w:iCs/>
            <w:sz w:val="24"/>
            <w:szCs w:val="24"/>
          </w:rPr>
          <w:delText xml:space="preserve"> </w:delText>
        </w:r>
      </w:del>
      <w:ins w:id="1711" w:author="Sara Boyes" w:date="2023-05-16T00:06:00Z">
        <w:r w:rsidR="00A63CB4" w:rsidRPr="00EA6FD5">
          <w:rPr>
            <w:rFonts w:ascii="Times New Roman" w:eastAsia="Times New Roman" w:hAnsi="Times New Roman" w:cs="Times New Roman"/>
            <w:bCs/>
            <w:iCs/>
            <w:sz w:val="24"/>
            <w:szCs w:val="24"/>
          </w:rPr>
          <w:t>thirteenths e</w:t>
        </w:r>
      </w:ins>
      <w:del w:id="1712" w:author="Sara Boyes" w:date="2023-05-16T00:06:00Z">
        <w:r w:rsidR="0035485F" w:rsidRPr="00EA6FD5" w:rsidDel="00A63CB4">
          <w:rPr>
            <w:rFonts w:ascii="Times New Roman" w:eastAsia="Times New Roman" w:hAnsi="Times New Roman" w:cs="Times New Roman"/>
            <w:bCs/>
            <w:iCs/>
            <w:sz w:val="24"/>
            <w:szCs w:val="24"/>
          </w:rPr>
          <w:delText>E</w:delText>
        </w:r>
      </w:del>
      <w:r w:rsidR="0035485F" w:rsidRPr="00EA6FD5">
        <w:rPr>
          <w:rFonts w:ascii="Times New Roman" w:eastAsia="Times New Roman" w:hAnsi="Times New Roman" w:cs="Times New Roman"/>
          <w:bCs/>
          <w:iCs/>
          <w:sz w:val="24"/>
          <w:szCs w:val="24"/>
        </w:rPr>
        <w:t>xtraordinary</w:t>
      </w:r>
      <w:r w:rsidRPr="00EA6FD5">
        <w:rPr>
          <w:rFonts w:ascii="Times New Roman" w:eastAsia="Times New Roman" w:hAnsi="Times New Roman" w:cs="Times New Roman"/>
          <w:bCs/>
          <w:iCs/>
          <w:sz w:val="24"/>
          <w:szCs w:val="24"/>
        </w:rPr>
        <w:t xml:space="preserve"> </w:t>
      </w:r>
      <w:ins w:id="1713" w:author="Sara Boyes" w:date="2023-05-16T00:06:00Z">
        <w:r w:rsidR="00A63CB4" w:rsidRPr="00EA6FD5">
          <w:rPr>
            <w:rFonts w:ascii="Times New Roman" w:eastAsia="Times New Roman" w:hAnsi="Times New Roman" w:cs="Times New Roman"/>
            <w:bCs/>
            <w:iCs/>
            <w:sz w:val="24"/>
            <w:szCs w:val="24"/>
          </w:rPr>
          <w:t xml:space="preserve">session of the </w:t>
        </w:r>
      </w:ins>
      <w:del w:id="1714" w:author="Sara Boyes" w:date="2023-05-16T00:06:00Z">
        <w:r w:rsidR="00691153" w:rsidRPr="00EA6FD5" w:rsidDel="00A63CB4">
          <w:rPr>
            <w:rFonts w:ascii="Times New Roman" w:eastAsia="Times New Roman" w:hAnsi="Times New Roman" w:cs="Times New Roman"/>
            <w:bCs/>
            <w:iCs/>
            <w:sz w:val="24"/>
            <w:szCs w:val="24"/>
          </w:rPr>
          <w:delText xml:space="preserve">Federation </w:delText>
        </w:r>
      </w:del>
      <w:r w:rsidRPr="00EA6FD5">
        <w:rPr>
          <w:rFonts w:ascii="Times New Roman" w:eastAsia="Times New Roman" w:hAnsi="Times New Roman" w:cs="Times New Roman"/>
          <w:bCs/>
          <w:iCs/>
          <w:sz w:val="24"/>
          <w:szCs w:val="24"/>
        </w:rPr>
        <w:t xml:space="preserve">House of Peoples </w:t>
      </w:r>
      <w:del w:id="1715" w:author="Sara Boyes" w:date="2023-05-16T00:06:00Z">
        <w:r w:rsidRPr="00EA6FD5" w:rsidDel="00A63CB4">
          <w:rPr>
            <w:rFonts w:ascii="Times New Roman" w:eastAsia="Times New Roman" w:hAnsi="Times New Roman" w:cs="Times New Roman"/>
            <w:bCs/>
            <w:iCs/>
            <w:sz w:val="24"/>
            <w:szCs w:val="24"/>
          </w:rPr>
          <w:delText xml:space="preserve">Session </w:delText>
        </w:r>
      </w:del>
      <w:ins w:id="1716" w:author="Sara Boyes" w:date="2023-05-16T00:06:00Z">
        <w:r w:rsidR="00A63CB4" w:rsidRPr="00EA6FD5">
          <w:rPr>
            <w:rFonts w:ascii="Times New Roman" w:eastAsia="Times New Roman" w:hAnsi="Times New Roman" w:cs="Times New Roman"/>
            <w:bCs/>
            <w:iCs/>
            <w:sz w:val="24"/>
            <w:szCs w:val="24"/>
          </w:rPr>
          <w:t xml:space="preserve">of the Federation </w:t>
        </w:r>
      </w:ins>
      <w:r w:rsidRPr="00EA6FD5">
        <w:rPr>
          <w:rFonts w:ascii="Times New Roman" w:eastAsia="Times New Roman" w:hAnsi="Times New Roman" w:cs="Times New Roman"/>
          <w:bCs/>
          <w:iCs/>
          <w:sz w:val="24"/>
          <w:szCs w:val="24"/>
        </w:rPr>
        <w:t>on 2 N</w:t>
      </w:r>
      <w:r w:rsidR="009074F6" w:rsidRPr="00EA6FD5">
        <w:rPr>
          <w:rFonts w:ascii="Times New Roman" w:eastAsia="Times New Roman" w:hAnsi="Times New Roman" w:cs="Times New Roman"/>
          <w:bCs/>
          <w:iCs/>
          <w:sz w:val="24"/>
          <w:szCs w:val="24"/>
        </w:rPr>
        <w:t>ovember.</w:t>
      </w:r>
    </w:p>
    <w:p w14:paraId="146EA8A3" w14:textId="00ECBC01" w:rsidR="009074F6" w:rsidRPr="00EA6FD5" w:rsidRDefault="00691153"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Furthermore, on </w:t>
      </w:r>
      <w:r w:rsidR="000A3E0C" w:rsidRPr="00EA6FD5">
        <w:rPr>
          <w:rFonts w:ascii="Times New Roman" w:eastAsia="Times New Roman" w:hAnsi="Times New Roman" w:cs="Times New Roman"/>
          <w:sz w:val="24"/>
          <w:szCs w:val="24"/>
        </w:rPr>
        <w:t xml:space="preserve">5 December, pursuant to my </w:t>
      </w:r>
      <w:ins w:id="1717" w:author="Sara Boyes" w:date="2023-05-16T00:07:00Z">
        <w:r w:rsidR="00A63CB4" w:rsidRPr="00EA6FD5">
          <w:rPr>
            <w:rFonts w:ascii="Times New Roman" w:eastAsia="Times New Roman" w:hAnsi="Times New Roman" w:cs="Times New Roman"/>
            <w:sz w:val="24"/>
            <w:szCs w:val="24"/>
          </w:rPr>
          <w:t xml:space="preserve">decision of </w:t>
        </w:r>
      </w:ins>
      <w:r w:rsidR="000A3E0C" w:rsidRPr="00EA6FD5">
        <w:rPr>
          <w:rFonts w:ascii="Times New Roman" w:eastAsia="Times New Roman" w:hAnsi="Times New Roman" w:cs="Times New Roman"/>
          <w:sz w:val="24"/>
          <w:szCs w:val="24"/>
        </w:rPr>
        <w:t>2 October</w:t>
      </w:r>
      <w:del w:id="1718" w:author="Sara Boyes" w:date="2023-05-16T00:07:00Z">
        <w:r w:rsidR="000A3E0C" w:rsidRPr="00EA6FD5" w:rsidDel="00A63CB4">
          <w:rPr>
            <w:rFonts w:ascii="Times New Roman" w:eastAsia="Times New Roman" w:hAnsi="Times New Roman" w:cs="Times New Roman"/>
            <w:sz w:val="24"/>
            <w:szCs w:val="24"/>
          </w:rPr>
          <w:delText xml:space="preserve"> Decision</w:delText>
        </w:r>
      </w:del>
      <w:r w:rsidR="000A3E0C" w:rsidRPr="00EA6FD5">
        <w:rPr>
          <w:rFonts w:ascii="Times New Roman" w:eastAsia="Times New Roman" w:hAnsi="Times New Roman" w:cs="Times New Roman"/>
          <w:sz w:val="24"/>
          <w:szCs w:val="24"/>
        </w:rPr>
        <w:t xml:space="preserve">, the Constitutional Court adopted </w:t>
      </w:r>
      <w:r w:rsidRPr="00EA6FD5">
        <w:rPr>
          <w:rFonts w:ascii="Times New Roman" w:eastAsia="Times New Roman" w:hAnsi="Times New Roman" w:cs="Times New Roman"/>
          <w:sz w:val="24"/>
          <w:szCs w:val="24"/>
        </w:rPr>
        <w:t xml:space="preserve">a </w:t>
      </w:r>
      <w:ins w:id="1719" w:author="Sara Boyes" w:date="2023-05-16T00:07:00Z">
        <w:r w:rsidR="00A63CB4" w:rsidRPr="00EA6FD5">
          <w:rPr>
            <w:rFonts w:ascii="Times New Roman" w:eastAsia="Times New Roman" w:hAnsi="Times New Roman" w:cs="Times New Roman"/>
            <w:sz w:val="24"/>
            <w:szCs w:val="24"/>
          </w:rPr>
          <w:t>d</w:t>
        </w:r>
      </w:ins>
      <w:del w:id="1720" w:author="Sara Boyes" w:date="2023-05-16T00:07:00Z">
        <w:r w:rsidR="000A3E0C" w:rsidRPr="00EA6FD5" w:rsidDel="00A63CB4">
          <w:rPr>
            <w:rFonts w:ascii="Times New Roman" w:eastAsia="Times New Roman" w:hAnsi="Times New Roman" w:cs="Times New Roman"/>
            <w:sz w:val="24"/>
            <w:szCs w:val="24"/>
          </w:rPr>
          <w:delText>D</w:delText>
        </w:r>
      </w:del>
      <w:r w:rsidR="000A3E0C" w:rsidRPr="00EA6FD5">
        <w:rPr>
          <w:rFonts w:ascii="Times New Roman" w:eastAsia="Times New Roman" w:hAnsi="Times New Roman" w:cs="Times New Roman"/>
          <w:sz w:val="24"/>
          <w:szCs w:val="24"/>
        </w:rPr>
        <w:t xml:space="preserve">ecision on </w:t>
      </w:r>
      <w:r w:rsidRPr="00EA6FD5">
        <w:rPr>
          <w:rFonts w:ascii="Times New Roman" w:eastAsia="Times New Roman" w:hAnsi="Times New Roman" w:cs="Times New Roman"/>
          <w:sz w:val="24"/>
          <w:szCs w:val="24"/>
        </w:rPr>
        <w:t xml:space="preserve">the </w:t>
      </w:r>
      <w:r w:rsidR="000A3E0C" w:rsidRPr="00EA6FD5">
        <w:rPr>
          <w:rFonts w:ascii="Times New Roman" w:eastAsia="Times New Roman" w:hAnsi="Times New Roman" w:cs="Times New Roman"/>
          <w:sz w:val="24"/>
          <w:szCs w:val="24"/>
        </w:rPr>
        <w:t xml:space="preserve">election of three judges </w:t>
      </w:r>
      <w:r w:rsidR="00827CD7" w:rsidRPr="00EA6FD5">
        <w:rPr>
          <w:rFonts w:ascii="Times New Roman" w:eastAsia="Times New Roman" w:hAnsi="Times New Roman" w:cs="Times New Roman"/>
          <w:sz w:val="24"/>
          <w:szCs w:val="24"/>
        </w:rPr>
        <w:t xml:space="preserve">to vacant positions on </w:t>
      </w:r>
      <w:r w:rsidR="000A3E0C" w:rsidRPr="00EA6FD5">
        <w:rPr>
          <w:rFonts w:ascii="Times New Roman" w:eastAsia="Times New Roman" w:hAnsi="Times New Roman" w:cs="Times New Roman"/>
          <w:sz w:val="24"/>
          <w:szCs w:val="24"/>
        </w:rPr>
        <w:t>the Vital National Interest Panel</w:t>
      </w:r>
      <w:r w:rsidR="006A5075" w:rsidRPr="00EA6FD5">
        <w:rPr>
          <w:rFonts w:ascii="Times New Roman" w:eastAsia="Times New Roman" w:hAnsi="Times New Roman" w:cs="Times New Roman"/>
          <w:sz w:val="24"/>
          <w:szCs w:val="24"/>
        </w:rPr>
        <w:t>,</w:t>
      </w:r>
      <w:r w:rsidR="000A3E0C" w:rsidRPr="00EA6FD5">
        <w:rPr>
          <w:rFonts w:ascii="Times New Roman" w:eastAsia="Times New Roman" w:hAnsi="Times New Roman" w:cs="Times New Roman"/>
          <w:sz w:val="24"/>
          <w:szCs w:val="24"/>
        </w:rPr>
        <w:t xml:space="preserve"> bringing it </w:t>
      </w:r>
      <w:r w:rsidR="009074F6" w:rsidRPr="00EA6FD5">
        <w:rPr>
          <w:rFonts w:ascii="Times New Roman" w:eastAsia="Times New Roman" w:hAnsi="Times New Roman" w:cs="Times New Roman"/>
          <w:sz w:val="24"/>
          <w:szCs w:val="24"/>
        </w:rPr>
        <w:t>back to full functionality.</w:t>
      </w:r>
    </w:p>
    <w:p w14:paraId="74482744" w14:textId="08110B2F" w:rsidR="009074F6" w:rsidRPr="00EA6FD5" w:rsidRDefault="000A3E0C"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For the first time </w:t>
      </w:r>
      <w:r w:rsidR="00691153" w:rsidRPr="00EA6FD5">
        <w:rPr>
          <w:rFonts w:ascii="Times New Roman" w:eastAsia="Times New Roman" w:hAnsi="Times New Roman" w:cs="Times New Roman"/>
          <w:sz w:val="24"/>
          <w:szCs w:val="24"/>
        </w:rPr>
        <w:t xml:space="preserve">since </w:t>
      </w:r>
      <w:r w:rsidRPr="00EA6FD5">
        <w:rPr>
          <w:rFonts w:ascii="Times New Roman" w:eastAsia="Times New Roman" w:hAnsi="Times New Roman" w:cs="Times New Roman"/>
          <w:sz w:val="24"/>
          <w:szCs w:val="24"/>
        </w:rPr>
        <w:t>2019</w:t>
      </w:r>
      <w:r w:rsidR="006A5075" w:rsidRPr="00EA6FD5">
        <w:rPr>
          <w:rFonts w:ascii="Times New Roman" w:eastAsia="Times New Roman" w:hAnsi="Times New Roman" w:cs="Times New Roman"/>
          <w:sz w:val="24"/>
          <w:szCs w:val="24"/>
        </w:rPr>
        <w:t>,</w:t>
      </w:r>
      <w:r w:rsidRPr="00EA6FD5">
        <w:rPr>
          <w:rFonts w:ascii="Times New Roman" w:eastAsia="Times New Roman" w:hAnsi="Times New Roman" w:cs="Times New Roman"/>
          <w:sz w:val="24"/>
          <w:szCs w:val="24"/>
        </w:rPr>
        <w:t xml:space="preserve"> the</w:t>
      </w:r>
      <w:r w:rsidR="00691153" w:rsidRPr="00EA6FD5">
        <w:rPr>
          <w:rFonts w:ascii="Times New Roman" w:eastAsia="Times New Roman" w:hAnsi="Times New Roman" w:cs="Times New Roman"/>
          <w:sz w:val="24"/>
          <w:szCs w:val="24"/>
        </w:rPr>
        <w:t xml:space="preserve"> Federation</w:t>
      </w:r>
      <w:r w:rsidRPr="00EA6FD5">
        <w:rPr>
          <w:rFonts w:ascii="Times New Roman" w:eastAsia="Times New Roman" w:hAnsi="Times New Roman" w:cs="Times New Roman"/>
          <w:sz w:val="24"/>
          <w:szCs w:val="24"/>
        </w:rPr>
        <w:t xml:space="preserve"> Constitutional Court and its Vital National Interest Panel </w:t>
      </w:r>
      <w:r w:rsidR="00691153" w:rsidRPr="00EA6FD5">
        <w:rPr>
          <w:rFonts w:ascii="Times New Roman" w:eastAsia="Times New Roman" w:hAnsi="Times New Roman" w:cs="Times New Roman"/>
          <w:sz w:val="24"/>
          <w:szCs w:val="24"/>
        </w:rPr>
        <w:t xml:space="preserve">now work </w:t>
      </w:r>
      <w:r w:rsidR="006A5075" w:rsidRPr="00EA6FD5">
        <w:rPr>
          <w:rFonts w:ascii="Times New Roman" w:eastAsia="Times New Roman" w:hAnsi="Times New Roman" w:cs="Times New Roman"/>
          <w:sz w:val="24"/>
          <w:szCs w:val="24"/>
        </w:rPr>
        <w:t>at</w:t>
      </w:r>
      <w:r w:rsidRPr="00EA6FD5">
        <w:rPr>
          <w:rFonts w:ascii="Times New Roman" w:eastAsia="Times New Roman" w:hAnsi="Times New Roman" w:cs="Times New Roman"/>
          <w:sz w:val="24"/>
          <w:szCs w:val="24"/>
        </w:rPr>
        <w:t xml:space="preserve"> </w:t>
      </w:r>
      <w:r w:rsidR="00691153" w:rsidRPr="00EA6FD5">
        <w:rPr>
          <w:rFonts w:ascii="Times New Roman" w:eastAsia="Times New Roman" w:hAnsi="Times New Roman" w:cs="Times New Roman"/>
          <w:sz w:val="24"/>
          <w:szCs w:val="24"/>
        </w:rPr>
        <w:t xml:space="preserve">their </w:t>
      </w:r>
      <w:r w:rsidRPr="00EA6FD5">
        <w:rPr>
          <w:rFonts w:ascii="Times New Roman" w:eastAsia="Times New Roman" w:hAnsi="Times New Roman" w:cs="Times New Roman"/>
          <w:sz w:val="24"/>
          <w:szCs w:val="24"/>
        </w:rPr>
        <w:t xml:space="preserve">full capacity thanks to the </w:t>
      </w:r>
      <w:del w:id="1721" w:author="Sara Boyes" w:date="2023-05-16T00:07:00Z">
        <w:r w:rsidRPr="00EA6FD5" w:rsidDel="00A63CB4">
          <w:rPr>
            <w:rFonts w:ascii="Times New Roman" w:eastAsia="Times New Roman" w:hAnsi="Times New Roman" w:cs="Times New Roman"/>
            <w:sz w:val="24"/>
            <w:szCs w:val="24"/>
          </w:rPr>
          <w:delText xml:space="preserve">imposed </w:delText>
        </w:r>
      </w:del>
      <w:r w:rsidRPr="00EA6FD5">
        <w:rPr>
          <w:rFonts w:ascii="Times New Roman" w:eastAsia="Times New Roman" w:hAnsi="Times New Roman" w:cs="Times New Roman"/>
          <w:sz w:val="24"/>
          <w:szCs w:val="24"/>
        </w:rPr>
        <w:t>amendments</w:t>
      </w:r>
      <w:r w:rsidR="00691153" w:rsidRPr="00EA6FD5">
        <w:rPr>
          <w:rFonts w:ascii="Times New Roman" w:eastAsia="Times New Roman" w:hAnsi="Times New Roman" w:cs="Times New Roman"/>
          <w:sz w:val="24"/>
          <w:szCs w:val="24"/>
        </w:rPr>
        <w:t xml:space="preserve"> </w:t>
      </w:r>
      <w:ins w:id="1722" w:author="Sara Boyes" w:date="2023-05-16T00:07:00Z">
        <w:r w:rsidR="00A63CB4" w:rsidRPr="00EA6FD5">
          <w:rPr>
            <w:rFonts w:ascii="Times New Roman" w:eastAsia="Times New Roman" w:hAnsi="Times New Roman" w:cs="Times New Roman"/>
            <w:sz w:val="24"/>
            <w:szCs w:val="24"/>
          </w:rPr>
          <w:t xml:space="preserve">imposed </w:t>
        </w:r>
      </w:ins>
      <w:r w:rsidR="00691153" w:rsidRPr="00EA6FD5">
        <w:rPr>
          <w:rFonts w:ascii="Times New Roman" w:eastAsia="Times New Roman" w:hAnsi="Times New Roman" w:cs="Times New Roman"/>
          <w:sz w:val="24"/>
          <w:szCs w:val="24"/>
        </w:rPr>
        <w:t>of 2 October</w:t>
      </w:r>
      <w:r w:rsidR="006A5075" w:rsidRPr="00EA6FD5">
        <w:rPr>
          <w:rFonts w:ascii="Times New Roman" w:eastAsia="Times New Roman" w:hAnsi="Times New Roman" w:cs="Times New Roman"/>
          <w:sz w:val="24"/>
          <w:szCs w:val="24"/>
        </w:rPr>
        <w:t>,</w:t>
      </w:r>
      <w:r w:rsidR="00691153" w:rsidRPr="00EA6FD5">
        <w:rPr>
          <w:rFonts w:ascii="Times New Roman" w:eastAsia="Times New Roman" w:hAnsi="Times New Roman" w:cs="Times New Roman"/>
          <w:sz w:val="24"/>
          <w:szCs w:val="24"/>
        </w:rPr>
        <w:t xml:space="preserve"> which were a </w:t>
      </w:r>
      <w:r w:rsidRPr="00EA6FD5">
        <w:rPr>
          <w:rFonts w:ascii="Times New Roman" w:eastAsia="Times New Roman" w:hAnsi="Times New Roman" w:cs="Times New Roman"/>
          <w:sz w:val="24"/>
          <w:szCs w:val="24"/>
        </w:rPr>
        <w:t xml:space="preserve">substantial part of </w:t>
      </w:r>
      <w:r w:rsidR="00691153" w:rsidRPr="00EA6FD5">
        <w:rPr>
          <w:rFonts w:ascii="Times New Roman" w:eastAsia="Times New Roman" w:hAnsi="Times New Roman" w:cs="Times New Roman"/>
          <w:sz w:val="24"/>
          <w:szCs w:val="24"/>
        </w:rPr>
        <w:t>the functionality package</w:t>
      </w:r>
      <w:r w:rsidRPr="00EA6FD5">
        <w:rPr>
          <w:rFonts w:ascii="Times New Roman" w:eastAsia="Times New Roman" w:hAnsi="Times New Roman" w:cs="Times New Roman"/>
          <w:sz w:val="24"/>
          <w:szCs w:val="24"/>
        </w:rPr>
        <w:t xml:space="preserve"> </w:t>
      </w:r>
      <w:r w:rsidR="00691153" w:rsidRPr="00EA6FD5">
        <w:rPr>
          <w:rFonts w:ascii="Times New Roman" w:eastAsia="Times New Roman" w:hAnsi="Times New Roman" w:cs="Times New Roman"/>
          <w:sz w:val="24"/>
          <w:szCs w:val="24"/>
        </w:rPr>
        <w:t>aimed at</w:t>
      </w:r>
      <w:r w:rsidR="009074F6" w:rsidRPr="00EA6FD5">
        <w:rPr>
          <w:rFonts w:ascii="Times New Roman" w:eastAsia="Times New Roman" w:hAnsi="Times New Roman" w:cs="Times New Roman"/>
          <w:sz w:val="24"/>
          <w:szCs w:val="24"/>
        </w:rPr>
        <w:t xml:space="preserve"> unblocking th</w:t>
      </w:r>
      <w:r w:rsidR="00691153" w:rsidRPr="00EA6FD5">
        <w:rPr>
          <w:rFonts w:ascii="Times New Roman" w:eastAsia="Times New Roman" w:hAnsi="Times New Roman" w:cs="Times New Roman"/>
          <w:sz w:val="24"/>
          <w:szCs w:val="24"/>
        </w:rPr>
        <w:t>e court</w:t>
      </w:r>
      <w:r w:rsidR="009074F6" w:rsidRPr="00EA6FD5">
        <w:rPr>
          <w:rFonts w:ascii="Times New Roman" w:eastAsia="Times New Roman" w:hAnsi="Times New Roman" w:cs="Times New Roman"/>
          <w:sz w:val="24"/>
          <w:szCs w:val="24"/>
        </w:rPr>
        <w:t>.</w:t>
      </w:r>
    </w:p>
    <w:p w14:paraId="0F17426F" w14:textId="5B4DF6A3" w:rsidR="00016802" w:rsidRPr="00EA6FD5" w:rsidRDefault="00D860A1"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I</w:t>
      </w:r>
      <w:r w:rsidR="000A3E0C" w:rsidRPr="00EA6FD5">
        <w:rPr>
          <w:rFonts w:ascii="Times New Roman" w:hAnsi="Times New Roman" w:cs="Times New Roman"/>
          <w:sz w:val="24"/>
          <w:szCs w:val="24"/>
        </w:rPr>
        <w:t xml:space="preserve"> regret</w:t>
      </w:r>
      <w:r w:rsidRPr="00EA6FD5">
        <w:rPr>
          <w:rFonts w:ascii="Times New Roman" w:hAnsi="Times New Roman" w:cs="Times New Roman"/>
          <w:sz w:val="24"/>
          <w:szCs w:val="24"/>
        </w:rPr>
        <w:t xml:space="preserve"> that</w:t>
      </w:r>
      <w:r w:rsidR="000A3E0C" w:rsidRPr="00EA6FD5">
        <w:rPr>
          <w:rFonts w:ascii="Times New Roman" w:hAnsi="Times New Roman" w:cs="Times New Roman"/>
          <w:sz w:val="24"/>
          <w:szCs w:val="24"/>
        </w:rPr>
        <w:t xml:space="preserve"> legislation adopted in 2014 </w:t>
      </w:r>
      <w:r w:rsidRPr="00EA6FD5">
        <w:rPr>
          <w:rFonts w:ascii="Times New Roman" w:hAnsi="Times New Roman" w:cs="Times New Roman"/>
          <w:sz w:val="24"/>
          <w:szCs w:val="24"/>
        </w:rPr>
        <w:t>establishing</w:t>
      </w:r>
      <w:r w:rsidR="000A3E0C" w:rsidRPr="00EA6FD5">
        <w:rPr>
          <w:rFonts w:ascii="Times New Roman" w:hAnsi="Times New Roman" w:cs="Times New Roman"/>
          <w:sz w:val="24"/>
          <w:szCs w:val="24"/>
        </w:rPr>
        <w:t xml:space="preserve"> a special prosecutor’s and a court’s department for fighting corruption and organized crime remains unimplemented.</w:t>
      </w:r>
    </w:p>
    <w:p w14:paraId="1C2D2D2B" w14:textId="6150A4BD" w:rsidR="00016802" w:rsidRPr="00EA6FD5" w:rsidRDefault="007F1D0D" w:rsidP="00A10181">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bCs/>
          <w:i/>
          <w:sz w:val="24"/>
          <w:szCs w:val="24"/>
        </w:rPr>
        <w:t>Mostar</w:t>
      </w:r>
      <w:r w:rsidR="00691153" w:rsidRPr="00EA6FD5">
        <w:rPr>
          <w:rFonts w:ascii="Times New Roman" w:eastAsia="Times New Roman" w:hAnsi="Times New Roman" w:cs="Times New Roman"/>
          <w:bCs/>
          <w:i/>
          <w:sz w:val="24"/>
          <w:szCs w:val="24"/>
        </w:rPr>
        <w:t xml:space="preserve">: </w:t>
      </w:r>
      <w:ins w:id="1723" w:author="Sara Boyes" w:date="2023-05-16T00:23:00Z">
        <w:r w:rsidR="004E5E83" w:rsidRPr="00EA6FD5">
          <w:rPr>
            <w:rFonts w:ascii="Times New Roman" w:eastAsia="Times New Roman" w:hAnsi="Times New Roman" w:cs="Times New Roman"/>
            <w:bCs/>
            <w:i/>
            <w:sz w:val="24"/>
            <w:szCs w:val="24"/>
          </w:rPr>
          <w:t>o</w:t>
        </w:r>
      </w:ins>
      <w:del w:id="1724" w:author="Sara Boyes" w:date="2023-05-16T00:08:00Z">
        <w:r w:rsidR="00691153" w:rsidRPr="00EA6FD5" w:rsidDel="00A63CB4">
          <w:rPr>
            <w:rFonts w:ascii="Times New Roman" w:eastAsia="Times New Roman" w:hAnsi="Times New Roman" w:cs="Times New Roman"/>
            <w:bCs/>
            <w:i/>
            <w:sz w:val="24"/>
            <w:szCs w:val="24"/>
          </w:rPr>
          <w:delText>O</w:delText>
        </w:r>
      </w:del>
      <w:r w:rsidR="00691153" w:rsidRPr="00EA6FD5">
        <w:rPr>
          <w:rFonts w:ascii="Times New Roman" w:eastAsia="Times New Roman" w:hAnsi="Times New Roman" w:cs="Times New Roman"/>
          <w:bCs/>
          <w:i/>
          <w:sz w:val="24"/>
          <w:szCs w:val="24"/>
        </w:rPr>
        <w:t>utstanding</w:t>
      </w:r>
      <w:r w:rsidRPr="00EA6FD5">
        <w:rPr>
          <w:rFonts w:ascii="Times New Roman" w:eastAsia="Times New Roman" w:hAnsi="Times New Roman" w:cs="Times New Roman"/>
          <w:bCs/>
          <w:i/>
          <w:sz w:val="24"/>
          <w:szCs w:val="24"/>
        </w:rPr>
        <w:t xml:space="preserve"> </w:t>
      </w:r>
      <w:ins w:id="1725" w:author="Sara Boyes" w:date="2023-05-16T00:08:00Z">
        <w:r w:rsidR="00A63CB4" w:rsidRPr="00EA6FD5">
          <w:rPr>
            <w:rFonts w:ascii="Times New Roman" w:eastAsia="Times New Roman" w:hAnsi="Times New Roman" w:cs="Times New Roman"/>
            <w:bCs/>
            <w:i/>
            <w:sz w:val="24"/>
            <w:szCs w:val="24"/>
          </w:rPr>
          <w:t>a</w:t>
        </w:r>
      </w:ins>
      <w:del w:id="1726" w:author="Sara Boyes" w:date="2023-05-16T00:08:00Z">
        <w:r w:rsidR="00016802" w:rsidRPr="00EA6FD5" w:rsidDel="00A63CB4">
          <w:rPr>
            <w:rFonts w:ascii="Times New Roman" w:eastAsia="Times New Roman" w:hAnsi="Times New Roman" w:cs="Times New Roman"/>
            <w:bCs/>
            <w:i/>
            <w:sz w:val="24"/>
            <w:szCs w:val="24"/>
          </w:rPr>
          <w:delText>A</w:delText>
        </w:r>
      </w:del>
      <w:r w:rsidR="00016802" w:rsidRPr="00EA6FD5">
        <w:rPr>
          <w:rFonts w:ascii="Times New Roman" w:eastAsia="Times New Roman" w:hAnsi="Times New Roman" w:cs="Times New Roman"/>
          <w:bCs/>
          <w:i/>
          <w:sz w:val="24"/>
          <w:szCs w:val="24"/>
        </w:rPr>
        <w:t xml:space="preserve">doption </w:t>
      </w:r>
      <w:r w:rsidR="00691153" w:rsidRPr="00EA6FD5">
        <w:rPr>
          <w:rFonts w:ascii="Times New Roman" w:eastAsia="Times New Roman" w:hAnsi="Times New Roman" w:cs="Times New Roman"/>
          <w:bCs/>
          <w:i/>
          <w:sz w:val="24"/>
          <w:szCs w:val="24"/>
        </w:rPr>
        <w:t>of the City Statute and the</w:t>
      </w:r>
      <w:r w:rsidRPr="00EA6FD5">
        <w:rPr>
          <w:rFonts w:ascii="Times New Roman" w:eastAsia="Times New Roman" w:hAnsi="Times New Roman" w:cs="Times New Roman"/>
          <w:bCs/>
          <w:i/>
          <w:sz w:val="24"/>
          <w:szCs w:val="24"/>
        </w:rPr>
        <w:t xml:space="preserve"> </w:t>
      </w:r>
      <w:ins w:id="1727" w:author="Sara Boyes" w:date="2023-05-16T00:08:00Z">
        <w:r w:rsidR="00A63CB4" w:rsidRPr="00EA6FD5">
          <w:rPr>
            <w:rFonts w:ascii="Times New Roman" w:eastAsia="Times New Roman" w:hAnsi="Times New Roman" w:cs="Times New Roman"/>
            <w:bCs/>
            <w:i/>
            <w:sz w:val="24"/>
            <w:szCs w:val="24"/>
          </w:rPr>
          <w:t>a</w:t>
        </w:r>
      </w:ins>
      <w:del w:id="1728" w:author="Sara Boyes" w:date="2023-05-16T00:08:00Z">
        <w:r w:rsidRPr="00EA6FD5" w:rsidDel="00A63CB4">
          <w:rPr>
            <w:rFonts w:ascii="Times New Roman" w:eastAsia="Times New Roman" w:hAnsi="Times New Roman" w:cs="Times New Roman"/>
            <w:bCs/>
            <w:i/>
            <w:sz w:val="24"/>
            <w:szCs w:val="24"/>
          </w:rPr>
          <w:delText>A</w:delText>
        </w:r>
      </w:del>
      <w:r w:rsidRPr="00EA6FD5">
        <w:rPr>
          <w:rFonts w:ascii="Times New Roman" w:eastAsia="Times New Roman" w:hAnsi="Times New Roman" w:cs="Times New Roman"/>
          <w:bCs/>
          <w:i/>
          <w:sz w:val="24"/>
          <w:szCs w:val="24"/>
        </w:rPr>
        <w:t>greement signed in June 2020</w:t>
      </w:r>
    </w:p>
    <w:p w14:paraId="0C2A97CD" w14:textId="11DA7001" w:rsidR="00EF4A27" w:rsidRPr="00EA6FD5" w:rsidRDefault="007F1D0D" w:rsidP="002476B9">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On 23 February</w:t>
      </w:r>
      <w:r w:rsidR="00691153" w:rsidRPr="00EA6FD5">
        <w:rPr>
          <w:rFonts w:ascii="Times New Roman" w:hAnsi="Times New Roman" w:cs="Times New Roman"/>
          <w:sz w:val="24"/>
          <w:szCs w:val="24"/>
        </w:rPr>
        <w:t xml:space="preserve"> 2023</w:t>
      </w:r>
      <w:r w:rsidRPr="00EA6FD5">
        <w:rPr>
          <w:rFonts w:ascii="Times New Roman" w:hAnsi="Times New Roman" w:cs="Times New Roman"/>
          <w:sz w:val="24"/>
          <w:szCs w:val="24"/>
        </w:rPr>
        <w:t xml:space="preserve">, </w:t>
      </w:r>
      <w:r w:rsidR="00691153"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Mostar City Council held its </w:t>
      </w:r>
      <w:del w:id="1729" w:author="Sara Boyes" w:date="2023-05-16T00:08:00Z">
        <w:r w:rsidRPr="00EA6FD5" w:rsidDel="00A63CB4">
          <w:rPr>
            <w:rFonts w:ascii="Times New Roman" w:hAnsi="Times New Roman" w:cs="Times New Roman"/>
            <w:sz w:val="24"/>
            <w:szCs w:val="24"/>
          </w:rPr>
          <w:delText>30</w:delText>
        </w:r>
        <w:r w:rsidRPr="00EA6FD5" w:rsidDel="00A63CB4">
          <w:rPr>
            <w:rFonts w:ascii="Times New Roman" w:hAnsi="Times New Roman" w:cs="Times New Roman"/>
            <w:sz w:val="24"/>
            <w:szCs w:val="24"/>
            <w:vertAlign w:val="superscript"/>
          </w:rPr>
          <w:delText>th</w:delText>
        </w:r>
        <w:r w:rsidRPr="00EA6FD5" w:rsidDel="00A63CB4">
          <w:rPr>
            <w:rFonts w:ascii="Times New Roman" w:hAnsi="Times New Roman" w:cs="Times New Roman"/>
            <w:sz w:val="24"/>
            <w:szCs w:val="24"/>
          </w:rPr>
          <w:delText xml:space="preserve"> </w:delText>
        </w:r>
      </w:del>
      <w:ins w:id="1730" w:author="Sara Boyes" w:date="2023-05-16T00:08:00Z">
        <w:r w:rsidR="00A63CB4" w:rsidRPr="00EA6FD5">
          <w:rPr>
            <w:rFonts w:ascii="Times New Roman" w:hAnsi="Times New Roman" w:cs="Times New Roman"/>
            <w:sz w:val="24"/>
            <w:szCs w:val="24"/>
          </w:rPr>
          <w:t xml:space="preserve">thirtieth </w:t>
        </w:r>
      </w:ins>
      <w:r w:rsidRPr="00EA6FD5">
        <w:rPr>
          <w:rFonts w:ascii="Times New Roman" w:hAnsi="Times New Roman" w:cs="Times New Roman"/>
          <w:sz w:val="24"/>
          <w:szCs w:val="24"/>
        </w:rPr>
        <w:t>regular session</w:t>
      </w:r>
      <w:r w:rsidR="00AB40AE" w:rsidRPr="00EA6FD5">
        <w:rPr>
          <w:rFonts w:ascii="Times New Roman" w:hAnsi="Times New Roman" w:cs="Times New Roman"/>
          <w:sz w:val="24"/>
          <w:szCs w:val="24"/>
        </w:rPr>
        <w:t xml:space="preserve">. During the session, the Council </w:t>
      </w:r>
      <w:r w:rsidR="002E0D91" w:rsidRPr="00EA6FD5">
        <w:rPr>
          <w:rFonts w:ascii="Times New Roman" w:hAnsi="Times New Roman" w:cs="Times New Roman"/>
          <w:sz w:val="24"/>
          <w:szCs w:val="24"/>
        </w:rPr>
        <w:t>discussed</w:t>
      </w:r>
      <w:r w:rsidR="00AB40AE" w:rsidRPr="00EA6FD5">
        <w:rPr>
          <w:rFonts w:ascii="Times New Roman" w:hAnsi="Times New Roman" w:cs="Times New Roman"/>
          <w:sz w:val="24"/>
          <w:szCs w:val="24"/>
        </w:rPr>
        <w:t xml:space="preserve"> the adoption of the City Statute for the first time</w:t>
      </w:r>
      <w:r w:rsidR="002E0D91" w:rsidRPr="00EA6FD5">
        <w:rPr>
          <w:rFonts w:ascii="Times New Roman" w:hAnsi="Times New Roman" w:cs="Times New Roman"/>
          <w:sz w:val="24"/>
          <w:szCs w:val="24"/>
        </w:rPr>
        <w:t>. The City Statute was enacted by a p</w:t>
      </w:r>
      <w:r w:rsidR="00691153" w:rsidRPr="00EA6FD5">
        <w:rPr>
          <w:rFonts w:ascii="Times New Roman" w:hAnsi="Times New Roman" w:cs="Times New Roman"/>
          <w:sz w:val="24"/>
          <w:szCs w:val="24"/>
        </w:rPr>
        <w:t>revious High Representative in 2004</w:t>
      </w:r>
      <w:r w:rsidR="00AB40AE" w:rsidRPr="00EA6FD5">
        <w:rPr>
          <w:rFonts w:ascii="Times New Roman" w:hAnsi="Times New Roman" w:cs="Times New Roman"/>
          <w:sz w:val="24"/>
          <w:szCs w:val="24"/>
        </w:rPr>
        <w:t>,</w:t>
      </w:r>
      <w:r w:rsidR="00691153" w:rsidRPr="00EA6FD5">
        <w:rPr>
          <w:rFonts w:ascii="Times New Roman" w:hAnsi="Times New Roman" w:cs="Times New Roman"/>
          <w:sz w:val="24"/>
          <w:szCs w:val="24"/>
        </w:rPr>
        <w:t xml:space="preserve"> </w:t>
      </w:r>
      <w:r w:rsidR="00AB40AE" w:rsidRPr="00EA6FD5">
        <w:rPr>
          <w:rFonts w:ascii="Times New Roman" w:hAnsi="Times New Roman" w:cs="Times New Roman"/>
          <w:sz w:val="24"/>
          <w:szCs w:val="24"/>
        </w:rPr>
        <w:t>and</w:t>
      </w:r>
      <w:r w:rsidR="00691153" w:rsidRPr="00EA6FD5">
        <w:rPr>
          <w:rFonts w:ascii="Times New Roman" w:hAnsi="Times New Roman" w:cs="Times New Roman"/>
          <w:sz w:val="24"/>
          <w:szCs w:val="24"/>
        </w:rPr>
        <w:t xml:space="preserve"> the </w:t>
      </w:r>
      <w:r w:rsidRPr="00EA6FD5">
        <w:rPr>
          <w:rFonts w:ascii="Times New Roman" w:hAnsi="Times New Roman" w:cs="Times New Roman"/>
          <w:sz w:val="24"/>
          <w:szCs w:val="24"/>
        </w:rPr>
        <w:t>amendments</w:t>
      </w:r>
      <w:r w:rsidR="002E0D91" w:rsidRPr="00EA6FD5">
        <w:rPr>
          <w:rFonts w:ascii="Times New Roman" w:hAnsi="Times New Roman" w:cs="Times New Roman"/>
          <w:sz w:val="24"/>
          <w:szCs w:val="24"/>
        </w:rPr>
        <w:t xml:space="preserve"> to the Statute were agreed by</w:t>
      </w:r>
      <w:r w:rsidR="00691153" w:rsidRPr="00EA6FD5">
        <w:rPr>
          <w:rFonts w:ascii="Times New Roman" w:hAnsi="Times New Roman" w:cs="Times New Roman"/>
          <w:sz w:val="24"/>
          <w:szCs w:val="24"/>
        </w:rPr>
        <w:t xml:space="preserve"> the main political parties</w:t>
      </w:r>
      <w:r w:rsidRPr="00EA6FD5">
        <w:rPr>
          <w:rFonts w:ascii="Times New Roman" w:hAnsi="Times New Roman" w:cs="Times New Roman"/>
          <w:sz w:val="24"/>
          <w:szCs w:val="24"/>
        </w:rPr>
        <w:t xml:space="preserve"> in the 2020 Mostar agreement. </w:t>
      </w:r>
    </w:p>
    <w:p w14:paraId="0B24869B" w14:textId="0AE3D049" w:rsidR="003400AE" w:rsidRPr="00EA6FD5" w:rsidRDefault="003400AE" w:rsidP="003400AE">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To avoid a politized prolongation or vacuum between the adoption of the </w:t>
      </w:r>
      <w:del w:id="1731" w:author="Sara Boyes" w:date="2023-05-16T00:09:00Z">
        <w:r w:rsidRPr="00EA6FD5" w:rsidDel="00A63CB4">
          <w:rPr>
            <w:rFonts w:ascii="Times New Roman" w:hAnsi="Times New Roman" w:cs="Times New Roman"/>
            <w:sz w:val="24"/>
            <w:szCs w:val="24"/>
          </w:rPr>
          <w:delText xml:space="preserve">HR’s </w:delText>
        </w:r>
      </w:del>
      <w:ins w:id="1732" w:author="Sara Boyes" w:date="2023-05-16T00:09:00Z">
        <w:r w:rsidR="00A63CB4" w:rsidRPr="00EA6FD5">
          <w:rPr>
            <w:rFonts w:ascii="Times New Roman" w:hAnsi="Times New Roman" w:cs="Times New Roman"/>
            <w:sz w:val="24"/>
            <w:szCs w:val="24"/>
          </w:rPr>
          <w:t>High Representative’s s</w:t>
        </w:r>
      </w:ins>
      <w:del w:id="1733" w:author="Sara Boyes" w:date="2023-05-16T00:09:00Z">
        <w:r w:rsidRPr="00EA6FD5" w:rsidDel="00A63CB4">
          <w:rPr>
            <w:rFonts w:ascii="Times New Roman" w:hAnsi="Times New Roman" w:cs="Times New Roman"/>
            <w:sz w:val="24"/>
            <w:szCs w:val="24"/>
          </w:rPr>
          <w:delText>S</w:delText>
        </w:r>
      </w:del>
      <w:r w:rsidRPr="00EA6FD5">
        <w:rPr>
          <w:rFonts w:ascii="Times New Roman" w:hAnsi="Times New Roman" w:cs="Times New Roman"/>
          <w:sz w:val="24"/>
          <w:szCs w:val="24"/>
        </w:rPr>
        <w:t xml:space="preserve">tatute </w:t>
      </w:r>
      <w:del w:id="1734" w:author="Sara Boyes" w:date="2023-05-16T00:09:00Z">
        <w:r w:rsidRPr="00EA6FD5" w:rsidDel="00A63CB4">
          <w:rPr>
            <w:rFonts w:ascii="Times New Roman" w:hAnsi="Times New Roman" w:cs="Times New Roman"/>
            <w:sz w:val="24"/>
            <w:szCs w:val="24"/>
          </w:rPr>
          <w:delText xml:space="preserve">from </w:delText>
        </w:r>
      </w:del>
      <w:ins w:id="1735" w:author="Sara Boyes" w:date="2023-05-16T00:09:00Z">
        <w:r w:rsidR="00A63CB4" w:rsidRPr="00EA6FD5">
          <w:rPr>
            <w:rFonts w:ascii="Times New Roman" w:hAnsi="Times New Roman" w:cs="Times New Roman"/>
            <w:sz w:val="24"/>
            <w:szCs w:val="24"/>
          </w:rPr>
          <w:t xml:space="preserve">of </w:t>
        </w:r>
      </w:ins>
      <w:r w:rsidRPr="00EA6FD5">
        <w:rPr>
          <w:rFonts w:ascii="Times New Roman" w:hAnsi="Times New Roman" w:cs="Times New Roman"/>
          <w:sz w:val="24"/>
          <w:szCs w:val="24"/>
        </w:rPr>
        <w:t xml:space="preserve">2004 and the adoption of the agreed Statute under the Mostar Agreement from 2020, the Speaker of the City Council (Bosniak) asked the </w:t>
      </w:r>
      <w:del w:id="1736" w:author="Sara Boyes" w:date="2023-05-08T18:28:00Z">
        <w:r w:rsidRPr="00EA6FD5" w:rsidDel="002321D2">
          <w:rPr>
            <w:rFonts w:ascii="Times New Roman" w:hAnsi="Times New Roman" w:cs="Times New Roman"/>
            <w:sz w:val="24"/>
            <w:szCs w:val="24"/>
          </w:rPr>
          <w:delText>OHR</w:delText>
        </w:r>
      </w:del>
      <w:ins w:id="1737" w:author="Sara Boyes" w:date="2023-05-08T18:28:00Z">
        <w:r w:rsidR="002321D2" w:rsidRPr="00EA6FD5">
          <w:rPr>
            <w:rFonts w:ascii="Times New Roman" w:hAnsi="Times New Roman" w:cs="Times New Roman"/>
            <w:sz w:val="24"/>
            <w:szCs w:val="24"/>
          </w:rPr>
          <w:t>Office of the High Representative</w:t>
        </w:r>
      </w:ins>
      <w:r w:rsidRPr="00EA6FD5">
        <w:rPr>
          <w:rFonts w:ascii="Times New Roman" w:hAnsi="Times New Roman" w:cs="Times New Roman"/>
          <w:sz w:val="24"/>
          <w:szCs w:val="24"/>
        </w:rPr>
        <w:t xml:space="preserve"> whether the voting procedures, in our interpretation, allow</w:t>
      </w:r>
      <w:del w:id="1738" w:author="Sara Boyes" w:date="2023-05-16T00:09:00Z">
        <w:r w:rsidRPr="00EA6FD5" w:rsidDel="00A63CB4">
          <w:rPr>
            <w:rFonts w:ascii="Times New Roman" w:hAnsi="Times New Roman" w:cs="Times New Roman"/>
            <w:sz w:val="24"/>
            <w:szCs w:val="24"/>
          </w:rPr>
          <w:delText>s</w:delText>
        </w:r>
      </w:del>
      <w:ins w:id="1739" w:author="Sara Boyes" w:date="2023-05-16T00:09:00Z">
        <w:r w:rsidR="00A63CB4" w:rsidRPr="00EA6FD5">
          <w:rPr>
            <w:rFonts w:ascii="Times New Roman" w:hAnsi="Times New Roman" w:cs="Times New Roman"/>
            <w:sz w:val="24"/>
            <w:szCs w:val="24"/>
          </w:rPr>
          <w:t>ed</w:t>
        </w:r>
      </w:ins>
      <w:r w:rsidRPr="00EA6FD5">
        <w:rPr>
          <w:rFonts w:ascii="Times New Roman" w:hAnsi="Times New Roman" w:cs="Times New Roman"/>
          <w:sz w:val="24"/>
          <w:szCs w:val="24"/>
        </w:rPr>
        <w:t xml:space="preserve"> the adoption of the 2004 Statute as amended in 2009 and the adoption of the amendments of 2020 agreed on Statute as amendments in one vote. On 15 February, I clarified in a letter that the draft decision of the City Council can be subject to one vote. As the Statute stipulates, a qualified parliamentary majority of </w:t>
      </w:r>
      <w:del w:id="1740" w:author="Sara Boyes" w:date="2023-05-08T16:11:00Z">
        <w:r w:rsidRPr="00EA6FD5" w:rsidDel="00947E58">
          <w:rPr>
            <w:rFonts w:ascii="Times New Roman" w:hAnsi="Times New Roman" w:cs="Times New Roman"/>
            <w:sz w:val="24"/>
            <w:szCs w:val="24"/>
          </w:rPr>
          <w:delText>two-thirds</w:delText>
        </w:r>
      </w:del>
      <w:ins w:id="1741" w:author="Sara Boyes" w:date="2023-05-08T16:11:00Z">
        <w:r w:rsidR="00947E58" w:rsidRPr="00EA6FD5">
          <w:rPr>
            <w:rFonts w:ascii="Times New Roman" w:hAnsi="Times New Roman" w:cs="Times New Roman"/>
            <w:sz w:val="24"/>
            <w:szCs w:val="24"/>
          </w:rPr>
          <w:t>two thirds</w:t>
        </w:r>
      </w:ins>
      <w:r w:rsidRPr="00EA6FD5">
        <w:rPr>
          <w:rFonts w:ascii="Times New Roman" w:hAnsi="Times New Roman" w:cs="Times New Roman"/>
          <w:sz w:val="24"/>
          <w:szCs w:val="24"/>
        </w:rPr>
        <w:t xml:space="preserve"> (23 of 35 city council</w:t>
      </w:r>
      <w:ins w:id="1742" w:author="Sara Boyes" w:date="2023-05-16T00:23:00Z">
        <w:r w:rsidR="004E5E83" w:rsidRPr="00EA6FD5">
          <w:rPr>
            <w:rFonts w:ascii="Times New Roman" w:hAnsi="Times New Roman" w:cs="Times New Roman"/>
            <w:sz w:val="24"/>
            <w:szCs w:val="24"/>
          </w:rPr>
          <w:t>l</w:t>
        </w:r>
      </w:ins>
      <w:r w:rsidRPr="00EA6FD5">
        <w:rPr>
          <w:rFonts w:ascii="Times New Roman" w:hAnsi="Times New Roman" w:cs="Times New Roman"/>
          <w:sz w:val="24"/>
          <w:szCs w:val="24"/>
        </w:rPr>
        <w:t xml:space="preserve">ors) must adopt the statute. </w:t>
      </w:r>
    </w:p>
    <w:p w14:paraId="025DC4E0" w14:textId="6D33D616" w:rsidR="00EF6241" w:rsidRPr="00EA6FD5" w:rsidRDefault="00EF6241" w:rsidP="00EF624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Lengthy discussion over the adoption led to completely polarized positions between the SDA-led Coalition, which supported the adoption, and HDZ BiH, which disagreed about procedures. </w:t>
      </w:r>
      <w:del w:id="1743" w:author="Sara Boyes" w:date="2023-05-16T12:39:00Z">
        <w:r w:rsidRPr="00EA6FD5" w:rsidDel="00DD3576">
          <w:rPr>
            <w:rFonts w:ascii="Times New Roman" w:hAnsi="Times New Roman" w:cs="Times New Roman"/>
            <w:sz w:val="24"/>
            <w:szCs w:val="24"/>
          </w:rPr>
          <w:delText>Thus, on 23 February,</w:delText>
        </w:r>
      </w:del>
      <w:ins w:id="1744" w:author="Sara Boyes" w:date="2023-05-16T12:39:00Z">
        <w:r w:rsidR="00DD3576" w:rsidRPr="00EA6FD5">
          <w:rPr>
            <w:rFonts w:ascii="Times New Roman" w:hAnsi="Times New Roman" w:cs="Times New Roman"/>
            <w:sz w:val="24"/>
            <w:szCs w:val="24"/>
          </w:rPr>
          <w:t>Hence</w:t>
        </w:r>
      </w:ins>
      <w:r w:rsidRPr="00EA6FD5">
        <w:rPr>
          <w:rFonts w:ascii="Times New Roman" w:hAnsi="Times New Roman" w:cs="Times New Roman"/>
          <w:sz w:val="24"/>
          <w:szCs w:val="24"/>
        </w:rPr>
        <w:t xml:space="preserve"> the City Council failed to adopt the Statute of 2004 and the 2020 amendments</w:t>
      </w:r>
      <w:ins w:id="1745" w:author="Sara Boyes" w:date="2023-05-16T12:39:00Z">
        <w:r w:rsidR="00DD3576" w:rsidRPr="00EA6FD5">
          <w:rPr>
            <w:rFonts w:ascii="Times New Roman" w:hAnsi="Times New Roman" w:cs="Times New Roman"/>
            <w:sz w:val="24"/>
            <w:szCs w:val="24"/>
          </w:rPr>
          <w:t xml:space="preserve"> on 23 February</w:t>
        </w:r>
      </w:ins>
      <w:r w:rsidRPr="00EA6FD5">
        <w:rPr>
          <w:rFonts w:ascii="Times New Roman" w:hAnsi="Times New Roman" w:cs="Times New Roman"/>
          <w:sz w:val="24"/>
          <w:szCs w:val="24"/>
        </w:rPr>
        <w:t>. This means that the Statute imposed by my predecessor in 2004 remains in force.</w:t>
      </w:r>
      <w:r w:rsidR="003400AE" w:rsidRPr="00EA6FD5">
        <w:rPr>
          <w:rFonts w:ascii="Times New Roman" w:hAnsi="Times New Roman" w:cs="Times New Roman"/>
          <w:sz w:val="24"/>
          <w:szCs w:val="24"/>
        </w:rPr>
        <w:t xml:space="preserve"> I encouraged the parties to intensify their dialogue on the adoption and implementation of the agreed Statute and to work towards </w:t>
      </w:r>
      <w:del w:id="1746" w:author="Sara Boyes" w:date="2023-05-16T12:39:00Z">
        <w:r w:rsidR="003400AE" w:rsidRPr="00EA6FD5" w:rsidDel="00DD3576">
          <w:rPr>
            <w:rFonts w:ascii="Times New Roman" w:hAnsi="Times New Roman" w:cs="Times New Roman"/>
            <w:sz w:val="24"/>
            <w:szCs w:val="24"/>
          </w:rPr>
          <w:delText xml:space="preserve">and </w:delText>
        </w:r>
      </w:del>
      <w:ins w:id="1747" w:author="Sara Boyes" w:date="2023-05-16T12:39:00Z">
        <w:r w:rsidR="00DD3576" w:rsidRPr="00EA6FD5">
          <w:rPr>
            <w:rFonts w:ascii="Times New Roman" w:hAnsi="Times New Roman" w:cs="Times New Roman"/>
            <w:sz w:val="24"/>
            <w:szCs w:val="24"/>
          </w:rPr>
          <w:t xml:space="preserve">a </w:t>
        </w:r>
      </w:ins>
      <w:r w:rsidR="003400AE" w:rsidRPr="00EA6FD5">
        <w:rPr>
          <w:rFonts w:ascii="Times New Roman" w:hAnsi="Times New Roman" w:cs="Times New Roman"/>
          <w:sz w:val="24"/>
          <w:szCs w:val="24"/>
        </w:rPr>
        <w:t>functional, fair and integrated city structure for Mostar.</w:t>
      </w:r>
    </w:p>
    <w:p w14:paraId="4B5FAFA3" w14:textId="5AA68E53" w:rsidR="00016802" w:rsidRPr="00EA6FD5" w:rsidRDefault="00243D22" w:rsidP="009A7AD1">
      <w:pPr>
        <w:pStyle w:val="ListParagraph"/>
        <w:spacing w:before="240"/>
        <w:ind w:left="360" w:firstLine="90"/>
        <w:contextualSpacing w:val="0"/>
        <w:jc w:val="both"/>
        <w:rPr>
          <w:rFonts w:ascii="Times New Roman" w:hAnsi="Times New Roman" w:cs="Times New Roman"/>
          <w:sz w:val="24"/>
          <w:szCs w:val="24"/>
        </w:rPr>
      </w:pPr>
      <w:r w:rsidRPr="00EA6FD5">
        <w:rPr>
          <w:rFonts w:ascii="Times New Roman" w:hAnsi="Times New Roman" w:cs="Times New Roman"/>
          <w:i/>
          <w:sz w:val="24"/>
          <w:szCs w:val="24"/>
        </w:rPr>
        <w:t xml:space="preserve">Cantonal </w:t>
      </w:r>
      <w:ins w:id="1748" w:author="Sara Boyes" w:date="2023-05-16T00:22:00Z">
        <w:r w:rsidR="004E5E83" w:rsidRPr="00EA6FD5">
          <w:rPr>
            <w:rFonts w:ascii="Times New Roman" w:hAnsi="Times New Roman" w:cs="Times New Roman"/>
            <w:i/>
            <w:sz w:val="24"/>
            <w:szCs w:val="24"/>
          </w:rPr>
          <w:t>d</w:t>
        </w:r>
      </w:ins>
      <w:del w:id="1749" w:author="Sara Boyes" w:date="2023-05-16T00:22:00Z">
        <w:r w:rsidRPr="00EA6FD5" w:rsidDel="004E5E83">
          <w:rPr>
            <w:rFonts w:ascii="Times New Roman" w:hAnsi="Times New Roman" w:cs="Times New Roman"/>
            <w:i/>
            <w:sz w:val="24"/>
            <w:szCs w:val="24"/>
          </w:rPr>
          <w:delText>D</w:delText>
        </w:r>
      </w:del>
      <w:r w:rsidRPr="00EA6FD5">
        <w:rPr>
          <w:rFonts w:ascii="Times New Roman" w:hAnsi="Times New Roman" w:cs="Times New Roman"/>
          <w:i/>
          <w:sz w:val="24"/>
          <w:szCs w:val="24"/>
        </w:rPr>
        <w:t>evelopments</w:t>
      </w:r>
    </w:p>
    <w:p w14:paraId="30E1DFAD" w14:textId="30853C61" w:rsidR="00825B3B" w:rsidRPr="00EA6FD5" w:rsidRDefault="00243D2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del w:id="1750" w:author="Sara Boyes" w:date="2023-05-16T12:40:00Z">
        <w:r w:rsidRPr="00EA6FD5" w:rsidDel="00DD3576">
          <w:rPr>
            <w:rFonts w:ascii="Times New Roman" w:hAnsi="Times New Roman" w:cs="Times New Roman"/>
            <w:sz w:val="24"/>
            <w:szCs w:val="24"/>
          </w:rPr>
          <w:delText xml:space="preserve">In terms of </w:delText>
        </w:r>
        <w:r w:rsidR="00A14952" w:rsidRPr="00EA6FD5" w:rsidDel="00DD3576">
          <w:rPr>
            <w:rFonts w:ascii="Times New Roman" w:hAnsi="Times New Roman" w:cs="Times New Roman"/>
            <w:sz w:val="24"/>
            <w:szCs w:val="24"/>
          </w:rPr>
          <w:delText>implementing</w:delText>
        </w:r>
      </w:del>
      <w:ins w:id="1751" w:author="Sara Boyes" w:date="2023-05-16T12:41:00Z">
        <w:r w:rsidR="00DD3576" w:rsidRPr="00EA6FD5">
          <w:rPr>
            <w:rFonts w:ascii="Times New Roman" w:hAnsi="Times New Roman" w:cs="Times New Roman"/>
            <w:b/>
            <w:bCs/>
            <w:sz w:val="24"/>
            <w:szCs w:val="24"/>
            <w:rPrChange w:id="1752" w:author="Sara Boyes" w:date="2023-05-16T12:42:00Z">
              <w:rPr>
                <w:rFonts w:ascii="Times New Roman" w:hAnsi="Times New Roman" w:cs="Times New Roman"/>
                <w:sz w:val="24"/>
                <w:szCs w:val="24"/>
              </w:rPr>
            </w:rPrChange>
          </w:rPr>
          <w:t>I</w:t>
        </w:r>
      </w:ins>
      <w:ins w:id="1753" w:author="Sara Boyes" w:date="2023-05-16T12:40:00Z">
        <w:r w:rsidR="00DD3576" w:rsidRPr="00EA6FD5">
          <w:rPr>
            <w:rFonts w:ascii="Times New Roman" w:hAnsi="Times New Roman" w:cs="Times New Roman"/>
            <w:b/>
            <w:bCs/>
            <w:sz w:val="24"/>
            <w:szCs w:val="24"/>
            <w:rPrChange w:id="1754" w:author="Sara Boyes" w:date="2023-05-16T12:42:00Z">
              <w:rPr>
                <w:rFonts w:ascii="Times New Roman" w:hAnsi="Times New Roman" w:cs="Times New Roman"/>
                <w:sz w:val="24"/>
                <w:szCs w:val="24"/>
              </w:rPr>
            </w:rPrChange>
          </w:rPr>
          <w:t>mplementation of</w:t>
        </w:r>
      </w:ins>
      <w:r w:rsidRPr="00EA6FD5">
        <w:rPr>
          <w:rFonts w:ascii="Times New Roman" w:hAnsi="Times New Roman" w:cs="Times New Roman"/>
          <w:b/>
          <w:bCs/>
          <w:sz w:val="24"/>
          <w:szCs w:val="24"/>
          <w:rPrChange w:id="1755" w:author="Sara Boyes" w:date="2023-05-16T12:42:00Z">
            <w:rPr>
              <w:rFonts w:ascii="Times New Roman" w:hAnsi="Times New Roman" w:cs="Times New Roman"/>
              <w:sz w:val="24"/>
              <w:szCs w:val="24"/>
            </w:rPr>
          </w:rPrChange>
        </w:rPr>
        <w:t xml:space="preserve"> the 2022 General Election results at the cantonal level</w:t>
      </w:r>
      <w:ins w:id="1756" w:author="Sara Boyes" w:date="2023-05-16T12:41:00Z">
        <w:r w:rsidR="00DD3576" w:rsidRPr="00EA6FD5">
          <w:rPr>
            <w:rFonts w:ascii="Times New Roman" w:hAnsi="Times New Roman" w:cs="Times New Roman"/>
            <w:b/>
            <w:bCs/>
            <w:sz w:val="24"/>
            <w:szCs w:val="24"/>
            <w:rPrChange w:id="1757" w:author="Sara Boyes" w:date="2023-05-16T12:42:00Z">
              <w:rPr>
                <w:rFonts w:ascii="Times New Roman" w:hAnsi="Times New Roman" w:cs="Times New Roman"/>
                <w:sz w:val="24"/>
                <w:szCs w:val="24"/>
              </w:rPr>
            </w:rPrChange>
          </w:rPr>
          <w:t>.</w:t>
        </w:r>
      </w:ins>
      <w:del w:id="1758" w:author="Sara Boyes" w:date="2023-05-16T12:41:00Z">
        <w:r w:rsidRPr="00EA6FD5" w:rsidDel="00DD3576">
          <w:rPr>
            <w:rFonts w:ascii="Times New Roman" w:hAnsi="Times New Roman" w:cs="Times New Roman"/>
            <w:b/>
            <w:bCs/>
            <w:sz w:val="24"/>
            <w:szCs w:val="24"/>
            <w:rPrChange w:id="1759" w:author="Sara Boyes" w:date="2023-05-16T12:42:00Z">
              <w:rPr>
                <w:rFonts w:ascii="Times New Roman" w:hAnsi="Times New Roman" w:cs="Times New Roman"/>
                <w:sz w:val="24"/>
                <w:szCs w:val="24"/>
              </w:rPr>
            </w:rPrChange>
          </w:rPr>
          <w:delText>,</w:delText>
        </w:r>
      </w:del>
      <w:r w:rsidR="00825B3B" w:rsidRPr="00EA6FD5">
        <w:rPr>
          <w:rFonts w:ascii="Times New Roman" w:hAnsi="Times New Roman" w:cs="Times New Roman"/>
          <w:b/>
          <w:bCs/>
          <w:sz w:val="24"/>
          <w:szCs w:val="24"/>
          <w:rPrChange w:id="1760" w:author="Sara Boyes" w:date="2023-05-16T12:42:00Z">
            <w:rPr>
              <w:rFonts w:ascii="Times New Roman" w:hAnsi="Times New Roman" w:cs="Times New Roman"/>
              <w:sz w:val="24"/>
              <w:szCs w:val="24"/>
            </w:rPr>
          </w:rPrChange>
        </w:rPr>
        <w:t xml:space="preserve"> </w:t>
      </w:r>
      <w:ins w:id="1761" w:author="Sara Boyes" w:date="2023-05-16T12:42:00Z">
        <w:r w:rsidR="00DD3576" w:rsidRPr="00EA6FD5">
          <w:rPr>
            <w:rFonts w:ascii="Times New Roman" w:hAnsi="Times New Roman" w:cs="Times New Roman"/>
            <w:b/>
            <w:bCs/>
            <w:sz w:val="24"/>
            <w:szCs w:val="24"/>
          </w:rPr>
          <w:t>A</w:t>
        </w:r>
      </w:ins>
      <w:del w:id="1762" w:author="Sara Boyes" w:date="2023-05-16T12:42:00Z">
        <w:r w:rsidR="00825B3B" w:rsidRPr="00EA6FD5" w:rsidDel="00DD3576">
          <w:rPr>
            <w:rFonts w:ascii="Times New Roman" w:hAnsi="Times New Roman" w:cs="Times New Roman"/>
            <w:sz w:val="24"/>
            <w:szCs w:val="24"/>
          </w:rPr>
          <w:delText>a</w:delText>
        </w:r>
      </w:del>
      <w:r w:rsidR="00825B3B" w:rsidRPr="00EA6FD5">
        <w:rPr>
          <w:rFonts w:ascii="Times New Roman" w:hAnsi="Times New Roman" w:cs="Times New Roman"/>
          <w:sz w:val="24"/>
          <w:szCs w:val="24"/>
        </w:rPr>
        <w:t xml:space="preserve">ll </w:t>
      </w:r>
      <w:del w:id="1763" w:author="Sara Boyes" w:date="2023-05-16T00:20:00Z">
        <w:r w:rsidR="00825B3B" w:rsidRPr="00EA6FD5" w:rsidDel="004E5E83">
          <w:rPr>
            <w:rFonts w:ascii="Times New Roman" w:hAnsi="Times New Roman" w:cs="Times New Roman"/>
            <w:sz w:val="24"/>
            <w:szCs w:val="24"/>
          </w:rPr>
          <w:delText xml:space="preserve">ten </w:delText>
        </w:r>
      </w:del>
      <w:ins w:id="1764" w:author="Sara Boyes" w:date="2023-05-16T00:20:00Z">
        <w:r w:rsidR="004E5E83" w:rsidRPr="00EA6FD5">
          <w:rPr>
            <w:rFonts w:ascii="Times New Roman" w:hAnsi="Times New Roman" w:cs="Times New Roman"/>
            <w:sz w:val="24"/>
            <w:szCs w:val="24"/>
          </w:rPr>
          <w:t xml:space="preserve">10 </w:t>
        </w:r>
      </w:ins>
      <w:r w:rsidR="00825B3B" w:rsidRPr="00EA6FD5">
        <w:rPr>
          <w:rFonts w:ascii="Times New Roman" w:hAnsi="Times New Roman" w:cs="Times New Roman"/>
          <w:sz w:val="24"/>
          <w:szCs w:val="24"/>
        </w:rPr>
        <w:t>cantons</w:t>
      </w:r>
      <w:r w:rsidRPr="00EA6FD5">
        <w:rPr>
          <w:rFonts w:ascii="Times New Roman" w:hAnsi="Times New Roman" w:cs="Times New Roman"/>
          <w:sz w:val="24"/>
          <w:szCs w:val="24"/>
        </w:rPr>
        <w:t xml:space="preserve"> </w:t>
      </w:r>
      <w:del w:id="1765" w:author="Sara Boyes" w:date="2023-05-16T12:40:00Z">
        <w:r w:rsidR="00825B3B" w:rsidRPr="00EA6FD5" w:rsidDel="00DD3576">
          <w:rPr>
            <w:rFonts w:ascii="Times New Roman" w:hAnsi="Times New Roman" w:cs="Times New Roman"/>
            <w:sz w:val="24"/>
            <w:szCs w:val="24"/>
          </w:rPr>
          <w:delText xml:space="preserve">started </w:delText>
        </w:r>
      </w:del>
      <w:ins w:id="1766" w:author="Sara Boyes" w:date="2023-05-16T12:40:00Z">
        <w:r w:rsidR="00DD3576" w:rsidRPr="00EA6FD5">
          <w:rPr>
            <w:rFonts w:ascii="Times New Roman" w:hAnsi="Times New Roman" w:cs="Times New Roman"/>
            <w:sz w:val="24"/>
            <w:szCs w:val="24"/>
          </w:rPr>
          <w:t xml:space="preserve">began </w:t>
        </w:r>
      </w:ins>
      <w:r w:rsidR="00825B3B" w:rsidRPr="00EA6FD5">
        <w:rPr>
          <w:rFonts w:ascii="Times New Roman" w:hAnsi="Times New Roman" w:cs="Times New Roman"/>
          <w:sz w:val="24"/>
          <w:szCs w:val="24"/>
        </w:rPr>
        <w:t xml:space="preserve">with inaugural sessions of their newly elected </w:t>
      </w:r>
      <w:ins w:id="1767" w:author="Sara Boyes" w:date="2023-05-16T12:40:00Z">
        <w:r w:rsidR="00DD3576" w:rsidRPr="00EA6FD5">
          <w:rPr>
            <w:rFonts w:ascii="Times New Roman" w:hAnsi="Times New Roman" w:cs="Times New Roman"/>
            <w:sz w:val="24"/>
            <w:szCs w:val="24"/>
          </w:rPr>
          <w:t>c</w:t>
        </w:r>
      </w:ins>
      <w:del w:id="1768" w:author="Sara Boyes" w:date="2023-05-16T12:40:00Z">
        <w:r w:rsidR="00825B3B" w:rsidRPr="00EA6FD5" w:rsidDel="00DD3576">
          <w:rPr>
            <w:rFonts w:ascii="Times New Roman" w:hAnsi="Times New Roman" w:cs="Times New Roman"/>
            <w:sz w:val="24"/>
            <w:szCs w:val="24"/>
          </w:rPr>
          <w:delText>C</w:delText>
        </w:r>
      </w:del>
      <w:r w:rsidR="00825B3B" w:rsidRPr="00EA6FD5">
        <w:rPr>
          <w:rFonts w:ascii="Times New Roman" w:hAnsi="Times New Roman" w:cs="Times New Roman"/>
          <w:sz w:val="24"/>
          <w:szCs w:val="24"/>
        </w:rPr>
        <w:t xml:space="preserve">antonal </w:t>
      </w:r>
      <w:ins w:id="1769" w:author="Sara Boyes" w:date="2023-05-16T12:40:00Z">
        <w:r w:rsidR="00DD3576" w:rsidRPr="00EA6FD5">
          <w:rPr>
            <w:rFonts w:ascii="Times New Roman" w:hAnsi="Times New Roman" w:cs="Times New Roman"/>
            <w:sz w:val="24"/>
            <w:szCs w:val="24"/>
          </w:rPr>
          <w:t>a</w:t>
        </w:r>
      </w:ins>
      <w:del w:id="1770" w:author="Sara Boyes" w:date="2023-05-16T12:40:00Z">
        <w:r w:rsidR="00825B3B" w:rsidRPr="00EA6FD5" w:rsidDel="00DD3576">
          <w:rPr>
            <w:rFonts w:ascii="Times New Roman" w:hAnsi="Times New Roman" w:cs="Times New Roman"/>
            <w:sz w:val="24"/>
            <w:szCs w:val="24"/>
          </w:rPr>
          <w:delText>A</w:delText>
        </w:r>
      </w:del>
      <w:r w:rsidR="00825B3B" w:rsidRPr="00EA6FD5">
        <w:rPr>
          <w:rFonts w:ascii="Times New Roman" w:hAnsi="Times New Roman" w:cs="Times New Roman"/>
          <w:sz w:val="24"/>
          <w:szCs w:val="24"/>
        </w:rPr>
        <w:t>ssemblies</w:t>
      </w:r>
      <w:ins w:id="1771" w:author="Sara Boyes" w:date="2023-05-16T12:40:00Z">
        <w:r w:rsidR="00DD3576" w:rsidRPr="00EA6FD5">
          <w:rPr>
            <w:rFonts w:ascii="Times New Roman" w:hAnsi="Times New Roman" w:cs="Times New Roman"/>
            <w:sz w:val="24"/>
            <w:szCs w:val="24"/>
          </w:rPr>
          <w:t>,</w:t>
        </w:r>
      </w:ins>
      <w:r w:rsidR="00825B3B" w:rsidRPr="00EA6FD5">
        <w:rPr>
          <w:rFonts w:ascii="Times New Roman" w:hAnsi="Times New Roman" w:cs="Times New Roman"/>
          <w:sz w:val="24"/>
          <w:szCs w:val="24"/>
        </w:rPr>
        <w:t xml:space="preserve"> </w:t>
      </w:r>
      <w:del w:id="1772" w:author="Sara Boyes" w:date="2023-05-16T12:40:00Z">
        <w:r w:rsidR="00825B3B" w:rsidRPr="00EA6FD5" w:rsidDel="00DD3576">
          <w:rPr>
            <w:rFonts w:ascii="Times New Roman" w:hAnsi="Times New Roman" w:cs="Times New Roman"/>
            <w:sz w:val="24"/>
            <w:szCs w:val="24"/>
          </w:rPr>
          <w:delText xml:space="preserve">between </w:delText>
        </w:r>
      </w:del>
      <w:ins w:id="1773" w:author="Sara Boyes" w:date="2023-05-16T12:40:00Z">
        <w:r w:rsidR="00DD3576" w:rsidRPr="00EA6FD5">
          <w:rPr>
            <w:rFonts w:ascii="Times New Roman" w:hAnsi="Times New Roman" w:cs="Times New Roman"/>
            <w:sz w:val="24"/>
            <w:szCs w:val="24"/>
          </w:rPr>
          <w:t xml:space="preserve">from </w:t>
        </w:r>
      </w:ins>
      <w:r w:rsidR="00825B3B" w:rsidRPr="00EA6FD5">
        <w:rPr>
          <w:rFonts w:ascii="Times New Roman" w:hAnsi="Times New Roman" w:cs="Times New Roman"/>
          <w:sz w:val="24"/>
          <w:szCs w:val="24"/>
        </w:rPr>
        <w:t xml:space="preserve">10 </w:t>
      </w:r>
      <w:del w:id="1774" w:author="Sara Boyes" w:date="2023-05-16T12:40:00Z">
        <w:r w:rsidR="00825B3B" w:rsidRPr="00EA6FD5" w:rsidDel="00DD3576">
          <w:rPr>
            <w:rFonts w:ascii="Times New Roman" w:hAnsi="Times New Roman" w:cs="Times New Roman"/>
            <w:sz w:val="24"/>
            <w:szCs w:val="24"/>
          </w:rPr>
          <w:delText xml:space="preserve">and </w:delText>
        </w:r>
      </w:del>
      <w:ins w:id="1775" w:author="Sara Boyes" w:date="2023-05-16T12:40:00Z">
        <w:r w:rsidR="00DD3576" w:rsidRPr="00EA6FD5">
          <w:rPr>
            <w:rFonts w:ascii="Times New Roman" w:hAnsi="Times New Roman" w:cs="Times New Roman"/>
            <w:sz w:val="24"/>
            <w:szCs w:val="24"/>
          </w:rPr>
          <w:t xml:space="preserve">to </w:t>
        </w:r>
      </w:ins>
      <w:r w:rsidR="00825B3B" w:rsidRPr="00EA6FD5">
        <w:rPr>
          <w:rFonts w:ascii="Times New Roman" w:hAnsi="Times New Roman" w:cs="Times New Roman"/>
          <w:sz w:val="24"/>
          <w:szCs w:val="24"/>
        </w:rPr>
        <w:t xml:space="preserve">22 November 2022. Eight </w:t>
      </w:r>
      <w:ins w:id="1776" w:author="Sara Boyes" w:date="2023-05-16T00:20:00Z">
        <w:r w:rsidR="004E5E83" w:rsidRPr="00EA6FD5">
          <w:rPr>
            <w:rFonts w:ascii="Times New Roman" w:hAnsi="Times New Roman" w:cs="Times New Roman"/>
            <w:sz w:val="24"/>
            <w:szCs w:val="24"/>
          </w:rPr>
          <w:t xml:space="preserve">out </w:t>
        </w:r>
      </w:ins>
      <w:r w:rsidRPr="00EA6FD5">
        <w:rPr>
          <w:rFonts w:ascii="Times New Roman" w:hAnsi="Times New Roman" w:cs="Times New Roman"/>
          <w:sz w:val="24"/>
          <w:szCs w:val="24"/>
        </w:rPr>
        <w:t xml:space="preserve">of ten cantons completed the process of constituting their </w:t>
      </w:r>
      <w:ins w:id="1777" w:author="Sara Boyes" w:date="2023-05-16T12:41:00Z">
        <w:r w:rsidR="00DD3576" w:rsidRPr="00EA6FD5">
          <w:rPr>
            <w:rFonts w:ascii="Times New Roman" w:hAnsi="Times New Roman" w:cs="Times New Roman"/>
            <w:sz w:val="24"/>
            <w:szCs w:val="24"/>
          </w:rPr>
          <w:t>c</w:t>
        </w:r>
      </w:ins>
      <w:del w:id="1778" w:author="Sara Boyes" w:date="2023-05-16T12:41:00Z">
        <w:r w:rsidRPr="00EA6FD5" w:rsidDel="00DD3576">
          <w:rPr>
            <w:rFonts w:ascii="Times New Roman" w:hAnsi="Times New Roman" w:cs="Times New Roman"/>
            <w:sz w:val="24"/>
            <w:szCs w:val="24"/>
          </w:rPr>
          <w:delText>C</w:delText>
        </w:r>
      </w:del>
      <w:r w:rsidRPr="00EA6FD5">
        <w:rPr>
          <w:rFonts w:ascii="Times New Roman" w:hAnsi="Times New Roman" w:cs="Times New Roman"/>
          <w:sz w:val="24"/>
          <w:szCs w:val="24"/>
        </w:rPr>
        <w:t xml:space="preserve">antonal </w:t>
      </w:r>
      <w:ins w:id="1779" w:author="Sara Boyes" w:date="2023-05-16T12:41:00Z">
        <w:r w:rsidR="00DD3576" w:rsidRPr="00EA6FD5">
          <w:rPr>
            <w:rFonts w:ascii="Times New Roman" w:hAnsi="Times New Roman" w:cs="Times New Roman"/>
            <w:sz w:val="24"/>
            <w:szCs w:val="24"/>
          </w:rPr>
          <w:t>a</w:t>
        </w:r>
      </w:ins>
      <w:del w:id="1780" w:author="Sara Boyes" w:date="2023-05-16T12:41:00Z">
        <w:r w:rsidRPr="00EA6FD5" w:rsidDel="00DD3576">
          <w:rPr>
            <w:rFonts w:ascii="Times New Roman" w:hAnsi="Times New Roman" w:cs="Times New Roman"/>
            <w:sz w:val="24"/>
            <w:szCs w:val="24"/>
          </w:rPr>
          <w:delText>A</w:delText>
        </w:r>
      </w:del>
      <w:r w:rsidRPr="00EA6FD5">
        <w:rPr>
          <w:rFonts w:ascii="Times New Roman" w:hAnsi="Times New Roman" w:cs="Times New Roman"/>
          <w:sz w:val="24"/>
          <w:szCs w:val="24"/>
        </w:rPr>
        <w:t xml:space="preserve">ssemblies. In the two cantons </w:t>
      </w:r>
      <w:r w:rsidR="007E2957" w:rsidRPr="00EA6FD5">
        <w:rPr>
          <w:rFonts w:ascii="Times New Roman" w:hAnsi="Times New Roman" w:cs="Times New Roman"/>
          <w:sz w:val="24"/>
          <w:szCs w:val="24"/>
        </w:rPr>
        <w:t xml:space="preserve">where </w:t>
      </w:r>
      <w:r w:rsidR="00492357" w:rsidRPr="00EA6FD5">
        <w:rPr>
          <w:rFonts w:ascii="Times New Roman" w:hAnsi="Times New Roman" w:cs="Times New Roman"/>
          <w:sz w:val="24"/>
          <w:szCs w:val="24"/>
        </w:rPr>
        <w:t>the process is incomplete (</w:t>
      </w:r>
      <w:r w:rsidRPr="00EA6FD5">
        <w:rPr>
          <w:rFonts w:ascii="Times New Roman" w:hAnsi="Times New Roman" w:cs="Times New Roman"/>
          <w:sz w:val="24"/>
          <w:szCs w:val="24"/>
        </w:rPr>
        <w:t>Herzegovina-Neretva and Canton 10</w:t>
      </w:r>
      <w:r w:rsidR="00492357" w:rsidRPr="00EA6FD5">
        <w:rPr>
          <w:rFonts w:ascii="Times New Roman" w:hAnsi="Times New Roman" w:cs="Times New Roman"/>
          <w:sz w:val="24"/>
          <w:szCs w:val="24"/>
        </w:rPr>
        <w:t>)</w:t>
      </w:r>
      <w:r w:rsidRPr="00EA6FD5">
        <w:rPr>
          <w:rFonts w:ascii="Times New Roman" w:hAnsi="Times New Roman" w:cs="Times New Roman"/>
          <w:sz w:val="24"/>
          <w:szCs w:val="24"/>
        </w:rPr>
        <w:t xml:space="preserve">, there are issues in different </w:t>
      </w:r>
      <w:ins w:id="1781" w:author="Sara Boyes" w:date="2023-05-16T00:22:00Z">
        <w:r w:rsidR="004E5E83" w:rsidRPr="00EA6FD5">
          <w:rPr>
            <w:rFonts w:ascii="Times New Roman" w:hAnsi="Times New Roman" w:cs="Times New Roman"/>
            <w:sz w:val="24"/>
            <w:szCs w:val="24"/>
          </w:rPr>
          <w:t>p</w:t>
        </w:r>
      </w:ins>
      <w:del w:id="1782" w:author="Sara Boyes" w:date="2023-05-16T00:22:00Z">
        <w:r w:rsidRPr="00EA6FD5" w:rsidDel="004E5E83">
          <w:rPr>
            <w:rFonts w:ascii="Times New Roman" w:hAnsi="Times New Roman" w:cs="Times New Roman"/>
            <w:sz w:val="24"/>
            <w:szCs w:val="24"/>
          </w:rPr>
          <w:delText>P</w:delText>
        </w:r>
      </w:del>
      <w:r w:rsidRPr="00EA6FD5">
        <w:rPr>
          <w:rFonts w:ascii="Times New Roman" w:hAnsi="Times New Roman" w:cs="Times New Roman"/>
          <w:sz w:val="24"/>
          <w:szCs w:val="24"/>
        </w:rPr>
        <w:t xml:space="preserve">eoples’ </w:t>
      </w:r>
      <w:ins w:id="1783" w:author="Sara Boyes" w:date="2023-05-16T00:22:00Z">
        <w:r w:rsidR="004E5E83" w:rsidRPr="00EA6FD5">
          <w:rPr>
            <w:rFonts w:ascii="Times New Roman" w:hAnsi="Times New Roman" w:cs="Times New Roman"/>
            <w:sz w:val="24"/>
            <w:szCs w:val="24"/>
          </w:rPr>
          <w:t>c</w:t>
        </w:r>
      </w:ins>
      <w:del w:id="1784" w:author="Sara Boyes" w:date="2023-05-16T00:22:00Z">
        <w:r w:rsidRPr="00EA6FD5" w:rsidDel="004E5E83">
          <w:rPr>
            <w:rFonts w:ascii="Times New Roman" w:hAnsi="Times New Roman" w:cs="Times New Roman"/>
            <w:sz w:val="24"/>
            <w:szCs w:val="24"/>
          </w:rPr>
          <w:delText>C</w:delText>
        </w:r>
      </w:del>
      <w:r w:rsidRPr="00EA6FD5">
        <w:rPr>
          <w:rFonts w:ascii="Times New Roman" w:hAnsi="Times New Roman" w:cs="Times New Roman"/>
          <w:sz w:val="24"/>
          <w:szCs w:val="24"/>
        </w:rPr>
        <w:t xml:space="preserve">aucuses that prevent the election of representatives </w:t>
      </w:r>
      <w:r w:rsidR="007E2957" w:rsidRPr="00EA6FD5">
        <w:rPr>
          <w:rFonts w:ascii="Times New Roman" w:hAnsi="Times New Roman" w:cs="Times New Roman"/>
          <w:sz w:val="24"/>
          <w:szCs w:val="24"/>
        </w:rPr>
        <w:t xml:space="preserve">to </w:t>
      </w:r>
      <w:r w:rsidRPr="00EA6FD5">
        <w:rPr>
          <w:rFonts w:ascii="Times New Roman" w:hAnsi="Times New Roman" w:cs="Times New Roman"/>
          <w:sz w:val="24"/>
          <w:szCs w:val="24"/>
        </w:rPr>
        <w:t xml:space="preserve">the Assemblies’ leaderships. </w:t>
      </w:r>
    </w:p>
    <w:p w14:paraId="13E1C13A" w14:textId="76A3A3FB" w:rsidR="00F4450B" w:rsidRPr="00EA6FD5" w:rsidRDefault="00F4450B" w:rsidP="00F4450B">
      <w:pPr>
        <w:pStyle w:val="ListParagraph"/>
        <w:numPr>
          <w:ilvl w:val="0"/>
          <w:numId w:val="31"/>
        </w:numPr>
        <w:spacing w:before="240"/>
        <w:ind w:left="450" w:hanging="450"/>
        <w:contextualSpacing w:val="0"/>
        <w:jc w:val="both"/>
        <w:rPr>
          <w:rFonts w:ascii="Times New Roman" w:hAnsi="Times New Roman" w:cs="Times New Roman"/>
          <w:sz w:val="24"/>
          <w:szCs w:val="24"/>
        </w:rPr>
      </w:pPr>
      <w:del w:id="1785" w:author="Sara Boyes" w:date="2023-05-16T12:42:00Z">
        <w:r w:rsidRPr="00EA6FD5" w:rsidDel="00DD3576">
          <w:rPr>
            <w:rFonts w:ascii="Times New Roman" w:hAnsi="Times New Roman" w:cs="Times New Roman"/>
            <w:sz w:val="24"/>
            <w:szCs w:val="24"/>
          </w:rPr>
          <w:delText xml:space="preserve">In terms of implementing </w:delText>
        </w:r>
      </w:del>
      <w:ins w:id="1786" w:author="Sara Boyes" w:date="2023-05-16T12:42:00Z">
        <w:r w:rsidR="00DD3576" w:rsidRPr="00EA6FD5">
          <w:rPr>
            <w:rFonts w:ascii="Times New Roman" w:hAnsi="Times New Roman" w:cs="Times New Roman"/>
            <w:b/>
            <w:bCs/>
            <w:sz w:val="24"/>
            <w:szCs w:val="24"/>
            <w:rPrChange w:id="1787" w:author="Sara Boyes" w:date="2023-05-16T12:42:00Z">
              <w:rPr>
                <w:rFonts w:ascii="Times New Roman" w:hAnsi="Times New Roman" w:cs="Times New Roman"/>
                <w:sz w:val="24"/>
                <w:szCs w:val="24"/>
              </w:rPr>
            </w:rPrChange>
          </w:rPr>
          <w:t xml:space="preserve">Implementation of </w:t>
        </w:r>
      </w:ins>
      <w:r w:rsidRPr="00EA6FD5">
        <w:rPr>
          <w:rFonts w:ascii="Times New Roman" w:hAnsi="Times New Roman" w:cs="Times New Roman"/>
          <w:b/>
          <w:bCs/>
          <w:sz w:val="24"/>
          <w:szCs w:val="24"/>
          <w:rPrChange w:id="1788" w:author="Sara Boyes" w:date="2023-05-16T12:42:00Z">
            <w:rPr>
              <w:rFonts w:ascii="Times New Roman" w:hAnsi="Times New Roman" w:cs="Times New Roman"/>
              <w:sz w:val="24"/>
              <w:szCs w:val="24"/>
            </w:rPr>
          </w:rPrChange>
        </w:rPr>
        <w:t>the 2022 General Election results at the cantonal level</w:t>
      </w:r>
      <w:ins w:id="1789" w:author="Sara Boyes" w:date="2023-05-16T12:42:00Z">
        <w:r w:rsidR="00DD3576" w:rsidRPr="00EA6FD5">
          <w:rPr>
            <w:rFonts w:ascii="Times New Roman" w:hAnsi="Times New Roman" w:cs="Times New Roman"/>
            <w:sz w:val="24"/>
            <w:szCs w:val="24"/>
          </w:rPr>
          <w:t>.</w:t>
        </w:r>
      </w:ins>
      <w:del w:id="1790" w:author="Sara Boyes" w:date="2023-05-16T12:42:00Z">
        <w:r w:rsidRPr="00EA6FD5" w:rsidDel="00DD3576">
          <w:rPr>
            <w:rFonts w:ascii="Times New Roman" w:hAnsi="Times New Roman" w:cs="Times New Roman"/>
            <w:sz w:val="24"/>
            <w:szCs w:val="24"/>
          </w:rPr>
          <w:delText>,</w:delText>
        </w:r>
      </w:del>
      <w:r w:rsidRPr="00EA6FD5">
        <w:rPr>
          <w:rFonts w:ascii="Times New Roman" w:hAnsi="Times New Roman" w:cs="Times New Roman"/>
          <w:sz w:val="24"/>
          <w:szCs w:val="24"/>
        </w:rPr>
        <w:t xml:space="preserve"> </w:t>
      </w:r>
      <w:ins w:id="1791" w:author="Sara Boyes" w:date="2023-05-16T12:42:00Z">
        <w:r w:rsidR="00DD3576" w:rsidRPr="00EA6FD5">
          <w:rPr>
            <w:rFonts w:ascii="Times New Roman" w:hAnsi="Times New Roman" w:cs="Times New Roman"/>
            <w:sz w:val="24"/>
            <w:szCs w:val="24"/>
          </w:rPr>
          <w:t>A</w:t>
        </w:r>
      </w:ins>
      <w:del w:id="1792" w:author="Sara Boyes" w:date="2023-05-16T12:42:00Z">
        <w:r w:rsidRPr="00EA6FD5" w:rsidDel="00DD3576">
          <w:rPr>
            <w:rFonts w:ascii="Times New Roman" w:hAnsi="Times New Roman" w:cs="Times New Roman"/>
            <w:sz w:val="24"/>
            <w:szCs w:val="24"/>
          </w:rPr>
          <w:delText>a</w:delText>
        </w:r>
      </w:del>
      <w:r w:rsidRPr="00EA6FD5">
        <w:rPr>
          <w:rFonts w:ascii="Times New Roman" w:hAnsi="Times New Roman" w:cs="Times New Roman"/>
          <w:sz w:val="24"/>
          <w:szCs w:val="24"/>
        </w:rPr>
        <w:t xml:space="preserve">ll </w:t>
      </w:r>
      <w:del w:id="1793" w:author="Sara Boyes" w:date="2023-05-16T00:20:00Z">
        <w:r w:rsidRPr="00EA6FD5" w:rsidDel="004E5E83">
          <w:rPr>
            <w:rFonts w:ascii="Times New Roman" w:hAnsi="Times New Roman" w:cs="Times New Roman"/>
            <w:sz w:val="24"/>
            <w:szCs w:val="24"/>
          </w:rPr>
          <w:delText xml:space="preserve">ten </w:delText>
        </w:r>
      </w:del>
      <w:ins w:id="1794" w:author="Sara Boyes" w:date="2023-05-16T00:20:00Z">
        <w:r w:rsidR="004E5E83" w:rsidRPr="00EA6FD5">
          <w:rPr>
            <w:rFonts w:ascii="Times New Roman" w:hAnsi="Times New Roman" w:cs="Times New Roman"/>
            <w:sz w:val="24"/>
            <w:szCs w:val="24"/>
          </w:rPr>
          <w:t xml:space="preserve">10 </w:t>
        </w:r>
      </w:ins>
      <w:r w:rsidRPr="00EA6FD5">
        <w:rPr>
          <w:rFonts w:ascii="Times New Roman" w:hAnsi="Times New Roman" w:cs="Times New Roman"/>
          <w:sz w:val="24"/>
          <w:szCs w:val="24"/>
        </w:rPr>
        <w:t xml:space="preserve">cantons started with inaugural sessions of their newly elected </w:t>
      </w:r>
      <w:ins w:id="1795" w:author="Sara Boyes" w:date="2023-05-16T16:53:00Z">
        <w:r w:rsidR="00DD1919" w:rsidRPr="00EA6FD5">
          <w:rPr>
            <w:rFonts w:ascii="Times New Roman" w:hAnsi="Times New Roman" w:cs="Times New Roman"/>
            <w:sz w:val="24"/>
            <w:szCs w:val="24"/>
          </w:rPr>
          <w:t>c</w:t>
        </w:r>
      </w:ins>
      <w:del w:id="1796" w:author="Sara Boyes" w:date="2023-05-16T16:53:00Z">
        <w:r w:rsidRPr="00EA6FD5" w:rsidDel="00DD1919">
          <w:rPr>
            <w:rFonts w:ascii="Times New Roman" w:hAnsi="Times New Roman" w:cs="Times New Roman"/>
            <w:sz w:val="24"/>
            <w:szCs w:val="24"/>
          </w:rPr>
          <w:delText>C</w:delText>
        </w:r>
      </w:del>
      <w:r w:rsidRPr="00EA6FD5">
        <w:rPr>
          <w:rFonts w:ascii="Times New Roman" w:hAnsi="Times New Roman" w:cs="Times New Roman"/>
          <w:sz w:val="24"/>
          <w:szCs w:val="24"/>
        </w:rPr>
        <w:t xml:space="preserve">antonal Assemblies </w:t>
      </w:r>
      <w:del w:id="1797" w:author="Sara Boyes" w:date="2023-05-16T12:42:00Z">
        <w:r w:rsidRPr="00EA6FD5" w:rsidDel="00DD3576">
          <w:rPr>
            <w:rFonts w:ascii="Times New Roman" w:hAnsi="Times New Roman" w:cs="Times New Roman"/>
            <w:sz w:val="24"/>
            <w:szCs w:val="24"/>
          </w:rPr>
          <w:delText xml:space="preserve">between </w:delText>
        </w:r>
      </w:del>
      <w:ins w:id="1798" w:author="Sara Boyes" w:date="2023-05-16T12:42:00Z">
        <w:r w:rsidR="00DD3576" w:rsidRPr="00EA6FD5">
          <w:rPr>
            <w:rFonts w:ascii="Times New Roman" w:hAnsi="Times New Roman" w:cs="Times New Roman"/>
            <w:sz w:val="24"/>
            <w:szCs w:val="24"/>
          </w:rPr>
          <w:t xml:space="preserve">from </w:t>
        </w:r>
      </w:ins>
      <w:r w:rsidRPr="00EA6FD5">
        <w:rPr>
          <w:rFonts w:ascii="Times New Roman" w:hAnsi="Times New Roman" w:cs="Times New Roman"/>
          <w:sz w:val="24"/>
          <w:szCs w:val="24"/>
        </w:rPr>
        <w:t xml:space="preserve">10 </w:t>
      </w:r>
      <w:del w:id="1799" w:author="Sara Boyes" w:date="2023-05-16T12:43:00Z">
        <w:r w:rsidRPr="00EA6FD5" w:rsidDel="00DD3576">
          <w:rPr>
            <w:rFonts w:ascii="Times New Roman" w:hAnsi="Times New Roman" w:cs="Times New Roman"/>
            <w:sz w:val="24"/>
            <w:szCs w:val="24"/>
          </w:rPr>
          <w:delText xml:space="preserve">and </w:delText>
        </w:r>
      </w:del>
      <w:ins w:id="1800" w:author="Sara Boyes" w:date="2023-05-16T12:43:00Z">
        <w:r w:rsidR="00DD3576" w:rsidRPr="00EA6FD5">
          <w:rPr>
            <w:rFonts w:ascii="Times New Roman" w:hAnsi="Times New Roman" w:cs="Times New Roman"/>
            <w:sz w:val="24"/>
            <w:szCs w:val="24"/>
          </w:rPr>
          <w:t xml:space="preserve">to </w:t>
        </w:r>
      </w:ins>
      <w:r w:rsidRPr="00EA6FD5">
        <w:rPr>
          <w:rFonts w:ascii="Times New Roman" w:hAnsi="Times New Roman" w:cs="Times New Roman"/>
          <w:sz w:val="24"/>
          <w:szCs w:val="24"/>
        </w:rPr>
        <w:t xml:space="preserve">22 November 2022. Nine </w:t>
      </w:r>
      <w:ins w:id="1801" w:author="Sara Boyes" w:date="2023-05-16T00:20:00Z">
        <w:r w:rsidR="004E5E83" w:rsidRPr="00EA6FD5">
          <w:rPr>
            <w:rFonts w:ascii="Times New Roman" w:hAnsi="Times New Roman" w:cs="Times New Roman"/>
            <w:sz w:val="24"/>
            <w:szCs w:val="24"/>
          </w:rPr>
          <w:t xml:space="preserve">out </w:t>
        </w:r>
      </w:ins>
      <w:r w:rsidRPr="00EA6FD5">
        <w:rPr>
          <w:rFonts w:ascii="Times New Roman" w:hAnsi="Times New Roman" w:cs="Times New Roman"/>
          <w:sz w:val="24"/>
          <w:szCs w:val="24"/>
        </w:rPr>
        <w:t xml:space="preserve">of ten cantons completed the process of constituting their </w:t>
      </w:r>
      <w:ins w:id="1802" w:author="Sara Boyes" w:date="2023-05-16T00:21:00Z">
        <w:r w:rsidR="004E5E83" w:rsidRPr="00EA6FD5">
          <w:rPr>
            <w:rFonts w:ascii="Times New Roman" w:hAnsi="Times New Roman" w:cs="Times New Roman"/>
            <w:sz w:val="24"/>
            <w:szCs w:val="24"/>
          </w:rPr>
          <w:t>c</w:t>
        </w:r>
      </w:ins>
      <w:del w:id="1803" w:author="Sara Boyes" w:date="2023-05-16T00:21:00Z">
        <w:r w:rsidRPr="00EA6FD5" w:rsidDel="004E5E83">
          <w:rPr>
            <w:rFonts w:ascii="Times New Roman" w:hAnsi="Times New Roman" w:cs="Times New Roman"/>
            <w:sz w:val="24"/>
            <w:szCs w:val="24"/>
          </w:rPr>
          <w:delText>C</w:delText>
        </w:r>
      </w:del>
      <w:r w:rsidRPr="00EA6FD5">
        <w:rPr>
          <w:rFonts w:ascii="Times New Roman" w:hAnsi="Times New Roman" w:cs="Times New Roman"/>
          <w:sz w:val="24"/>
          <w:szCs w:val="24"/>
        </w:rPr>
        <w:t xml:space="preserve">antonal </w:t>
      </w:r>
      <w:ins w:id="1804" w:author="Sara Boyes" w:date="2023-05-16T00:21:00Z">
        <w:r w:rsidR="004E5E83" w:rsidRPr="00EA6FD5">
          <w:rPr>
            <w:rFonts w:ascii="Times New Roman" w:hAnsi="Times New Roman" w:cs="Times New Roman"/>
            <w:sz w:val="24"/>
            <w:szCs w:val="24"/>
          </w:rPr>
          <w:t>a</w:t>
        </w:r>
      </w:ins>
      <w:del w:id="1805" w:author="Sara Boyes" w:date="2023-05-16T00:21:00Z">
        <w:r w:rsidRPr="00EA6FD5" w:rsidDel="004E5E83">
          <w:rPr>
            <w:rFonts w:ascii="Times New Roman" w:hAnsi="Times New Roman" w:cs="Times New Roman"/>
            <w:sz w:val="24"/>
            <w:szCs w:val="24"/>
          </w:rPr>
          <w:delText>A</w:delText>
        </w:r>
      </w:del>
      <w:r w:rsidRPr="00EA6FD5">
        <w:rPr>
          <w:rFonts w:ascii="Times New Roman" w:hAnsi="Times New Roman" w:cs="Times New Roman"/>
          <w:sz w:val="24"/>
          <w:szCs w:val="24"/>
        </w:rPr>
        <w:t>ssemblies, i.e.</w:t>
      </w:r>
      <w:ins w:id="1806" w:author="Sara Boyes" w:date="2023-05-16T00:22:00Z">
        <w:r w:rsidR="004E5E83"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all except Herzegovina-Neretva</w:t>
      </w:r>
      <w:ins w:id="1807" w:author="Sara Boyes" w:date="2023-05-16T00:22:00Z">
        <w:r w:rsidR="004E5E83"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where political divergences prevent the election of a representative of the Serb Caucus to the Assembly leadership. </w:t>
      </w:r>
    </w:p>
    <w:p w14:paraId="644EB30E" w14:textId="496D64B8" w:rsidR="00935F28" w:rsidRPr="00EA6FD5" w:rsidRDefault="00243D2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del w:id="1808" w:author="Sara Boyes" w:date="2023-05-16T12:43:00Z">
        <w:r w:rsidRPr="00EA6FD5" w:rsidDel="00DD3576">
          <w:rPr>
            <w:rFonts w:ascii="Times New Roman" w:hAnsi="Times New Roman" w:cs="Times New Roman"/>
            <w:sz w:val="24"/>
            <w:szCs w:val="24"/>
          </w:rPr>
          <w:delText xml:space="preserve">In terms of </w:delText>
        </w:r>
      </w:del>
      <w:ins w:id="1809" w:author="Sara Boyes" w:date="2023-05-16T12:43:00Z">
        <w:r w:rsidR="00DD3576" w:rsidRPr="00EA6FD5">
          <w:rPr>
            <w:rFonts w:ascii="Times New Roman" w:hAnsi="Times New Roman" w:cs="Times New Roman"/>
            <w:b/>
            <w:bCs/>
            <w:sz w:val="24"/>
            <w:szCs w:val="24"/>
            <w:rPrChange w:id="1810" w:author="Sara Boyes" w:date="2023-05-16T12:43:00Z">
              <w:rPr>
                <w:rFonts w:ascii="Times New Roman" w:hAnsi="Times New Roman" w:cs="Times New Roman"/>
                <w:sz w:val="24"/>
                <w:szCs w:val="24"/>
              </w:rPr>
            </w:rPrChange>
          </w:rPr>
          <w:t>E</w:t>
        </w:r>
      </w:ins>
      <w:del w:id="1811" w:author="Sara Boyes" w:date="2023-05-16T12:43:00Z">
        <w:r w:rsidRPr="00EA6FD5" w:rsidDel="00DD3576">
          <w:rPr>
            <w:rFonts w:ascii="Times New Roman" w:hAnsi="Times New Roman" w:cs="Times New Roman"/>
            <w:b/>
            <w:bCs/>
            <w:sz w:val="24"/>
            <w:szCs w:val="24"/>
            <w:rPrChange w:id="1812" w:author="Sara Boyes" w:date="2023-05-16T12:43:00Z">
              <w:rPr>
                <w:rFonts w:ascii="Times New Roman" w:hAnsi="Times New Roman" w:cs="Times New Roman"/>
                <w:sz w:val="24"/>
                <w:szCs w:val="24"/>
              </w:rPr>
            </w:rPrChange>
          </w:rPr>
          <w:delText>e</w:delText>
        </w:r>
      </w:del>
      <w:r w:rsidRPr="00EA6FD5">
        <w:rPr>
          <w:rFonts w:ascii="Times New Roman" w:hAnsi="Times New Roman" w:cs="Times New Roman"/>
          <w:b/>
          <w:bCs/>
          <w:sz w:val="24"/>
          <w:szCs w:val="24"/>
          <w:rPrChange w:id="1813" w:author="Sara Boyes" w:date="2023-05-16T12:43:00Z">
            <w:rPr>
              <w:rFonts w:ascii="Times New Roman" w:hAnsi="Times New Roman" w:cs="Times New Roman"/>
              <w:sz w:val="24"/>
              <w:szCs w:val="24"/>
            </w:rPr>
          </w:rPrChange>
        </w:rPr>
        <w:t>xecutive authorities</w:t>
      </w:r>
      <w:ins w:id="1814" w:author="Sara Boyes" w:date="2023-05-16T12:43:00Z">
        <w:r w:rsidR="00DD3576" w:rsidRPr="00EA6FD5">
          <w:rPr>
            <w:rFonts w:ascii="Times New Roman" w:hAnsi="Times New Roman" w:cs="Times New Roman"/>
            <w:sz w:val="24"/>
            <w:szCs w:val="24"/>
          </w:rPr>
          <w:t>.</w:t>
        </w:r>
      </w:ins>
      <w:del w:id="1815" w:author="Sara Boyes" w:date="2023-05-16T12:43:00Z">
        <w:r w:rsidRPr="00EA6FD5" w:rsidDel="00DD3576">
          <w:rPr>
            <w:rFonts w:ascii="Times New Roman" w:hAnsi="Times New Roman" w:cs="Times New Roman"/>
            <w:sz w:val="24"/>
            <w:szCs w:val="24"/>
          </w:rPr>
          <w:delText>,</w:delText>
        </w:r>
      </w:del>
      <w:r w:rsidRPr="00EA6FD5">
        <w:rPr>
          <w:rFonts w:ascii="Times New Roman" w:hAnsi="Times New Roman" w:cs="Times New Roman"/>
          <w:sz w:val="24"/>
          <w:szCs w:val="24"/>
        </w:rPr>
        <w:t xml:space="preserve"> </w:t>
      </w:r>
      <w:ins w:id="1816" w:author="Sara Boyes" w:date="2023-05-16T12:43:00Z">
        <w:r w:rsidR="00DD3576" w:rsidRPr="00EA6FD5">
          <w:rPr>
            <w:rFonts w:ascii="Times New Roman" w:hAnsi="Times New Roman" w:cs="Times New Roman"/>
            <w:sz w:val="24"/>
            <w:szCs w:val="24"/>
          </w:rPr>
          <w:t>S</w:t>
        </w:r>
      </w:ins>
      <w:del w:id="1817" w:author="Sara Boyes" w:date="2023-05-16T12:43:00Z">
        <w:r w:rsidRPr="00EA6FD5" w:rsidDel="00DD3576">
          <w:rPr>
            <w:rFonts w:ascii="Times New Roman" w:hAnsi="Times New Roman" w:cs="Times New Roman"/>
            <w:sz w:val="24"/>
            <w:szCs w:val="24"/>
          </w:rPr>
          <w:delText>s</w:delText>
        </w:r>
      </w:del>
      <w:r w:rsidRPr="00EA6FD5">
        <w:rPr>
          <w:rFonts w:ascii="Times New Roman" w:hAnsi="Times New Roman" w:cs="Times New Roman"/>
          <w:sz w:val="24"/>
          <w:szCs w:val="24"/>
        </w:rPr>
        <w:t xml:space="preserve">even </w:t>
      </w:r>
      <w:ins w:id="1818" w:author="Sara Boyes" w:date="2023-05-16T00:19:00Z">
        <w:r w:rsidR="004E5E83"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 xml:space="preserve">out of ten cantons have set their parliamentary majorities and have formed </w:t>
      </w:r>
      <w:ins w:id="1819" w:author="Sara Boyes" w:date="2023-05-16T00:19:00Z">
        <w:r w:rsidR="004E5E83" w:rsidRPr="00EA6FD5">
          <w:rPr>
            <w:rFonts w:ascii="Times New Roman" w:hAnsi="Times New Roman" w:cs="Times New Roman"/>
            <w:sz w:val="24"/>
            <w:szCs w:val="24"/>
          </w:rPr>
          <w:t>g</w:t>
        </w:r>
      </w:ins>
      <w:del w:id="1820" w:author="Sara Boyes" w:date="2023-05-16T00:19:00Z">
        <w:r w:rsidRPr="00EA6FD5" w:rsidDel="004E5E83">
          <w:rPr>
            <w:rFonts w:ascii="Times New Roman" w:hAnsi="Times New Roman" w:cs="Times New Roman"/>
            <w:sz w:val="24"/>
            <w:szCs w:val="24"/>
          </w:rPr>
          <w:delText>G</w:delText>
        </w:r>
      </w:del>
      <w:r w:rsidRPr="00EA6FD5">
        <w:rPr>
          <w:rFonts w:ascii="Times New Roman" w:hAnsi="Times New Roman" w:cs="Times New Roman"/>
          <w:sz w:val="24"/>
          <w:szCs w:val="24"/>
        </w:rPr>
        <w:t xml:space="preserve">overnments, as follows: Bosnian Podrinje (7 December 2022), Zenica Doboj (23 December 2022), Posavina (7 February 2023), Una-Sana (15 March 2023), Tuzla (22 March 2023), Sarajevo (24 March 2023) and West Herzegovina (27 March 2023). </w:t>
      </w:r>
      <w:r w:rsidR="00A14952" w:rsidRPr="00EA6FD5">
        <w:rPr>
          <w:rFonts w:ascii="Times New Roman" w:hAnsi="Times New Roman" w:cs="Times New Roman"/>
          <w:sz w:val="24"/>
          <w:szCs w:val="24"/>
        </w:rPr>
        <w:t>Regarding</w:t>
      </w:r>
      <w:r w:rsidRPr="00EA6FD5">
        <w:rPr>
          <w:rFonts w:ascii="Times New Roman" w:hAnsi="Times New Roman" w:cs="Times New Roman"/>
          <w:sz w:val="24"/>
          <w:szCs w:val="24"/>
        </w:rPr>
        <w:t xml:space="preserve"> the ruling majorities in those seven cantons, </w:t>
      </w:r>
      <w:r w:rsidR="00F55C59" w:rsidRPr="00EA6FD5">
        <w:rPr>
          <w:rFonts w:ascii="Times New Roman" w:hAnsi="Times New Roman" w:cs="Times New Roman"/>
          <w:sz w:val="24"/>
          <w:szCs w:val="24"/>
        </w:rPr>
        <w:t>HDZ BiH</w:t>
      </w:r>
      <w:r w:rsidRPr="00EA6FD5">
        <w:rPr>
          <w:rFonts w:ascii="Times New Roman" w:hAnsi="Times New Roman" w:cs="Times New Roman"/>
          <w:sz w:val="24"/>
          <w:szCs w:val="24"/>
        </w:rPr>
        <w:t xml:space="preserve"> is </w:t>
      </w:r>
      <w:r w:rsidR="00F55C59"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ruling party in two </w:t>
      </w:r>
      <w:ins w:id="1821" w:author="Sara Boyes" w:date="2023-05-16T00:19:00Z">
        <w:r w:rsidR="004E5E83" w:rsidRPr="00EA6FD5">
          <w:rPr>
            <w:rFonts w:ascii="Times New Roman" w:hAnsi="Times New Roman" w:cs="Times New Roman"/>
            <w:sz w:val="24"/>
            <w:szCs w:val="24"/>
          </w:rPr>
          <w:t>c</w:t>
        </w:r>
      </w:ins>
      <w:del w:id="1822" w:author="Sara Boyes" w:date="2023-05-16T00:19:00Z">
        <w:r w:rsidR="00F55C59" w:rsidRPr="00EA6FD5" w:rsidDel="004E5E83">
          <w:rPr>
            <w:rFonts w:ascii="Times New Roman" w:hAnsi="Times New Roman" w:cs="Times New Roman"/>
            <w:sz w:val="24"/>
            <w:szCs w:val="24"/>
          </w:rPr>
          <w:delText>C</w:delText>
        </w:r>
      </w:del>
      <w:r w:rsidR="00F55C59" w:rsidRPr="00EA6FD5">
        <w:rPr>
          <w:rFonts w:ascii="Times New Roman" w:hAnsi="Times New Roman" w:cs="Times New Roman"/>
          <w:sz w:val="24"/>
          <w:szCs w:val="24"/>
        </w:rPr>
        <w:t xml:space="preserve">antons </w:t>
      </w:r>
      <w:r w:rsidRPr="00EA6FD5">
        <w:rPr>
          <w:rFonts w:ascii="Times New Roman" w:hAnsi="Times New Roman" w:cs="Times New Roman"/>
          <w:sz w:val="24"/>
          <w:szCs w:val="24"/>
        </w:rPr>
        <w:t>(Posavina and West Herzegovina)</w:t>
      </w:r>
      <w:r w:rsidR="00A14952" w:rsidRPr="00EA6FD5">
        <w:rPr>
          <w:rFonts w:ascii="Times New Roman" w:hAnsi="Times New Roman" w:cs="Times New Roman"/>
          <w:sz w:val="24"/>
          <w:szCs w:val="24"/>
        </w:rPr>
        <w:t>. I</w:t>
      </w:r>
      <w:r w:rsidR="0035485F" w:rsidRPr="00EA6FD5">
        <w:rPr>
          <w:rFonts w:ascii="Times New Roman" w:hAnsi="Times New Roman" w:cs="Times New Roman"/>
          <w:sz w:val="24"/>
          <w:szCs w:val="24"/>
        </w:rPr>
        <w:t xml:space="preserve">n </w:t>
      </w:r>
      <w:r w:rsidRPr="00EA6FD5">
        <w:rPr>
          <w:rFonts w:ascii="Times New Roman" w:hAnsi="Times New Roman" w:cs="Times New Roman"/>
          <w:sz w:val="24"/>
          <w:szCs w:val="24"/>
        </w:rPr>
        <w:t xml:space="preserve">the other five Bosniak-dominated Cantons, </w:t>
      </w:r>
      <w:r w:rsidR="00825B3B" w:rsidRPr="00EA6FD5">
        <w:rPr>
          <w:rFonts w:ascii="Times New Roman" w:hAnsi="Times New Roman" w:cs="Times New Roman"/>
          <w:sz w:val="24"/>
          <w:szCs w:val="24"/>
        </w:rPr>
        <w:t xml:space="preserve">the </w:t>
      </w:r>
      <w:r w:rsidRPr="00EA6FD5">
        <w:rPr>
          <w:rFonts w:ascii="Times New Roman" w:hAnsi="Times New Roman" w:cs="Times New Roman"/>
          <w:sz w:val="24"/>
          <w:szCs w:val="24"/>
        </w:rPr>
        <w:t>ruling coalitions vary</w:t>
      </w:r>
      <w:ins w:id="1823" w:author="Sara Boyes" w:date="2023-05-16T12:44:00Z">
        <w:r w:rsidR="00DD3576" w:rsidRPr="00EA6FD5">
          <w:rPr>
            <w:rFonts w:ascii="Times New Roman" w:hAnsi="Times New Roman" w:cs="Times New Roman"/>
            <w:sz w:val="24"/>
            <w:szCs w:val="24"/>
          </w:rPr>
          <w:t>:</w:t>
        </w:r>
      </w:ins>
      <w:del w:id="1824" w:author="Sara Boyes" w:date="2023-05-16T12:44:00Z">
        <w:r w:rsidRPr="00EA6FD5" w:rsidDel="00DD3576">
          <w:rPr>
            <w:rFonts w:ascii="Times New Roman" w:hAnsi="Times New Roman" w:cs="Times New Roman"/>
            <w:sz w:val="24"/>
            <w:szCs w:val="24"/>
          </w:rPr>
          <w:delText xml:space="preserve"> –</w:delText>
        </w:r>
      </w:del>
      <w:r w:rsidRPr="00EA6FD5">
        <w:rPr>
          <w:rFonts w:ascii="Times New Roman" w:hAnsi="Times New Roman" w:cs="Times New Roman"/>
          <w:sz w:val="24"/>
          <w:szCs w:val="24"/>
        </w:rPr>
        <w:t xml:space="preserve"> three are led by the </w:t>
      </w:r>
      <w:r w:rsidR="00A14952" w:rsidRPr="00EA6FD5">
        <w:rPr>
          <w:rFonts w:ascii="Times New Roman" w:hAnsi="Times New Roman" w:cs="Times New Roman"/>
          <w:sz w:val="24"/>
          <w:szCs w:val="24"/>
        </w:rPr>
        <w:t>so-called</w:t>
      </w:r>
      <w:r w:rsidRPr="00EA6FD5">
        <w:rPr>
          <w:rFonts w:ascii="Times New Roman" w:hAnsi="Times New Roman" w:cs="Times New Roman"/>
          <w:sz w:val="24"/>
          <w:szCs w:val="24"/>
        </w:rPr>
        <w:t xml:space="preserve"> Troika bloc</w:t>
      </w:r>
      <w:r w:rsidR="00A14952" w:rsidRPr="00EA6FD5">
        <w:rPr>
          <w:rFonts w:ascii="Times New Roman" w:hAnsi="Times New Roman" w:cs="Times New Roman"/>
          <w:sz w:val="24"/>
          <w:szCs w:val="24"/>
        </w:rPr>
        <w:t>,</w:t>
      </w:r>
      <w:r w:rsidR="00825B3B" w:rsidRPr="00EA6FD5">
        <w:rPr>
          <w:rFonts w:ascii="Times New Roman" w:hAnsi="Times New Roman" w:cs="Times New Roman"/>
          <w:sz w:val="24"/>
          <w:szCs w:val="24"/>
        </w:rPr>
        <w:t xml:space="preserve"> which comprises the three parties</w:t>
      </w:r>
      <w:r w:rsidRPr="00EA6FD5">
        <w:rPr>
          <w:rFonts w:ascii="Times New Roman" w:hAnsi="Times New Roman" w:cs="Times New Roman"/>
          <w:sz w:val="24"/>
          <w:szCs w:val="24"/>
        </w:rPr>
        <w:t xml:space="preserve"> SDP-NiP-NS (Zenica-Doboj, Bosnia Podrinje, Sarajevo)</w:t>
      </w:r>
      <w:r w:rsidR="00A14952" w:rsidRPr="00EA6FD5">
        <w:rPr>
          <w:rFonts w:ascii="Times New Roman" w:hAnsi="Times New Roman" w:cs="Times New Roman"/>
          <w:sz w:val="24"/>
          <w:szCs w:val="24"/>
        </w:rPr>
        <w:t>. Two</w:t>
      </w:r>
      <w:r w:rsidRPr="00EA6FD5">
        <w:rPr>
          <w:rFonts w:ascii="Times New Roman" w:hAnsi="Times New Roman" w:cs="Times New Roman"/>
          <w:sz w:val="24"/>
          <w:szCs w:val="24"/>
        </w:rPr>
        <w:t xml:space="preserve"> involve SDA (Una-Sana and Tuzla) with different local partners. The remaining three cantons </w:t>
      </w:r>
      <w:r w:rsidR="00F4450B" w:rsidRPr="00EA6FD5">
        <w:rPr>
          <w:rFonts w:ascii="Times New Roman" w:hAnsi="Times New Roman" w:cs="Times New Roman"/>
          <w:sz w:val="24"/>
          <w:szCs w:val="24"/>
        </w:rPr>
        <w:t>(Central Bosnia, Canton 10 and Her</w:t>
      </w:r>
      <w:ins w:id="1825" w:author="Sara Boyes" w:date="2023-05-16T16:54:00Z">
        <w:r w:rsidR="00DD1919" w:rsidRPr="00EA6FD5">
          <w:rPr>
            <w:rFonts w:ascii="Times New Roman" w:hAnsi="Times New Roman" w:cs="Times New Roman"/>
            <w:sz w:val="24"/>
            <w:szCs w:val="24"/>
          </w:rPr>
          <w:t>z</w:t>
        </w:r>
      </w:ins>
      <w:del w:id="1826" w:author="Sara Boyes" w:date="2023-05-16T16:54:00Z">
        <w:r w:rsidR="00F4450B" w:rsidRPr="00EA6FD5" w:rsidDel="00DD1919">
          <w:rPr>
            <w:rFonts w:ascii="Times New Roman" w:hAnsi="Times New Roman" w:cs="Times New Roman"/>
            <w:sz w:val="24"/>
            <w:szCs w:val="24"/>
          </w:rPr>
          <w:delText>c</w:delText>
        </w:r>
      </w:del>
      <w:r w:rsidR="00F4450B" w:rsidRPr="00EA6FD5">
        <w:rPr>
          <w:rFonts w:ascii="Times New Roman" w:hAnsi="Times New Roman" w:cs="Times New Roman"/>
          <w:sz w:val="24"/>
          <w:szCs w:val="24"/>
        </w:rPr>
        <w:t xml:space="preserve">egovina-Neretva with the Government in technical mandate since </w:t>
      </w:r>
      <w:commentRangeStart w:id="1827"/>
      <w:r w:rsidR="00F4450B" w:rsidRPr="00EA6FD5">
        <w:rPr>
          <w:rFonts w:ascii="Times New Roman" w:hAnsi="Times New Roman" w:cs="Times New Roman"/>
          <w:sz w:val="24"/>
          <w:szCs w:val="24"/>
        </w:rPr>
        <w:t>2018</w:t>
      </w:r>
      <w:commentRangeEnd w:id="1827"/>
      <w:r w:rsidR="00032573" w:rsidRPr="00EA6FD5">
        <w:rPr>
          <w:rStyle w:val="CommentReference"/>
        </w:rPr>
        <w:commentReference w:id="1827"/>
      </w:r>
      <w:r w:rsidR="00F4450B" w:rsidRPr="00EA6FD5">
        <w:rPr>
          <w:rFonts w:ascii="Times New Roman" w:hAnsi="Times New Roman" w:cs="Times New Roman"/>
          <w:sz w:val="24"/>
          <w:szCs w:val="24"/>
        </w:rPr>
        <w:t xml:space="preserve">) </w:t>
      </w:r>
      <w:r w:rsidR="00825B3B" w:rsidRPr="00EA6FD5">
        <w:rPr>
          <w:rFonts w:ascii="Times New Roman" w:hAnsi="Times New Roman" w:cs="Times New Roman"/>
          <w:sz w:val="24"/>
          <w:szCs w:val="24"/>
        </w:rPr>
        <w:t xml:space="preserve">are waiting </w:t>
      </w:r>
      <w:r w:rsidRPr="00EA6FD5">
        <w:rPr>
          <w:rFonts w:ascii="Times New Roman" w:hAnsi="Times New Roman" w:cs="Times New Roman"/>
          <w:sz w:val="24"/>
          <w:szCs w:val="24"/>
        </w:rPr>
        <w:t xml:space="preserve">for </w:t>
      </w:r>
      <w:r w:rsidR="00825B3B" w:rsidRPr="00EA6FD5">
        <w:rPr>
          <w:rFonts w:ascii="Times New Roman" w:hAnsi="Times New Roman" w:cs="Times New Roman"/>
          <w:sz w:val="24"/>
          <w:szCs w:val="24"/>
        </w:rPr>
        <w:t>the formation of the Federation Government</w:t>
      </w:r>
      <w:r w:rsidRPr="00EA6FD5">
        <w:rPr>
          <w:rFonts w:ascii="Times New Roman" w:hAnsi="Times New Roman" w:cs="Times New Roman"/>
          <w:sz w:val="24"/>
          <w:szCs w:val="24"/>
        </w:rPr>
        <w:t xml:space="preserve"> to </w:t>
      </w:r>
      <w:r w:rsidR="00AD4862" w:rsidRPr="00EA6FD5">
        <w:rPr>
          <w:rFonts w:ascii="Times New Roman" w:hAnsi="Times New Roman" w:cs="Times New Roman"/>
          <w:sz w:val="24"/>
          <w:szCs w:val="24"/>
        </w:rPr>
        <w:t xml:space="preserve">elect their governments. </w:t>
      </w:r>
      <w:del w:id="1828" w:author="Sara Boyes" w:date="2023-05-16T12:44:00Z">
        <w:r w:rsidRPr="00EA6FD5" w:rsidDel="00DD3576">
          <w:rPr>
            <w:rFonts w:ascii="Times New Roman" w:hAnsi="Times New Roman" w:cs="Times New Roman"/>
            <w:sz w:val="24"/>
            <w:szCs w:val="24"/>
          </w:rPr>
          <w:delText>Finally</w:delText>
        </w:r>
      </w:del>
      <w:ins w:id="1829" w:author="Sara Boyes" w:date="2023-05-16T12:44:00Z">
        <w:r w:rsidR="00DD3576" w:rsidRPr="00EA6FD5">
          <w:rPr>
            <w:rFonts w:ascii="Times New Roman" w:hAnsi="Times New Roman" w:cs="Times New Roman"/>
            <w:sz w:val="24"/>
            <w:szCs w:val="24"/>
          </w:rPr>
          <w:t>Lastly</w:t>
        </w:r>
      </w:ins>
      <w:r w:rsidRPr="00EA6FD5">
        <w:rPr>
          <w:rFonts w:ascii="Times New Roman" w:hAnsi="Times New Roman" w:cs="Times New Roman"/>
          <w:sz w:val="24"/>
          <w:szCs w:val="24"/>
        </w:rPr>
        <w:t xml:space="preserve">, all cantons have adopted </w:t>
      </w:r>
      <w:r w:rsidR="00825B3B"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2023 </w:t>
      </w:r>
      <w:ins w:id="1830" w:author="Sara Boyes" w:date="2023-05-16T14:53:00Z">
        <w:r w:rsidR="00D25BEB" w:rsidRPr="00EA6FD5">
          <w:rPr>
            <w:rFonts w:ascii="Times New Roman" w:hAnsi="Times New Roman" w:cs="Times New Roman"/>
            <w:sz w:val="24"/>
            <w:szCs w:val="24"/>
          </w:rPr>
          <w:t>b</w:t>
        </w:r>
      </w:ins>
      <w:del w:id="1831" w:author="Sara Boyes" w:date="2023-05-16T14:53:00Z">
        <w:r w:rsidRPr="00EA6FD5" w:rsidDel="00D25BEB">
          <w:rPr>
            <w:rFonts w:ascii="Times New Roman" w:hAnsi="Times New Roman" w:cs="Times New Roman"/>
            <w:sz w:val="24"/>
            <w:szCs w:val="24"/>
          </w:rPr>
          <w:delText>B</w:delText>
        </w:r>
      </w:del>
      <w:r w:rsidRPr="00EA6FD5">
        <w:rPr>
          <w:rFonts w:ascii="Times New Roman" w:hAnsi="Times New Roman" w:cs="Times New Roman"/>
          <w:sz w:val="24"/>
          <w:szCs w:val="24"/>
        </w:rPr>
        <w:t xml:space="preserve">udgets </w:t>
      </w:r>
      <w:del w:id="1832" w:author="Sara Boyes" w:date="2023-05-16T14:54:00Z">
        <w:r w:rsidRPr="00EA6FD5" w:rsidDel="00D25BEB">
          <w:rPr>
            <w:rFonts w:ascii="Times New Roman" w:hAnsi="Times New Roman" w:cs="Times New Roman"/>
            <w:sz w:val="24"/>
            <w:szCs w:val="24"/>
          </w:rPr>
          <w:delText xml:space="preserve">in </w:delText>
        </w:r>
      </w:del>
      <w:ins w:id="1833" w:author="Sara Boyes" w:date="2023-05-16T14:54:00Z">
        <w:r w:rsidR="00D25BEB" w:rsidRPr="00EA6FD5">
          <w:rPr>
            <w:rFonts w:ascii="Times New Roman" w:hAnsi="Times New Roman" w:cs="Times New Roman"/>
            <w:sz w:val="24"/>
            <w:szCs w:val="24"/>
          </w:rPr>
          <w:t xml:space="preserve">on </w:t>
        </w:r>
      </w:ins>
      <w:r w:rsidRPr="00EA6FD5">
        <w:rPr>
          <w:rFonts w:ascii="Times New Roman" w:hAnsi="Times New Roman" w:cs="Times New Roman"/>
          <w:sz w:val="24"/>
          <w:szCs w:val="24"/>
        </w:rPr>
        <w:t>time.</w:t>
      </w:r>
      <w:commentRangeStart w:id="1834"/>
      <w:commentRangeEnd w:id="1834"/>
      <w:r w:rsidR="00032573" w:rsidRPr="00EA6FD5">
        <w:rPr>
          <w:rStyle w:val="CommentReference"/>
        </w:rPr>
        <w:commentReference w:id="1834"/>
      </w:r>
    </w:p>
    <w:p w14:paraId="24337B8B" w14:textId="6901EF5E" w:rsidR="00F4450B" w:rsidRPr="00EA6FD5" w:rsidDel="00032573" w:rsidRDefault="00F4450B" w:rsidP="00F4450B">
      <w:pPr>
        <w:pStyle w:val="ListParagraph"/>
        <w:numPr>
          <w:ilvl w:val="0"/>
          <w:numId w:val="31"/>
        </w:numPr>
        <w:spacing w:before="240"/>
        <w:ind w:left="450" w:hanging="450"/>
        <w:contextualSpacing w:val="0"/>
        <w:jc w:val="both"/>
        <w:rPr>
          <w:del w:id="1835" w:author="Sara Boyes" w:date="2023-05-16T12:48:00Z"/>
          <w:rFonts w:ascii="Times New Roman" w:hAnsi="Times New Roman" w:cs="Times New Roman"/>
          <w:sz w:val="24"/>
          <w:szCs w:val="24"/>
        </w:rPr>
      </w:pPr>
      <w:del w:id="1836" w:author="Sara Boyes" w:date="2023-05-16T12:48:00Z">
        <w:r w:rsidRPr="00EA6FD5" w:rsidDel="00032573">
          <w:rPr>
            <w:rFonts w:ascii="Times New Roman" w:hAnsi="Times New Roman" w:cs="Times New Roman"/>
            <w:sz w:val="24"/>
            <w:szCs w:val="24"/>
          </w:rPr>
          <w:delText xml:space="preserve">In terms of executive authorities, </w:delText>
        </w:r>
      </w:del>
      <w:del w:id="1837" w:author="Sara Boyes" w:date="2023-05-16T00:18:00Z">
        <w:r w:rsidRPr="00EA6FD5" w:rsidDel="004E5E83">
          <w:rPr>
            <w:rFonts w:ascii="Times New Roman" w:hAnsi="Times New Roman" w:cs="Times New Roman"/>
            <w:sz w:val="24"/>
            <w:szCs w:val="24"/>
          </w:rPr>
          <w:delText xml:space="preserve">seven </w:delText>
        </w:r>
      </w:del>
      <w:del w:id="1838" w:author="Sara Boyes" w:date="2023-05-16T12:48:00Z">
        <w:r w:rsidRPr="00EA6FD5" w:rsidDel="00032573">
          <w:rPr>
            <w:rFonts w:ascii="Times New Roman" w:hAnsi="Times New Roman" w:cs="Times New Roman"/>
            <w:sz w:val="24"/>
            <w:szCs w:val="24"/>
          </w:rPr>
          <w:delText xml:space="preserve">out of </w:delText>
        </w:r>
      </w:del>
      <w:del w:id="1839" w:author="Sara Boyes" w:date="2023-05-16T00:18:00Z">
        <w:r w:rsidRPr="00EA6FD5" w:rsidDel="004E5E83">
          <w:rPr>
            <w:rFonts w:ascii="Times New Roman" w:hAnsi="Times New Roman" w:cs="Times New Roman"/>
            <w:sz w:val="24"/>
            <w:szCs w:val="24"/>
          </w:rPr>
          <w:delText xml:space="preserve">ten </w:delText>
        </w:r>
      </w:del>
      <w:del w:id="1840" w:author="Sara Boyes" w:date="2023-05-16T12:48:00Z">
        <w:r w:rsidRPr="00EA6FD5" w:rsidDel="00032573">
          <w:rPr>
            <w:rFonts w:ascii="Times New Roman" w:hAnsi="Times New Roman" w:cs="Times New Roman"/>
            <w:sz w:val="24"/>
            <w:szCs w:val="24"/>
          </w:rPr>
          <w:delText xml:space="preserve">cantons have set their parliamentary majorities and have formed </w:delText>
        </w:r>
      </w:del>
      <w:del w:id="1841" w:author="Sara Boyes" w:date="2023-05-16T00:19:00Z">
        <w:r w:rsidRPr="00EA6FD5" w:rsidDel="004E5E83">
          <w:rPr>
            <w:rFonts w:ascii="Times New Roman" w:hAnsi="Times New Roman" w:cs="Times New Roman"/>
            <w:sz w:val="24"/>
            <w:szCs w:val="24"/>
          </w:rPr>
          <w:delText>G</w:delText>
        </w:r>
      </w:del>
      <w:del w:id="1842" w:author="Sara Boyes" w:date="2023-05-16T12:48:00Z">
        <w:r w:rsidRPr="00EA6FD5" w:rsidDel="00032573">
          <w:rPr>
            <w:rFonts w:ascii="Times New Roman" w:hAnsi="Times New Roman" w:cs="Times New Roman"/>
            <w:sz w:val="24"/>
            <w:szCs w:val="24"/>
          </w:rPr>
          <w:delText xml:space="preserve">overnments, as follows: Bosnian Podrinje (7 December 2022), Zenica Doboj (23 December 2022), Posavina (7 February 2023), Una-Sana (15 March 2023), Tuzla (22 March 2023), Sarajevo (24 March 2023) and West Herzegovina (27 March 2023). Regarding the ruling majorities in those seven cantons, HDZ BiH is the ruling party in two </w:delText>
        </w:r>
      </w:del>
      <w:del w:id="1843" w:author="Sara Boyes" w:date="2023-05-16T00:21:00Z">
        <w:r w:rsidRPr="00EA6FD5" w:rsidDel="004E5E83">
          <w:rPr>
            <w:rFonts w:ascii="Times New Roman" w:hAnsi="Times New Roman" w:cs="Times New Roman"/>
            <w:sz w:val="24"/>
            <w:szCs w:val="24"/>
          </w:rPr>
          <w:delText>C</w:delText>
        </w:r>
      </w:del>
      <w:del w:id="1844" w:author="Sara Boyes" w:date="2023-05-16T12:48:00Z">
        <w:r w:rsidRPr="00EA6FD5" w:rsidDel="00032573">
          <w:rPr>
            <w:rFonts w:ascii="Times New Roman" w:hAnsi="Times New Roman" w:cs="Times New Roman"/>
            <w:sz w:val="24"/>
            <w:szCs w:val="24"/>
          </w:rPr>
          <w:delText xml:space="preserve">antons (Posavina and West Herzegovina). In the other five Bosniak-dominated </w:delText>
        </w:r>
      </w:del>
      <w:del w:id="1845" w:author="Sara Boyes" w:date="2023-05-16T00:21:00Z">
        <w:r w:rsidRPr="00EA6FD5" w:rsidDel="004E5E83">
          <w:rPr>
            <w:rFonts w:ascii="Times New Roman" w:hAnsi="Times New Roman" w:cs="Times New Roman"/>
            <w:sz w:val="24"/>
            <w:szCs w:val="24"/>
          </w:rPr>
          <w:delText>C</w:delText>
        </w:r>
      </w:del>
      <w:del w:id="1846" w:author="Sara Boyes" w:date="2023-05-16T12:48:00Z">
        <w:r w:rsidRPr="00EA6FD5" w:rsidDel="00032573">
          <w:rPr>
            <w:rFonts w:ascii="Times New Roman" w:hAnsi="Times New Roman" w:cs="Times New Roman"/>
            <w:sz w:val="24"/>
            <w:szCs w:val="24"/>
          </w:rPr>
          <w:delText xml:space="preserve">antons, the ruling coalitions vary – three are led by the so-called Troika bloc, which comprises the three parties SDP-NiP-NS (Zenica-Doboj, Bosnia Podrinje, Sarajevo). Two involve SDA (Una-Sana and Tuzla) with different local partners. The remaining three cantons (Central Bosnia, Canton 10 and Hercegovina-Neretva with the Government in </w:delText>
        </w:r>
        <w:r w:rsidR="00E6485F" w:rsidRPr="00EA6FD5" w:rsidDel="00032573">
          <w:rPr>
            <w:rFonts w:ascii="Times New Roman" w:hAnsi="Times New Roman" w:cs="Times New Roman"/>
            <w:sz w:val="24"/>
            <w:szCs w:val="24"/>
          </w:rPr>
          <w:delText xml:space="preserve">a </w:delText>
        </w:r>
        <w:r w:rsidRPr="00EA6FD5" w:rsidDel="00032573">
          <w:rPr>
            <w:rFonts w:ascii="Times New Roman" w:hAnsi="Times New Roman" w:cs="Times New Roman"/>
            <w:sz w:val="24"/>
            <w:szCs w:val="24"/>
          </w:rPr>
          <w:delText>technical mandate since 2014) are waiting for the formation of the Federation Government to elect their governments. Finally, all cantons have adopted the 2023 Budgets in time.</w:delText>
        </w:r>
      </w:del>
    </w:p>
    <w:p w14:paraId="7300097E" w14:textId="77777777" w:rsidR="00881A4F" w:rsidRPr="00EA6FD5" w:rsidRDefault="00881A4F" w:rsidP="000D7987">
      <w:pPr>
        <w:pStyle w:val="ListParagraph"/>
        <w:spacing w:before="240"/>
        <w:ind w:left="450"/>
        <w:contextualSpacing w:val="0"/>
        <w:jc w:val="both"/>
        <w:rPr>
          <w:rFonts w:ascii="Times New Roman" w:hAnsi="Times New Roman" w:cs="Times New Roman"/>
          <w:sz w:val="24"/>
          <w:szCs w:val="24"/>
        </w:rPr>
      </w:pPr>
    </w:p>
    <w:p w14:paraId="15D6ED15" w14:textId="5195122A" w:rsidR="00935F28" w:rsidRPr="00EA6FD5" w:rsidRDefault="0073799D" w:rsidP="001332F6">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b/>
          <w:bCs/>
          <w:sz w:val="24"/>
          <w:szCs w:val="24"/>
        </w:rPr>
        <w:t>V.</w:t>
      </w:r>
      <w:del w:id="1847" w:author="Sara Boyes" w:date="2023-05-16T16:24:00Z">
        <w:r w:rsidR="0086178B" w:rsidRPr="00EA6FD5" w:rsidDel="00D83965">
          <w:rPr>
            <w:rFonts w:ascii="Times New Roman" w:eastAsia="Times New Roman" w:hAnsi="Times New Roman" w:cs="Times New Roman"/>
            <w:b/>
            <w:bCs/>
            <w:sz w:val="24"/>
            <w:szCs w:val="24"/>
          </w:rPr>
          <w:delText xml:space="preserve"> </w:delText>
        </w:r>
      </w:del>
      <w:ins w:id="1848" w:author="Sara Boyes" w:date="2023-05-16T16:24:00Z">
        <w:r w:rsidR="00D83965"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Developments</w:t>
      </w:r>
      <w:r w:rsidR="0086178B" w:rsidRPr="00EA6FD5">
        <w:rPr>
          <w:rFonts w:ascii="Times New Roman" w:eastAsia="Times New Roman" w:hAnsi="Times New Roman" w:cs="Times New Roman"/>
          <w:b/>
          <w:bCs/>
          <w:sz w:val="24"/>
          <w:szCs w:val="24"/>
        </w:rPr>
        <w:t xml:space="preserve"> </w:t>
      </w:r>
      <w:del w:id="1849" w:author="Sara Boyes" w:date="2023-05-10T19:57:00Z">
        <w:r w:rsidR="00935F28" w:rsidRPr="00EA6FD5" w:rsidDel="00F600E3">
          <w:rPr>
            <w:rFonts w:ascii="Times New Roman" w:eastAsia="Times New Roman" w:hAnsi="Times New Roman" w:cs="Times New Roman"/>
            <w:b/>
            <w:bCs/>
            <w:sz w:val="24"/>
            <w:szCs w:val="24"/>
          </w:rPr>
          <w:delText>R</w:delText>
        </w:r>
      </w:del>
      <w:ins w:id="1850" w:author="Sara Boyes" w:date="2023-05-10T19:57:00Z">
        <w:r w:rsidR="00F600E3" w:rsidRPr="00EA6FD5">
          <w:rPr>
            <w:rFonts w:ascii="Times New Roman" w:eastAsia="Times New Roman" w:hAnsi="Times New Roman" w:cs="Times New Roman"/>
            <w:b/>
            <w:bCs/>
            <w:sz w:val="24"/>
            <w:szCs w:val="24"/>
          </w:rPr>
          <w:t>r</w:t>
        </w:r>
      </w:ins>
      <w:r w:rsidRPr="00EA6FD5">
        <w:rPr>
          <w:rFonts w:ascii="Times New Roman" w:eastAsia="Times New Roman" w:hAnsi="Times New Roman" w:cs="Times New Roman"/>
          <w:b/>
          <w:bCs/>
          <w:sz w:val="24"/>
          <w:szCs w:val="24"/>
        </w:rPr>
        <w:t>elated</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to</w:t>
      </w:r>
      <w:r w:rsidR="0086178B" w:rsidRPr="00EA6FD5">
        <w:rPr>
          <w:rFonts w:ascii="Times New Roman" w:eastAsia="Times New Roman" w:hAnsi="Times New Roman" w:cs="Times New Roman"/>
          <w:b/>
          <w:bCs/>
          <w:sz w:val="24"/>
          <w:szCs w:val="24"/>
        </w:rPr>
        <w:t xml:space="preserve"> </w:t>
      </w:r>
      <w:ins w:id="1851" w:author="Sara Boyes" w:date="2023-05-10T19:57:00Z">
        <w:r w:rsidR="00F600E3" w:rsidRPr="00EA6FD5">
          <w:rPr>
            <w:rFonts w:ascii="Times New Roman" w:hAnsi="Times New Roman" w:cs="Times New Roman"/>
            <w:b/>
            <w:bCs/>
            <w:sz w:val="24"/>
            <w:szCs w:val="24"/>
            <w:rPrChange w:id="1852" w:author="Sara Boyes" w:date="2023-05-16T17:34:00Z">
              <w:rPr>
                <w:rFonts w:ascii="Times New Roman" w:hAnsi="Times New Roman" w:cs="Times New Roman"/>
                <w:sz w:val="24"/>
                <w:szCs w:val="24"/>
              </w:rPr>
            </w:rPrChange>
          </w:rPr>
          <w:t>the</w:t>
        </w:r>
        <w:r w:rsidR="00F600E3" w:rsidRPr="00EA6FD5">
          <w:rPr>
            <w:rFonts w:ascii="Times New Roman" w:hAnsi="Times New Roman" w:cs="Times New Roman"/>
            <w:sz w:val="24"/>
            <w:szCs w:val="24"/>
          </w:rPr>
          <w:t xml:space="preserve"> </w:t>
        </w:r>
      </w:ins>
      <w:r w:rsidRPr="00EA6FD5">
        <w:rPr>
          <w:rFonts w:ascii="Times New Roman" w:eastAsia="Times New Roman" w:hAnsi="Times New Roman" w:cs="Times New Roman"/>
          <w:b/>
          <w:bCs/>
          <w:sz w:val="24"/>
          <w:szCs w:val="24"/>
        </w:rPr>
        <w:t>Republika</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Srpska</w:t>
      </w:r>
    </w:p>
    <w:p w14:paraId="71520ECD" w14:textId="6E9BF6B8" w:rsidR="00935F28" w:rsidRPr="00EA6FD5" w:rsidRDefault="001246BF"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Following the 2022 general elections in October, the ruling coalition </w:t>
      </w:r>
      <w:r w:rsidR="002340DF" w:rsidRPr="00EA6FD5">
        <w:rPr>
          <w:rFonts w:ascii="Times New Roman" w:eastAsia="Times New Roman" w:hAnsi="Times New Roman" w:cs="Times New Roman"/>
          <w:sz w:val="24"/>
          <w:szCs w:val="24"/>
        </w:rPr>
        <w:t xml:space="preserve">in </w:t>
      </w:r>
      <w:ins w:id="1853" w:author="Sara Boyes" w:date="2023-05-10T19:57:00Z">
        <w:r w:rsidR="00F600E3" w:rsidRPr="00EA6FD5">
          <w:rPr>
            <w:rFonts w:ascii="Times New Roman" w:hAnsi="Times New Roman" w:cs="Times New Roman"/>
            <w:sz w:val="24"/>
            <w:szCs w:val="24"/>
          </w:rPr>
          <w:t xml:space="preserve">the </w:t>
        </w:r>
      </w:ins>
      <w:r w:rsidR="002340DF" w:rsidRPr="00EA6FD5">
        <w:rPr>
          <w:rFonts w:ascii="Times New Roman" w:eastAsia="Times New Roman" w:hAnsi="Times New Roman" w:cs="Times New Roman"/>
          <w:sz w:val="24"/>
          <w:szCs w:val="24"/>
        </w:rPr>
        <w:t xml:space="preserve">Republika Srpska </w:t>
      </w:r>
      <w:del w:id="1854" w:author="Sara Boyes" w:date="2023-05-08T17:24:00Z">
        <w:r w:rsidR="002340DF" w:rsidRPr="00EA6FD5" w:rsidDel="0036648B">
          <w:rPr>
            <w:rFonts w:ascii="Times New Roman" w:eastAsia="Times New Roman" w:hAnsi="Times New Roman" w:cs="Times New Roman"/>
            <w:sz w:val="24"/>
            <w:szCs w:val="24"/>
          </w:rPr>
          <w:delText>(</w:delText>
        </w:r>
      </w:del>
      <w:del w:id="1855" w:author="Sara Boyes" w:date="2023-05-08T17:22:00Z">
        <w:r w:rsidR="002340DF" w:rsidRPr="00EA6FD5" w:rsidDel="0036648B">
          <w:rPr>
            <w:rFonts w:ascii="Times New Roman" w:eastAsia="Times New Roman" w:hAnsi="Times New Roman" w:cs="Times New Roman"/>
            <w:sz w:val="24"/>
            <w:szCs w:val="24"/>
          </w:rPr>
          <w:delText>RS</w:delText>
        </w:r>
      </w:del>
      <w:del w:id="1856" w:author="Sara Boyes" w:date="2023-05-08T17:24:00Z">
        <w:r w:rsidR="002340DF" w:rsidRPr="00EA6FD5" w:rsidDel="0036648B">
          <w:rPr>
            <w:rFonts w:ascii="Times New Roman" w:eastAsia="Times New Roman" w:hAnsi="Times New Roman" w:cs="Times New Roman"/>
            <w:sz w:val="24"/>
            <w:szCs w:val="24"/>
          </w:rPr>
          <w:delText xml:space="preserve">) </w:delText>
        </w:r>
      </w:del>
      <w:r w:rsidRPr="00EA6FD5">
        <w:rPr>
          <w:rFonts w:ascii="Times New Roman" w:eastAsia="Times New Roman" w:hAnsi="Times New Roman" w:cs="Times New Roman"/>
          <w:sz w:val="24"/>
          <w:szCs w:val="24"/>
        </w:rPr>
        <w:t xml:space="preserve">formed </w:t>
      </w:r>
      <w:del w:id="1857" w:author="Sara Boyes" w:date="2023-05-16T12:52:00Z">
        <w:r w:rsidRPr="00EA6FD5" w:rsidDel="00032573">
          <w:rPr>
            <w:rFonts w:ascii="Times New Roman" w:eastAsia="Times New Roman" w:hAnsi="Times New Roman" w:cs="Times New Roman"/>
            <w:sz w:val="24"/>
            <w:szCs w:val="24"/>
          </w:rPr>
          <w:delText xml:space="preserve">the </w:delText>
        </w:r>
      </w:del>
      <w:ins w:id="1858" w:author="Sara Boyes" w:date="2023-05-16T12:52:00Z">
        <w:r w:rsidR="00032573" w:rsidRPr="00EA6FD5">
          <w:rPr>
            <w:rFonts w:ascii="Times New Roman" w:eastAsia="Times New Roman" w:hAnsi="Times New Roman" w:cs="Times New Roman"/>
            <w:sz w:val="24"/>
            <w:szCs w:val="24"/>
          </w:rPr>
          <w:t xml:space="preserve">a </w:t>
        </w:r>
      </w:ins>
      <w:r w:rsidRPr="00EA6FD5">
        <w:rPr>
          <w:rFonts w:ascii="Times New Roman" w:eastAsia="Times New Roman" w:hAnsi="Times New Roman" w:cs="Times New Roman"/>
          <w:sz w:val="24"/>
          <w:szCs w:val="24"/>
        </w:rPr>
        <w:t xml:space="preserve">government swiftly. All </w:t>
      </w:r>
      <w:r w:rsidR="002340DF" w:rsidRPr="00EA6FD5">
        <w:rPr>
          <w:rFonts w:ascii="Times New Roman" w:eastAsia="Times New Roman" w:hAnsi="Times New Roman" w:cs="Times New Roman"/>
          <w:sz w:val="24"/>
          <w:szCs w:val="24"/>
        </w:rPr>
        <w:t xml:space="preserve">Republika Srpska </w:t>
      </w:r>
      <w:r w:rsidRPr="00EA6FD5">
        <w:rPr>
          <w:rFonts w:ascii="Times New Roman" w:eastAsia="Times New Roman" w:hAnsi="Times New Roman" w:cs="Times New Roman"/>
          <w:sz w:val="24"/>
          <w:szCs w:val="24"/>
        </w:rPr>
        <w:t>institutions</w:t>
      </w:r>
      <w:r w:rsidR="002340DF" w:rsidRPr="00EA6FD5">
        <w:rPr>
          <w:rFonts w:ascii="Times New Roman" w:eastAsia="Times New Roman" w:hAnsi="Times New Roman" w:cs="Times New Roman"/>
          <w:sz w:val="24"/>
          <w:szCs w:val="24"/>
        </w:rPr>
        <w:t xml:space="preserve"> – </w:t>
      </w:r>
      <w:r w:rsidRPr="00EA6FD5">
        <w:rPr>
          <w:rFonts w:ascii="Times New Roman" w:eastAsia="Times New Roman" w:hAnsi="Times New Roman" w:cs="Times New Roman"/>
          <w:sz w:val="24"/>
          <w:szCs w:val="24"/>
        </w:rPr>
        <w:t xml:space="preserve">the </w:t>
      </w:r>
      <w:del w:id="1859" w:author="Sara Boyes" w:date="2023-05-08T17:22:00Z">
        <w:r w:rsidRPr="00EA6FD5" w:rsidDel="0036648B">
          <w:rPr>
            <w:rFonts w:ascii="Times New Roman" w:eastAsia="Times New Roman" w:hAnsi="Times New Roman" w:cs="Times New Roman"/>
            <w:sz w:val="24"/>
            <w:szCs w:val="24"/>
          </w:rPr>
          <w:delText>RS</w:delText>
        </w:r>
      </w:del>
      <w:r w:rsidRPr="00EA6FD5">
        <w:rPr>
          <w:rFonts w:ascii="Times New Roman" w:eastAsia="Times New Roman" w:hAnsi="Times New Roman" w:cs="Times New Roman"/>
          <w:sz w:val="24"/>
          <w:szCs w:val="24"/>
        </w:rPr>
        <w:t xml:space="preserve"> National Assembly</w:t>
      </w:r>
      <w:ins w:id="1860" w:author="Sara Boyes" w:date="2023-05-10T20:25:00Z">
        <w:r w:rsidR="00065805" w:rsidRPr="00EA6FD5">
          <w:rPr>
            <w:rFonts w:ascii="Times New Roman" w:eastAsia="Times New Roman" w:hAnsi="Times New Roman" w:cs="Times New Roman"/>
            <w:sz w:val="24"/>
            <w:szCs w:val="24"/>
          </w:rPr>
          <w:t xml:space="preserve"> of the Republika Srpska</w:t>
        </w:r>
      </w:ins>
      <w:r w:rsidRPr="00EA6FD5">
        <w:rPr>
          <w:rFonts w:ascii="Times New Roman" w:eastAsia="Times New Roman" w:hAnsi="Times New Roman" w:cs="Times New Roman"/>
          <w:sz w:val="24"/>
          <w:szCs w:val="24"/>
        </w:rPr>
        <w:t xml:space="preserve">, the </w:t>
      </w:r>
      <w:del w:id="1861" w:author="Sara Boyes" w:date="2023-05-08T17:22:00Z">
        <w:r w:rsidRPr="00EA6FD5" w:rsidDel="0036648B">
          <w:rPr>
            <w:rFonts w:ascii="Times New Roman" w:eastAsia="Times New Roman" w:hAnsi="Times New Roman" w:cs="Times New Roman"/>
            <w:sz w:val="24"/>
            <w:szCs w:val="24"/>
          </w:rPr>
          <w:delText>RS</w:delText>
        </w:r>
      </w:del>
      <w:ins w:id="1862" w:author="Sara Boyes" w:date="2023-05-08T17:22:00Z">
        <w:r w:rsidR="0036648B" w:rsidRPr="00EA6FD5">
          <w:rPr>
            <w:rFonts w:ascii="Times New Roman" w:eastAsia="Times New Roman" w:hAnsi="Times New Roman" w:cs="Times New Roman"/>
            <w:sz w:val="24"/>
            <w:szCs w:val="24"/>
          </w:rPr>
          <w:t>Republika Srpska</w:t>
        </w:r>
      </w:ins>
      <w:r w:rsidRPr="00EA6FD5">
        <w:rPr>
          <w:rFonts w:ascii="Times New Roman" w:eastAsia="Times New Roman" w:hAnsi="Times New Roman" w:cs="Times New Roman"/>
          <w:sz w:val="24"/>
          <w:szCs w:val="24"/>
        </w:rPr>
        <w:t xml:space="preserve"> Council of Peoples</w:t>
      </w:r>
      <w:r w:rsidR="00A14952" w:rsidRPr="00EA6FD5">
        <w:rPr>
          <w:rFonts w:ascii="Times New Roman" w:eastAsia="Times New Roman" w:hAnsi="Times New Roman" w:cs="Times New Roman"/>
          <w:sz w:val="24"/>
          <w:szCs w:val="24"/>
        </w:rPr>
        <w:t>,</w:t>
      </w:r>
      <w:r w:rsidRPr="00EA6FD5">
        <w:rPr>
          <w:rFonts w:ascii="Times New Roman" w:eastAsia="Times New Roman" w:hAnsi="Times New Roman" w:cs="Times New Roman"/>
          <w:sz w:val="24"/>
          <w:szCs w:val="24"/>
        </w:rPr>
        <w:t xml:space="preserve"> and the </w:t>
      </w:r>
      <w:del w:id="1863" w:author="Sara Boyes" w:date="2023-05-08T17:22:00Z">
        <w:r w:rsidRPr="00EA6FD5" w:rsidDel="0036648B">
          <w:rPr>
            <w:rFonts w:ascii="Times New Roman" w:eastAsia="Times New Roman" w:hAnsi="Times New Roman" w:cs="Times New Roman"/>
            <w:sz w:val="24"/>
            <w:szCs w:val="24"/>
          </w:rPr>
          <w:delText>RS</w:delText>
        </w:r>
      </w:del>
      <w:r w:rsidRPr="00EA6FD5">
        <w:rPr>
          <w:rFonts w:ascii="Times New Roman" w:eastAsia="Times New Roman" w:hAnsi="Times New Roman" w:cs="Times New Roman"/>
          <w:sz w:val="24"/>
          <w:szCs w:val="24"/>
        </w:rPr>
        <w:t xml:space="preserve"> Government</w:t>
      </w:r>
      <w:r w:rsidR="00400F6B" w:rsidRPr="00EA6FD5">
        <w:rPr>
          <w:rFonts w:ascii="Times New Roman" w:eastAsia="Times New Roman" w:hAnsi="Times New Roman" w:cs="Times New Roman"/>
          <w:sz w:val="24"/>
          <w:szCs w:val="24"/>
        </w:rPr>
        <w:t xml:space="preserve"> </w:t>
      </w:r>
      <w:ins w:id="1864" w:author="Sara Boyes" w:date="2023-05-10T19:58:00Z">
        <w:r w:rsidR="00F600E3" w:rsidRPr="00EA6FD5">
          <w:rPr>
            <w:rFonts w:ascii="Times New Roman" w:eastAsia="Times New Roman" w:hAnsi="Times New Roman" w:cs="Times New Roman"/>
            <w:sz w:val="24"/>
            <w:szCs w:val="24"/>
          </w:rPr>
          <w:t xml:space="preserve">of the Republika Srpska </w:t>
        </w:r>
      </w:ins>
      <w:del w:id="1865" w:author="Sara Boyes" w:date="2023-05-10T19:58:00Z">
        <w:r w:rsidR="00400F6B" w:rsidRPr="00EA6FD5" w:rsidDel="00F600E3">
          <w:rPr>
            <w:rFonts w:ascii="Times New Roman" w:eastAsia="Times New Roman" w:hAnsi="Times New Roman" w:cs="Times New Roman"/>
            <w:sz w:val="24"/>
            <w:szCs w:val="24"/>
          </w:rPr>
          <w:delText>--</w:delText>
        </w:r>
      </w:del>
      <w:ins w:id="1866" w:author="Sara Boyes" w:date="2023-05-10T19:58:00Z">
        <w:r w:rsidR="00F600E3" w:rsidRPr="00EA6FD5">
          <w:rPr>
            <w:rFonts w:ascii="Times New Roman" w:eastAsia="Times New Roman" w:hAnsi="Times New Roman" w:cs="Times New Roman"/>
            <w:sz w:val="24"/>
            <w:szCs w:val="24"/>
          </w:rPr>
          <w:t>–</w:t>
        </w:r>
      </w:ins>
      <w:r w:rsidRPr="00EA6FD5">
        <w:rPr>
          <w:rFonts w:ascii="Times New Roman" w:eastAsia="Times New Roman" w:hAnsi="Times New Roman" w:cs="Times New Roman"/>
          <w:sz w:val="24"/>
          <w:szCs w:val="24"/>
        </w:rPr>
        <w:t xml:space="preserve"> have been formed without delay.</w:t>
      </w:r>
    </w:p>
    <w:p w14:paraId="740EB5F2" w14:textId="6395E518" w:rsidR="00935F28" w:rsidRPr="00EA6FD5" w:rsidRDefault="003145A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T</w:t>
      </w:r>
      <w:r w:rsidR="001246BF" w:rsidRPr="00EA6FD5">
        <w:rPr>
          <w:rFonts w:ascii="Times New Roman" w:eastAsia="Times New Roman" w:hAnsi="Times New Roman" w:cs="Times New Roman"/>
          <w:sz w:val="24"/>
          <w:szCs w:val="24"/>
        </w:rPr>
        <w:t xml:space="preserve">he </w:t>
      </w:r>
      <w:del w:id="1867" w:author="Sara Boyes" w:date="2023-05-08T17:22:00Z">
        <w:r w:rsidR="00492357" w:rsidRPr="00EA6FD5" w:rsidDel="0036648B">
          <w:rPr>
            <w:rFonts w:ascii="Times New Roman" w:eastAsia="Times New Roman" w:hAnsi="Times New Roman" w:cs="Times New Roman"/>
            <w:sz w:val="24"/>
            <w:szCs w:val="24"/>
          </w:rPr>
          <w:delText>RS</w:delText>
        </w:r>
      </w:del>
      <w:r w:rsidR="00492357" w:rsidRPr="00EA6FD5">
        <w:rPr>
          <w:rFonts w:ascii="Times New Roman" w:eastAsia="Times New Roman" w:hAnsi="Times New Roman" w:cs="Times New Roman"/>
          <w:sz w:val="24"/>
          <w:szCs w:val="24"/>
        </w:rPr>
        <w:t xml:space="preserve"> </w:t>
      </w:r>
      <w:ins w:id="1868" w:author="Sara Boyes" w:date="2023-05-16T12:52:00Z">
        <w:r w:rsidR="00032573" w:rsidRPr="00EA6FD5">
          <w:rPr>
            <w:rFonts w:ascii="Times New Roman" w:eastAsia="Times New Roman" w:hAnsi="Times New Roman" w:cs="Times New Roman"/>
            <w:sz w:val="24"/>
            <w:szCs w:val="24"/>
          </w:rPr>
          <w:t>G</w:t>
        </w:r>
      </w:ins>
      <w:del w:id="1869" w:author="Sara Boyes" w:date="2023-05-10T19:59:00Z">
        <w:r w:rsidR="00492357" w:rsidRPr="00EA6FD5" w:rsidDel="00F600E3">
          <w:rPr>
            <w:rFonts w:ascii="Times New Roman" w:eastAsia="Times New Roman" w:hAnsi="Times New Roman" w:cs="Times New Roman"/>
            <w:sz w:val="24"/>
            <w:szCs w:val="24"/>
          </w:rPr>
          <w:delText>g</w:delText>
        </w:r>
      </w:del>
      <w:r w:rsidR="001246BF" w:rsidRPr="00EA6FD5">
        <w:rPr>
          <w:rFonts w:ascii="Times New Roman" w:eastAsia="Times New Roman" w:hAnsi="Times New Roman" w:cs="Times New Roman"/>
          <w:sz w:val="24"/>
          <w:szCs w:val="24"/>
        </w:rPr>
        <w:t xml:space="preserve">overnment </w:t>
      </w:r>
      <w:ins w:id="1870" w:author="Sara Boyes" w:date="2023-05-10T19:58:00Z">
        <w:r w:rsidR="00F600E3" w:rsidRPr="00EA6FD5">
          <w:rPr>
            <w:rFonts w:ascii="Times New Roman" w:eastAsia="Times New Roman" w:hAnsi="Times New Roman" w:cs="Times New Roman"/>
            <w:sz w:val="24"/>
            <w:szCs w:val="24"/>
          </w:rPr>
          <w:t>of the Republika Srpska</w:t>
        </w:r>
      </w:ins>
      <w:ins w:id="1871" w:author="Sara Boyes" w:date="2023-05-10T19:59:00Z">
        <w:r w:rsidR="00F600E3" w:rsidRPr="00EA6FD5">
          <w:rPr>
            <w:rFonts w:ascii="Times New Roman" w:eastAsia="Times New Roman" w:hAnsi="Times New Roman" w:cs="Times New Roman"/>
            <w:sz w:val="24"/>
            <w:szCs w:val="24"/>
          </w:rPr>
          <w:t xml:space="preserve"> </w:t>
        </w:r>
      </w:ins>
      <w:r w:rsidR="00492357" w:rsidRPr="00EA6FD5">
        <w:rPr>
          <w:rFonts w:ascii="Times New Roman" w:eastAsia="Times New Roman" w:hAnsi="Times New Roman" w:cs="Times New Roman"/>
          <w:sz w:val="24"/>
          <w:szCs w:val="24"/>
        </w:rPr>
        <w:t>has met regularly</w:t>
      </w:r>
      <w:r w:rsidR="001246BF" w:rsidRPr="00EA6FD5">
        <w:rPr>
          <w:rFonts w:ascii="Times New Roman" w:eastAsia="Times New Roman" w:hAnsi="Times New Roman" w:cs="Times New Roman"/>
          <w:sz w:val="24"/>
          <w:szCs w:val="24"/>
        </w:rPr>
        <w:t xml:space="preserve">, holding nine sessions. The National Assembly of </w:t>
      </w:r>
      <w:ins w:id="1872" w:author="Sara Boyes" w:date="2023-05-10T19:59:00Z">
        <w:r w:rsidR="00F600E3" w:rsidRPr="00EA6FD5">
          <w:rPr>
            <w:rFonts w:ascii="Times New Roman" w:eastAsia="Times New Roman" w:hAnsi="Times New Roman" w:cs="Times New Roman"/>
            <w:sz w:val="24"/>
            <w:szCs w:val="24"/>
          </w:rPr>
          <w:t xml:space="preserve">the </w:t>
        </w:r>
      </w:ins>
      <w:r w:rsidR="001246BF" w:rsidRPr="00EA6FD5">
        <w:rPr>
          <w:rFonts w:ascii="Times New Roman" w:eastAsia="Times New Roman" w:hAnsi="Times New Roman" w:cs="Times New Roman"/>
          <w:sz w:val="24"/>
          <w:szCs w:val="24"/>
        </w:rPr>
        <w:t>Republika Srpska has held one regular, one constitutive</w:t>
      </w:r>
      <w:del w:id="1873" w:author="Sara Boyes" w:date="2023-05-16T12:52:00Z">
        <w:r w:rsidR="00A14952" w:rsidRPr="00EA6FD5" w:rsidDel="00032573">
          <w:rPr>
            <w:rFonts w:ascii="Times New Roman" w:eastAsia="Times New Roman" w:hAnsi="Times New Roman" w:cs="Times New Roman"/>
            <w:sz w:val="24"/>
            <w:szCs w:val="24"/>
          </w:rPr>
          <w:delText>,</w:delText>
        </w:r>
      </w:del>
      <w:r w:rsidR="001246BF" w:rsidRPr="00EA6FD5">
        <w:rPr>
          <w:rFonts w:ascii="Times New Roman" w:eastAsia="Times New Roman" w:hAnsi="Times New Roman" w:cs="Times New Roman"/>
          <w:sz w:val="24"/>
          <w:szCs w:val="24"/>
        </w:rPr>
        <w:t xml:space="preserve"> and </w:t>
      </w:r>
      <w:r w:rsidR="001628B2" w:rsidRPr="00EA6FD5">
        <w:rPr>
          <w:rFonts w:ascii="Times New Roman" w:eastAsia="Times New Roman" w:hAnsi="Times New Roman" w:cs="Times New Roman"/>
          <w:sz w:val="24"/>
          <w:szCs w:val="24"/>
        </w:rPr>
        <w:t>eight</w:t>
      </w:r>
      <w:r w:rsidR="001246BF" w:rsidRPr="00EA6FD5">
        <w:rPr>
          <w:rFonts w:ascii="Times New Roman" w:eastAsia="Times New Roman" w:hAnsi="Times New Roman" w:cs="Times New Roman"/>
          <w:sz w:val="24"/>
          <w:szCs w:val="24"/>
        </w:rPr>
        <w:t xml:space="preserve"> special sessions</w:t>
      </w:r>
      <w:ins w:id="1874" w:author="Sara Boyes" w:date="2023-05-16T12:52:00Z">
        <w:r w:rsidR="00032573" w:rsidRPr="00EA6FD5">
          <w:rPr>
            <w:rFonts w:ascii="Times New Roman" w:eastAsia="Times New Roman" w:hAnsi="Times New Roman" w:cs="Times New Roman"/>
            <w:sz w:val="24"/>
            <w:szCs w:val="24"/>
          </w:rPr>
          <w:t>,</w:t>
        </w:r>
      </w:ins>
      <w:r w:rsidR="001246BF" w:rsidRPr="00EA6FD5">
        <w:rPr>
          <w:rFonts w:ascii="Times New Roman" w:eastAsia="Times New Roman" w:hAnsi="Times New Roman" w:cs="Times New Roman"/>
          <w:sz w:val="24"/>
          <w:szCs w:val="24"/>
        </w:rPr>
        <w:t xml:space="preserve"> during which </w:t>
      </w:r>
      <w:del w:id="1875" w:author="Sara Boyes" w:date="2023-05-16T12:52:00Z">
        <w:r w:rsidR="001246BF" w:rsidRPr="00EA6FD5" w:rsidDel="00032573">
          <w:rPr>
            <w:rFonts w:ascii="Times New Roman" w:eastAsia="Times New Roman" w:hAnsi="Times New Roman" w:cs="Times New Roman"/>
            <w:sz w:val="24"/>
            <w:szCs w:val="24"/>
          </w:rPr>
          <w:delText xml:space="preserve">thirty-three </w:delText>
        </w:r>
      </w:del>
      <w:ins w:id="1876" w:author="Sara Boyes" w:date="2023-05-16T12:52:00Z">
        <w:r w:rsidR="00032573" w:rsidRPr="00EA6FD5">
          <w:rPr>
            <w:rFonts w:ascii="Times New Roman" w:eastAsia="Times New Roman" w:hAnsi="Times New Roman" w:cs="Times New Roman"/>
            <w:sz w:val="24"/>
            <w:szCs w:val="24"/>
          </w:rPr>
          <w:t xml:space="preserve">33 </w:t>
        </w:r>
      </w:ins>
      <w:r w:rsidR="001246BF" w:rsidRPr="00EA6FD5">
        <w:rPr>
          <w:rFonts w:ascii="Times New Roman" w:eastAsia="Times New Roman" w:hAnsi="Times New Roman" w:cs="Times New Roman"/>
          <w:sz w:val="24"/>
          <w:szCs w:val="24"/>
        </w:rPr>
        <w:t xml:space="preserve">pieces of legislation were adopted, including </w:t>
      </w:r>
      <w:del w:id="1877" w:author="Sara Boyes" w:date="2023-05-16T12:53:00Z">
        <w:r w:rsidR="001246BF" w:rsidRPr="00EA6FD5" w:rsidDel="00032573">
          <w:rPr>
            <w:rFonts w:ascii="Times New Roman" w:eastAsia="Times New Roman" w:hAnsi="Times New Roman" w:cs="Times New Roman"/>
            <w:sz w:val="24"/>
            <w:szCs w:val="24"/>
          </w:rPr>
          <w:delText xml:space="preserve">the </w:delText>
        </w:r>
      </w:del>
      <w:r w:rsidR="001246BF" w:rsidRPr="00EA6FD5">
        <w:rPr>
          <w:rFonts w:ascii="Times New Roman" w:eastAsia="Times New Roman" w:hAnsi="Times New Roman" w:cs="Times New Roman"/>
          <w:sz w:val="24"/>
          <w:szCs w:val="24"/>
        </w:rPr>
        <w:t xml:space="preserve">legislation that </w:t>
      </w:r>
      <w:r w:rsidR="002340DF" w:rsidRPr="00EA6FD5">
        <w:rPr>
          <w:rFonts w:ascii="Times New Roman" w:eastAsia="Times New Roman" w:hAnsi="Times New Roman" w:cs="Times New Roman"/>
          <w:sz w:val="24"/>
          <w:szCs w:val="24"/>
        </w:rPr>
        <w:t>violates</w:t>
      </w:r>
      <w:r w:rsidR="001246BF" w:rsidRPr="00EA6FD5">
        <w:rPr>
          <w:rFonts w:ascii="Times New Roman" w:eastAsia="Times New Roman" w:hAnsi="Times New Roman" w:cs="Times New Roman"/>
          <w:sz w:val="24"/>
          <w:szCs w:val="24"/>
        </w:rPr>
        <w:t xml:space="preserve"> </w:t>
      </w:r>
      <w:r w:rsidR="002340DF" w:rsidRPr="00EA6FD5">
        <w:rPr>
          <w:rFonts w:ascii="Times New Roman" w:eastAsia="Times New Roman" w:hAnsi="Times New Roman" w:cs="Times New Roman"/>
          <w:sz w:val="24"/>
          <w:szCs w:val="24"/>
        </w:rPr>
        <w:t>the rulings</w:t>
      </w:r>
      <w:r w:rsidR="001246BF" w:rsidRPr="00EA6FD5">
        <w:rPr>
          <w:rFonts w:ascii="Times New Roman" w:eastAsia="Times New Roman" w:hAnsi="Times New Roman" w:cs="Times New Roman"/>
          <w:sz w:val="24"/>
          <w:szCs w:val="24"/>
        </w:rPr>
        <w:t xml:space="preserve"> of the Constitutional Court of Bosnia and Her</w:t>
      </w:r>
      <w:r w:rsidR="00935F28" w:rsidRPr="00EA6FD5">
        <w:rPr>
          <w:rFonts w:ascii="Times New Roman" w:eastAsia="Times New Roman" w:hAnsi="Times New Roman" w:cs="Times New Roman"/>
          <w:sz w:val="24"/>
          <w:szCs w:val="24"/>
        </w:rPr>
        <w:t xml:space="preserve">zegovina on </w:t>
      </w:r>
      <w:ins w:id="1878" w:author="Sara Boyes" w:date="2023-05-16T12:54:00Z">
        <w:r w:rsidR="00032573" w:rsidRPr="00EA6FD5">
          <w:rPr>
            <w:rFonts w:ascii="Times New Roman" w:eastAsia="Times New Roman" w:hAnsi="Times New Roman" w:cs="Times New Roman"/>
            <w:sz w:val="24"/>
            <w:szCs w:val="24"/>
          </w:rPr>
          <w:t>S</w:t>
        </w:r>
      </w:ins>
      <w:del w:id="1879" w:author="Sara Boyes" w:date="2023-05-16T12:54:00Z">
        <w:r w:rsidR="00935F28" w:rsidRPr="00EA6FD5" w:rsidDel="00032573">
          <w:rPr>
            <w:rFonts w:ascii="Times New Roman" w:eastAsia="Times New Roman" w:hAnsi="Times New Roman" w:cs="Times New Roman"/>
            <w:sz w:val="24"/>
            <w:szCs w:val="24"/>
          </w:rPr>
          <w:delText>s</w:delText>
        </w:r>
      </w:del>
      <w:r w:rsidR="00935F28" w:rsidRPr="00EA6FD5">
        <w:rPr>
          <w:rFonts w:ascii="Times New Roman" w:eastAsia="Times New Roman" w:hAnsi="Times New Roman" w:cs="Times New Roman"/>
          <w:sz w:val="24"/>
          <w:szCs w:val="24"/>
        </w:rPr>
        <w:t>tate property.</w:t>
      </w:r>
    </w:p>
    <w:p w14:paraId="0A2D1B30" w14:textId="643992E8" w:rsidR="00C0327C" w:rsidRPr="00EA6FD5" w:rsidRDefault="003145A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Another retrograde action by the </w:t>
      </w:r>
      <w:del w:id="1880" w:author="Sara Boyes" w:date="2023-05-08T17:22:00Z">
        <w:r w:rsidRPr="00EA6FD5" w:rsidDel="0036648B">
          <w:rPr>
            <w:rFonts w:ascii="Times New Roman" w:hAnsi="Times New Roman" w:cs="Times New Roman"/>
            <w:sz w:val="24"/>
            <w:szCs w:val="24"/>
          </w:rPr>
          <w:delText>RS</w:delText>
        </w:r>
      </w:del>
      <w:ins w:id="1881" w:author="Sara Boyes" w:date="2023-05-08T17:22:00Z">
        <w:r w:rsidR="0036648B" w:rsidRPr="00EA6FD5">
          <w:rPr>
            <w:rFonts w:ascii="Times New Roman" w:hAnsi="Times New Roman" w:cs="Times New Roman"/>
            <w:sz w:val="24"/>
            <w:szCs w:val="24"/>
          </w:rPr>
          <w:t>Republika Srpska</w:t>
        </w:r>
      </w:ins>
      <w:r w:rsidRPr="00EA6FD5">
        <w:rPr>
          <w:rFonts w:ascii="Times New Roman" w:hAnsi="Times New Roman" w:cs="Times New Roman"/>
          <w:sz w:val="24"/>
          <w:szCs w:val="24"/>
        </w:rPr>
        <w:t xml:space="preserve"> National Assemb</w:t>
      </w:r>
      <w:ins w:id="1882" w:author="Sara Boyes" w:date="2023-05-16T12:54:00Z">
        <w:r w:rsidR="00032573" w:rsidRPr="00EA6FD5">
          <w:rPr>
            <w:rFonts w:ascii="Times New Roman" w:hAnsi="Times New Roman" w:cs="Times New Roman"/>
            <w:sz w:val="24"/>
            <w:szCs w:val="24"/>
          </w:rPr>
          <w:t>l</w:t>
        </w:r>
      </w:ins>
      <w:r w:rsidRPr="00EA6FD5">
        <w:rPr>
          <w:rFonts w:ascii="Times New Roman" w:hAnsi="Times New Roman" w:cs="Times New Roman"/>
          <w:sz w:val="24"/>
          <w:szCs w:val="24"/>
        </w:rPr>
        <w:t xml:space="preserve">y was </w:t>
      </w:r>
      <w:ins w:id="1883" w:author="Sara Boyes" w:date="2023-05-16T12:54:00Z">
        <w:r w:rsidR="0003257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adoption of </w:t>
      </w:r>
      <w:r w:rsidR="00C0327C" w:rsidRPr="00EA6FD5">
        <w:rPr>
          <w:rFonts w:ascii="Times New Roman" w:hAnsi="Times New Roman" w:cs="Times New Roman"/>
          <w:sz w:val="24"/>
          <w:szCs w:val="24"/>
        </w:rPr>
        <w:t>legislation re</w:t>
      </w:r>
      <w:del w:id="1884" w:author="Sara Boyes" w:date="2023-05-16T12:54:00Z">
        <w:r w:rsidR="00C0327C" w:rsidRPr="00EA6FD5" w:rsidDel="00032573">
          <w:rPr>
            <w:rFonts w:ascii="Times New Roman" w:hAnsi="Times New Roman" w:cs="Times New Roman"/>
            <w:sz w:val="24"/>
            <w:szCs w:val="24"/>
          </w:rPr>
          <w:delText>-</w:delText>
        </w:r>
      </w:del>
      <w:r w:rsidR="00C0327C" w:rsidRPr="00EA6FD5">
        <w:rPr>
          <w:rFonts w:ascii="Times New Roman" w:hAnsi="Times New Roman" w:cs="Times New Roman"/>
          <w:sz w:val="24"/>
          <w:szCs w:val="24"/>
        </w:rPr>
        <w:t>criminaliz</w:t>
      </w:r>
      <w:r w:rsidRPr="00EA6FD5">
        <w:rPr>
          <w:rFonts w:ascii="Times New Roman" w:hAnsi="Times New Roman" w:cs="Times New Roman"/>
          <w:sz w:val="24"/>
          <w:szCs w:val="24"/>
        </w:rPr>
        <w:t>ing</w:t>
      </w:r>
      <w:r w:rsidR="00C0327C" w:rsidRPr="00EA6FD5">
        <w:rPr>
          <w:rFonts w:ascii="Times New Roman" w:hAnsi="Times New Roman" w:cs="Times New Roman"/>
          <w:sz w:val="24"/>
          <w:szCs w:val="24"/>
        </w:rPr>
        <w:t xml:space="preserve"> defamation and insult </w:t>
      </w:r>
      <w:del w:id="1885" w:author="Sara Boyes" w:date="2023-05-16T12:56:00Z">
        <w:r w:rsidR="00C0327C" w:rsidRPr="00EA6FD5" w:rsidDel="00C17E58">
          <w:rPr>
            <w:rFonts w:ascii="Times New Roman" w:hAnsi="Times New Roman" w:cs="Times New Roman"/>
            <w:sz w:val="24"/>
            <w:szCs w:val="24"/>
          </w:rPr>
          <w:delText xml:space="preserve">in </w:delText>
        </w:r>
      </w:del>
      <w:ins w:id="1886" w:author="Sara Boyes" w:date="2023-05-16T12:56:00Z">
        <w:r w:rsidR="00C17E58" w:rsidRPr="00EA6FD5">
          <w:rPr>
            <w:rFonts w:ascii="Times New Roman" w:hAnsi="Times New Roman" w:cs="Times New Roman"/>
            <w:sz w:val="24"/>
            <w:szCs w:val="24"/>
          </w:rPr>
          <w:t xml:space="preserve">at </w:t>
        </w:r>
      </w:ins>
      <w:r w:rsidR="00C0327C" w:rsidRPr="00EA6FD5">
        <w:rPr>
          <w:rFonts w:ascii="Times New Roman" w:hAnsi="Times New Roman" w:cs="Times New Roman"/>
          <w:sz w:val="24"/>
          <w:szCs w:val="24"/>
        </w:rPr>
        <w:t xml:space="preserve">the first reading. It is worrying that the </w:t>
      </w:r>
      <w:del w:id="1887" w:author="Sara Boyes" w:date="2023-05-08T17:22:00Z">
        <w:r w:rsidR="00492357" w:rsidRPr="00EA6FD5" w:rsidDel="0036648B">
          <w:rPr>
            <w:rFonts w:ascii="Times New Roman" w:hAnsi="Times New Roman" w:cs="Times New Roman"/>
            <w:sz w:val="24"/>
            <w:szCs w:val="24"/>
          </w:rPr>
          <w:delText>RS</w:delText>
        </w:r>
      </w:del>
      <w:del w:id="1888" w:author="Sara Boyes" w:date="2023-05-10T20:25:00Z">
        <w:r w:rsidR="00492357" w:rsidRPr="00EA6FD5" w:rsidDel="00065805">
          <w:rPr>
            <w:rFonts w:ascii="Times New Roman" w:hAnsi="Times New Roman" w:cs="Times New Roman"/>
            <w:sz w:val="24"/>
            <w:szCs w:val="24"/>
          </w:rPr>
          <w:delText xml:space="preserve"> </w:delText>
        </w:r>
      </w:del>
      <w:r w:rsidR="00C0327C" w:rsidRPr="00EA6FD5">
        <w:rPr>
          <w:rFonts w:ascii="Times New Roman" w:hAnsi="Times New Roman" w:cs="Times New Roman"/>
          <w:sz w:val="24"/>
          <w:szCs w:val="24"/>
        </w:rPr>
        <w:t xml:space="preserve">National Assembly </w:t>
      </w:r>
      <w:ins w:id="1889" w:author="Sara Boyes" w:date="2023-05-10T20:25:00Z">
        <w:r w:rsidR="00065805" w:rsidRPr="00EA6FD5">
          <w:rPr>
            <w:rFonts w:ascii="Times New Roman" w:hAnsi="Times New Roman" w:cs="Times New Roman"/>
            <w:sz w:val="24"/>
            <w:szCs w:val="24"/>
          </w:rPr>
          <w:t xml:space="preserve">of the Republika Srpska </w:t>
        </w:r>
      </w:ins>
      <w:r w:rsidR="00C0327C" w:rsidRPr="00EA6FD5">
        <w:rPr>
          <w:rFonts w:ascii="Times New Roman" w:hAnsi="Times New Roman" w:cs="Times New Roman"/>
          <w:sz w:val="24"/>
          <w:szCs w:val="24"/>
        </w:rPr>
        <w:t xml:space="preserve">adopted </w:t>
      </w:r>
      <w:del w:id="1890" w:author="Sara Boyes" w:date="2023-05-16T12:58:00Z">
        <w:r w:rsidR="00C0327C" w:rsidRPr="00EA6FD5" w:rsidDel="00C17E58">
          <w:rPr>
            <w:rFonts w:ascii="Times New Roman" w:hAnsi="Times New Roman" w:cs="Times New Roman"/>
            <w:sz w:val="24"/>
            <w:szCs w:val="24"/>
          </w:rPr>
          <w:delText xml:space="preserve">it </w:delText>
        </w:r>
      </w:del>
      <w:ins w:id="1891" w:author="Sara Boyes" w:date="2023-05-16T12:58:00Z">
        <w:r w:rsidR="00C17E58" w:rsidRPr="00EA6FD5">
          <w:rPr>
            <w:rFonts w:ascii="Times New Roman" w:hAnsi="Times New Roman" w:cs="Times New Roman"/>
            <w:sz w:val="24"/>
            <w:szCs w:val="24"/>
          </w:rPr>
          <w:t xml:space="preserve">the legislation </w:t>
        </w:r>
      </w:ins>
      <w:r w:rsidR="00C0327C" w:rsidRPr="00EA6FD5">
        <w:rPr>
          <w:rFonts w:ascii="Times New Roman" w:hAnsi="Times New Roman" w:cs="Times New Roman"/>
          <w:sz w:val="24"/>
          <w:szCs w:val="24"/>
        </w:rPr>
        <w:t xml:space="preserve">despite </w:t>
      </w:r>
      <w:del w:id="1892" w:author="Sara Boyes" w:date="2023-05-16T12:58:00Z">
        <w:r w:rsidR="00C0327C" w:rsidRPr="00EA6FD5" w:rsidDel="00C17E58">
          <w:rPr>
            <w:rFonts w:ascii="Times New Roman" w:hAnsi="Times New Roman" w:cs="Times New Roman"/>
            <w:sz w:val="24"/>
            <w:szCs w:val="24"/>
          </w:rPr>
          <w:delText>all the</w:delText>
        </w:r>
      </w:del>
      <w:ins w:id="1893" w:author="Sara Boyes" w:date="2023-05-16T12:58:00Z">
        <w:r w:rsidR="00C17E58" w:rsidRPr="00EA6FD5">
          <w:rPr>
            <w:rFonts w:ascii="Times New Roman" w:hAnsi="Times New Roman" w:cs="Times New Roman"/>
            <w:sz w:val="24"/>
            <w:szCs w:val="24"/>
          </w:rPr>
          <w:t>considerable</w:t>
        </w:r>
      </w:ins>
      <w:r w:rsidR="00C0327C" w:rsidRPr="00EA6FD5">
        <w:rPr>
          <w:rFonts w:ascii="Times New Roman" w:hAnsi="Times New Roman" w:cs="Times New Roman"/>
          <w:sz w:val="24"/>
          <w:szCs w:val="24"/>
        </w:rPr>
        <w:t xml:space="preserve"> criticism from the media, </w:t>
      </w:r>
      <w:ins w:id="1894" w:author="Sara Boyes" w:date="2023-05-16T12:58:00Z">
        <w:r w:rsidR="00C17E58" w:rsidRPr="00EA6FD5">
          <w:rPr>
            <w:rFonts w:ascii="Times New Roman" w:hAnsi="Times New Roman" w:cs="Times New Roman"/>
            <w:sz w:val="24"/>
            <w:szCs w:val="24"/>
          </w:rPr>
          <w:t xml:space="preserve">the </w:t>
        </w:r>
      </w:ins>
      <w:r w:rsidR="00C0327C" w:rsidRPr="00EA6FD5">
        <w:rPr>
          <w:rFonts w:ascii="Times New Roman" w:hAnsi="Times New Roman" w:cs="Times New Roman"/>
          <w:sz w:val="24"/>
          <w:szCs w:val="24"/>
        </w:rPr>
        <w:t>opposition</w:t>
      </w:r>
      <w:del w:id="1895" w:author="Sara Boyes" w:date="2023-05-16T12:58:00Z">
        <w:r w:rsidR="00C0327C" w:rsidRPr="00EA6FD5" w:rsidDel="00C17E58">
          <w:rPr>
            <w:rFonts w:ascii="Times New Roman" w:hAnsi="Times New Roman" w:cs="Times New Roman"/>
            <w:sz w:val="24"/>
            <w:szCs w:val="24"/>
          </w:rPr>
          <w:delText>,</w:delText>
        </w:r>
      </w:del>
      <w:r w:rsidR="00C0327C" w:rsidRPr="00EA6FD5">
        <w:rPr>
          <w:rFonts w:ascii="Times New Roman" w:hAnsi="Times New Roman" w:cs="Times New Roman"/>
          <w:sz w:val="24"/>
          <w:szCs w:val="24"/>
        </w:rPr>
        <w:t xml:space="preserve"> and national and international organizations (</w:t>
      </w:r>
      <w:del w:id="1896" w:author="Sara Boyes" w:date="2023-05-16T12:59:00Z">
        <w:r w:rsidR="00C0327C" w:rsidRPr="00EA6FD5" w:rsidDel="00C17E58">
          <w:rPr>
            <w:rFonts w:ascii="Times New Roman" w:hAnsi="Times New Roman" w:cs="Times New Roman"/>
            <w:sz w:val="24"/>
            <w:szCs w:val="24"/>
          </w:rPr>
          <w:delText>UN</w:delText>
        </w:r>
      </w:del>
      <w:ins w:id="1897" w:author="Sara Boyes" w:date="2023-05-16T12:59:00Z">
        <w:r w:rsidR="00C17E58" w:rsidRPr="00EA6FD5">
          <w:rPr>
            <w:rFonts w:ascii="Times New Roman" w:hAnsi="Times New Roman" w:cs="Times New Roman"/>
            <w:sz w:val="24"/>
            <w:szCs w:val="24"/>
          </w:rPr>
          <w:t>United Nations</w:t>
        </w:r>
      </w:ins>
      <w:r w:rsidR="00C0327C" w:rsidRPr="00EA6FD5">
        <w:rPr>
          <w:rFonts w:ascii="Times New Roman" w:hAnsi="Times New Roman" w:cs="Times New Roman"/>
          <w:sz w:val="24"/>
          <w:szCs w:val="24"/>
        </w:rPr>
        <w:t xml:space="preserve">, OSCE, </w:t>
      </w:r>
      <w:del w:id="1898" w:author="Sara Boyes" w:date="2023-05-16T13:00:00Z">
        <w:r w:rsidR="00C0327C" w:rsidRPr="00EA6FD5" w:rsidDel="00C17E58">
          <w:rPr>
            <w:rFonts w:ascii="Times New Roman" w:hAnsi="Times New Roman" w:cs="Times New Roman"/>
            <w:sz w:val="24"/>
            <w:szCs w:val="24"/>
          </w:rPr>
          <w:delText>CoE</w:delText>
        </w:r>
      </w:del>
      <w:ins w:id="1899" w:author="Sara Boyes" w:date="2023-05-16T13:00:00Z">
        <w:r w:rsidR="00C17E58" w:rsidRPr="00EA6FD5">
          <w:rPr>
            <w:rFonts w:ascii="Times New Roman" w:hAnsi="Times New Roman" w:cs="Times New Roman"/>
            <w:sz w:val="24"/>
            <w:szCs w:val="24"/>
          </w:rPr>
          <w:t>Council of Europe</w:t>
        </w:r>
      </w:ins>
      <w:r w:rsidR="00C0327C" w:rsidRPr="00EA6FD5">
        <w:rPr>
          <w:rFonts w:ascii="Times New Roman" w:hAnsi="Times New Roman" w:cs="Times New Roman"/>
          <w:sz w:val="24"/>
          <w:szCs w:val="24"/>
        </w:rPr>
        <w:t xml:space="preserve">, </w:t>
      </w:r>
      <w:del w:id="1900" w:author="Sara Boyes" w:date="2023-05-08T17:37:00Z">
        <w:r w:rsidR="00C0327C" w:rsidRPr="00EA6FD5" w:rsidDel="00076A6D">
          <w:rPr>
            <w:rFonts w:ascii="Times New Roman" w:hAnsi="Times New Roman" w:cs="Times New Roman"/>
            <w:sz w:val="24"/>
            <w:szCs w:val="24"/>
          </w:rPr>
          <w:delText>EU</w:delText>
        </w:r>
      </w:del>
      <w:ins w:id="1901" w:author="Sara Boyes" w:date="2023-05-08T17:37:00Z">
        <w:r w:rsidR="00076A6D" w:rsidRPr="00EA6FD5">
          <w:rPr>
            <w:rFonts w:ascii="Times New Roman" w:hAnsi="Times New Roman" w:cs="Times New Roman"/>
            <w:sz w:val="24"/>
            <w:szCs w:val="24"/>
          </w:rPr>
          <w:t>European Union</w:t>
        </w:r>
      </w:ins>
      <w:r w:rsidR="00C0327C" w:rsidRPr="00EA6FD5">
        <w:rPr>
          <w:rFonts w:ascii="Times New Roman" w:hAnsi="Times New Roman" w:cs="Times New Roman"/>
          <w:sz w:val="24"/>
          <w:szCs w:val="24"/>
        </w:rPr>
        <w:t xml:space="preserve">, </w:t>
      </w:r>
      <w:del w:id="1902" w:author="Sara Boyes" w:date="2023-05-08T18:28:00Z">
        <w:r w:rsidR="00C0327C" w:rsidRPr="00EA6FD5" w:rsidDel="002321D2">
          <w:rPr>
            <w:rFonts w:ascii="Times New Roman" w:hAnsi="Times New Roman" w:cs="Times New Roman"/>
            <w:sz w:val="24"/>
            <w:szCs w:val="24"/>
          </w:rPr>
          <w:delText>OHR</w:delText>
        </w:r>
      </w:del>
      <w:ins w:id="1903" w:author="Sara Boyes" w:date="2023-05-08T18:28:00Z">
        <w:r w:rsidR="002321D2" w:rsidRPr="00EA6FD5">
          <w:rPr>
            <w:rFonts w:ascii="Times New Roman" w:hAnsi="Times New Roman" w:cs="Times New Roman"/>
            <w:sz w:val="24"/>
            <w:szCs w:val="24"/>
          </w:rPr>
          <w:t>Office of the High Representative</w:t>
        </w:r>
      </w:ins>
      <w:r w:rsidR="00C0327C" w:rsidRPr="00EA6FD5">
        <w:rPr>
          <w:rFonts w:ascii="Times New Roman" w:hAnsi="Times New Roman" w:cs="Times New Roman"/>
          <w:sz w:val="24"/>
          <w:szCs w:val="24"/>
        </w:rPr>
        <w:t xml:space="preserve">). The </w:t>
      </w:r>
      <w:del w:id="1904" w:author="Sara Boyes" w:date="2023-05-16T13:00:00Z">
        <w:r w:rsidR="00C0327C" w:rsidRPr="00EA6FD5" w:rsidDel="00C17E58">
          <w:rPr>
            <w:rFonts w:ascii="Times New Roman" w:hAnsi="Times New Roman" w:cs="Times New Roman"/>
            <w:sz w:val="24"/>
            <w:szCs w:val="24"/>
          </w:rPr>
          <w:delText xml:space="preserve">Law </w:delText>
        </w:r>
      </w:del>
      <w:r w:rsidR="00C0327C" w:rsidRPr="00EA6FD5">
        <w:rPr>
          <w:rFonts w:ascii="Times New Roman" w:hAnsi="Times New Roman" w:cs="Times New Roman"/>
          <w:sz w:val="24"/>
          <w:szCs w:val="24"/>
        </w:rPr>
        <w:t>aim</w:t>
      </w:r>
      <w:del w:id="1905" w:author="Sara Boyes" w:date="2023-05-16T13:00:00Z">
        <w:r w:rsidR="00C0327C" w:rsidRPr="00EA6FD5" w:rsidDel="00C17E58">
          <w:rPr>
            <w:rFonts w:ascii="Times New Roman" w:hAnsi="Times New Roman" w:cs="Times New Roman"/>
            <w:sz w:val="24"/>
            <w:szCs w:val="24"/>
          </w:rPr>
          <w:delText>s</w:delText>
        </w:r>
      </w:del>
      <w:r w:rsidR="00C0327C" w:rsidRPr="00EA6FD5">
        <w:rPr>
          <w:rFonts w:ascii="Times New Roman" w:hAnsi="Times New Roman" w:cs="Times New Roman"/>
          <w:sz w:val="24"/>
          <w:szCs w:val="24"/>
        </w:rPr>
        <w:t xml:space="preserve"> </w:t>
      </w:r>
      <w:ins w:id="1906" w:author="Sara Boyes" w:date="2023-05-16T13:00:00Z">
        <w:r w:rsidR="00C17E58" w:rsidRPr="00EA6FD5">
          <w:rPr>
            <w:rFonts w:ascii="Times New Roman" w:hAnsi="Times New Roman" w:cs="Times New Roman"/>
            <w:sz w:val="24"/>
            <w:szCs w:val="24"/>
          </w:rPr>
          <w:t xml:space="preserve">of the law is </w:t>
        </w:r>
      </w:ins>
      <w:r w:rsidR="00C0327C" w:rsidRPr="00EA6FD5">
        <w:rPr>
          <w:rFonts w:ascii="Times New Roman" w:hAnsi="Times New Roman" w:cs="Times New Roman"/>
          <w:sz w:val="24"/>
          <w:szCs w:val="24"/>
        </w:rPr>
        <w:t>to shrink the civic space and reduce public debate</w:t>
      </w:r>
      <w:ins w:id="1907" w:author="Sara Boyes" w:date="2023-05-16T13:00:00Z">
        <w:r w:rsidR="00C17E58" w:rsidRPr="00EA6FD5">
          <w:rPr>
            <w:rFonts w:ascii="Times New Roman" w:hAnsi="Times New Roman" w:cs="Times New Roman"/>
            <w:sz w:val="24"/>
            <w:szCs w:val="24"/>
          </w:rPr>
          <w:t>,</w:t>
        </w:r>
      </w:ins>
      <w:r w:rsidR="00C0327C" w:rsidRPr="00EA6FD5">
        <w:rPr>
          <w:rFonts w:ascii="Times New Roman" w:hAnsi="Times New Roman" w:cs="Times New Roman"/>
          <w:sz w:val="24"/>
          <w:szCs w:val="24"/>
        </w:rPr>
        <w:t xml:space="preserve"> and</w:t>
      </w:r>
      <w:del w:id="1908" w:author="Sara Boyes" w:date="2023-05-16T13:01:00Z">
        <w:r w:rsidR="00C0327C" w:rsidRPr="00EA6FD5" w:rsidDel="00C17E58">
          <w:rPr>
            <w:rFonts w:ascii="Times New Roman" w:hAnsi="Times New Roman" w:cs="Times New Roman"/>
            <w:sz w:val="24"/>
            <w:szCs w:val="24"/>
          </w:rPr>
          <w:delText>, as such,</w:delText>
        </w:r>
      </w:del>
      <w:r w:rsidR="00C0327C" w:rsidRPr="00EA6FD5">
        <w:rPr>
          <w:rFonts w:ascii="Times New Roman" w:hAnsi="Times New Roman" w:cs="Times New Roman"/>
          <w:sz w:val="24"/>
          <w:szCs w:val="24"/>
        </w:rPr>
        <w:t xml:space="preserve"> </w:t>
      </w:r>
      <w:ins w:id="1909" w:author="Sara Boyes" w:date="2023-05-16T13:01:00Z">
        <w:r w:rsidR="00C17E58" w:rsidRPr="00EA6FD5">
          <w:rPr>
            <w:rFonts w:ascii="Times New Roman" w:hAnsi="Times New Roman" w:cs="Times New Roman"/>
            <w:sz w:val="24"/>
            <w:szCs w:val="24"/>
          </w:rPr>
          <w:t xml:space="preserve">it </w:t>
        </w:r>
      </w:ins>
      <w:r w:rsidR="00C0327C" w:rsidRPr="00EA6FD5">
        <w:rPr>
          <w:rFonts w:ascii="Times New Roman" w:hAnsi="Times New Roman" w:cs="Times New Roman"/>
          <w:sz w:val="24"/>
          <w:szCs w:val="24"/>
        </w:rPr>
        <w:t xml:space="preserve">will </w:t>
      </w:r>
      <w:ins w:id="1910" w:author="Sara Boyes" w:date="2023-05-16T13:01:00Z">
        <w:r w:rsidR="00C17E58" w:rsidRPr="00EA6FD5">
          <w:rPr>
            <w:rFonts w:ascii="Times New Roman" w:hAnsi="Times New Roman" w:cs="Times New Roman"/>
            <w:sz w:val="24"/>
            <w:szCs w:val="24"/>
          </w:rPr>
          <w:t xml:space="preserve">thus </w:t>
        </w:r>
      </w:ins>
      <w:r w:rsidR="00C0327C" w:rsidRPr="00EA6FD5">
        <w:rPr>
          <w:rFonts w:ascii="Times New Roman" w:hAnsi="Times New Roman" w:cs="Times New Roman"/>
          <w:sz w:val="24"/>
          <w:szCs w:val="24"/>
        </w:rPr>
        <w:t>limit media freedoms and freedom of opinion and expression.</w:t>
      </w:r>
    </w:p>
    <w:p w14:paraId="611B41DA" w14:textId="35ACF3B7" w:rsidR="00C0327C" w:rsidRPr="00EA6FD5" w:rsidRDefault="00C0327C"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w:t>
      </w:r>
      <w:ins w:id="1911" w:author="Sara Boyes" w:date="2023-05-10T19:59:00Z">
        <w:r w:rsidR="00F600E3" w:rsidRPr="00EA6FD5">
          <w:rPr>
            <w:rFonts w:ascii="Times New Roman" w:hAnsi="Times New Roman" w:cs="Times New Roman"/>
            <w:sz w:val="24"/>
            <w:szCs w:val="24"/>
          </w:rPr>
          <w:t xml:space="preserve">Government of the </w:t>
        </w:r>
      </w:ins>
      <w:r w:rsidRPr="00EA6FD5">
        <w:rPr>
          <w:rFonts w:ascii="Times New Roman" w:hAnsi="Times New Roman" w:cs="Times New Roman"/>
          <w:sz w:val="24"/>
          <w:szCs w:val="24"/>
        </w:rPr>
        <w:t xml:space="preserve">Republika Srpska </w:t>
      </w:r>
      <w:del w:id="1912" w:author="Sara Boyes" w:date="2023-05-10T19:59:00Z">
        <w:r w:rsidRPr="00EA6FD5" w:rsidDel="00F600E3">
          <w:rPr>
            <w:rFonts w:ascii="Times New Roman" w:hAnsi="Times New Roman" w:cs="Times New Roman"/>
            <w:sz w:val="24"/>
            <w:szCs w:val="24"/>
          </w:rPr>
          <w:delText xml:space="preserve">government </w:delText>
        </w:r>
      </w:del>
      <w:r w:rsidRPr="00EA6FD5">
        <w:rPr>
          <w:rFonts w:ascii="Times New Roman" w:hAnsi="Times New Roman" w:cs="Times New Roman"/>
          <w:sz w:val="24"/>
          <w:szCs w:val="24"/>
        </w:rPr>
        <w:t>passed restrictive legislation on NGO financing, the Law on Special Register</w:t>
      </w:r>
      <w:del w:id="1913" w:author="Sara Boyes" w:date="2023-05-16T13:02:00Z">
        <w:r w:rsidRPr="00EA6FD5" w:rsidDel="00C17E58">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Transparency of Work of Non-Profit Organizations on the same day. As drafted, the law places unreasonable burdens on the right to freedom of association and leaves too much space for political manipulation and abuse. Its passage would significantly threaten human rights and democracy in the Republika Srpska.</w:t>
      </w:r>
    </w:p>
    <w:p w14:paraId="267CC85A" w14:textId="1CA177C8" w:rsidR="00C0327C" w:rsidRPr="00EA6FD5" w:rsidRDefault="00061514"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T</w:t>
      </w:r>
      <w:r w:rsidR="00C0327C" w:rsidRPr="00EA6FD5">
        <w:rPr>
          <w:rFonts w:ascii="Times New Roman" w:hAnsi="Times New Roman" w:cs="Times New Roman"/>
          <w:sz w:val="24"/>
          <w:szCs w:val="24"/>
        </w:rPr>
        <w:t>he reporting period has seen physical and verbal attacks and incidents</w:t>
      </w:r>
      <w:r w:rsidR="00C0327C" w:rsidRPr="00EA6FD5">
        <w:t xml:space="preserve"> </w:t>
      </w:r>
      <w:r w:rsidR="00C0327C" w:rsidRPr="00EA6FD5">
        <w:rPr>
          <w:rFonts w:ascii="Times New Roman" w:hAnsi="Times New Roman" w:cs="Times New Roman"/>
          <w:sz w:val="24"/>
          <w:szCs w:val="24"/>
        </w:rPr>
        <w:t>against LGBTQI activists, human rights defenders</w:t>
      </w:r>
      <w:del w:id="1914" w:author="Sara Boyes" w:date="2023-05-16T13:02:00Z">
        <w:r w:rsidR="00C0327C" w:rsidRPr="00EA6FD5" w:rsidDel="00C17E58">
          <w:rPr>
            <w:rFonts w:ascii="Times New Roman" w:hAnsi="Times New Roman" w:cs="Times New Roman"/>
            <w:sz w:val="24"/>
            <w:szCs w:val="24"/>
          </w:rPr>
          <w:delText>,</w:delText>
        </w:r>
      </w:del>
      <w:r w:rsidR="00C0327C" w:rsidRPr="00EA6FD5">
        <w:rPr>
          <w:rFonts w:ascii="Times New Roman" w:hAnsi="Times New Roman" w:cs="Times New Roman"/>
          <w:sz w:val="24"/>
          <w:szCs w:val="24"/>
        </w:rPr>
        <w:t xml:space="preserve"> and journalists in </w:t>
      </w:r>
      <w:ins w:id="1915" w:author="Sara Boyes" w:date="2023-05-10T20:00:00Z">
        <w:r w:rsidR="00F600E3" w:rsidRPr="00EA6FD5">
          <w:rPr>
            <w:rFonts w:ascii="Times New Roman" w:hAnsi="Times New Roman" w:cs="Times New Roman"/>
            <w:sz w:val="24"/>
            <w:szCs w:val="24"/>
          </w:rPr>
          <w:t xml:space="preserve">the </w:t>
        </w:r>
      </w:ins>
      <w:r w:rsidR="00C0327C" w:rsidRPr="00EA6FD5">
        <w:rPr>
          <w:rFonts w:ascii="Times New Roman" w:hAnsi="Times New Roman" w:cs="Times New Roman"/>
          <w:sz w:val="24"/>
          <w:szCs w:val="24"/>
        </w:rPr>
        <w:t xml:space="preserve">Republika Srpska. What is particularly worrying is that the </w:t>
      </w:r>
      <w:del w:id="1916" w:author="Sara Boyes" w:date="2023-05-08T17:22:00Z">
        <w:r w:rsidR="00C0327C" w:rsidRPr="00EA6FD5" w:rsidDel="0036648B">
          <w:rPr>
            <w:rFonts w:ascii="Times New Roman" w:hAnsi="Times New Roman" w:cs="Times New Roman"/>
            <w:sz w:val="24"/>
            <w:szCs w:val="24"/>
          </w:rPr>
          <w:delText>RS</w:delText>
        </w:r>
      </w:del>
      <w:ins w:id="1917" w:author="Sara Boyes" w:date="2023-05-08T17:22:00Z">
        <w:r w:rsidR="0036648B" w:rsidRPr="00EA6FD5">
          <w:rPr>
            <w:rFonts w:ascii="Times New Roman" w:hAnsi="Times New Roman" w:cs="Times New Roman"/>
            <w:sz w:val="24"/>
            <w:szCs w:val="24"/>
          </w:rPr>
          <w:t>Republika Srpska</w:t>
        </w:r>
      </w:ins>
      <w:r w:rsidR="00C0327C" w:rsidRPr="00EA6FD5">
        <w:rPr>
          <w:rFonts w:ascii="Times New Roman" w:hAnsi="Times New Roman" w:cs="Times New Roman"/>
          <w:sz w:val="24"/>
          <w:szCs w:val="24"/>
        </w:rPr>
        <w:t xml:space="preserve"> Police seemed to deliberately fail to respond and protect those who had been attacked and did not treat all their citizens equally. Remarks by President Dodik directed against the LGBTQI </w:t>
      </w:r>
      <w:r w:rsidR="001A0227" w:rsidRPr="00EA6FD5">
        <w:rPr>
          <w:rFonts w:ascii="Times New Roman" w:hAnsi="Times New Roman" w:cs="Times New Roman"/>
          <w:sz w:val="24"/>
          <w:szCs w:val="24"/>
        </w:rPr>
        <w:t>community and</w:t>
      </w:r>
      <w:r w:rsidR="00C0327C" w:rsidRPr="00EA6FD5">
        <w:rPr>
          <w:rFonts w:ascii="Times New Roman" w:hAnsi="Times New Roman" w:cs="Times New Roman"/>
          <w:sz w:val="24"/>
          <w:szCs w:val="24"/>
        </w:rPr>
        <w:t xml:space="preserve"> </w:t>
      </w:r>
      <w:ins w:id="1918" w:author="Sara Boyes" w:date="2023-05-16T13:03:00Z">
        <w:r w:rsidR="00C17E58" w:rsidRPr="00EA6FD5">
          <w:rPr>
            <w:rFonts w:ascii="Times New Roman" w:hAnsi="Times New Roman" w:cs="Times New Roman"/>
            <w:sz w:val="24"/>
            <w:szCs w:val="24"/>
          </w:rPr>
          <w:t xml:space="preserve">The Mayor of </w:t>
        </w:r>
      </w:ins>
      <w:r w:rsidR="00C0327C" w:rsidRPr="00EA6FD5">
        <w:rPr>
          <w:rFonts w:ascii="Times New Roman" w:hAnsi="Times New Roman" w:cs="Times New Roman"/>
          <w:sz w:val="24"/>
          <w:szCs w:val="24"/>
        </w:rPr>
        <w:t>Banja Luka</w:t>
      </w:r>
      <w:ins w:id="1919" w:author="Sara Boyes" w:date="2023-05-16T13:03:00Z">
        <w:r w:rsidR="00C17E58" w:rsidRPr="00EA6FD5">
          <w:rPr>
            <w:rFonts w:ascii="Times New Roman" w:hAnsi="Times New Roman" w:cs="Times New Roman"/>
            <w:sz w:val="24"/>
            <w:szCs w:val="24"/>
          </w:rPr>
          <w:t>,</w:t>
        </w:r>
      </w:ins>
      <w:r w:rsidR="00C0327C" w:rsidRPr="00EA6FD5">
        <w:rPr>
          <w:rFonts w:ascii="Times New Roman" w:hAnsi="Times New Roman" w:cs="Times New Roman"/>
          <w:sz w:val="24"/>
          <w:szCs w:val="24"/>
        </w:rPr>
        <w:t xml:space="preserve"> </w:t>
      </w:r>
      <w:del w:id="1920" w:author="Sara Boyes" w:date="2023-05-16T13:03:00Z">
        <w:r w:rsidR="00C0327C" w:rsidRPr="00EA6FD5" w:rsidDel="00C17E58">
          <w:rPr>
            <w:rFonts w:ascii="Times New Roman" w:hAnsi="Times New Roman" w:cs="Times New Roman"/>
            <w:sz w:val="24"/>
            <w:szCs w:val="24"/>
          </w:rPr>
          <w:delText xml:space="preserve">Mayor </w:delText>
        </w:r>
      </w:del>
      <w:r w:rsidR="00C0327C" w:rsidRPr="00EA6FD5">
        <w:rPr>
          <w:rFonts w:ascii="Times New Roman" w:hAnsi="Times New Roman" w:cs="Times New Roman"/>
          <w:sz w:val="24"/>
          <w:szCs w:val="24"/>
        </w:rPr>
        <w:t>Draško Stanivuković</w:t>
      </w:r>
      <w:ins w:id="1921" w:author="Sara Boyes" w:date="2023-05-16T13:04:00Z">
        <w:r w:rsidR="00C17E58" w:rsidRPr="00EA6FD5">
          <w:rPr>
            <w:rFonts w:ascii="Times New Roman" w:hAnsi="Times New Roman" w:cs="Times New Roman"/>
            <w:sz w:val="24"/>
            <w:szCs w:val="24"/>
          </w:rPr>
          <w:t>,</w:t>
        </w:r>
      </w:ins>
      <w:r w:rsidR="00C0327C" w:rsidRPr="00EA6FD5">
        <w:rPr>
          <w:rFonts w:ascii="Times New Roman" w:hAnsi="Times New Roman" w:cs="Times New Roman"/>
          <w:sz w:val="24"/>
          <w:szCs w:val="24"/>
        </w:rPr>
        <w:t xml:space="preserve"> contributed to an atmosphere of </w:t>
      </w:r>
      <w:r w:rsidR="0037612A" w:rsidRPr="00EA6FD5">
        <w:rPr>
          <w:rFonts w:ascii="Times New Roman" w:hAnsi="Times New Roman" w:cs="Times New Roman"/>
          <w:sz w:val="24"/>
          <w:szCs w:val="24"/>
        </w:rPr>
        <w:t>intimidation.</w:t>
      </w:r>
      <w:r w:rsidR="00C0327C" w:rsidRPr="00EA6FD5">
        <w:rPr>
          <w:rFonts w:ascii="Times New Roman" w:hAnsi="Times New Roman" w:cs="Times New Roman"/>
          <w:sz w:val="24"/>
          <w:szCs w:val="24"/>
        </w:rPr>
        <w:t xml:space="preserve"> President Dodik even announced legislation banning LGBTQI persons from accessing and working in schools and other educational institutions. </w:t>
      </w:r>
      <w:del w:id="1922" w:author="Sara Boyes" w:date="2023-05-16T13:04:00Z">
        <w:r w:rsidR="00C0327C" w:rsidRPr="00EA6FD5" w:rsidDel="00C17E58">
          <w:rPr>
            <w:rFonts w:ascii="Times New Roman" w:hAnsi="Times New Roman" w:cs="Times New Roman"/>
            <w:sz w:val="24"/>
            <w:szCs w:val="24"/>
          </w:rPr>
          <w:delText xml:space="preserve"> </w:delText>
        </w:r>
      </w:del>
      <w:r w:rsidR="00C0327C" w:rsidRPr="00EA6FD5">
        <w:rPr>
          <w:rFonts w:ascii="Times New Roman" w:hAnsi="Times New Roman" w:cs="Times New Roman"/>
          <w:sz w:val="24"/>
          <w:szCs w:val="24"/>
        </w:rPr>
        <w:t xml:space="preserve">These developments have contributed to heightening a climate of intimidation for civil society actors (including journalists) and citizens that are critical of the Republika Srpska authorities’ rhetoric and policies. </w:t>
      </w:r>
    </w:p>
    <w:p w14:paraId="1FF29F22" w14:textId="42AE2D3B" w:rsidR="004B16EB" w:rsidRPr="00EA6FD5" w:rsidRDefault="00F600E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ins w:id="1923" w:author="Sara Boyes" w:date="2023-05-10T20:00:00Z">
        <w:r w:rsidRPr="00EA6FD5">
          <w:rPr>
            <w:rFonts w:ascii="Times New Roman" w:eastAsia="Times New Roman" w:hAnsi="Times New Roman" w:cs="Times New Roman"/>
            <w:sz w:val="24"/>
            <w:szCs w:val="24"/>
          </w:rPr>
          <w:t xml:space="preserve">The </w:t>
        </w:r>
      </w:ins>
      <w:r w:rsidR="002340DF" w:rsidRPr="00EA6FD5">
        <w:rPr>
          <w:rFonts w:ascii="Times New Roman" w:eastAsia="Times New Roman" w:hAnsi="Times New Roman" w:cs="Times New Roman"/>
          <w:sz w:val="24"/>
          <w:szCs w:val="24"/>
        </w:rPr>
        <w:t xml:space="preserve">Republika Srpska </w:t>
      </w:r>
      <w:r w:rsidR="001246BF" w:rsidRPr="00EA6FD5">
        <w:rPr>
          <w:rFonts w:ascii="Times New Roman" w:eastAsia="Times New Roman" w:hAnsi="Times New Roman" w:cs="Times New Roman"/>
          <w:sz w:val="24"/>
          <w:szCs w:val="24"/>
        </w:rPr>
        <w:t>authorities</w:t>
      </w:r>
      <w:r w:rsidR="002340DF" w:rsidRPr="00EA6FD5">
        <w:rPr>
          <w:rFonts w:ascii="Times New Roman" w:eastAsia="Times New Roman" w:hAnsi="Times New Roman" w:cs="Times New Roman"/>
          <w:sz w:val="24"/>
          <w:szCs w:val="24"/>
        </w:rPr>
        <w:t xml:space="preserve"> </w:t>
      </w:r>
      <w:r w:rsidR="001246BF" w:rsidRPr="00EA6FD5">
        <w:rPr>
          <w:rFonts w:ascii="Times New Roman" w:eastAsia="Times New Roman" w:hAnsi="Times New Roman" w:cs="Times New Roman"/>
          <w:sz w:val="24"/>
          <w:szCs w:val="24"/>
        </w:rPr>
        <w:t xml:space="preserve">continued with </w:t>
      </w:r>
      <w:r w:rsidR="002340DF" w:rsidRPr="00EA6FD5">
        <w:rPr>
          <w:rFonts w:ascii="Times New Roman" w:eastAsia="Times New Roman" w:hAnsi="Times New Roman" w:cs="Times New Roman"/>
          <w:sz w:val="24"/>
          <w:szCs w:val="24"/>
        </w:rPr>
        <w:t xml:space="preserve">their </w:t>
      </w:r>
      <w:r w:rsidR="001246BF" w:rsidRPr="00EA6FD5">
        <w:rPr>
          <w:rFonts w:ascii="Times New Roman" w:eastAsia="Times New Roman" w:hAnsi="Times New Roman" w:cs="Times New Roman"/>
          <w:sz w:val="24"/>
          <w:szCs w:val="24"/>
        </w:rPr>
        <w:t xml:space="preserve">practice of non-compliance with the Constitutional Court </w:t>
      </w:r>
      <w:r w:rsidR="002340DF" w:rsidRPr="00EA6FD5">
        <w:rPr>
          <w:rFonts w:ascii="Times New Roman" w:eastAsia="Times New Roman" w:hAnsi="Times New Roman" w:cs="Times New Roman"/>
          <w:sz w:val="24"/>
          <w:szCs w:val="24"/>
        </w:rPr>
        <w:t>of Bosnia and Herzegovina</w:t>
      </w:r>
      <w:r w:rsidR="00A14952" w:rsidRPr="00EA6FD5">
        <w:rPr>
          <w:rFonts w:ascii="Times New Roman" w:eastAsia="Times New Roman" w:hAnsi="Times New Roman" w:cs="Times New Roman"/>
          <w:sz w:val="24"/>
          <w:szCs w:val="24"/>
        </w:rPr>
        <w:t xml:space="preserve"> rulings</w:t>
      </w:r>
      <w:r w:rsidR="002340DF" w:rsidRPr="00EA6FD5">
        <w:rPr>
          <w:rFonts w:ascii="Times New Roman" w:eastAsia="Times New Roman" w:hAnsi="Times New Roman" w:cs="Times New Roman"/>
          <w:sz w:val="24"/>
          <w:szCs w:val="24"/>
        </w:rPr>
        <w:t>, including</w:t>
      </w:r>
      <w:r w:rsidR="00A14952" w:rsidRPr="00EA6FD5">
        <w:rPr>
          <w:rFonts w:ascii="Times New Roman" w:eastAsia="Times New Roman" w:hAnsi="Times New Roman" w:cs="Times New Roman"/>
          <w:sz w:val="24"/>
          <w:szCs w:val="24"/>
        </w:rPr>
        <w:t xml:space="preserve"> </w:t>
      </w:r>
      <w:r w:rsidR="002340DF" w:rsidRPr="00EA6FD5">
        <w:rPr>
          <w:rFonts w:ascii="Times New Roman" w:eastAsia="Times New Roman" w:hAnsi="Times New Roman" w:cs="Times New Roman"/>
          <w:sz w:val="24"/>
          <w:szCs w:val="24"/>
        </w:rPr>
        <w:t xml:space="preserve">the </w:t>
      </w:r>
      <w:r w:rsidR="001246BF" w:rsidRPr="00EA6FD5">
        <w:rPr>
          <w:rFonts w:ascii="Times New Roman" w:eastAsia="Times New Roman" w:hAnsi="Times New Roman" w:cs="Times New Roman"/>
          <w:sz w:val="24"/>
          <w:szCs w:val="24"/>
        </w:rPr>
        <w:t xml:space="preserve">celebration of </w:t>
      </w:r>
      <w:del w:id="1924" w:author="Sara Boyes" w:date="2023-05-10T23:11:00Z">
        <w:r w:rsidR="00A14952" w:rsidRPr="00EA6FD5" w:rsidDel="00760E77">
          <w:rPr>
            <w:rFonts w:ascii="Times New Roman" w:eastAsia="Times New Roman" w:hAnsi="Times New Roman" w:cs="Times New Roman"/>
            <w:sz w:val="24"/>
            <w:szCs w:val="24"/>
          </w:rPr>
          <w:delText xml:space="preserve">the </w:delText>
        </w:r>
      </w:del>
      <w:r w:rsidR="002340DF" w:rsidRPr="00EA6FD5">
        <w:rPr>
          <w:rFonts w:ascii="Times New Roman" w:eastAsia="Times New Roman" w:hAnsi="Times New Roman" w:cs="Times New Roman"/>
          <w:sz w:val="24"/>
          <w:szCs w:val="24"/>
        </w:rPr>
        <w:t xml:space="preserve">9 </w:t>
      </w:r>
      <w:r w:rsidR="001246BF" w:rsidRPr="00EA6FD5">
        <w:rPr>
          <w:rFonts w:ascii="Times New Roman" w:eastAsia="Times New Roman" w:hAnsi="Times New Roman" w:cs="Times New Roman"/>
          <w:sz w:val="24"/>
          <w:szCs w:val="24"/>
        </w:rPr>
        <w:t xml:space="preserve">January. </w:t>
      </w:r>
      <w:r w:rsidR="004B16EB" w:rsidRPr="00EA6FD5">
        <w:rPr>
          <w:rFonts w:ascii="Times New Roman" w:eastAsia="Times New Roman" w:hAnsi="Times New Roman" w:cs="Times New Roman"/>
          <w:sz w:val="24"/>
          <w:szCs w:val="24"/>
        </w:rPr>
        <w:t xml:space="preserve">More than ever, </w:t>
      </w:r>
      <w:del w:id="1925" w:author="Sara Boyes" w:date="2023-05-10T23:11:00Z">
        <w:r w:rsidR="004B16EB" w:rsidRPr="00EA6FD5" w:rsidDel="00760E77">
          <w:rPr>
            <w:rFonts w:ascii="Times New Roman" w:eastAsia="Times New Roman" w:hAnsi="Times New Roman" w:cs="Times New Roman"/>
            <w:sz w:val="24"/>
            <w:szCs w:val="24"/>
          </w:rPr>
          <w:delText>this year</w:delText>
        </w:r>
      </w:del>
      <w:ins w:id="1926" w:author="Sara Boyes" w:date="2023-05-10T23:11:00Z">
        <w:r w:rsidR="00760E77" w:rsidRPr="00EA6FD5">
          <w:rPr>
            <w:rFonts w:ascii="Times New Roman" w:eastAsia="Times New Roman" w:hAnsi="Times New Roman" w:cs="Times New Roman"/>
            <w:sz w:val="24"/>
            <w:szCs w:val="24"/>
          </w:rPr>
          <w:t>in 2023</w:t>
        </w:r>
      </w:ins>
      <w:r w:rsidR="00A14952" w:rsidRPr="00EA6FD5">
        <w:rPr>
          <w:rFonts w:ascii="Times New Roman" w:eastAsia="Times New Roman" w:hAnsi="Times New Roman" w:cs="Times New Roman"/>
          <w:sz w:val="24"/>
          <w:szCs w:val="24"/>
        </w:rPr>
        <w:t>,</w:t>
      </w:r>
      <w:r w:rsidR="004B16EB" w:rsidRPr="00EA6FD5">
        <w:rPr>
          <w:rFonts w:ascii="Times New Roman" w:eastAsia="Times New Roman" w:hAnsi="Times New Roman" w:cs="Times New Roman"/>
          <w:sz w:val="24"/>
          <w:szCs w:val="24"/>
        </w:rPr>
        <w:t xml:space="preserve"> it served as a provocation and demonstration of power by </w:t>
      </w:r>
      <w:ins w:id="1927" w:author="Sara Boyes" w:date="2023-05-10T20:00:00Z">
        <w:r w:rsidRPr="00EA6FD5">
          <w:rPr>
            <w:rFonts w:ascii="Times New Roman" w:hAnsi="Times New Roman" w:cs="Times New Roman"/>
            <w:sz w:val="24"/>
            <w:szCs w:val="24"/>
          </w:rPr>
          <w:t xml:space="preserve">the </w:t>
        </w:r>
      </w:ins>
      <w:r w:rsidR="004B16EB" w:rsidRPr="00EA6FD5">
        <w:rPr>
          <w:rFonts w:ascii="Times New Roman" w:eastAsia="Times New Roman" w:hAnsi="Times New Roman" w:cs="Times New Roman"/>
          <w:sz w:val="24"/>
          <w:szCs w:val="24"/>
        </w:rPr>
        <w:t xml:space="preserve">Republika Srpska in </w:t>
      </w:r>
      <w:del w:id="1928" w:author="Sara Boyes" w:date="2023-05-16T13:06:00Z">
        <w:r w:rsidR="004B16EB" w:rsidRPr="00EA6FD5" w:rsidDel="00E2565D">
          <w:rPr>
            <w:rFonts w:ascii="Times New Roman" w:eastAsia="Times New Roman" w:hAnsi="Times New Roman" w:cs="Times New Roman"/>
            <w:sz w:val="24"/>
            <w:szCs w:val="24"/>
          </w:rPr>
          <w:delText xml:space="preserve">disrespect </w:delText>
        </w:r>
      </w:del>
      <w:ins w:id="1929" w:author="Sara Boyes" w:date="2023-05-16T13:06:00Z">
        <w:r w:rsidR="00E2565D" w:rsidRPr="00EA6FD5">
          <w:rPr>
            <w:rFonts w:ascii="Times New Roman" w:eastAsia="Times New Roman" w:hAnsi="Times New Roman" w:cs="Times New Roman"/>
            <w:sz w:val="24"/>
            <w:szCs w:val="24"/>
          </w:rPr>
          <w:t xml:space="preserve">disregard </w:t>
        </w:r>
      </w:ins>
      <w:r w:rsidR="004B16EB" w:rsidRPr="00EA6FD5">
        <w:rPr>
          <w:rFonts w:ascii="Times New Roman" w:eastAsia="Times New Roman" w:hAnsi="Times New Roman" w:cs="Times New Roman"/>
          <w:sz w:val="24"/>
          <w:szCs w:val="24"/>
        </w:rPr>
        <w:t>of the decisions of the Constitutional Court</w:t>
      </w:r>
      <w:r w:rsidR="00A14952" w:rsidRPr="00EA6FD5">
        <w:rPr>
          <w:rFonts w:ascii="Times New Roman" w:eastAsia="Times New Roman" w:hAnsi="Times New Roman" w:cs="Times New Roman"/>
          <w:sz w:val="24"/>
          <w:szCs w:val="24"/>
        </w:rPr>
        <w:t>,</w:t>
      </w:r>
      <w:r w:rsidR="004B16EB" w:rsidRPr="00EA6FD5">
        <w:rPr>
          <w:rFonts w:ascii="Times New Roman" w:eastAsia="Times New Roman" w:hAnsi="Times New Roman" w:cs="Times New Roman"/>
          <w:sz w:val="24"/>
          <w:szCs w:val="24"/>
        </w:rPr>
        <w:t xml:space="preserve"> which had declared the celebration unconstitutional. The </w:t>
      </w:r>
      <w:del w:id="1930" w:author="Sara Boyes" w:date="2023-05-08T17:22:00Z">
        <w:r w:rsidR="004B16EB" w:rsidRPr="00EA6FD5" w:rsidDel="0036648B">
          <w:rPr>
            <w:rFonts w:ascii="Times New Roman" w:eastAsia="Times New Roman" w:hAnsi="Times New Roman" w:cs="Times New Roman"/>
            <w:sz w:val="24"/>
            <w:szCs w:val="24"/>
          </w:rPr>
          <w:delText>RS</w:delText>
        </w:r>
      </w:del>
      <w:ins w:id="1931" w:author="Sara Boyes" w:date="2023-05-08T17:22:00Z">
        <w:r w:rsidR="0036648B" w:rsidRPr="00EA6FD5">
          <w:rPr>
            <w:rFonts w:ascii="Times New Roman" w:eastAsia="Times New Roman" w:hAnsi="Times New Roman" w:cs="Times New Roman"/>
            <w:sz w:val="24"/>
            <w:szCs w:val="24"/>
          </w:rPr>
          <w:t>Republika Srpska</w:t>
        </w:r>
      </w:ins>
      <w:r w:rsidR="004B16EB" w:rsidRPr="00EA6FD5">
        <w:rPr>
          <w:rFonts w:ascii="Times New Roman" w:eastAsia="Times New Roman" w:hAnsi="Times New Roman" w:cs="Times New Roman"/>
          <w:sz w:val="24"/>
          <w:szCs w:val="24"/>
        </w:rPr>
        <w:t xml:space="preserve"> authorities organized the celebration on 9 January 2023 in Isto</w:t>
      </w:r>
      <w:r w:rsidR="004B1EC2" w:rsidRPr="00EA6FD5">
        <w:rPr>
          <w:rFonts w:ascii="Times New Roman" w:eastAsia="Times New Roman" w:hAnsi="Times New Roman" w:cs="Times New Roman"/>
          <w:sz w:val="24"/>
          <w:szCs w:val="24"/>
        </w:rPr>
        <w:t>č</w:t>
      </w:r>
      <w:r w:rsidR="004B16EB" w:rsidRPr="00EA6FD5">
        <w:rPr>
          <w:rFonts w:ascii="Times New Roman" w:eastAsia="Times New Roman" w:hAnsi="Times New Roman" w:cs="Times New Roman"/>
          <w:sz w:val="24"/>
          <w:szCs w:val="24"/>
        </w:rPr>
        <w:t xml:space="preserve">no Sarajevo (Eastern Sarajevo), close to </w:t>
      </w:r>
      <w:ins w:id="1932" w:author="Sara Boyes" w:date="2023-05-16T13:08:00Z">
        <w:r w:rsidR="00E2565D" w:rsidRPr="00EA6FD5">
          <w:rPr>
            <w:rFonts w:ascii="Times New Roman" w:eastAsia="Times New Roman" w:hAnsi="Times New Roman" w:cs="Times New Roman"/>
            <w:sz w:val="24"/>
            <w:szCs w:val="24"/>
          </w:rPr>
          <w:t xml:space="preserve">the </w:t>
        </w:r>
      </w:ins>
      <w:r w:rsidR="004B16EB" w:rsidRPr="00EA6FD5">
        <w:rPr>
          <w:rFonts w:ascii="Times New Roman" w:eastAsia="Times New Roman" w:hAnsi="Times New Roman" w:cs="Times New Roman"/>
          <w:sz w:val="24"/>
          <w:szCs w:val="24"/>
        </w:rPr>
        <w:t>Inter-Entity Boundary Line</w:t>
      </w:r>
      <w:del w:id="1933" w:author="Sara Boyes" w:date="2023-05-16T13:08:00Z">
        <w:r w:rsidR="004B16EB" w:rsidRPr="00EA6FD5" w:rsidDel="00E2565D">
          <w:rPr>
            <w:rFonts w:ascii="Times New Roman" w:eastAsia="Times New Roman" w:hAnsi="Times New Roman" w:cs="Times New Roman"/>
            <w:sz w:val="24"/>
            <w:szCs w:val="24"/>
          </w:rPr>
          <w:delText xml:space="preserve"> (IEBL)</w:delText>
        </w:r>
      </w:del>
      <w:r w:rsidR="00A14952" w:rsidRPr="00EA6FD5">
        <w:rPr>
          <w:rFonts w:ascii="Times New Roman" w:eastAsia="Times New Roman" w:hAnsi="Times New Roman" w:cs="Times New Roman"/>
          <w:sz w:val="24"/>
          <w:szCs w:val="24"/>
        </w:rPr>
        <w:t>,</w:t>
      </w:r>
      <w:r w:rsidR="004B16EB" w:rsidRPr="00EA6FD5">
        <w:rPr>
          <w:rFonts w:ascii="Times New Roman" w:eastAsia="Times New Roman" w:hAnsi="Times New Roman" w:cs="Times New Roman"/>
          <w:sz w:val="24"/>
          <w:szCs w:val="24"/>
        </w:rPr>
        <w:t xml:space="preserve"> which provoked harsh reactions. </w:t>
      </w:r>
      <w:ins w:id="1934" w:author="Sara Boyes" w:date="2023-05-16T13:09:00Z">
        <w:r w:rsidR="00E2565D" w:rsidRPr="00EA6FD5">
          <w:rPr>
            <w:rFonts w:ascii="Times New Roman" w:eastAsia="Times New Roman" w:hAnsi="Times New Roman" w:cs="Times New Roman"/>
            <w:sz w:val="24"/>
            <w:szCs w:val="24"/>
          </w:rPr>
          <w:t xml:space="preserve">A member of the </w:t>
        </w:r>
      </w:ins>
      <w:del w:id="1935" w:author="Sara Boyes" w:date="2023-05-08T17:26:00Z">
        <w:r w:rsidR="004B16EB" w:rsidRPr="00EA6FD5" w:rsidDel="007F0D33">
          <w:rPr>
            <w:rFonts w:ascii="Times New Roman" w:eastAsia="Times New Roman" w:hAnsi="Times New Roman" w:cs="Times New Roman"/>
            <w:sz w:val="24"/>
            <w:szCs w:val="24"/>
          </w:rPr>
          <w:delText>BiH</w:delText>
        </w:r>
      </w:del>
      <w:ins w:id="1936" w:author="Sara Boyes" w:date="2023-05-08T17:26:00Z">
        <w:r w:rsidR="007F0D33" w:rsidRPr="00EA6FD5">
          <w:rPr>
            <w:rFonts w:ascii="Times New Roman" w:eastAsia="Times New Roman" w:hAnsi="Times New Roman" w:cs="Times New Roman"/>
            <w:sz w:val="24"/>
            <w:szCs w:val="24"/>
          </w:rPr>
          <w:t>Bosnia and Herzegovina</w:t>
        </w:r>
      </w:ins>
      <w:r w:rsidR="004B16EB" w:rsidRPr="00EA6FD5">
        <w:rPr>
          <w:rFonts w:ascii="Times New Roman" w:eastAsia="Times New Roman" w:hAnsi="Times New Roman" w:cs="Times New Roman"/>
          <w:sz w:val="24"/>
          <w:szCs w:val="24"/>
        </w:rPr>
        <w:t xml:space="preserve"> </w:t>
      </w:r>
      <w:del w:id="1937" w:author="Sara Boyes" w:date="2023-05-11T00:33:00Z">
        <w:r w:rsidR="004B16EB" w:rsidRPr="00EA6FD5" w:rsidDel="003C2164">
          <w:rPr>
            <w:rFonts w:ascii="Times New Roman" w:eastAsia="Times New Roman" w:hAnsi="Times New Roman" w:cs="Times New Roman"/>
            <w:sz w:val="24"/>
            <w:szCs w:val="24"/>
          </w:rPr>
          <w:delText>P</w:delText>
        </w:r>
      </w:del>
      <w:ins w:id="1938" w:author="Sara Boyes" w:date="2023-05-11T00:33:00Z">
        <w:r w:rsidR="003C2164" w:rsidRPr="00EA6FD5">
          <w:rPr>
            <w:rFonts w:ascii="Times New Roman" w:eastAsia="Times New Roman" w:hAnsi="Times New Roman" w:cs="Times New Roman"/>
            <w:sz w:val="24"/>
            <w:szCs w:val="24"/>
          </w:rPr>
          <w:t>p</w:t>
        </w:r>
      </w:ins>
      <w:r w:rsidR="004B16EB" w:rsidRPr="00EA6FD5">
        <w:rPr>
          <w:rFonts w:ascii="Times New Roman" w:eastAsia="Times New Roman" w:hAnsi="Times New Roman" w:cs="Times New Roman"/>
          <w:sz w:val="24"/>
          <w:szCs w:val="24"/>
        </w:rPr>
        <w:t>residency</w:t>
      </w:r>
      <w:ins w:id="1939" w:author="Sara Boyes" w:date="2023-05-16T13:09:00Z">
        <w:r w:rsidR="00E2565D" w:rsidRPr="00EA6FD5">
          <w:rPr>
            <w:rFonts w:ascii="Times New Roman" w:eastAsia="Times New Roman" w:hAnsi="Times New Roman" w:cs="Times New Roman"/>
            <w:sz w:val="24"/>
            <w:szCs w:val="24"/>
          </w:rPr>
          <w:t>,</w:t>
        </w:r>
      </w:ins>
      <w:r w:rsidR="004B16EB" w:rsidRPr="00EA6FD5">
        <w:rPr>
          <w:rFonts w:ascii="Times New Roman" w:eastAsia="Times New Roman" w:hAnsi="Times New Roman" w:cs="Times New Roman"/>
          <w:sz w:val="24"/>
          <w:szCs w:val="24"/>
        </w:rPr>
        <w:t xml:space="preserve"> </w:t>
      </w:r>
      <w:del w:id="1940" w:author="Sara Boyes" w:date="2023-05-16T13:09:00Z">
        <w:r w:rsidR="004B16EB" w:rsidRPr="00EA6FD5" w:rsidDel="00E2565D">
          <w:rPr>
            <w:rFonts w:ascii="Times New Roman" w:eastAsia="Times New Roman" w:hAnsi="Times New Roman" w:cs="Times New Roman"/>
            <w:sz w:val="24"/>
            <w:szCs w:val="24"/>
          </w:rPr>
          <w:delText xml:space="preserve">member </w:delText>
        </w:r>
      </w:del>
      <w:r w:rsidR="004B16EB" w:rsidRPr="00EA6FD5">
        <w:rPr>
          <w:rFonts w:ascii="Times New Roman" w:eastAsia="Times New Roman" w:hAnsi="Times New Roman" w:cs="Times New Roman"/>
          <w:sz w:val="24"/>
          <w:szCs w:val="24"/>
        </w:rPr>
        <w:t>Željka Cvijanović</w:t>
      </w:r>
      <w:ins w:id="1941" w:author="Sara Boyes" w:date="2023-05-16T13:09:00Z">
        <w:r w:rsidR="00E2565D" w:rsidRPr="00EA6FD5">
          <w:rPr>
            <w:rFonts w:ascii="Times New Roman" w:eastAsia="Times New Roman" w:hAnsi="Times New Roman" w:cs="Times New Roman"/>
            <w:sz w:val="24"/>
            <w:szCs w:val="24"/>
          </w:rPr>
          <w:t>,</w:t>
        </w:r>
      </w:ins>
      <w:r w:rsidR="004B16EB" w:rsidRPr="00EA6FD5">
        <w:rPr>
          <w:rFonts w:ascii="Times New Roman" w:eastAsia="Times New Roman" w:hAnsi="Times New Roman" w:cs="Times New Roman"/>
          <w:sz w:val="24"/>
          <w:szCs w:val="24"/>
        </w:rPr>
        <w:t xml:space="preserve"> and high-ranking representatives of Serbia also attended </w:t>
      </w:r>
      <w:del w:id="1942" w:author="Sara Boyes" w:date="2023-05-16T13:09:00Z">
        <w:r w:rsidR="004B16EB" w:rsidRPr="00EA6FD5" w:rsidDel="00E2565D">
          <w:rPr>
            <w:rFonts w:ascii="Times New Roman" w:eastAsia="Times New Roman" w:hAnsi="Times New Roman" w:cs="Times New Roman"/>
            <w:sz w:val="24"/>
            <w:szCs w:val="24"/>
          </w:rPr>
          <w:delText xml:space="preserve">this </w:delText>
        </w:r>
      </w:del>
      <w:ins w:id="1943" w:author="Sara Boyes" w:date="2023-05-16T13:09:00Z">
        <w:r w:rsidR="00E2565D" w:rsidRPr="00EA6FD5">
          <w:rPr>
            <w:rFonts w:ascii="Times New Roman" w:eastAsia="Times New Roman" w:hAnsi="Times New Roman" w:cs="Times New Roman"/>
            <w:sz w:val="24"/>
            <w:szCs w:val="24"/>
          </w:rPr>
          <w:t xml:space="preserve">the </w:t>
        </w:r>
      </w:ins>
      <w:r w:rsidR="004B16EB" w:rsidRPr="00EA6FD5">
        <w:rPr>
          <w:rFonts w:ascii="Times New Roman" w:eastAsia="Times New Roman" w:hAnsi="Times New Roman" w:cs="Times New Roman"/>
          <w:sz w:val="24"/>
          <w:szCs w:val="24"/>
        </w:rPr>
        <w:t xml:space="preserve">celebration. The Steering Board of Ambassadors of the Peace Implementation Council condemned the celebration </w:t>
      </w:r>
      <w:r w:rsidR="00A14952" w:rsidRPr="00EA6FD5">
        <w:rPr>
          <w:rFonts w:ascii="Times New Roman" w:eastAsia="Times New Roman" w:hAnsi="Times New Roman" w:cs="Times New Roman"/>
          <w:sz w:val="24"/>
          <w:szCs w:val="24"/>
        </w:rPr>
        <w:t>publicly</w:t>
      </w:r>
      <w:r w:rsidR="001246BF" w:rsidRPr="00EA6FD5">
        <w:rPr>
          <w:rFonts w:ascii="Times New Roman" w:eastAsia="Times New Roman" w:hAnsi="Times New Roman" w:cs="Times New Roman"/>
          <w:sz w:val="24"/>
          <w:szCs w:val="24"/>
        </w:rPr>
        <w:t>.</w:t>
      </w:r>
    </w:p>
    <w:p w14:paraId="39CFA981" w14:textId="6B7C9F59" w:rsidR="00FA221E" w:rsidRPr="00EA6FD5" w:rsidRDefault="00FA221E" w:rsidP="004C0D0A">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i/>
          <w:sz w:val="24"/>
          <w:szCs w:val="24"/>
        </w:rPr>
        <w:t xml:space="preserve">Political </w:t>
      </w:r>
      <w:ins w:id="1944" w:author="Sara Boyes" w:date="2023-05-16T13:10:00Z">
        <w:r w:rsidR="00E2565D" w:rsidRPr="00EA6FD5">
          <w:rPr>
            <w:rFonts w:ascii="Times New Roman" w:eastAsia="Times New Roman" w:hAnsi="Times New Roman" w:cs="Times New Roman"/>
            <w:i/>
            <w:sz w:val="24"/>
            <w:szCs w:val="24"/>
          </w:rPr>
          <w:t>r</w:t>
        </w:r>
      </w:ins>
      <w:del w:id="1945" w:author="Sara Boyes" w:date="2023-05-16T13:10:00Z">
        <w:r w:rsidRPr="00EA6FD5" w:rsidDel="00E2565D">
          <w:rPr>
            <w:rFonts w:ascii="Times New Roman" w:eastAsia="Times New Roman" w:hAnsi="Times New Roman" w:cs="Times New Roman"/>
            <w:i/>
            <w:sz w:val="24"/>
            <w:szCs w:val="24"/>
          </w:rPr>
          <w:delText>R</w:delText>
        </w:r>
      </w:del>
      <w:r w:rsidR="001246BF" w:rsidRPr="00EA6FD5">
        <w:rPr>
          <w:rFonts w:ascii="Times New Roman" w:eastAsia="Times New Roman" w:hAnsi="Times New Roman" w:cs="Times New Roman"/>
          <w:i/>
          <w:sz w:val="24"/>
          <w:szCs w:val="24"/>
        </w:rPr>
        <w:t>hetoric</w:t>
      </w:r>
    </w:p>
    <w:p w14:paraId="6EA67EA5" w14:textId="01944265" w:rsidR="00FA221E" w:rsidRPr="00EA6FD5" w:rsidRDefault="004B16EB"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In </w:t>
      </w:r>
      <w:ins w:id="1946" w:author="Sara Boyes" w:date="2023-05-10T20:00:00Z">
        <w:r w:rsidR="00F600E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sz w:val="24"/>
          <w:szCs w:val="24"/>
        </w:rPr>
        <w:t xml:space="preserve">Republika Srpska, the </w:t>
      </w:r>
      <w:r w:rsidR="001246BF" w:rsidRPr="00EA6FD5">
        <w:rPr>
          <w:rFonts w:ascii="Times New Roman" w:eastAsia="Times New Roman" w:hAnsi="Times New Roman" w:cs="Times New Roman"/>
          <w:sz w:val="24"/>
          <w:szCs w:val="24"/>
        </w:rPr>
        <w:t xml:space="preserve">relationship between the ruling coalition and the opposition </w:t>
      </w:r>
      <w:r w:rsidRPr="00EA6FD5">
        <w:rPr>
          <w:rFonts w:ascii="Times New Roman" w:eastAsia="Times New Roman" w:hAnsi="Times New Roman" w:cs="Times New Roman"/>
          <w:sz w:val="24"/>
          <w:szCs w:val="24"/>
        </w:rPr>
        <w:t xml:space="preserve">continued </w:t>
      </w:r>
      <w:r w:rsidR="001246BF" w:rsidRPr="00EA6FD5">
        <w:rPr>
          <w:rFonts w:ascii="Times New Roman" w:eastAsia="Times New Roman" w:hAnsi="Times New Roman" w:cs="Times New Roman"/>
          <w:sz w:val="24"/>
          <w:szCs w:val="24"/>
        </w:rPr>
        <w:t xml:space="preserve">to be tense in the post-election period. The ruling coalition in </w:t>
      </w:r>
      <w:ins w:id="1947" w:author="Sara Boyes" w:date="2023-05-10T20:00:00Z">
        <w:r w:rsidR="00F600E3" w:rsidRPr="00EA6FD5">
          <w:rPr>
            <w:rFonts w:ascii="Times New Roman" w:hAnsi="Times New Roman" w:cs="Times New Roman"/>
            <w:sz w:val="24"/>
            <w:szCs w:val="24"/>
          </w:rPr>
          <w:t xml:space="preserve">the </w:t>
        </w:r>
      </w:ins>
      <w:r w:rsidR="001246BF" w:rsidRPr="00EA6FD5">
        <w:rPr>
          <w:rFonts w:ascii="Times New Roman" w:eastAsia="Times New Roman" w:hAnsi="Times New Roman" w:cs="Times New Roman"/>
          <w:sz w:val="24"/>
          <w:szCs w:val="24"/>
        </w:rPr>
        <w:t xml:space="preserve">Republika Srpska has continued to resort to ethno-nationalistic rhetoric, creating a politically heated atmosphere </w:t>
      </w:r>
      <w:r w:rsidRPr="00EA6FD5">
        <w:rPr>
          <w:rFonts w:ascii="Times New Roman" w:eastAsia="Times New Roman" w:hAnsi="Times New Roman" w:cs="Times New Roman"/>
          <w:sz w:val="24"/>
          <w:szCs w:val="24"/>
        </w:rPr>
        <w:t>with</w:t>
      </w:r>
      <w:r w:rsidR="001246BF" w:rsidRPr="00EA6FD5">
        <w:rPr>
          <w:rFonts w:ascii="Times New Roman" w:eastAsia="Times New Roman" w:hAnsi="Times New Roman" w:cs="Times New Roman"/>
          <w:sz w:val="24"/>
          <w:szCs w:val="24"/>
        </w:rPr>
        <w:t xml:space="preserve"> little room for constructive dialogue. Even in the post-election period</w:t>
      </w:r>
      <w:r w:rsidR="00A14952" w:rsidRPr="00EA6FD5">
        <w:rPr>
          <w:rFonts w:ascii="Times New Roman" w:eastAsia="Times New Roman" w:hAnsi="Times New Roman" w:cs="Times New Roman"/>
          <w:sz w:val="24"/>
          <w:szCs w:val="24"/>
        </w:rPr>
        <w:t>,</w:t>
      </w:r>
      <w:r w:rsidR="001246BF" w:rsidRPr="00EA6FD5">
        <w:rPr>
          <w:rFonts w:ascii="Times New Roman" w:eastAsia="Times New Roman" w:hAnsi="Times New Roman" w:cs="Times New Roman"/>
          <w:sz w:val="24"/>
          <w:szCs w:val="24"/>
        </w:rPr>
        <w:t xml:space="preserve"> the </w:t>
      </w:r>
      <w:del w:id="1948" w:author="Sara Boyes" w:date="2023-05-08T17:22:00Z">
        <w:r w:rsidR="001246BF" w:rsidRPr="00EA6FD5" w:rsidDel="0036648B">
          <w:rPr>
            <w:rFonts w:ascii="Times New Roman" w:eastAsia="Times New Roman" w:hAnsi="Times New Roman" w:cs="Times New Roman"/>
            <w:sz w:val="24"/>
            <w:szCs w:val="24"/>
          </w:rPr>
          <w:delText>RS</w:delText>
        </w:r>
      </w:del>
      <w:ins w:id="1949" w:author="Sara Boyes" w:date="2023-05-08T17:22:00Z">
        <w:r w:rsidR="0036648B" w:rsidRPr="00EA6FD5">
          <w:rPr>
            <w:rFonts w:ascii="Times New Roman" w:eastAsia="Times New Roman" w:hAnsi="Times New Roman" w:cs="Times New Roman"/>
            <w:sz w:val="24"/>
            <w:szCs w:val="24"/>
          </w:rPr>
          <w:t>Republika Srpska</w:t>
        </w:r>
      </w:ins>
      <w:r w:rsidR="001246BF" w:rsidRPr="00EA6FD5">
        <w:rPr>
          <w:rFonts w:ascii="Times New Roman" w:eastAsia="Times New Roman" w:hAnsi="Times New Roman" w:cs="Times New Roman"/>
          <w:sz w:val="24"/>
          <w:szCs w:val="24"/>
        </w:rPr>
        <w:t xml:space="preserve"> authorities have continued to label opposition politicians as traitors</w:t>
      </w:r>
      <w:r w:rsidRPr="00EA6FD5">
        <w:rPr>
          <w:rFonts w:ascii="Times New Roman" w:eastAsia="Times New Roman" w:hAnsi="Times New Roman" w:cs="Times New Roman"/>
          <w:sz w:val="24"/>
          <w:szCs w:val="24"/>
        </w:rPr>
        <w:t xml:space="preserve">, </w:t>
      </w:r>
      <w:ins w:id="1950" w:author="Sara Boyes" w:date="2023-05-16T13:10:00Z">
        <w:r w:rsidR="00E2565D" w:rsidRPr="00EA6FD5">
          <w:rPr>
            <w:rFonts w:ascii="Times New Roman" w:eastAsia="Times New Roman" w:hAnsi="Times New Roman" w:cs="Times New Roman"/>
            <w:sz w:val="24"/>
            <w:szCs w:val="24"/>
          </w:rPr>
          <w:t xml:space="preserve">in </w:t>
        </w:r>
      </w:ins>
      <w:r w:rsidRPr="00EA6FD5">
        <w:rPr>
          <w:rFonts w:ascii="Times New Roman" w:eastAsia="Times New Roman" w:hAnsi="Times New Roman" w:cs="Times New Roman"/>
          <w:sz w:val="24"/>
          <w:szCs w:val="24"/>
        </w:rPr>
        <w:t>particular</w:t>
      </w:r>
      <w:del w:id="1951" w:author="Sara Boyes" w:date="2023-05-16T13:10:00Z">
        <w:r w:rsidRPr="00EA6FD5" w:rsidDel="00E2565D">
          <w:rPr>
            <w:rFonts w:ascii="Times New Roman" w:eastAsia="Times New Roman" w:hAnsi="Times New Roman" w:cs="Times New Roman"/>
            <w:sz w:val="24"/>
            <w:szCs w:val="24"/>
          </w:rPr>
          <w:delText>ly</w:delText>
        </w:r>
      </w:del>
      <w:r w:rsidRPr="00EA6FD5">
        <w:rPr>
          <w:rFonts w:ascii="Times New Roman" w:eastAsia="Times New Roman" w:hAnsi="Times New Roman" w:cs="Times New Roman"/>
          <w:sz w:val="24"/>
          <w:szCs w:val="24"/>
        </w:rPr>
        <w:t xml:space="preserve"> if they</w:t>
      </w:r>
      <w:r w:rsidR="001246BF" w:rsidRPr="00EA6FD5">
        <w:rPr>
          <w:rFonts w:ascii="Times New Roman" w:eastAsia="Times New Roman" w:hAnsi="Times New Roman" w:cs="Times New Roman"/>
          <w:sz w:val="24"/>
          <w:szCs w:val="24"/>
        </w:rPr>
        <w:t xml:space="preserve"> host meetings with ambassadors of foreign countries.</w:t>
      </w:r>
    </w:p>
    <w:p w14:paraId="04557668" w14:textId="5CEFF60C" w:rsidR="00FA221E" w:rsidRPr="00EA6FD5" w:rsidRDefault="001246BF"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Throughout the reporting period, </w:t>
      </w:r>
      <w:del w:id="1952" w:author="Sara Boyes" w:date="2023-05-10T20:20:00Z">
        <w:r w:rsidR="004B16EB" w:rsidRPr="00EA6FD5" w:rsidDel="00A76E83">
          <w:rPr>
            <w:rFonts w:ascii="Times New Roman" w:eastAsia="Times New Roman" w:hAnsi="Times New Roman" w:cs="Times New Roman"/>
            <w:sz w:val="24"/>
            <w:szCs w:val="24"/>
          </w:rPr>
          <w:delText>Milorad Dodik,</w:delText>
        </w:r>
      </w:del>
      <w:ins w:id="1953" w:author="Sara Boyes" w:date="2023-05-10T20:20:00Z">
        <w:r w:rsidR="00A76E83" w:rsidRPr="00EA6FD5">
          <w:rPr>
            <w:rFonts w:ascii="Times New Roman" w:eastAsia="Times New Roman" w:hAnsi="Times New Roman" w:cs="Times New Roman"/>
            <w:sz w:val="24"/>
            <w:szCs w:val="24"/>
          </w:rPr>
          <w:t>the</w:t>
        </w:r>
      </w:ins>
      <w:r w:rsidR="004B16EB" w:rsidRPr="00EA6FD5">
        <w:rPr>
          <w:rFonts w:ascii="Times New Roman" w:eastAsia="Times New Roman" w:hAnsi="Times New Roman" w:cs="Times New Roman"/>
          <w:sz w:val="24"/>
          <w:szCs w:val="24"/>
        </w:rPr>
        <w:t xml:space="preserve"> President of </w:t>
      </w:r>
      <w:ins w:id="1954" w:author="Sara Boyes" w:date="2023-05-10T20:00:00Z">
        <w:r w:rsidR="00F600E3" w:rsidRPr="00EA6FD5">
          <w:rPr>
            <w:rFonts w:ascii="Times New Roman" w:hAnsi="Times New Roman" w:cs="Times New Roman"/>
            <w:sz w:val="24"/>
            <w:szCs w:val="24"/>
          </w:rPr>
          <w:t xml:space="preserve">the </w:t>
        </w:r>
      </w:ins>
      <w:r w:rsidR="004B16EB" w:rsidRPr="00EA6FD5">
        <w:rPr>
          <w:rFonts w:ascii="Times New Roman" w:eastAsia="Times New Roman" w:hAnsi="Times New Roman" w:cs="Times New Roman"/>
          <w:sz w:val="24"/>
          <w:szCs w:val="24"/>
        </w:rPr>
        <w:t xml:space="preserve">Republika Srpska and </w:t>
      </w:r>
      <w:r w:rsidRPr="00EA6FD5">
        <w:rPr>
          <w:rFonts w:ascii="Times New Roman" w:eastAsia="Times New Roman" w:hAnsi="Times New Roman" w:cs="Times New Roman"/>
          <w:sz w:val="24"/>
          <w:szCs w:val="24"/>
        </w:rPr>
        <w:t>leader of the ruling Alliance of Independent Social Democrats (SNSD)</w:t>
      </w:r>
      <w:r w:rsidR="004B16EB" w:rsidRPr="00EA6FD5">
        <w:rPr>
          <w:rFonts w:ascii="Times New Roman" w:eastAsia="Times New Roman" w:hAnsi="Times New Roman" w:cs="Times New Roman"/>
          <w:sz w:val="24"/>
          <w:szCs w:val="24"/>
        </w:rPr>
        <w:t xml:space="preserve">, </w:t>
      </w:r>
      <w:ins w:id="1955" w:author="Sara Boyes" w:date="2023-05-10T20:20:00Z">
        <w:r w:rsidR="00A76E83" w:rsidRPr="00EA6FD5">
          <w:rPr>
            <w:rFonts w:ascii="Times New Roman" w:hAnsi="Times New Roman" w:cs="Times New Roman"/>
            <w:sz w:val="24"/>
            <w:szCs w:val="24"/>
          </w:rPr>
          <w:t xml:space="preserve">Mr. Dodik, </w:t>
        </w:r>
      </w:ins>
      <w:r w:rsidR="004B16EB" w:rsidRPr="00EA6FD5">
        <w:rPr>
          <w:rFonts w:ascii="Times New Roman" w:eastAsia="Times New Roman" w:hAnsi="Times New Roman" w:cs="Times New Roman"/>
          <w:sz w:val="24"/>
          <w:szCs w:val="24"/>
        </w:rPr>
        <w:t>repeatedly</w:t>
      </w:r>
      <w:r w:rsidRPr="00EA6FD5">
        <w:rPr>
          <w:rFonts w:ascii="Times New Roman" w:eastAsia="Times New Roman" w:hAnsi="Times New Roman" w:cs="Times New Roman"/>
          <w:sz w:val="24"/>
          <w:szCs w:val="24"/>
        </w:rPr>
        <w:t xml:space="preserve"> used inflammatory rhetoric that questioned the territorial integrity, sovereignty, multi</w:t>
      </w:r>
      <w:ins w:id="1956" w:author="Sara Boyes" w:date="2023-05-16T13:12:00Z">
        <w:r w:rsidR="00E2565D" w:rsidRPr="00EA6FD5">
          <w:rPr>
            <w:rFonts w:ascii="Times New Roman" w:eastAsia="Times New Roman" w:hAnsi="Times New Roman" w:cs="Times New Roman"/>
            <w:sz w:val="24"/>
            <w:szCs w:val="24"/>
          </w:rPr>
          <w:t>-</w:t>
        </w:r>
      </w:ins>
      <w:r w:rsidRPr="00EA6FD5">
        <w:rPr>
          <w:rFonts w:ascii="Times New Roman" w:eastAsia="Times New Roman" w:hAnsi="Times New Roman" w:cs="Times New Roman"/>
          <w:sz w:val="24"/>
          <w:szCs w:val="24"/>
        </w:rPr>
        <w:t>ethnic character of Bosnia and Herzegov</w:t>
      </w:r>
      <w:r w:rsidR="00FA221E" w:rsidRPr="00EA6FD5">
        <w:rPr>
          <w:rFonts w:ascii="Times New Roman" w:eastAsia="Times New Roman" w:hAnsi="Times New Roman" w:cs="Times New Roman"/>
          <w:sz w:val="24"/>
          <w:szCs w:val="24"/>
        </w:rPr>
        <w:t xml:space="preserve">ina and </w:t>
      </w:r>
      <w:r w:rsidR="004B16EB" w:rsidRPr="00EA6FD5">
        <w:rPr>
          <w:rFonts w:ascii="Times New Roman" w:eastAsia="Times New Roman" w:hAnsi="Times New Roman" w:cs="Times New Roman"/>
          <w:sz w:val="24"/>
          <w:szCs w:val="24"/>
        </w:rPr>
        <w:t xml:space="preserve">the </w:t>
      </w:r>
      <w:r w:rsidR="00FA221E" w:rsidRPr="00EA6FD5">
        <w:rPr>
          <w:rFonts w:ascii="Times New Roman" w:eastAsia="Times New Roman" w:hAnsi="Times New Roman" w:cs="Times New Roman"/>
          <w:sz w:val="24"/>
          <w:szCs w:val="24"/>
        </w:rPr>
        <w:t>genocide in Srebrenica.</w:t>
      </w:r>
    </w:p>
    <w:p w14:paraId="5DAC2E00" w14:textId="3F585AEA" w:rsidR="004B16EB" w:rsidRPr="00EA6FD5" w:rsidRDefault="001246BF"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On 8 January</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ins w:id="1957" w:author="Sara Boyes" w:date="2023-05-10T20:20:00Z">
        <w:r w:rsidR="00A76E83" w:rsidRPr="00EA6FD5">
          <w:rPr>
            <w:rFonts w:ascii="Times New Roman" w:hAnsi="Times New Roman" w:cs="Times New Roman"/>
            <w:sz w:val="24"/>
            <w:szCs w:val="24"/>
          </w:rPr>
          <w:t xml:space="preserve">Mr. </w:t>
        </w:r>
      </w:ins>
      <w:r w:rsidRPr="00EA6FD5">
        <w:rPr>
          <w:rFonts w:ascii="Times New Roman" w:hAnsi="Times New Roman" w:cs="Times New Roman"/>
          <w:sz w:val="24"/>
          <w:szCs w:val="24"/>
        </w:rPr>
        <w:t xml:space="preserve">Dodik said in his speech at the ceremony marking </w:t>
      </w:r>
      <w:r w:rsidR="00A14952" w:rsidRPr="00EA6FD5">
        <w:rPr>
          <w:rFonts w:ascii="Times New Roman" w:hAnsi="Times New Roman" w:cs="Times New Roman"/>
          <w:sz w:val="24"/>
          <w:szCs w:val="24"/>
        </w:rPr>
        <w:t xml:space="preserve">the </w:t>
      </w:r>
      <w:r w:rsidR="004B16EB" w:rsidRPr="00EA6FD5">
        <w:rPr>
          <w:rFonts w:ascii="Times New Roman" w:hAnsi="Times New Roman" w:cs="Times New Roman"/>
          <w:sz w:val="24"/>
          <w:szCs w:val="24"/>
        </w:rPr>
        <w:t>Day of Republika Srpska</w:t>
      </w:r>
      <w:r w:rsidRPr="00EA6FD5">
        <w:rPr>
          <w:rFonts w:ascii="Times New Roman" w:hAnsi="Times New Roman" w:cs="Times New Roman"/>
          <w:sz w:val="24"/>
          <w:szCs w:val="24"/>
        </w:rPr>
        <w:t xml:space="preserve"> in Banja Luka: “We want our state. Why can’t we say that we want our state?”. President Dodik also threatened secession </w:t>
      </w:r>
      <w:r w:rsidR="00834CD6" w:rsidRPr="00EA6FD5">
        <w:rPr>
          <w:rFonts w:ascii="Times New Roman" w:hAnsi="Times New Roman" w:cs="Times New Roman"/>
          <w:sz w:val="24"/>
          <w:szCs w:val="24"/>
        </w:rPr>
        <w:t>over</w:t>
      </w:r>
      <w:r w:rsidRPr="00EA6FD5">
        <w:rPr>
          <w:rFonts w:ascii="Times New Roman" w:hAnsi="Times New Roman" w:cs="Times New Roman"/>
          <w:sz w:val="24"/>
          <w:szCs w:val="24"/>
        </w:rPr>
        <w:t xml:space="preserve"> the </w:t>
      </w:r>
      <w:del w:id="1958" w:author="Sara Boyes" w:date="2023-05-16T13:48:00Z">
        <w:r w:rsidRPr="00EA6FD5" w:rsidDel="00D863DB">
          <w:rPr>
            <w:rFonts w:ascii="Times New Roman" w:hAnsi="Times New Roman" w:cs="Times New Roman"/>
            <w:sz w:val="24"/>
            <w:szCs w:val="24"/>
          </w:rPr>
          <w:delText>s</w:delText>
        </w:r>
      </w:del>
      <w:ins w:id="1959" w:author="Sara Boyes" w:date="2023-05-16T13:48:00Z">
        <w:r w:rsidR="00D863DB" w:rsidRPr="00EA6FD5">
          <w:rPr>
            <w:rFonts w:ascii="Times New Roman" w:hAnsi="Times New Roman" w:cs="Times New Roman"/>
            <w:sz w:val="24"/>
            <w:szCs w:val="24"/>
          </w:rPr>
          <w:t>S</w:t>
        </w:r>
      </w:ins>
      <w:r w:rsidRPr="00EA6FD5">
        <w:rPr>
          <w:rFonts w:ascii="Times New Roman" w:hAnsi="Times New Roman" w:cs="Times New Roman"/>
          <w:sz w:val="24"/>
          <w:szCs w:val="24"/>
        </w:rPr>
        <w:t>tate property issue. On 16 March</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he said at a news conference in Banja Luka: “They will not get the property. The moment they try, and we know that they plan to involve the High Representative to impose the law at </w:t>
      </w:r>
      <w:r w:rsidR="004B16EB"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level </w:t>
      </w:r>
      <w:r w:rsidR="004B16EB" w:rsidRPr="00EA6FD5">
        <w:rPr>
          <w:rFonts w:ascii="Times New Roman" w:hAnsi="Times New Roman" w:cs="Times New Roman"/>
          <w:sz w:val="24"/>
          <w:szCs w:val="24"/>
        </w:rPr>
        <w:t xml:space="preserve">of Bosnia and Herzegovina </w:t>
      </w:r>
      <w:r w:rsidRPr="00EA6FD5">
        <w:rPr>
          <w:rFonts w:ascii="Times New Roman" w:hAnsi="Times New Roman" w:cs="Times New Roman"/>
          <w:sz w:val="24"/>
          <w:szCs w:val="24"/>
        </w:rPr>
        <w:t xml:space="preserve">and allocate the property, it will be the moment the High Representative imposes </w:t>
      </w:r>
      <w:r w:rsidR="004B16EB" w:rsidRPr="00EA6FD5">
        <w:rPr>
          <w:rFonts w:ascii="Times New Roman" w:hAnsi="Times New Roman" w:cs="Times New Roman"/>
          <w:sz w:val="24"/>
          <w:szCs w:val="24"/>
        </w:rPr>
        <w:t xml:space="preserve">a </w:t>
      </w:r>
      <w:r w:rsidRPr="00EA6FD5">
        <w:rPr>
          <w:rFonts w:ascii="Times New Roman" w:hAnsi="Times New Roman" w:cs="Times New Roman"/>
          <w:sz w:val="24"/>
          <w:szCs w:val="24"/>
        </w:rPr>
        <w:t xml:space="preserve">decision on </w:t>
      </w:r>
      <w:r w:rsidR="004B16EB"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separation of </w:t>
      </w:r>
      <w:r w:rsidR="004B16EB" w:rsidRPr="00EA6FD5">
        <w:rPr>
          <w:rFonts w:ascii="Times New Roman" w:hAnsi="Times New Roman" w:cs="Times New Roman"/>
          <w:sz w:val="24"/>
          <w:szCs w:val="24"/>
        </w:rPr>
        <w:t>Republika Srpska</w:t>
      </w:r>
      <w:r w:rsidR="00A14952"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from </w:t>
      </w:r>
      <w:r w:rsidR="004B16EB" w:rsidRPr="00EA6FD5">
        <w:rPr>
          <w:rFonts w:ascii="Times New Roman" w:hAnsi="Times New Roman" w:cs="Times New Roman"/>
          <w:sz w:val="24"/>
          <w:szCs w:val="24"/>
        </w:rPr>
        <w:t>Bosnia and Herzegovina</w:t>
      </w:r>
      <w:r w:rsidRPr="00EA6FD5">
        <w:rPr>
          <w:rFonts w:ascii="Times New Roman" w:hAnsi="Times New Roman" w:cs="Times New Roman"/>
          <w:sz w:val="24"/>
          <w:szCs w:val="24"/>
        </w:rPr>
        <w:t xml:space="preserve">. They can count on us having </w:t>
      </w:r>
      <w:del w:id="1960" w:author="Sara Boyes" w:date="2023-05-16T13:49:00Z">
        <w:r w:rsidRPr="00EA6FD5" w:rsidDel="00D863DB">
          <w:rPr>
            <w:rFonts w:ascii="Times New Roman" w:hAnsi="Times New Roman" w:cs="Times New Roman"/>
            <w:sz w:val="24"/>
            <w:szCs w:val="24"/>
          </w:rPr>
          <w:delText xml:space="preserve">an </w:delText>
        </w:r>
        <w:r w:rsidRPr="00EA6FD5" w:rsidDel="00D863DB">
          <w:rPr>
            <w:rFonts w:ascii="Times New Roman" w:hAnsi="Times New Roman" w:cs="Times New Roman"/>
            <w:sz w:val="24"/>
            <w:szCs w:val="24"/>
            <w:rPrChange w:id="1961" w:author="Sara Boyes" w:date="2023-05-10T20:27:00Z">
              <w:rPr>
                <w:rFonts w:ascii="Times New Roman" w:hAnsi="Times New Roman" w:cs="Times New Roman"/>
                <w:sz w:val="24"/>
                <w:szCs w:val="24"/>
                <w:highlight w:val="yellow"/>
              </w:rPr>
            </w:rPrChange>
          </w:rPr>
          <w:delText>RSNA</w:delText>
        </w:r>
        <w:r w:rsidRPr="00EA6FD5" w:rsidDel="00D863DB">
          <w:rPr>
            <w:rFonts w:ascii="Times New Roman" w:hAnsi="Times New Roman" w:cs="Times New Roman"/>
            <w:sz w:val="24"/>
            <w:szCs w:val="24"/>
          </w:rPr>
          <w:delText xml:space="preserve"> </w:delText>
        </w:r>
      </w:del>
      <w:ins w:id="1962" w:author="Sara Boyes" w:date="2023-05-16T13:49:00Z">
        <w:r w:rsidR="00D863DB" w:rsidRPr="00EA6FD5">
          <w:rPr>
            <w:rFonts w:ascii="Times New Roman" w:hAnsi="Times New Roman" w:cs="Times New Roman"/>
            <w:sz w:val="24"/>
            <w:szCs w:val="24"/>
          </w:rPr>
          <w:t xml:space="preserve">a </w:t>
        </w:r>
        <w:r w:rsidR="00D863DB" w:rsidRPr="00EA6FD5">
          <w:rPr>
            <w:rStyle w:val="Strong"/>
            <w:rFonts w:ascii="Times New Roman" w:hAnsi="Times New Roman" w:cs="Times New Roman"/>
            <w:b w:val="0"/>
            <w:bCs w:val="0"/>
            <w:sz w:val="24"/>
            <w:szCs w:val="24"/>
          </w:rPr>
          <w:t xml:space="preserve">National Assembly of </w:t>
        </w:r>
        <w:r w:rsidR="00D863DB" w:rsidRPr="00EA6FD5">
          <w:rPr>
            <w:rFonts w:ascii="Times New Roman" w:hAnsi="Times New Roman" w:cs="Times New Roman"/>
            <w:sz w:val="24"/>
            <w:szCs w:val="24"/>
          </w:rPr>
          <w:t xml:space="preserve">the </w:t>
        </w:r>
        <w:r w:rsidR="00D863DB" w:rsidRPr="00EA6FD5">
          <w:rPr>
            <w:rStyle w:val="Strong"/>
            <w:rFonts w:ascii="Times New Roman" w:hAnsi="Times New Roman" w:cs="Times New Roman"/>
            <w:b w:val="0"/>
            <w:bCs w:val="0"/>
            <w:sz w:val="24"/>
            <w:szCs w:val="24"/>
          </w:rPr>
          <w:t>Republika Srpska</w:t>
        </w:r>
        <w:r w:rsidR="00D863DB"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session immediately</w:t>
      </w:r>
      <w:r w:rsidR="00A14952" w:rsidRPr="00EA6FD5">
        <w:rPr>
          <w:rFonts w:ascii="Times New Roman" w:hAnsi="Times New Roman" w:cs="Times New Roman"/>
          <w:sz w:val="24"/>
          <w:szCs w:val="24"/>
        </w:rPr>
        <w:t>. I</w:t>
      </w:r>
      <w:r w:rsidRPr="00EA6FD5">
        <w:rPr>
          <w:rFonts w:ascii="Times New Roman" w:hAnsi="Times New Roman" w:cs="Times New Roman"/>
          <w:sz w:val="24"/>
          <w:szCs w:val="24"/>
        </w:rPr>
        <w:t xml:space="preserve"> will propose a decision to separate from </w:t>
      </w:r>
      <w:r w:rsidR="00DB47C1" w:rsidRPr="00EA6FD5">
        <w:rPr>
          <w:rFonts w:ascii="Times New Roman" w:hAnsi="Times New Roman" w:cs="Times New Roman"/>
          <w:sz w:val="24"/>
          <w:szCs w:val="24"/>
        </w:rPr>
        <w:t>Bosnia and Herzegovina</w:t>
      </w:r>
      <w:r w:rsidRPr="00EA6FD5">
        <w:rPr>
          <w:rFonts w:ascii="Times New Roman" w:hAnsi="Times New Roman" w:cs="Times New Roman"/>
          <w:sz w:val="24"/>
          <w:szCs w:val="24"/>
        </w:rPr>
        <w:t xml:space="preserve"> the moment they touch the property”.</w:t>
      </w:r>
      <w:r w:rsidR="004B16EB" w:rsidRPr="00EA6FD5">
        <w:rPr>
          <w:rFonts w:ascii="Times New Roman" w:hAnsi="Times New Roman" w:cs="Times New Roman"/>
          <w:sz w:val="24"/>
          <w:szCs w:val="24"/>
        </w:rPr>
        <w:t xml:space="preserve"> </w:t>
      </w:r>
      <w:r w:rsidRPr="00EA6FD5">
        <w:rPr>
          <w:rFonts w:ascii="Times New Roman" w:eastAsia="Times New Roman" w:hAnsi="Times New Roman" w:cs="Times New Roman"/>
          <w:sz w:val="24"/>
          <w:szCs w:val="24"/>
        </w:rPr>
        <w:t xml:space="preserve">On 9 January, </w:t>
      </w:r>
      <w:ins w:id="1963" w:author="Sara Boyes" w:date="2023-05-10T20:21:00Z">
        <w:r w:rsidR="00A76E83" w:rsidRPr="00EA6FD5">
          <w:rPr>
            <w:rFonts w:ascii="Times New Roman" w:hAnsi="Times New Roman" w:cs="Times New Roman"/>
            <w:sz w:val="24"/>
            <w:szCs w:val="24"/>
          </w:rPr>
          <w:t xml:space="preserve">Mr. </w:t>
        </w:r>
      </w:ins>
      <w:r w:rsidRPr="00EA6FD5">
        <w:rPr>
          <w:rFonts w:ascii="Times New Roman" w:eastAsia="Times New Roman" w:hAnsi="Times New Roman" w:cs="Times New Roman"/>
          <w:sz w:val="24"/>
          <w:szCs w:val="24"/>
        </w:rPr>
        <w:t xml:space="preserve">Dodik said at </w:t>
      </w:r>
      <w:r w:rsidR="004B16EB" w:rsidRPr="00EA6FD5">
        <w:rPr>
          <w:rFonts w:ascii="Times New Roman" w:eastAsia="Times New Roman" w:hAnsi="Times New Roman" w:cs="Times New Roman"/>
          <w:sz w:val="24"/>
          <w:szCs w:val="24"/>
        </w:rPr>
        <w:t xml:space="preserve">the </w:t>
      </w:r>
      <w:r w:rsidRPr="00EA6FD5">
        <w:rPr>
          <w:rFonts w:ascii="Times New Roman" w:eastAsia="Times New Roman" w:hAnsi="Times New Roman" w:cs="Times New Roman"/>
          <w:sz w:val="24"/>
          <w:szCs w:val="24"/>
        </w:rPr>
        <w:t>parade in Isto</w:t>
      </w:r>
      <w:r w:rsidR="004B1EC2" w:rsidRPr="00EA6FD5">
        <w:rPr>
          <w:rFonts w:ascii="Times New Roman" w:eastAsia="Times New Roman" w:hAnsi="Times New Roman" w:cs="Times New Roman"/>
          <w:sz w:val="24"/>
          <w:szCs w:val="24"/>
        </w:rPr>
        <w:t>č</w:t>
      </w:r>
      <w:r w:rsidRPr="00EA6FD5">
        <w:rPr>
          <w:rFonts w:ascii="Times New Roman" w:eastAsia="Times New Roman" w:hAnsi="Times New Roman" w:cs="Times New Roman"/>
          <w:sz w:val="24"/>
          <w:szCs w:val="24"/>
        </w:rPr>
        <w:t xml:space="preserve">no Sarajevo: “This </w:t>
      </w:r>
      <w:r w:rsidR="004B16EB" w:rsidRPr="00EA6FD5">
        <w:rPr>
          <w:rFonts w:ascii="Times New Roman" w:eastAsia="Times New Roman" w:hAnsi="Times New Roman" w:cs="Times New Roman"/>
          <w:sz w:val="24"/>
          <w:szCs w:val="24"/>
        </w:rPr>
        <w:t>space</w:t>
      </w:r>
      <w:r w:rsidRPr="00EA6FD5">
        <w:rPr>
          <w:rFonts w:ascii="Times New Roman" w:eastAsia="Times New Roman" w:hAnsi="Times New Roman" w:cs="Times New Roman"/>
          <w:sz w:val="24"/>
          <w:szCs w:val="24"/>
        </w:rPr>
        <w:t xml:space="preserve"> belongs to the Serbs, who on 9 January formed their own Republika Srpska”. On 21 February, for instance, Mr. Dodik said at a news conference in Banja Luka: </w:t>
      </w:r>
      <w:r w:rsidRPr="00EA6FD5">
        <w:rPr>
          <w:rFonts w:ascii="Times New Roman" w:eastAsia="Times New Roman" w:hAnsi="Times New Roman" w:cs="Times New Roman"/>
          <w:iCs/>
          <w:sz w:val="24"/>
          <w:szCs w:val="24"/>
        </w:rPr>
        <w:t>“Genocide did not happen there (sic! In Srebrenica</w:t>
      </w:r>
      <w:r w:rsidR="004B16EB" w:rsidRPr="00EA6FD5">
        <w:rPr>
          <w:rFonts w:ascii="Times New Roman" w:eastAsia="Times New Roman" w:hAnsi="Times New Roman" w:cs="Times New Roman"/>
          <w:iCs/>
          <w:sz w:val="24"/>
          <w:szCs w:val="24"/>
        </w:rPr>
        <w:t xml:space="preserve">).” </w:t>
      </w:r>
    </w:p>
    <w:p w14:paraId="316D9503" w14:textId="25D0E7BB" w:rsidR="004B16EB" w:rsidRPr="00EA6FD5" w:rsidRDefault="004B16EB"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On </w:t>
      </w:r>
      <w:r w:rsidR="00445000" w:rsidRPr="00EA6FD5">
        <w:rPr>
          <w:rFonts w:ascii="Times New Roman" w:hAnsi="Times New Roman" w:cs="Times New Roman"/>
          <w:sz w:val="24"/>
          <w:szCs w:val="24"/>
        </w:rPr>
        <w:t xml:space="preserve">23 </w:t>
      </w:r>
      <w:r w:rsidRPr="00EA6FD5">
        <w:rPr>
          <w:rFonts w:ascii="Times New Roman" w:hAnsi="Times New Roman" w:cs="Times New Roman"/>
          <w:sz w:val="24"/>
          <w:szCs w:val="24"/>
        </w:rPr>
        <w:t xml:space="preserve">March, the Government of </w:t>
      </w:r>
      <w:ins w:id="1964" w:author="Sara Boyes" w:date="2023-05-10T20:01:00Z">
        <w:r w:rsidR="00F600E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Republika Srpska passed a decision ceasing cooperation with diplomats from the United States and the United Kingdom</w:t>
      </w:r>
      <w:ins w:id="1965" w:author="Sara Boyes" w:date="2023-05-16T13:50:00Z">
        <w:r w:rsidR="00D863DB" w:rsidRPr="00EA6FD5">
          <w:rPr>
            <w:rFonts w:ascii="Times New Roman" w:hAnsi="Times New Roman" w:cs="Times New Roman"/>
            <w:sz w:val="24"/>
            <w:szCs w:val="24"/>
          </w:rPr>
          <w:t xml:space="preserve"> of Great B</w:t>
        </w:r>
      </w:ins>
      <w:ins w:id="1966" w:author="Sara Boyes" w:date="2023-05-16T13:51:00Z">
        <w:r w:rsidR="00D863DB" w:rsidRPr="00EA6FD5">
          <w:rPr>
            <w:rFonts w:ascii="Times New Roman" w:hAnsi="Times New Roman" w:cs="Times New Roman"/>
            <w:sz w:val="24"/>
            <w:szCs w:val="24"/>
          </w:rPr>
          <w:t>ritain and Northern Ireland</w:t>
        </w:r>
      </w:ins>
      <w:r w:rsidRPr="00EA6FD5">
        <w:rPr>
          <w:rFonts w:ascii="Times New Roman" w:hAnsi="Times New Roman" w:cs="Times New Roman"/>
          <w:sz w:val="24"/>
          <w:szCs w:val="24"/>
        </w:rPr>
        <w:t xml:space="preserve">, two members of the Steering Board of the Peace Implementation Council and the Western Balkans quint. The Government called upon representatives of all </w:t>
      </w:r>
      <w:del w:id="1967" w:author="Sara Boyes" w:date="2023-05-08T17:22:00Z">
        <w:r w:rsidRPr="00EA6FD5" w:rsidDel="0036648B">
          <w:rPr>
            <w:rFonts w:ascii="Times New Roman" w:hAnsi="Times New Roman" w:cs="Times New Roman"/>
            <w:sz w:val="24"/>
            <w:szCs w:val="24"/>
          </w:rPr>
          <w:delText>RS</w:delText>
        </w:r>
      </w:del>
      <w:ins w:id="1968" w:author="Sara Boyes" w:date="2023-05-08T17:22:00Z">
        <w:r w:rsidR="0036648B" w:rsidRPr="00EA6FD5">
          <w:rPr>
            <w:rFonts w:ascii="Times New Roman" w:hAnsi="Times New Roman" w:cs="Times New Roman"/>
            <w:sz w:val="24"/>
            <w:szCs w:val="24"/>
          </w:rPr>
          <w:t>Republika Srpska</w:t>
        </w:r>
      </w:ins>
      <w:r w:rsidRPr="00EA6FD5">
        <w:rPr>
          <w:rFonts w:ascii="Times New Roman" w:hAnsi="Times New Roman" w:cs="Times New Roman"/>
          <w:sz w:val="24"/>
          <w:szCs w:val="24"/>
        </w:rPr>
        <w:t xml:space="preserve"> institutions, </w:t>
      </w:r>
      <w:del w:id="1969" w:author="Sara Boyes" w:date="2023-05-08T17:22:00Z">
        <w:r w:rsidRPr="00EA6FD5" w:rsidDel="0036648B">
          <w:rPr>
            <w:rFonts w:ascii="Times New Roman" w:hAnsi="Times New Roman" w:cs="Times New Roman"/>
            <w:sz w:val="24"/>
            <w:szCs w:val="24"/>
          </w:rPr>
          <w:delText>RS</w:delText>
        </w:r>
      </w:del>
      <w:ins w:id="1970" w:author="Sara Boyes" w:date="2023-05-08T17:22:00Z">
        <w:r w:rsidR="0036648B" w:rsidRPr="00EA6FD5">
          <w:rPr>
            <w:rFonts w:ascii="Times New Roman" w:hAnsi="Times New Roman" w:cs="Times New Roman"/>
            <w:sz w:val="24"/>
            <w:szCs w:val="24"/>
          </w:rPr>
          <w:t>Republika Srpska</w:t>
        </w:r>
      </w:ins>
      <w:r w:rsidRPr="00EA6FD5">
        <w:rPr>
          <w:rFonts w:ascii="Times New Roman" w:hAnsi="Times New Roman" w:cs="Times New Roman"/>
          <w:sz w:val="24"/>
          <w:szCs w:val="24"/>
        </w:rPr>
        <w:t xml:space="preserve"> representatives in all </w:t>
      </w:r>
      <w:ins w:id="1971" w:author="Sara Boyes" w:date="2023-05-16T13:52:00Z">
        <w:r w:rsidR="00D863DB" w:rsidRPr="00EA6FD5">
          <w:rPr>
            <w:rFonts w:ascii="Times New Roman" w:hAnsi="Times New Roman" w:cs="Times New Roman"/>
            <w:sz w:val="24"/>
            <w:szCs w:val="24"/>
          </w:rPr>
          <w:t>S</w:t>
        </w:r>
      </w:ins>
      <w:del w:id="1972" w:author="Sara Boyes" w:date="2023-05-16T13:52:00Z">
        <w:r w:rsidR="00A14952" w:rsidRPr="00EA6FD5" w:rsidDel="00D863DB">
          <w:rPr>
            <w:rFonts w:ascii="Times New Roman" w:hAnsi="Times New Roman" w:cs="Times New Roman"/>
            <w:sz w:val="24"/>
            <w:szCs w:val="24"/>
          </w:rPr>
          <w:delText>s</w:delText>
        </w:r>
      </w:del>
      <w:r w:rsidR="00A14952" w:rsidRPr="00EA6FD5">
        <w:rPr>
          <w:rFonts w:ascii="Times New Roman" w:hAnsi="Times New Roman" w:cs="Times New Roman"/>
          <w:sz w:val="24"/>
          <w:szCs w:val="24"/>
        </w:rPr>
        <w:t>tate-level</w:t>
      </w:r>
      <w:r w:rsidRPr="00EA6FD5">
        <w:rPr>
          <w:rFonts w:ascii="Times New Roman" w:hAnsi="Times New Roman" w:cs="Times New Roman"/>
          <w:sz w:val="24"/>
          <w:szCs w:val="24"/>
        </w:rPr>
        <w:t xml:space="preserve"> bodies</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and </w:t>
      </w:r>
      <w:del w:id="1973" w:author="Sara Boyes" w:date="2023-05-08T17:22:00Z">
        <w:r w:rsidRPr="00EA6FD5" w:rsidDel="0036648B">
          <w:rPr>
            <w:rFonts w:ascii="Times New Roman" w:hAnsi="Times New Roman" w:cs="Times New Roman"/>
            <w:sz w:val="24"/>
            <w:szCs w:val="24"/>
          </w:rPr>
          <w:delText>RS</w:delText>
        </w:r>
      </w:del>
      <w:ins w:id="1974" w:author="Sara Boyes" w:date="2023-05-08T17:22:00Z">
        <w:r w:rsidR="0036648B" w:rsidRPr="00EA6FD5">
          <w:rPr>
            <w:rFonts w:ascii="Times New Roman" w:hAnsi="Times New Roman" w:cs="Times New Roman"/>
            <w:sz w:val="24"/>
            <w:szCs w:val="24"/>
          </w:rPr>
          <w:t>Republika Srpska</w:t>
        </w:r>
      </w:ins>
      <w:r w:rsidRPr="00EA6FD5">
        <w:rPr>
          <w:rFonts w:ascii="Times New Roman" w:hAnsi="Times New Roman" w:cs="Times New Roman"/>
          <w:sz w:val="24"/>
          <w:szCs w:val="24"/>
        </w:rPr>
        <w:t xml:space="preserve"> local communities to cease cooperation with representatives of these two countries.</w:t>
      </w:r>
    </w:p>
    <w:p w14:paraId="53FA53DA" w14:textId="3875D591" w:rsidR="00FA221E" w:rsidRPr="00EA6FD5" w:rsidRDefault="00492357"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Ethno-n</w:t>
      </w:r>
      <w:r w:rsidR="001246BF" w:rsidRPr="00EA6FD5">
        <w:rPr>
          <w:rFonts w:ascii="Times New Roman" w:eastAsia="Times New Roman" w:hAnsi="Times New Roman" w:cs="Times New Roman"/>
          <w:sz w:val="24"/>
          <w:szCs w:val="24"/>
        </w:rPr>
        <w:t xml:space="preserve">ationalistic rhetoric contributes to </w:t>
      </w:r>
      <w:r w:rsidR="00825B3B" w:rsidRPr="00EA6FD5">
        <w:rPr>
          <w:rFonts w:ascii="Times New Roman" w:eastAsia="Times New Roman" w:hAnsi="Times New Roman" w:cs="Times New Roman"/>
          <w:sz w:val="24"/>
          <w:szCs w:val="24"/>
        </w:rPr>
        <w:t>i</w:t>
      </w:r>
      <w:r w:rsidR="001246BF" w:rsidRPr="00EA6FD5">
        <w:rPr>
          <w:rFonts w:ascii="Times New Roman" w:eastAsia="Times New Roman" w:hAnsi="Times New Roman" w:cs="Times New Roman"/>
          <w:sz w:val="24"/>
          <w:szCs w:val="24"/>
        </w:rPr>
        <w:t xml:space="preserve">nter-ethnic </w:t>
      </w:r>
      <w:r w:rsidR="004B16EB" w:rsidRPr="00EA6FD5">
        <w:rPr>
          <w:rFonts w:ascii="Times New Roman" w:eastAsia="Times New Roman" w:hAnsi="Times New Roman" w:cs="Times New Roman"/>
          <w:sz w:val="24"/>
          <w:szCs w:val="24"/>
        </w:rPr>
        <w:t>tensions</w:t>
      </w:r>
      <w:r w:rsidR="00825B3B" w:rsidRPr="00EA6FD5">
        <w:rPr>
          <w:rFonts w:ascii="Times New Roman" w:eastAsia="Times New Roman" w:hAnsi="Times New Roman" w:cs="Times New Roman"/>
          <w:sz w:val="24"/>
          <w:szCs w:val="24"/>
        </w:rPr>
        <w:t xml:space="preserve">, </w:t>
      </w:r>
      <w:r w:rsidR="001246BF" w:rsidRPr="00EA6FD5">
        <w:rPr>
          <w:rFonts w:ascii="Times New Roman" w:eastAsia="Times New Roman" w:hAnsi="Times New Roman" w:cs="Times New Roman"/>
          <w:sz w:val="24"/>
          <w:szCs w:val="24"/>
        </w:rPr>
        <w:t xml:space="preserve">most notably in </w:t>
      </w:r>
      <w:r w:rsidR="005F1BE4" w:rsidRPr="00EA6FD5">
        <w:rPr>
          <w:rFonts w:ascii="Times New Roman" w:eastAsia="Times New Roman" w:hAnsi="Times New Roman" w:cs="Times New Roman"/>
          <w:sz w:val="24"/>
          <w:szCs w:val="24"/>
        </w:rPr>
        <w:t>Prijedor and Višegrad</w:t>
      </w:r>
      <w:del w:id="1975" w:author="Sara Boyes" w:date="2023-05-08T18:38:00Z">
        <w:r w:rsidR="005F1BE4" w:rsidRPr="00EA6FD5" w:rsidDel="006158C1">
          <w:rPr>
            <w:rFonts w:ascii="Times New Roman" w:eastAsia="Times New Roman" w:hAnsi="Times New Roman" w:cs="Times New Roman"/>
            <w:sz w:val="24"/>
            <w:szCs w:val="24"/>
            <w:rPrChange w:id="1976" w:author="Sara Boyes" w:date="2023-05-16T13:54:00Z">
              <w:rPr>
                <w:rFonts w:ascii="Times New Roman" w:eastAsia="Times New Roman" w:hAnsi="Times New Roman" w:cs="Times New Roman"/>
                <w:sz w:val="24"/>
                <w:szCs w:val="24"/>
                <w:highlight w:val="yellow"/>
              </w:rPr>
            </w:rPrChange>
          </w:rPr>
          <w:delText>'</w:delText>
        </w:r>
      </w:del>
      <w:ins w:id="1977" w:author="Sara Boyes" w:date="2023-05-08T18:38:00Z">
        <w:r w:rsidR="006158C1" w:rsidRPr="00EA6FD5">
          <w:rPr>
            <w:rFonts w:ascii="Times New Roman" w:eastAsia="Times New Roman" w:hAnsi="Times New Roman" w:cs="Times New Roman"/>
            <w:sz w:val="24"/>
            <w:szCs w:val="24"/>
            <w:rPrChange w:id="1978" w:author="Sara Boyes" w:date="2023-05-16T13:54:00Z">
              <w:rPr>
                <w:rFonts w:ascii="Times New Roman" w:eastAsia="Times New Roman" w:hAnsi="Times New Roman" w:cs="Times New Roman"/>
                <w:sz w:val="24"/>
                <w:szCs w:val="24"/>
                <w:highlight w:val="yellow"/>
              </w:rPr>
            </w:rPrChange>
          </w:rPr>
          <w:t>’</w:t>
        </w:r>
      </w:ins>
      <w:r w:rsidR="005F1BE4" w:rsidRPr="00EA6FD5">
        <w:rPr>
          <w:rFonts w:ascii="Times New Roman" w:eastAsia="Times New Roman" w:hAnsi="Times New Roman" w:cs="Times New Roman"/>
          <w:sz w:val="24"/>
          <w:szCs w:val="24"/>
        </w:rPr>
        <w:t>s</w:t>
      </w:r>
      <w:r w:rsidR="00825B3B" w:rsidRPr="00EA6FD5">
        <w:rPr>
          <w:rFonts w:ascii="Times New Roman" w:eastAsia="Times New Roman" w:hAnsi="Times New Roman" w:cs="Times New Roman"/>
          <w:sz w:val="24"/>
          <w:szCs w:val="24"/>
        </w:rPr>
        <w:t xml:space="preserve"> mixed population of </w:t>
      </w:r>
      <w:r w:rsidR="001246BF" w:rsidRPr="00EA6FD5">
        <w:rPr>
          <w:rFonts w:ascii="Times New Roman" w:eastAsia="Times New Roman" w:hAnsi="Times New Roman" w:cs="Times New Roman"/>
          <w:sz w:val="24"/>
          <w:szCs w:val="24"/>
        </w:rPr>
        <w:t>Serb</w:t>
      </w:r>
      <w:r w:rsidR="00825B3B" w:rsidRPr="00EA6FD5">
        <w:rPr>
          <w:rFonts w:ascii="Times New Roman" w:eastAsia="Times New Roman" w:hAnsi="Times New Roman" w:cs="Times New Roman"/>
          <w:sz w:val="24"/>
          <w:szCs w:val="24"/>
        </w:rPr>
        <w:t>s</w:t>
      </w:r>
      <w:r w:rsidR="001246BF" w:rsidRPr="00EA6FD5">
        <w:rPr>
          <w:rFonts w:ascii="Times New Roman" w:eastAsia="Times New Roman" w:hAnsi="Times New Roman" w:cs="Times New Roman"/>
          <w:sz w:val="24"/>
          <w:szCs w:val="24"/>
        </w:rPr>
        <w:t xml:space="preserve"> and Bosniak</w:t>
      </w:r>
      <w:r w:rsidR="00825B3B" w:rsidRPr="00EA6FD5">
        <w:rPr>
          <w:rFonts w:ascii="Times New Roman" w:eastAsia="Times New Roman" w:hAnsi="Times New Roman" w:cs="Times New Roman"/>
          <w:sz w:val="24"/>
          <w:szCs w:val="24"/>
        </w:rPr>
        <w:t>s</w:t>
      </w:r>
      <w:r w:rsidR="001246BF" w:rsidRPr="00EA6FD5">
        <w:rPr>
          <w:rFonts w:ascii="Times New Roman" w:eastAsia="Times New Roman" w:hAnsi="Times New Roman" w:cs="Times New Roman"/>
          <w:sz w:val="24"/>
          <w:szCs w:val="24"/>
        </w:rPr>
        <w:t>.</w:t>
      </w:r>
      <w:r w:rsidR="00825B3B" w:rsidRPr="00EA6FD5">
        <w:rPr>
          <w:rFonts w:ascii="Times New Roman" w:eastAsia="Times New Roman" w:hAnsi="Times New Roman" w:cs="Times New Roman"/>
          <w:sz w:val="24"/>
          <w:szCs w:val="24"/>
        </w:rPr>
        <w:t xml:space="preserve"> Besides rhetoric and intimidation, a set of highly problematic legislation is </w:t>
      </w:r>
      <w:del w:id="1979" w:author="Sara Boyes" w:date="2023-05-16T13:54:00Z">
        <w:r w:rsidR="00825B3B" w:rsidRPr="00EA6FD5" w:rsidDel="00D863DB">
          <w:rPr>
            <w:rFonts w:ascii="Times New Roman" w:eastAsia="Times New Roman" w:hAnsi="Times New Roman" w:cs="Times New Roman"/>
            <w:sz w:val="24"/>
            <w:szCs w:val="24"/>
          </w:rPr>
          <w:delText xml:space="preserve">in </w:delText>
        </w:r>
      </w:del>
      <w:ins w:id="1980" w:author="Sara Boyes" w:date="2023-05-16T13:54:00Z">
        <w:r w:rsidR="00D863DB" w:rsidRPr="00EA6FD5">
          <w:rPr>
            <w:rFonts w:ascii="Times New Roman" w:eastAsia="Times New Roman" w:hAnsi="Times New Roman" w:cs="Times New Roman"/>
            <w:sz w:val="24"/>
            <w:szCs w:val="24"/>
          </w:rPr>
          <w:t xml:space="preserve">under </w:t>
        </w:r>
      </w:ins>
      <w:r w:rsidR="00825B3B" w:rsidRPr="00EA6FD5">
        <w:rPr>
          <w:rFonts w:ascii="Times New Roman" w:eastAsia="Times New Roman" w:hAnsi="Times New Roman" w:cs="Times New Roman"/>
          <w:sz w:val="24"/>
          <w:szCs w:val="24"/>
        </w:rPr>
        <w:t xml:space="preserve">preparation and risks </w:t>
      </w:r>
      <w:r w:rsidR="00824FA6" w:rsidRPr="00EA6FD5">
        <w:rPr>
          <w:rFonts w:ascii="Times New Roman" w:eastAsia="Times New Roman" w:hAnsi="Times New Roman" w:cs="Times New Roman"/>
          <w:sz w:val="24"/>
          <w:szCs w:val="24"/>
        </w:rPr>
        <w:t>fostering</w:t>
      </w:r>
      <w:r w:rsidR="00825B3B" w:rsidRPr="00EA6FD5">
        <w:rPr>
          <w:rFonts w:ascii="Times New Roman" w:eastAsia="Times New Roman" w:hAnsi="Times New Roman" w:cs="Times New Roman"/>
          <w:sz w:val="24"/>
          <w:szCs w:val="24"/>
        </w:rPr>
        <w:t xml:space="preserve"> the authoritarian tendency in </w:t>
      </w:r>
      <w:ins w:id="1981" w:author="Sara Boyes" w:date="2023-05-10T20:01:00Z">
        <w:r w:rsidR="00F600E3" w:rsidRPr="00EA6FD5">
          <w:rPr>
            <w:rFonts w:ascii="Times New Roman" w:hAnsi="Times New Roman" w:cs="Times New Roman"/>
            <w:sz w:val="24"/>
            <w:szCs w:val="24"/>
          </w:rPr>
          <w:t xml:space="preserve">the </w:t>
        </w:r>
      </w:ins>
      <w:r w:rsidR="00825B3B" w:rsidRPr="00EA6FD5">
        <w:rPr>
          <w:rFonts w:ascii="Times New Roman" w:eastAsia="Times New Roman" w:hAnsi="Times New Roman" w:cs="Times New Roman"/>
          <w:sz w:val="24"/>
          <w:szCs w:val="24"/>
        </w:rPr>
        <w:t>Republika Srpska.</w:t>
      </w:r>
    </w:p>
    <w:p w14:paraId="456FC223" w14:textId="73DF4A2A" w:rsidR="00FA221E" w:rsidRPr="00EA6FD5" w:rsidRDefault="00FA221E" w:rsidP="00A10181">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i/>
          <w:sz w:val="24"/>
          <w:szCs w:val="24"/>
        </w:rPr>
        <w:t xml:space="preserve">Relations with </w:t>
      </w:r>
      <w:ins w:id="1982" w:author="Sara Boyes" w:date="2023-05-08T18:31:00Z">
        <w:r w:rsidR="002321D2" w:rsidRPr="00EA6FD5">
          <w:rPr>
            <w:rFonts w:ascii="Times New Roman" w:eastAsia="Times New Roman" w:hAnsi="Times New Roman" w:cs="Times New Roman"/>
            <w:i/>
            <w:sz w:val="24"/>
            <w:szCs w:val="24"/>
          </w:rPr>
          <w:t xml:space="preserve">the </w:t>
        </w:r>
      </w:ins>
      <w:del w:id="1983" w:author="Sara Boyes" w:date="2023-05-08T18:28:00Z">
        <w:r w:rsidR="001246BF" w:rsidRPr="00EA6FD5" w:rsidDel="002321D2">
          <w:rPr>
            <w:rFonts w:ascii="Times New Roman" w:eastAsia="Times New Roman" w:hAnsi="Times New Roman" w:cs="Times New Roman"/>
            <w:i/>
            <w:sz w:val="24"/>
            <w:szCs w:val="24"/>
          </w:rPr>
          <w:delText>OHR</w:delText>
        </w:r>
      </w:del>
      <w:ins w:id="1984" w:author="Sara Boyes" w:date="2023-05-08T18:28:00Z">
        <w:r w:rsidR="002321D2" w:rsidRPr="00EA6FD5">
          <w:rPr>
            <w:rFonts w:ascii="Times New Roman" w:eastAsia="Times New Roman" w:hAnsi="Times New Roman" w:cs="Times New Roman"/>
            <w:i/>
            <w:sz w:val="24"/>
            <w:szCs w:val="24"/>
          </w:rPr>
          <w:t>Office of the High Representative</w:t>
        </w:r>
      </w:ins>
    </w:p>
    <w:p w14:paraId="6B77A0CA" w14:textId="4BB733E6" w:rsidR="00FA221E" w:rsidRPr="00EA6FD5" w:rsidRDefault="001246BF"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In addition to the long</w:t>
      </w:r>
      <w:ins w:id="1985" w:author="Sara Boyes" w:date="2023-05-16T13:55:00Z">
        <w:r w:rsidR="00D863DB"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standing practice of the Government of </w:t>
      </w:r>
      <w:ins w:id="1986" w:author="Sara Boyes" w:date="2023-05-10T20:01:00Z">
        <w:r w:rsidR="00F600E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Republika Srpska </w:t>
      </w:r>
      <w:r w:rsidR="00A14952" w:rsidRPr="00EA6FD5">
        <w:rPr>
          <w:rFonts w:ascii="Times New Roman" w:hAnsi="Times New Roman" w:cs="Times New Roman"/>
          <w:sz w:val="24"/>
          <w:szCs w:val="24"/>
        </w:rPr>
        <w:t>of refusing</w:t>
      </w:r>
      <w:r w:rsidR="00825B3B" w:rsidRPr="00EA6FD5">
        <w:rPr>
          <w:rFonts w:ascii="Times New Roman" w:hAnsi="Times New Roman" w:cs="Times New Roman"/>
          <w:sz w:val="24"/>
          <w:szCs w:val="24"/>
        </w:rPr>
        <w:t xml:space="preserve"> to </w:t>
      </w:r>
      <w:r w:rsidRPr="00EA6FD5">
        <w:rPr>
          <w:rFonts w:ascii="Times New Roman" w:hAnsi="Times New Roman" w:cs="Times New Roman"/>
          <w:sz w:val="24"/>
          <w:szCs w:val="24"/>
        </w:rPr>
        <w:t xml:space="preserve">deliver </w:t>
      </w:r>
      <w:r w:rsidR="00825B3B" w:rsidRPr="00EA6FD5">
        <w:rPr>
          <w:rFonts w:ascii="Times New Roman" w:hAnsi="Times New Roman" w:cs="Times New Roman"/>
          <w:sz w:val="24"/>
          <w:szCs w:val="24"/>
        </w:rPr>
        <w:t>documentation on government sessions</w:t>
      </w:r>
      <w:r w:rsidRPr="00EA6FD5">
        <w:rPr>
          <w:rFonts w:ascii="Times New Roman" w:hAnsi="Times New Roman" w:cs="Times New Roman"/>
          <w:sz w:val="24"/>
          <w:szCs w:val="24"/>
        </w:rPr>
        <w:t xml:space="preserve"> to </w:t>
      </w:r>
      <w:ins w:id="1987" w:author="Sara Boyes" w:date="2023-05-08T18:31:00Z">
        <w:r w:rsidR="002321D2" w:rsidRPr="00EA6FD5">
          <w:rPr>
            <w:rFonts w:ascii="Times New Roman" w:hAnsi="Times New Roman" w:cs="Times New Roman"/>
            <w:sz w:val="24"/>
            <w:szCs w:val="24"/>
          </w:rPr>
          <w:t xml:space="preserve">the </w:t>
        </w:r>
      </w:ins>
      <w:del w:id="1988" w:author="Sara Boyes" w:date="2023-05-08T18:28:00Z">
        <w:r w:rsidRPr="00EA6FD5" w:rsidDel="002321D2">
          <w:rPr>
            <w:rFonts w:ascii="Times New Roman" w:hAnsi="Times New Roman" w:cs="Times New Roman"/>
            <w:sz w:val="24"/>
            <w:szCs w:val="24"/>
          </w:rPr>
          <w:delText>OHR</w:delText>
        </w:r>
      </w:del>
      <w:ins w:id="1989" w:author="Sara Boyes" w:date="2023-05-08T18:28:00Z">
        <w:r w:rsidR="002321D2" w:rsidRPr="00EA6FD5">
          <w:rPr>
            <w:rFonts w:ascii="Times New Roman" w:hAnsi="Times New Roman" w:cs="Times New Roman"/>
            <w:sz w:val="24"/>
            <w:szCs w:val="24"/>
          </w:rPr>
          <w:t>Office of the High Representative</w:t>
        </w:r>
      </w:ins>
      <w:r w:rsidRPr="00EA6FD5">
        <w:rPr>
          <w:rFonts w:ascii="Times New Roman" w:hAnsi="Times New Roman" w:cs="Times New Roman"/>
          <w:sz w:val="24"/>
          <w:szCs w:val="24"/>
        </w:rPr>
        <w:t>, since October 2021</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the </w:t>
      </w:r>
      <w:del w:id="1990" w:author="Sara Boyes" w:date="2023-05-08T17:22:00Z">
        <w:r w:rsidR="00492357" w:rsidRPr="00EA6FD5" w:rsidDel="0036648B">
          <w:rPr>
            <w:rFonts w:ascii="Times New Roman" w:hAnsi="Times New Roman" w:cs="Times New Roman"/>
            <w:sz w:val="24"/>
            <w:szCs w:val="24"/>
          </w:rPr>
          <w:delText>RS</w:delText>
        </w:r>
      </w:del>
      <w:del w:id="1991" w:author="Sara Boyes" w:date="2023-05-10T20:26:00Z">
        <w:r w:rsidR="00492357" w:rsidRPr="00EA6FD5" w:rsidDel="00065805">
          <w:rPr>
            <w:rFonts w:ascii="Times New Roman" w:hAnsi="Times New Roman" w:cs="Times New Roman"/>
            <w:sz w:val="24"/>
            <w:szCs w:val="24"/>
          </w:rPr>
          <w:delText xml:space="preserve"> </w:delText>
        </w:r>
      </w:del>
      <w:r w:rsidRPr="00EA6FD5">
        <w:rPr>
          <w:rFonts w:ascii="Times New Roman" w:hAnsi="Times New Roman" w:cs="Times New Roman"/>
          <w:sz w:val="24"/>
          <w:szCs w:val="24"/>
        </w:rPr>
        <w:t xml:space="preserve">National Assembly </w:t>
      </w:r>
      <w:ins w:id="1992" w:author="Sara Boyes" w:date="2023-05-10T20:26:00Z">
        <w:r w:rsidR="00065805" w:rsidRPr="00EA6FD5">
          <w:rPr>
            <w:rFonts w:ascii="Times New Roman" w:hAnsi="Times New Roman" w:cs="Times New Roman"/>
            <w:sz w:val="24"/>
            <w:szCs w:val="24"/>
          </w:rPr>
          <w:t xml:space="preserve">of the Republika Srpska </w:t>
        </w:r>
      </w:ins>
      <w:r w:rsidRPr="00EA6FD5">
        <w:rPr>
          <w:rFonts w:ascii="Times New Roman" w:hAnsi="Times New Roman" w:cs="Times New Roman"/>
          <w:sz w:val="24"/>
          <w:szCs w:val="24"/>
        </w:rPr>
        <w:t xml:space="preserve">has prevented </w:t>
      </w:r>
      <w:del w:id="1993" w:author="Sara Boyes" w:date="2023-05-08T18:28:00Z">
        <w:r w:rsidRPr="00EA6FD5" w:rsidDel="002321D2">
          <w:rPr>
            <w:rFonts w:ascii="Times New Roman" w:hAnsi="Times New Roman" w:cs="Times New Roman"/>
            <w:sz w:val="24"/>
            <w:szCs w:val="24"/>
          </w:rPr>
          <w:delText>OHR</w:delText>
        </w:r>
      </w:del>
      <w:r w:rsidRPr="00EA6FD5">
        <w:rPr>
          <w:rFonts w:ascii="Times New Roman" w:hAnsi="Times New Roman" w:cs="Times New Roman"/>
          <w:sz w:val="24"/>
          <w:szCs w:val="24"/>
        </w:rPr>
        <w:t xml:space="preserve"> staff </w:t>
      </w:r>
      <w:ins w:id="1994" w:author="Sara Boyes" w:date="2023-05-08T18:31:00Z">
        <w:r w:rsidR="002321D2" w:rsidRPr="00EA6FD5">
          <w:rPr>
            <w:rFonts w:ascii="Times New Roman" w:hAnsi="Times New Roman" w:cs="Times New Roman"/>
            <w:sz w:val="24"/>
            <w:szCs w:val="24"/>
          </w:rPr>
          <w:t>of the Office of the High Representative</w:t>
        </w:r>
      </w:ins>
      <w:ins w:id="1995" w:author="Sara Boyes" w:date="2023-05-10T20:40:00Z">
        <w:r w:rsidR="00A17277"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 xml:space="preserve">from attending parliament sessions. This recently established practice </w:t>
      </w:r>
      <w:del w:id="1996" w:author="Sara Boyes" w:date="2023-05-16T13:55:00Z">
        <w:r w:rsidRPr="00EA6FD5" w:rsidDel="00D863DB">
          <w:rPr>
            <w:rFonts w:ascii="Times New Roman" w:hAnsi="Times New Roman" w:cs="Times New Roman"/>
            <w:sz w:val="24"/>
            <w:szCs w:val="24"/>
          </w:rPr>
          <w:delText xml:space="preserve">has </w:delText>
        </w:r>
      </w:del>
      <w:r w:rsidRPr="00EA6FD5">
        <w:rPr>
          <w:rFonts w:ascii="Times New Roman" w:hAnsi="Times New Roman" w:cs="Times New Roman"/>
          <w:sz w:val="24"/>
          <w:szCs w:val="24"/>
        </w:rPr>
        <w:t xml:space="preserve">continued in the reporting period, thus preventing my staff from carrying out the mandate of my office in accordance with </w:t>
      </w:r>
      <w:del w:id="1997" w:author="Sara Boyes" w:date="2023-05-16T13:55:00Z">
        <w:r w:rsidRPr="00EA6FD5" w:rsidDel="00D863DB">
          <w:rPr>
            <w:rFonts w:ascii="Times New Roman" w:hAnsi="Times New Roman" w:cs="Times New Roman"/>
            <w:sz w:val="24"/>
            <w:szCs w:val="24"/>
          </w:rPr>
          <w:delText>A</w:delText>
        </w:r>
      </w:del>
      <w:ins w:id="1998" w:author="Sara Boyes" w:date="2023-05-16T13:55:00Z">
        <w:r w:rsidR="00D863DB" w:rsidRPr="00EA6FD5">
          <w:rPr>
            <w:rFonts w:ascii="Times New Roman" w:hAnsi="Times New Roman" w:cs="Times New Roman"/>
            <w:sz w:val="24"/>
            <w:szCs w:val="24"/>
          </w:rPr>
          <w:t>a</w:t>
        </w:r>
      </w:ins>
      <w:r w:rsidRPr="00EA6FD5">
        <w:rPr>
          <w:rFonts w:ascii="Times New Roman" w:hAnsi="Times New Roman" w:cs="Times New Roman"/>
          <w:sz w:val="24"/>
          <w:szCs w:val="24"/>
        </w:rPr>
        <w:t>nnex 10 to the General Framework Agreement for Peace.</w:t>
      </w:r>
    </w:p>
    <w:p w14:paraId="67604AAF" w14:textId="17F2A07B" w:rsidR="00FA221E" w:rsidRPr="00EA6FD5" w:rsidRDefault="001246BF"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In </w:t>
      </w:r>
      <w:ins w:id="1999" w:author="Sara Boyes" w:date="2023-05-10T20:01:00Z">
        <w:r w:rsidR="00F600E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Republika Srpska, the legality of the existence of the High Representative and </w:t>
      </w:r>
      <w:del w:id="2000" w:author="Sara Boyes" w:date="2023-05-08T18:28:00Z">
        <w:r w:rsidRPr="00EA6FD5" w:rsidDel="002321D2">
          <w:rPr>
            <w:rFonts w:ascii="Times New Roman" w:hAnsi="Times New Roman" w:cs="Times New Roman"/>
            <w:sz w:val="24"/>
            <w:szCs w:val="24"/>
          </w:rPr>
          <w:delText>OHR</w:delText>
        </w:r>
      </w:del>
      <w:ins w:id="2001" w:author="Sara Boyes" w:date="2023-05-08T18:32:00Z">
        <w:r w:rsidR="002321D2" w:rsidRPr="00EA6FD5">
          <w:rPr>
            <w:rFonts w:ascii="Times New Roman" w:hAnsi="Times New Roman" w:cs="Times New Roman"/>
            <w:sz w:val="24"/>
            <w:szCs w:val="24"/>
          </w:rPr>
          <w:t xml:space="preserve">her </w:t>
        </w:r>
      </w:ins>
      <w:ins w:id="2002" w:author="Sara Boyes" w:date="2023-05-08T18:28:00Z">
        <w:r w:rsidR="002321D2" w:rsidRPr="00EA6FD5">
          <w:rPr>
            <w:rFonts w:ascii="Times New Roman" w:hAnsi="Times New Roman" w:cs="Times New Roman"/>
            <w:sz w:val="24"/>
            <w:szCs w:val="24"/>
          </w:rPr>
          <w:t>Office</w:t>
        </w:r>
      </w:ins>
      <w:r w:rsidRPr="00EA6FD5">
        <w:rPr>
          <w:rFonts w:ascii="Times New Roman" w:hAnsi="Times New Roman" w:cs="Times New Roman"/>
          <w:sz w:val="24"/>
          <w:szCs w:val="24"/>
        </w:rPr>
        <w:t xml:space="preserve"> was publicly questioned </w:t>
      </w:r>
      <w:r w:rsidR="00A14952" w:rsidRPr="00EA6FD5">
        <w:rPr>
          <w:rFonts w:ascii="Times New Roman" w:hAnsi="Times New Roman" w:cs="Times New Roman"/>
          <w:sz w:val="24"/>
          <w:szCs w:val="24"/>
        </w:rPr>
        <w:t xml:space="preserve">numerous times, </w:t>
      </w:r>
      <w:ins w:id="2003" w:author="Sara Boyes" w:date="2023-05-16T13:11:00Z">
        <w:r w:rsidR="00E2565D" w:rsidRPr="00EA6FD5">
          <w:rPr>
            <w:rFonts w:ascii="Times New Roman" w:hAnsi="Times New Roman" w:cs="Times New Roman"/>
            <w:sz w:val="24"/>
            <w:szCs w:val="24"/>
          </w:rPr>
          <w:t xml:space="preserve">in </w:t>
        </w:r>
      </w:ins>
      <w:r w:rsidR="00A14952" w:rsidRPr="00EA6FD5">
        <w:rPr>
          <w:rFonts w:ascii="Times New Roman" w:hAnsi="Times New Roman" w:cs="Times New Roman"/>
          <w:sz w:val="24"/>
          <w:szCs w:val="24"/>
        </w:rPr>
        <w:t>particular</w:t>
      </w:r>
      <w:del w:id="2004" w:author="Sara Boyes" w:date="2023-05-16T13:11:00Z">
        <w:r w:rsidR="00A14952" w:rsidRPr="00EA6FD5" w:rsidDel="00E2565D">
          <w:rPr>
            <w:rFonts w:ascii="Times New Roman" w:hAnsi="Times New Roman" w:cs="Times New Roman"/>
            <w:sz w:val="24"/>
            <w:szCs w:val="24"/>
          </w:rPr>
          <w:delText>ly</w:delText>
        </w:r>
      </w:del>
      <w:r w:rsidRPr="00EA6FD5">
        <w:rPr>
          <w:rFonts w:ascii="Times New Roman" w:hAnsi="Times New Roman" w:cs="Times New Roman"/>
          <w:sz w:val="24"/>
          <w:szCs w:val="24"/>
        </w:rPr>
        <w:t xml:space="preserve"> by </w:t>
      </w:r>
      <w:ins w:id="2005" w:author="Sara Boyes" w:date="2023-05-10T20:21:00Z">
        <w:r w:rsidR="00A76E8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SNSD leader</w:t>
      </w:r>
      <w:ins w:id="2006" w:author="Sara Boyes" w:date="2023-05-10T20:21:00Z">
        <w:r w:rsidR="00A76E83"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w:t>
      </w:r>
      <w:del w:id="2007" w:author="Sara Boyes" w:date="2023-05-10T20:21:00Z">
        <w:r w:rsidRPr="00EA6FD5" w:rsidDel="00A76E83">
          <w:rPr>
            <w:rFonts w:ascii="Times New Roman" w:hAnsi="Times New Roman" w:cs="Times New Roman"/>
            <w:sz w:val="24"/>
            <w:szCs w:val="24"/>
          </w:rPr>
          <w:delText xml:space="preserve">Milorad </w:delText>
        </w:r>
      </w:del>
      <w:ins w:id="2008" w:author="Sara Boyes" w:date="2023-05-10T20:21:00Z">
        <w:r w:rsidR="00A76E83" w:rsidRPr="00EA6FD5">
          <w:rPr>
            <w:rFonts w:ascii="Times New Roman" w:hAnsi="Times New Roman" w:cs="Times New Roman"/>
            <w:sz w:val="24"/>
            <w:szCs w:val="24"/>
          </w:rPr>
          <w:t xml:space="preserve">Mr. </w:t>
        </w:r>
      </w:ins>
      <w:r w:rsidRPr="00EA6FD5">
        <w:rPr>
          <w:rFonts w:ascii="Times New Roman" w:hAnsi="Times New Roman" w:cs="Times New Roman"/>
          <w:sz w:val="24"/>
          <w:szCs w:val="24"/>
        </w:rPr>
        <w:t>Dodik.</w:t>
      </w:r>
    </w:p>
    <w:p w14:paraId="5EBA8D4D" w14:textId="77777777" w:rsidR="001A0227" w:rsidRPr="00EA6FD5" w:rsidRDefault="001A0227" w:rsidP="00C7010E">
      <w:pPr>
        <w:pStyle w:val="ListParagraph"/>
        <w:spacing w:before="240"/>
        <w:ind w:left="450"/>
        <w:contextualSpacing w:val="0"/>
        <w:jc w:val="both"/>
        <w:rPr>
          <w:rFonts w:ascii="Times New Roman" w:hAnsi="Times New Roman" w:cs="Times New Roman"/>
          <w:sz w:val="24"/>
          <w:szCs w:val="24"/>
        </w:rPr>
      </w:pPr>
    </w:p>
    <w:p w14:paraId="741E0B97" w14:textId="27A8AD02" w:rsidR="00FA221E" w:rsidRPr="00EA6FD5" w:rsidRDefault="00FA221E" w:rsidP="001332F6">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b/>
          <w:bCs/>
          <w:sz w:val="24"/>
          <w:szCs w:val="24"/>
        </w:rPr>
        <w:t>VI.</w:t>
      </w:r>
      <w:del w:id="2009" w:author="Sara Boyes" w:date="2023-05-16T13:56:00Z">
        <w:r w:rsidRPr="00EA6FD5" w:rsidDel="00D863DB">
          <w:rPr>
            <w:rFonts w:ascii="Times New Roman" w:eastAsia="Times New Roman" w:hAnsi="Times New Roman" w:cs="Times New Roman"/>
            <w:b/>
            <w:bCs/>
            <w:sz w:val="24"/>
            <w:szCs w:val="24"/>
          </w:rPr>
          <w:delText xml:space="preserve"> </w:delText>
        </w:r>
      </w:del>
      <w:ins w:id="2010" w:author="Sara Boyes" w:date="2023-05-16T13:56:00Z">
        <w:r w:rsidR="00D863DB"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 xml:space="preserve">Public </w:t>
      </w:r>
      <w:ins w:id="2011" w:author="Sara Boyes" w:date="2023-05-16T13:56:00Z">
        <w:r w:rsidR="00D863DB" w:rsidRPr="00EA6FD5">
          <w:rPr>
            <w:rFonts w:ascii="Times New Roman" w:eastAsia="Times New Roman" w:hAnsi="Times New Roman" w:cs="Times New Roman"/>
            <w:b/>
            <w:bCs/>
            <w:sz w:val="24"/>
            <w:szCs w:val="24"/>
          </w:rPr>
          <w:t>s</w:t>
        </w:r>
      </w:ins>
      <w:del w:id="2012" w:author="Sara Boyes" w:date="2023-05-16T13:56:00Z">
        <w:r w:rsidRPr="00EA6FD5" w:rsidDel="00D863DB">
          <w:rPr>
            <w:rFonts w:ascii="Times New Roman" w:eastAsia="Times New Roman" w:hAnsi="Times New Roman" w:cs="Times New Roman"/>
            <w:b/>
            <w:bCs/>
            <w:sz w:val="24"/>
            <w:szCs w:val="24"/>
          </w:rPr>
          <w:delText>S</w:delText>
        </w:r>
      </w:del>
      <w:r w:rsidRPr="00EA6FD5">
        <w:rPr>
          <w:rFonts w:ascii="Times New Roman" w:eastAsia="Times New Roman" w:hAnsi="Times New Roman" w:cs="Times New Roman"/>
          <w:b/>
          <w:bCs/>
          <w:sz w:val="24"/>
          <w:szCs w:val="24"/>
        </w:rPr>
        <w:t xml:space="preserve">ecurity and </w:t>
      </w:r>
      <w:ins w:id="2013" w:author="Sara Boyes" w:date="2023-05-16T13:56:00Z">
        <w:r w:rsidR="00D863DB" w:rsidRPr="00EA6FD5">
          <w:rPr>
            <w:rFonts w:ascii="Times New Roman" w:eastAsia="Times New Roman" w:hAnsi="Times New Roman" w:cs="Times New Roman"/>
            <w:b/>
            <w:bCs/>
            <w:sz w:val="24"/>
            <w:szCs w:val="24"/>
          </w:rPr>
          <w:t>l</w:t>
        </w:r>
      </w:ins>
      <w:del w:id="2014" w:author="Sara Boyes" w:date="2023-05-16T13:56:00Z">
        <w:r w:rsidRPr="00EA6FD5" w:rsidDel="00D863DB">
          <w:rPr>
            <w:rFonts w:ascii="Times New Roman" w:eastAsia="Times New Roman" w:hAnsi="Times New Roman" w:cs="Times New Roman"/>
            <w:b/>
            <w:bCs/>
            <w:sz w:val="24"/>
            <w:szCs w:val="24"/>
          </w:rPr>
          <w:delText>L</w:delText>
        </w:r>
      </w:del>
      <w:r w:rsidRPr="00EA6FD5">
        <w:rPr>
          <w:rFonts w:ascii="Times New Roman" w:eastAsia="Times New Roman" w:hAnsi="Times New Roman" w:cs="Times New Roman"/>
          <w:b/>
          <w:bCs/>
          <w:sz w:val="24"/>
          <w:szCs w:val="24"/>
        </w:rPr>
        <w:t xml:space="preserve">aw </w:t>
      </w:r>
      <w:ins w:id="2015" w:author="Sara Boyes" w:date="2023-05-16T13:56:00Z">
        <w:r w:rsidR="00D863DB" w:rsidRPr="00EA6FD5">
          <w:rPr>
            <w:rFonts w:ascii="Times New Roman" w:eastAsia="Times New Roman" w:hAnsi="Times New Roman" w:cs="Times New Roman"/>
            <w:b/>
            <w:bCs/>
            <w:sz w:val="24"/>
            <w:szCs w:val="24"/>
          </w:rPr>
          <w:t>e</w:t>
        </w:r>
      </w:ins>
      <w:del w:id="2016" w:author="Sara Boyes" w:date="2023-05-16T13:56:00Z">
        <w:r w:rsidRPr="00EA6FD5" w:rsidDel="00D863DB">
          <w:rPr>
            <w:rFonts w:ascii="Times New Roman" w:eastAsia="Times New Roman" w:hAnsi="Times New Roman" w:cs="Times New Roman"/>
            <w:b/>
            <w:bCs/>
            <w:sz w:val="24"/>
            <w:szCs w:val="24"/>
          </w:rPr>
          <w:delText>E</w:delText>
        </w:r>
      </w:del>
      <w:r w:rsidRPr="00EA6FD5">
        <w:rPr>
          <w:rFonts w:ascii="Times New Roman" w:eastAsia="Times New Roman" w:hAnsi="Times New Roman" w:cs="Times New Roman"/>
          <w:b/>
          <w:bCs/>
          <w:sz w:val="24"/>
          <w:szCs w:val="24"/>
        </w:rPr>
        <w:t xml:space="preserve">nforcement, including </w:t>
      </w:r>
      <w:ins w:id="2017" w:author="Sara Boyes" w:date="2023-05-16T13:56:00Z">
        <w:r w:rsidR="00D863DB" w:rsidRPr="00EA6FD5">
          <w:rPr>
            <w:rFonts w:ascii="Times New Roman" w:eastAsia="Times New Roman" w:hAnsi="Times New Roman" w:cs="Times New Roman"/>
            <w:b/>
            <w:bCs/>
            <w:sz w:val="24"/>
            <w:szCs w:val="24"/>
          </w:rPr>
          <w:t>i</w:t>
        </w:r>
      </w:ins>
      <w:del w:id="2018" w:author="Sara Boyes" w:date="2023-05-16T13:56:00Z">
        <w:r w:rsidRPr="00EA6FD5" w:rsidDel="00D863DB">
          <w:rPr>
            <w:rFonts w:ascii="Times New Roman" w:eastAsia="Times New Roman" w:hAnsi="Times New Roman" w:cs="Times New Roman"/>
            <w:b/>
            <w:bCs/>
            <w:sz w:val="24"/>
            <w:szCs w:val="24"/>
          </w:rPr>
          <w:delText>I</w:delText>
        </w:r>
      </w:del>
      <w:r w:rsidRPr="00EA6FD5">
        <w:rPr>
          <w:rFonts w:ascii="Times New Roman" w:eastAsia="Times New Roman" w:hAnsi="Times New Roman" w:cs="Times New Roman"/>
          <w:b/>
          <w:bCs/>
          <w:sz w:val="24"/>
          <w:szCs w:val="24"/>
        </w:rPr>
        <w:t xml:space="preserve">ntelligence </w:t>
      </w:r>
      <w:ins w:id="2019" w:author="Sara Boyes" w:date="2023-05-16T16:23:00Z">
        <w:r w:rsidR="00D83965" w:rsidRPr="00EA6FD5">
          <w:rPr>
            <w:rFonts w:ascii="Times New Roman" w:eastAsia="Times New Roman" w:hAnsi="Times New Roman" w:cs="Times New Roman"/>
            <w:b/>
            <w:bCs/>
            <w:sz w:val="24"/>
            <w:szCs w:val="24"/>
          </w:rPr>
          <w:t>r</w:t>
        </w:r>
      </w:ins>
      <w:del w:id="2020" w:author="Sara Boyes" w:date="2023-05-16T16:23:00Z">
        <w:r w:rsidRPr="00EA6FD5" w:rsidDel="00D83965">
          <w:rPr>
            <w:rFonts w:ascii="Times New Roman" w:eastAsia="Times New Roman" w:hAnsi="Times New Roman" w:cs="Times New Roman"/>
            <w:b/>
            <w:bCs/>
            <w:sz w:val="24"/>
            <w:szCs w:val="24"/>
          </w:rPr>
          <w:delText>R</w:delText>
        </w:r>
      </w:del>
      <w:r w:rsidR="004809F3" w:rsidRPr="00EA6FD5">
        <w:rPr>
          <w:rFonts w:ascii="Times New Roman" w:eastAsia="Times New Roman" w:hAnsi="Times New Roman" w:cs="Times New Roman"/>
          <w:b/>
          <w:bCs/>
          <w:sz w:val="24"/>
          <w:szCs w:val="24"/>
        </w:rPr>
        <w:t>eform</w:t>
      </w:r>
    </w:p>
    <w:p w14:paraId="3FAF8EE6" w14:textId="4A1BCD46" w:rsidR="00FA221E" w:rsidRPr="00EA6FD5" w:rsidRDefault="00FA221E" w:rsidP="00A10181">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i/>
          <w:sz w:val="24"/>
          <w:szCs w:val="24"/>
        </w:rPr>
        <w:t xml:space="preserve">Law </w:t>
      </w:r>
      <w:ins w:id="2021" w:author="Sara Boyes" w:date="2023-05-16T16:22:00Z">
        <w:r w:rsidR="00D83965" w:rsidRPr="00EA6FD5">
          <w:rPr>
            <w:rFonts w:ascii="Times New Roman" w:eastAsia="Times New Roman" w:hAnsi="Times New Roman" w:cs="Times New Roman"/>
            <w:i/>
            <w:sz w:val="24"/>
            <w:szCs w:val="24"/>
          </w:rPr>
          <w:t>e</w:t>
        </w:r>
      </w:ins>
      <w:del w:id="2022" w:author="Sara Boyes" w:date="2023-05-16T16:22:00Z">
        <w:r w:rsidRPr="00EA6FD5" w:rsidDel="00D83965">
          <w:rPr>
            <w:rFonts w:ascii="Times New Roman" w:eastAsia="Times New Roman" w:hAnsi="Times New Roman" w:cs="Times New Roman"/>
            <w:i/>
            <w:sz w:val="24"/>
            <w:szCs w:val="24"/>
          </w:rPr>
          <w:delText>E</w:delText>
        </w:r>
      </w:del>
      <w:r w:rsidR="004809F3" w:rsidRPr="00EA6FD5">
        <w:rPr>
          <w:rFonts w:ascii="Times New Roman" w:eastAsia="Times New Roman" w:hAnsi="Times New Roman" w:cs="Times New Roman"/>
          <w:i/>
          <w:sz w:val="24"/>
          <w:szCs w:val="24"/>
        </w:rPr>
        <w:t>nforcement</w:t>
      </w:r>
    </w:p>
    <w:p w14:paraId="4D09EEE3" w14:textId="77777777" w:rsidR="002640C7" w:rsidRPr="00EA6FD5" w:rsidRDefault="004809F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iCs/>
          <w:sz w:val="24"/>
          <w:szCs w:val="24"/>
        </w:rPr>
        <w:t>The practice of inappropriate political interference in operational policing has not diminished during the reporting period.</w:t>
      </w:r>
      <w:r w:rsidRPr="00EA6FD5">
        <w:rPr>
          <w:rStyle w:val="ydp68d73e03apple-converted-space"/>
          <w:rFonts w:ascii="Times New Roman" w:eastAsia="Times New Roman" w:hAnsi="Times New Roman" w:cs="Times New Roman"/>
          <w:iCs/>
          <w:sz w:val="24"/>
          <w:szCs w:val="24"/>
        </w:rPr>
        <w:t xml:space="preserve"> </w:t>
      </w:r>
      <w:r w:rsidRPr="00EA6FD5">
        <w:rPr>
          <w:rFonts w:ascii="Times New Roman" w:eastAsia="Times New Roman" w:hAnsi="Times New Roman" w:cs="Times New Roman"/>
          <w:iCs/>
          <w:sz w:val="24"/>
          <w:szCs w:val="24"/>
        </w:rPr>
        <w:t>Contested appointments of top police officials continue to</w:t>
      </w:r>
      <w:r w:rsidR="002640C7" w:rsidRPr="00EA6FD5">
        <w:rPr>
          <w:rFonts w:ascii="Times New Roman" w:eastAsia="Times New Roman" w:hAnsi="Times New Roman" w:cs="Times New Roman"/>
          <w:iCs/>
          <w:sz w:val="24"/>
          <w:szCs w:val="24"/>
        </w:rPr>
        <w:t xml:space="preserve"> plague Bosnia and Herzegovina.</w:t>
      </w:r>
    </w:p>
    <w:p w14:paraId="111E526F" w14:textId="10E5B3C9" w:rsidR="002640C7" w:rsidRPr="00EA6FD5" w:rsidRDefault="004809F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iCs/>
          <w:sz w:val="24"/>
          <w:szCs w:val="24"/>
        </w:rPr>
        <w:t>On 9 February</w:t>
      </w:r>
      <w:r w:rsidR="00B83D83" w:rsidRPr="00EA6FD5">
        <w:rPr>
          <w:rFonts w:ascii="Times New Roman" w:eastAsia="Times New Roman" w:hAnsi="Times New Roman" w:cs="Times New Roman"/>
          <w:iCs/>
          <w:sz w:val="24"/>
          <w:szCs w:val="24"/>
        </w:rPr>
        <w:t xml:space="preserve"> 2023</w:t>
      </w:r>
      <w:r w:rsidRPr="00EA6FD5">
        <w:rPr>
          <w:rFonts w:ascii="Times New Roman" w:eastAsia="Times New Roman" w:hAnsi="Times New Roman" w:cs="Times New Roman"/>
          <w:iCs/>
          <w:sz w:val="24"/>
          <w:szCs w:val="24"/>
        </w:rPr>
        <w:t>, after months of delay, the Council of Ministers of Bosnia and Herzegovina appointed a new Border Police Director, State Information and Protection Agency Deputy Director</w:t>
      </w:r>
      <w:del w:id="2023" w:author="Sara Boyes" w:date="2023-05-16T13:57:00Z">
        <w:r w:rsidRPr="00EA6FD5" w:rsidDel="00D863DB">
          <w:rPr>
            <w:rFonts w:ascii="Times New Roman" w:eastAsia="Times New Roman" w:hAnsi="Times New Roman" w:cs="Times New Roman"/>
            <w:iCs/>
            <w:sz w:val="24"/>
            <w:szCs w:val="24"/>
          </w:rPr>
          <w:delText>,</w:delText>
        </w:r>
      </w:del>
      <w:r w:rsidRPr="00EA6FD5">
        <w:rPr>
          <w:rFonts w:ascii="Times New Roman" w:eastAsia="Times New Roman" w:hAnsi="Times New Roman" w:cs="Times New Roman"/>
          <w:iCs/>
          <w:sz w:val="24"/>
          <w:szCs w:val="24"/>
        </w:rPr>
        <w:t xml:space="preserve"> and two </w:t>
      </w:r>
      <w:r w:rsidR="00A14952" w:rsidRPr="00EA6FD5">
        <w:rPr>
          <w:rFonts w:ascii="Times New Roman" w:eastAsia="Times New Roman" w:hAnsi="Times New Roman" w:cs="Times New Roman"/>
          <w:iCs/>
          <w:sz w:val="24"/>
          <w:szCs w:val="24"/>
        </w:rPr>
        <w:t>Directorates</w:t>
      </w:r>
      <w:r w:rsidRPr="00EA6FD5">
        <w:rPr>
          <w:rFonts w:ascii="Times New Roman" w:eastAsia="Times New Roman" w:hAnsi="Times New Roman" w:cs="Times New Roman"/>
          <w:iCs/>
          <w:sz w:val="24"/>
          <w:szCs w:val="24"/>
        </w:rPr>
        <w:t xml:space="preserve"> for Coordination of Police Bodies Deputy Directors. The Independent Board of Bosnia and Herzegovina sent the list of successful candidates to the Council of Ministers of Bosnia </w:t>
      </w:r>
      <w:r w:rsidR="002640C7" w:rsidRPr="00EA6FD5">
        <w:rPr>
          <w:rFonts w:ascii="Times New Roman" w:eastAsia="Times New Roman" w:hAnsi="Times New Roman" w:cs="Times New Roman"/>
          <w:iCs/>
          <w:sz w:val="24"/>
          <w:szCs w:val="24"/>
        </w:rPr>
        <w:t>and Herzegovina in August 2022.</w:t>
      </w:r>
    </w:p>
    <w:p w14:paraId="534D293D" w14:textId="77777777" w:rsidR="002640C7" w:rsidRPr="00EA6FD5" w:rsidRDefault="004809F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iCs/>
          <w:sz w:val="24"/>
          <w:szCs w:val="24"/>
        </w:rPr>
        <w:t xml:space="preserve">However, the Council of Ministers of Bosnia and Herzegovina </w:t>
      </w:r>
      <w:commentRangeStart w:id="2024"/>
      <w:r w:rsidRPr="00EA6FD5">
        <w:rPr>
          <w:rFonts w:ascii="Times New Roman" w:eastAsia="Times New Roman" w:hAnsi="Times New Roman" w:cs="Times New Roman"/>
          <w:iCs/>
          <w:sz w:val="24"/>
          <w:szCs w:val="24"/>
        </w:rPr>
        <w:t xml:space="preserve">did not </w:t>
      </w:r>
      <w:r w:rsidR="00B83D83" w:rsidRPr="00EA6FD5">
        <w:rPr>
          <w:rFonts w:ascii="Times New Roman" w:eastAsia="Times New Roman" w:hAnsi="Times New Roman" w:cs="Times New Roman"/>
          <w:iCs/>
          <w:sz w:val="24"/>
          <w:szCs w:val="24"/>
        </w:rPr>
        <w:t xml:space="preserve">yet </w:t>
      </w:r>
      <w:r w:rsidRPr="00EA6FD5">
        <w:rPr>
          <w:rFonts w:ascii="Times New Roman" w:eastAsia="Times New Roman" w:hAnsi="Times New Roman" w:cs="Times New Roman"/>
          <w:iCs/>
          <w:sz w:val="24"/>
          <w:szCs w:val="24"/>
        </w:rPr>
        <w:t>appoint the new Border Police Deputy Director and the Directorate for Coordination of Police Bodies Director at the same session</w:t>
      </w:r>
      <w:commentRangeEnd w:id="2024"/>
      <w:r w:rsidR="00257D8C" w:rsidRPr="00EA6FD5">
        <w:rPr>
          <w:rStyle w:val="CommentReference"/>
        </w:rPr>
        <w:commentReference w:id="2024"/>
      </w:r>
      <w:r w:rsidRPr="00EA6FD5">
        <w:rPr>
          <w:rFonts w:ascii="Times New Roman" w:eastAsia="Times New Roman" w:hAnsi="Times New Roman" w:cs="Times New Roman"/>
          <w:iCs/>
          <w:sz w:val="24"/>
          <w:szCs w:val="24"/>
        </w:rPr>
        <w:t>. The mandates of officials in these two posts expired in May 2022, and those officials continue</w:t>
      </w:r>
      <w:r w:rsidR="002640C7" w:rsidRPr="00EA6FD5">
        <w:rPr>
          <w:rFonts w:ascii="Times New Roman" w:eastAsia="Times New Roman" w:hAnsi="Times New Roman" w:cs="Times New Roman"/>
          <w:iCs/>
          <w:sz w:val="24"/>
          <w:szCs w:val="24"/>
        </w:rPr>
        <w:t xml:space="preserve"> to work in technical mandates.</w:t>
      </w:r>
    </w:p>
    <w:p w14:paraId="5233FCD9" w14:textId="52F08243" w:rsidR="002640C7" w:rsidRPr="00EA6FD5" w:rsidRDefault="004809F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iCs/>
          <w:sz w:val="24"/>
          <w:szCs w:val="24"/>
        </w:rPr>
        <w:t xml:space="preserve">On 21 February, the Independent Board of Bosnia and Herzegovina launched a new public vacancy </w:t>
      </w:r>
      <w:ins w:id="2025" w:author="Sara Boyes" w:date="2023-05-16T14:07:00Z">
        <w:r w:rsidR="00257D8C" w:rsidRPr="00EA6FD5">
          <w:rPr>
            <w:rFonts w:ascii="Times New Roman" w:eastAsia="Times New Roman" w:hAnsi="Times New Roman" w:cs="Times New Roman"/>
            <w:iCs/>
            <w:sz w:val="24"/>
            <w:szCs w:val="24"/>
          </w:rPr>
          <w:t>announcement</w:t>
        </w:r>
      </w:ins>
      <w:ins w:id="2026" w:author="Sara Boyes" w:date="2023-05-16T14:01:00Z">
        <w:r w:rsidR="00257D8C" w:rsidRPr="00EA6FD5">
          <w:rPr>
            <w:rFonts w:ascii="Times New Roman" w:eastAsia="Times New Roman" w:hAnsi="Times New Roman" w:cs="Times New Roman"/>
            <w:iCs/>
            <w:sz w:val="24"/>
            <w:szCs w:val="24"/>
          </w:rPr>
          <w:t xml:space="preserve"> </w:t>
        </w:r>
      </w:ins>
      <w:r w:rsidRPr="00EA6FD5">
        <w:rPr>
          <w:rFonts w:ascii="Times New Roman" w:eastAsia="Times New Roman" w:hAnsi="Times New Roman" w:cs="Times New Roman"/>
          <w:iCs/>
          <w:sz w:val="24"/>
          <w:szCs w:val="24"/>
        </w:rPr>
        <w:t xml:space="preserve">for these two posts. On 28 March, the Independent Board of Bosnia and Herzegovina did not review </w:t>
      </w:r>
      <w:r w:rsidR="00A14952" w:rsidRPr="00EA6FD5">
        <w:rPr>
          <w:rFonts w:ascii="Times New Roman" w:eastAsia="Times New Roman" w:hAnsi="Times New Roman" w:cs="Times New Roman"/>
          <w:iCs/>
          <w:sz w:val="24"/>
          <w:szCs w:val="24"/>
        </w:rPr>
        <w:t xml:space="preserve">the </w:t>
      </w:r>
      <w:r w:rsidRPr="00EA6FD5">
        <w:rPr>
          <w:rFonts w:ascii="Times New Roman" w:eastAsia="Times New Roman" w:hAnsi="Times New Roman" w:cs="Times New Roman"/>
          <w:iCs/>
          <w:sz w:val="24"/>
          <w:szCs w:val="24"/>
        </w:rPr>
        <w:t xml:space="preserve">received applications for the two posts </w:t>
      </w:r>
      <w:del w:id="2027" w:author="Sara Boyes" w:date="2023-05-16T14:02:00Z">
        <w:r w:rsidRPr="00EA6FD5" w:rsidDel="00257D8C">
          <w:rPr>
            <w:rFonts w:ascii="Times New Roman" w:eastAsia="Times New Roman" w:hAnsi="Times New Roman" w:cs="Times New Roman"/>
            <w:iCs/>
            <w:sz w:val="24"/>
            <w:szCs w:val="24"/>
          </w:rPr>
          <w:delText xml:space="preserve">due </w:delText>
        </w:r>
      </w:del>
      <w:ins w:id="2028" w:author="Sara Boyes" w:date="2023-05-16T14:02:00Z">
        <w:r w:rsidR="00257D8C" w:rsidRPr="00EA6FD5">
          <w:rPr>
            <w:rFonts w:ascii="Times New Roman" w:eastAsia="Times New Roman" w:hAnsi="Times New Roman" w:cs="Times New Roman"/>
            <w:iCs/>
            <w:sz w:val="24"/>
            <w:szCs w:val="24"/>
          </w:rPr>
          <w:t xml:space="preserve">owing </w:t>
        </w:r>
      </w:ins>
      <w:r w:rsidRPr="00EA6FD5">
        <w:rPr>
          <w:rFonts w:ascii="Times New Roman" w:eastAsia="Times New Roman" w:hAnsi="Times New Roman" w:cs="Times New Roman"/>
          <w:iCs/>
          <w:sz w:val="24"/>
          <w:szCs w:val="24"/>
        </w:rPr>
        <w:t xml:space="preserve">to </w:t>
      </w:r>
      <w:r w:rsidR="00A14952" w:rsidRPr="00EA6FD5">
        <w:rPr>
          <w:rFonts w:ascii="Times New Roman" w:eastAsia="Times New Roman" w:hAnsi="Times New Roman" w:cs="Times New Roman"/>
          <w:iCs/>
          <w:sz w:val="24"/>
          <w:szCs w:val="24"/>
        </w:rPr>
        <w:t xml:space="preserve">an </w:t>
      </w:r>
      <w:r w:rsidRPr="00EA6FD5">
        <w:rPr>
          <w:rFonts w:ascii="Times New Roman" w:eastAsia="Times New Roman" w:hAnsi="Times New Roman" w:cs="Times New Roman"/>
          <w:iCs/>
          <w:sz w:val="24"/>
          <w:szCs w:val="24"/>
        </w:rPr>
        <w:t>inconclusive discussion on an unrelated agenda item and a resulting loss of quorum.</w:t>
      </w:r>
    </w:p>
    <w:p w14:paraId="2F77FC0E" w14:textId="77777777" w:rsidR="002640C7" w:rsidRPr="00EA6FD5" w:rsidRDefault="004809F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iCs/>
          <w:sz w:val="24"/>
          <w:szCs w:val="24"/>
        </w:rPr>
        <w:t>On 9 March, the Sarajevo Canton Government dismissed the Sarajevo Canton Police Commissioner after a long period of politically charged controversy and appointed an acting Police Co</w:t>
      </w:r>
      <w:r w:rsidR="002640C7" w:rsidRPr="00EA6FD5">
        <w:rPr>
          <w:rFonts w:ascii="Times New Roman" w:eastAsia="Times New Roman" w:hAnsi="Times New Roman" w:cs="Times New Roman"/>
          <w:iCs/>
          <w:sz w:val="24"/>
          <w:szCs w:val="24"/>
        </w:rPr>
        <w:t>mmissioner at the same session.</w:t>
      </w:r>
    </w:p>
    <w:p w14:paraId="290D7C28" w14:textId="77777777" w:rsidR="002640C7" w:rsidRPr="00EA6FD5" w:rsidRDefault="004809F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The Government of the Federation</w:t>
      </w:r>
      <w:r w:rsidRPr="00EA6FD5">
        <w:rPr>
          <w:rFonts w:ascii="Times New Roman" w:eastAsia="Times New Roman" w:hAnsi="Times New Roman" w:cs="Times New Roman"/>
          <w:iCs/>
          <w:sz w:val="24"/>
          <w:szCs w:val="24"/>
        </w:rPr>
        <w:t xml:space="preserve"> of Bosnia and Herzegovina</w:t>
      </w:r>
      <w:r w:rsidRPr="00EA6FD5">
        <w:rPr>
          <w:rFonts w:ascii="Times New Roman" w:hAnsi="Times New Roman" w:cs="Times New Roman"/>
          <w:sz w:val="24"/>
          <w:szCs w:val="24"/>
        </w:rPr>
        <w:t xml:space="preserve"> has yet to appoint a new Police Director. The Federation</w:t>
      </w:r>
      <w:r w:rsidRPr="00EA6FD5">
        <w:rPr>
          <w:rFonts w:ascii="Times New Roman" w:eastAsia="Times New Roman" w:hAnsi="Times New Roman" w:cs="Times New Roman"/>
          <w:iCs/>
          <w:sz w:val="24"/>
          <w:szCs w:val="24"/>
        </w:rPr>
        <w:t xml:space="preserve"> of Bosnia and Herzegovina</w:t>
      </w:r>
      <w:r w:rsidRPr="00EA6FD5">
        <w:rPr>
          <w:rFonts w:ascii="Times New Roman" w:hAnsi="Times New Roman" w:cs="Times New Roman"/>
          <w:sz w:val="24"/>
          <w:szCs w:val="24"/>
        </w:rPr>
        <w:t xml:space="preserve"> has been without a duly appointed Police Director since 2019. The mandate of the Independent Board of the Federation of Bosnia and Herzegovina expired in August 2022</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and the Parliamentary Assembly of the Federation of Bosnia and Herzegovin</w:t>
      </w:r>
      <w:r w:rsidR="002640C7" w:rsidRPr="00EA6FD5">
        <w:rPr>
          <w:rFonts w:ascii="Times New Roman" w:hAnsi="Times New Roman" w:cs="Times New Roman"/>
          <w:sz w:val="24"/>
          <w:szCs w:val="24"/>
        </w:rPr>
        <w:t>a has yet to appoint a new one.</w:t>
      </w:r>
    </w:p>
    <w:p w14:paraId="0560C08F" w14:textId="34BFD0EF" w:rsidR="002640C7" w:rsidRPr="00EA6FD5" w:rsidRDefault="004809F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In October 2022, the Una Sana Canton Police Commissioner completed his four-year mandate, and the post remains vacant. Una Sana Canton does</w:t>
      </w:r>
      <w:del w:id="2029" w:author="Sara Boyes" w:date="2023-05-16T14:08:00Z">
        <w:r w:rsidRPr="00EA6FD5" w:rsidDel="000B6932">
          <w:rPr>
            <w:rFonts w:ascii="Times New Roman" w:hAnsi="Times New Roman" w:cs="Times New Roman"/>
            <w:sz w:val="24"/>
            <w:szCs w:val="24"/>
          </w:rPr>
          <w:delText>n’t</w:delText>
        </w:r>
      </w:del>
      <w:ins w:id="2030" w:author="Sara Boyes" w:date="2023-05-16T14:08:00Z">
        <w:r w:rsidR="000B6932" w:rsidRPr="00EA6FD5">
          <w:rPr>
            <w:rFonts w:ascii="Times New Roman" w:hAnsi="Times New Roman" w:cs="Times New Roman"/>
            <w:sz w:val="24"/>
            <w:szCs w:val="24"/>
          </w:rPr>
          <w:t xml:space="preserve"> </w:t>
        </w:r>
      </w:ins>
      <w:ins w:id="2031" w:author="Sara Boyes" w:date="2023-05-16T14:09:00Z">
        <w:r w:rsidR="000B6932" w:rsidRPr="00EA6FD5">
          <w:rPr>
            <w:rFonts w:ascii="Times New Roman" w:hAnsi="Times New Roman" w:cs="Times New Roman"/>
            <w:sz w:val="24"/>
            <w:szCs w:val="24"/>
          </w:rPr>
          <w:t>not</w:t>
        </w:r>
      </w:ins>
      <w:r w:rsidRPr="00EA6FD5">
        <w:rPr>
          <w:rFonts w:ascii="Times New Roman" w:hAnsi="Times New Roman" w:cs="Times New Roman"/>
          <w:sz w:val="24"/>
          <w:szCs w:val="24"/>
        </w:rPr>
        <w:t xml:space="preserve"> have a functioning Independent Board.</w:t>
      </w:r>
    </w:p>
    <w:p w14:paraId="6BC7E000" w14:textId="77777777" w:rsidR="002640C7" w:rsidRPr="00EA6FD5" w:rsidRDefault="004809F3" w:rsidP="00A10181">
      <w:pPr>
        <w:pStyle w:val="ListParagraph"/>
        <w:spacing w:before="240"/>
        <w:ind w:left="450"/>
        <w:contextualSpacing w:val="0"/>
        <w:jc w:val="both"/>
        <w:rPr>
          <w:rFonts w:ascii="Times New Roman" w:hAnsi="Times New Roman" w:cs="Times New Roman"/>
          <w:sz w:val="24"/>
          <w:szCs w:val="24"/>
        </w:rPr>
      </w:pPr>
      <w:r w:rsidRPr="00EA6FD5">
        <w:rPr>
          <w:rFonts w:ascii="Times New Roman" w:hAnsi="Times New Roman" w:cs="Times New Roman"/>
          <w:i/>
          <w:sz w:val="24"/>
          <w:szCs w:val="24"/>
        </w:rPr>
        <w:t>Intelligence</w:t>
      </w:r>
    </w:p>
    <w:p w14:paraId="6DE946B9" w14:textId="3A6D1B30" w:rsidR="00D569BC" w:rsidRPr="00EA6FD5" w:rsidRDefault="004809F3"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On 23 February</w:t>
      </w:r>
      <w:r w:rsidR="008B700E" w:rsidRPr="00EA6FD5">
        <w:rPr>
          <w:rFonts w:ascii="Times New Roman" w:hAnsi="Times New Roman" w:cs="Times New Roman"/>
          <w:sz w:val="24"/>
          <w:szCs w:val="24"/>
        </w:rPr>
        <w:t xml:space="preserve"> 2023</w:t>
      </w:r>
      <w:r w:rsidRPr="00EA6FD5">
        <w:rPr>
          <w:rFonts w:ascii="Times New Roman" w:hAnsi="Times New Roman" w:cs="Times New Roman"/>
          <w:sz w:val="24"/>
          <w:szCs w:val="24"/>
        </w:rPr>
        <w:t>, the Council of Ministers of Bosnia and Herzegovina appointed a new Director-General, Deputy Director-General</w:t>
      </w:r>
      <w:del w:id="2032" w:author="Sara Boyes" w:date="2023-05-16T14:09:00Z">
        <w:r w:rsidRPr="00EA6FD5" w:rsidDel="000B6932">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Chief Inspector of the Intelligence</w:t>
      </w:r>
      <w:del w:id="2033" w:author="Sara Boyes" w:date="2023-05-16T14:09:00Z">
        <w:r w:rsidRPr="00EA6FD5" w:rsidDel="000B6932">
          <w:rPr>
            <w:rFonts w:ascii="Times New Roman" w:hAnsi="Times New Roman" w:cs="Times New Roman"/>
            <w:sz w:val="24"/>
            <w:szCs w:val="24"/>
          </w:rPr>
          <w:delText>-</w:delText>
        </w:r>
      </w:del>
      <w:ins w:id="2034" w:author="Sara Boyes" w:date="2023-05-16T14:09:00Z">
        <w:r w:rsidR="000B6932" w:rsidRPr="00EA6FD5">
          <w:rPr>
            <w:rFonts w:ascii="Times New Roman" w:hAnsi="Times New Roman" w:cs="Times New Roman"/>
            <w:sz w:val="24"/>
            <w:szCs w:val="24"/>
          </w:rPr>
          <w:t xml:space="preserve"> and </w:t>
        </w:r>
      </w:ins>
      <w:r w:rsidRPr="00EA6FD5">
        <w:rPr>
          <w:rFonts w:ascii="Times New Roman" w:hAnsi="Times New Roman" w:cs="Times New Roman"/>
          <w:sz w:val="24"/>
          <w:szCs w:val="24"/>
        </w:rPr>
        <w:t>Security Agency of Bosnia and Herzegovina for four-year mandates. The mandates of the previous Director-General, Deputy Director-General</w:t>
      </w:r>
      <w:del w:id="2035" w:author="Sara Boyes" w:date="2023-05-16T14:09:00Z">
        <w:r w:rsidRPr="00EA6FD5" w:rsidDel="000B6932">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Chief Inspector expired in November 2019.</w:t>
      </w:r>
      <w:r w:rsidR="00B83D83" w:rsidRPr="00EA6FD5">
        <w:rPr>
          <w:rFonts w:ascii="Times New Roman" w:hAnsi="Times New Roman" w:cs="Times New Roman"/>
          <w:sz w:val="24"/>
          <w:szCs w:val="24"/>
        </w:rPr>
        <w:t xml:space="preserve"> On 15 March, the </w:t>
      </w:r>
      <w:del w:id="2036" w:author="Sara Boyes" w:date="2023-05-16T14:10:00Z">
        <w:r w:rsidR="00B83D83" w:rsidRPr="00EA6FD5" w:rsidDel="000B6932">
          <w:rPr>
            <w:rFonts w:ascii="Times New Roman" w:hAnsi="Times New Roman" w:cs="Times New Roman"/>
            <w:sz w:val="24"/>
            <w:szCs w:val="24"/>
          </w:rPr>
          <w:delText xml:space="preserve">U.S. Department of the Treasury’s </w:delText>
        </w:r>
      </w:del>
      <w:r w:rsidR="00B83D83" w:rsidRPr="00EA6FD5">
        <w:rPr>
          <w:rFonts w:ascii="Times New Roman" w:hAnsi="Times New Roman" w:cs="Times New Roman"/>
          <w:sz w:val="24"/>
          <w:szCs w:val="24"/>
        </w:rPr>
        <w:t>Office of Foreign Assets Contro</w:t>
      </w:r>
      <w:r w:rsidR="008B700E" w:rsidRPr="00EA6FD5">
        <w:rPr>
          <w:rFonts w:ascii="Times New Roman" w:hAnsi="Times New Roman" w:cs="Times New Roman"/>
          <w:sz w:val="24"/>
          <w:szCs w:val="24"/>
        </w:rPr>
        <w:t xml:space="preserve">l </w:t>
      </w:r>
      <w:del w:id="2037" w:author="Sara Boyes" w:date="2023-05-16T14:10:00Z">
        <w:r w:rsidR="008B700E" w:rsidRPr="00EA6FD5" w:rsidDel="000B6932">
          <w:rPr>
            <w:rFonts w:ascii="Times New Roman" w:hAnsi="Times New Roman" w:cs="Times New Roman"/>
            <w:sz w:val="24"/>
            <w:szCs w:val="24"/>
          </w:rPr>
          <w:delText xml:space="preserve">(OFAC) </w:delText>
        </w:r>
      </w:del>
      <w:ins w:id="2038" w:author="Sara Boyes" w:date="2023-05-16T14:10:00Z">
        <w:r w:rsidR="000B6932" w:rsidRPr="00EA6FD5">
          <w:rPr>
            <w:rFonts w:ascii="Times New Roman" w:hAnsi="Times New Roman" w:cs="Times New Roman"/>
            <w:sz w:val="24"/>
            <w:szCs w:val="24"/>
          </w:rPr>
          <w:t xml:space="preserve">of the United States Department of the Treasury </w:t>
        </w:r>
      </w:ins>
      <w:r w:rsidR="008B700E" w:rsidRPr="00EA6FD5">
        <w:rPr>
          <w:rFonts w:ascii="Times New Roman" w:hAnsi="Times New Roman" w:cs="Times New Roman"/>
          <w:sz w:val="24"/>
          <w:szCs w:val="24"/>
        </w:rPr>
        <w:t>adopted sanctions against the previous Director-General</w:t>
      </w:r>
      <w:ins w:id="2039" w:author="Sara Boyes" w:date="2023-05-16T14:10:00Z">
        <w:r w:rsidR="000B6932" w:rsidRPr="00EA6FD5">
          <w:rPr>
            <w:rFonts w:ascii="Times New Roman" w:hAnsi="Times New Roman" w:cs="Times New Roman"/>
            <w:sz w:val="24"/>
            <w:szCs w:val="24"/>
          </w:rPr>
          <w:t>,</w:t>
        </w:r>
      </w:ins>
      <w:r w:rsidR="008B700E" w:rsidRPr="00EA6FD5">
        <w:rPr>
          <w:rFonts w:ascii="Times New Roman" w:hAnsi="Times New Roman" w:cs="Times New Roman"/>
          <w:sz w:val="24"/>
          <w:szCs w:val="24"/>
        </w:rPr>
        <w:t xml:space="preserve"> Osman Mehmedagi</w:t>
      </w:r>
      <w:r w:rsidR="004B1EC2" w:rsidRPr="00EA6FD5">
        <w:rPr>
          <w:rFonts w:ascii="Times New Roman" w:hAnsi="Times New Roman" w:cs="Times New Roman"/>
          <w:sz w:val="24"/>
          <w:szCs w:val="24"/>
        </w:rPr>
        <w:t>ć</w:t>
      </w:r>
      <w:r w:rsidR="008B700E" w:rsidRPr="00EA6FD5">
        <w:rPr>
          <w:rFonts w:ascii="Times New Roman" w:hAnsi="Times New Roman" w:cs="Times New Roman"/>
          <w:sz w:val="24"/>
          <w:szCs w:val="24"/>
        </w:rPr>
        <w:t xml:space="preserve">, indicating that he had abused a </w:t>
      </w:r>
      <w:ins w:id="2040" w:author="Sara Boyes" w:date="2023-05-16T14:10:00Z">
        <w:r w:rsidR="000B6932" w:rsidRPr="00EA6FD5">
          <w:rPr>
            <w:rFonts w:ascii="Times New Roman" w:hAnsi="Times New Roman" w:cs="Times New Roman"/>
            <w:sz w:val="24"/>
            <w:szCs w:val="24"/>
          </w:rPr>
          <w:t>S</w:t>
        </w:r>
      </w:ins>
      <w:del w:id="2041" w:author="Sara Boyes" w:date="2023-05-16T14:10:00Z">
        <w:r w:rsidR="008B700E" w:rsidRPr="00EA6FD5" w:rsidDel="000B6932">
          <w:rPr>
            <w:rFonts w:ascii="Times New Roman" w:hAnsi="Times New Roman" w:cs="Times New Roman"/>
            <w:sz w:val="24"/>
            <w:szCs w:val="24"/>
          </w:rPr>
          <w:delText>s</w:delText>
        </w:r>
      </w:del>
      <w:r w:rsidR="008B700E" w:rsidRPr="00EA6FD5">
        <w:rPr>
          <w:rFonts w:ascii="Times New Roman" w:hAnsi="Times New Roman" w:cs="Times New Roman"/>
          <w:sz w:val="24"/>
          <w:szCs w:val="24"/>
        </w:rPr>
        <w:t xml:space="preserve">tate-owned telecommunications company </w:t>
      </w:r>
      <w:r w:rsidR="00A14952" w:rsidRPr="00EA6FD5">
        <w:rPr>
          <w:rFonts w:ascii="Times New Roman" w:hAnsi="Times New Roman" w:cs="Times New Roman"/>
          <w:sz w:val="24"/>
          <w:szCs w:val="24"/>
        </w:rPr>
        <w:t>to benefit</w:t>
      </w:r>
      <w:r w:rsidR="008B700E" w:rsidRPr="00EA6FD5">
        <w:rPr>
          <w:rFonts w:ascii="Times New Roman" w:hAnsi="Times New Roman" w:cs="Times New Roman"/>
          <w:sz w:val="24"/>
          <w:szCs w:val="24"/>
        </w:rPr>
        <w:t xml:space="preserve"> one party.</w:t>
      </w:r>
    </w:p>
    <w:p w14:paraId="04072244" w14:textId="77777777" w:rsidR="001A0227" w:rsidRPr="00EA6FD5" w:rsidRDefault="001A0227" w:rsidP="00C7010E">
      <w:pPr>
        <w:pStyle w:val="ListParagraph"/>
        <w:spacing w:before="240"/>
        <w:ind w:left="450"/>
        <w:contextualSpacing w:val="0"/>
        <w:jc w:val="both"/>
        <w:rPr>
          <w:rFonts w:ascii="Times New Roman" w:hAnsi="Times New Roman" w:cs="Times New Roman"/>
          <w:sz w:val="24"/>
          <w:szCs w:val="24"/>
        </w:rPr>
      </w:pPr>
    </w:p>
    <w:p w14:paraId="294B289C" w14:textId="4FFEBD42" w:rsidR="00D569BC" w:rsidRPr="00EA6FD5" w:rsidRDefault="007B1475" w:rsidP="001332F6">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b/>
          <w:bCs/>
          <w:sz w:val="24"/>
          <w:szCs w:val="24"/>
        </w:rPr>
        <w:t>VII.</w:t>
      </w:r>
      <w:del w:id="2042" w:author="Sara Boyes" w:date="2023-05-16T14:11:00Z">
        <w:r w:rsidRPr="00EA6FD5" w:rsidDel="000B6932">
          <w:rPr>
            <w:rFonts w:ascii="Times New Roman" w:eastAsia="Times New Roman" w:hAnsi="Times New Roman" w:cs="Times New Roman"/>
            <w:b/>
            <w:bCs/>
            <w:sz w:val="24"/>
            <w:szCs w:val="24"/>
          </w:rPr>
          <w:delText xml:space="preserve"> </w:delText>
        </w:r>
      </w:del>
      <w:ins w:id="2043" w:author="Sara Boyes" w:date="2023-05-16T14:11:00Z">
        <w:r w:rsidR="000B6932"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Economy</w:t>
      </w:r>
    </w:p>
    <w:p w14:paraId="4361B6D2" w14:textId="08C438FC" w:rsidR="00D569BC" w:rsidRPr="00EA6FD5" w:rsidRDefault="00D569BC" w:rsidP="001332F6">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i/>
          <w:sz w:val="24"/>
          <w:szCs w:val="24"/>
        </w:rPr>
        <w:t xml:space="preserve">Economic </w:t>
      </w:r>
      <w:ins w:id="2044" w:author="Sara Boyes" w:date="2023-05-16T14:11:00Z">
        <w:r w:rsidR="000B6932" w:rsidRPr="00EA6FD5">
          <w:rPr>
            <w:rFonts w:ascii="Times New Roman" w:eastAsia="Times New Roman" w:hAnsi="Times New Roman" w:cs="Times New Roman"/>
            <w:i/>
            <w:sz w:val="24"/>
            <w:szCs w:val="24"/>
          </w:rPr>
          <w:t>t</w:t>
        </w:r>
      </w:ins>
      <w:del w:id="2045" w:author="Sara Boyes" w:date="2023-05-16T14:11:00Z">
        <w:r w:rsidRPr="00EA6FD5" w:rsidDel="000B6932">
          <w:rPr>
            <w:rFonts w:ascii="Times New Roman" w:eastAsia="Times New Roman" w:hAnsi="Times New Roman" w:cs="Times New Roman"/>
            <w:i/>
            <w:sz w:val="24"/>
            <w:szCs w:val="24"/>
          </w:rPr>
          <w:delText>T</w:delText>
        </w:r>
      </w:del>
      <w:r w:rsidR="007B1475" w:rsidRPr="00EA6FD5">
        <w:rPr>
          <w:rFonts w:ascii="Times New Roman" w:eastAsia="Times New Roman" w:hAnsi="Times New Roman" w:cs="Times New Roman"/>
          <w:i/>
          <w:sz w:val="24"/>
          <w:szCs w:val="24"/>
        </w:rPr>
        <w:t>rends</w:t>
      </w:r>
    </w:p>
    <w:p w14:paraId="16AF8170" w14:textId="375076B7" w:rsidR="004719DC"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In general, the preliminary indicators of economic activity in 2022 show some positive trends and recovery from the COVID-19-related slumps. However, </w:t>
      </w:r>
      <w:r w:rsidRPr="00EA6FD5">
        <w:rPr>
          <w:rFonts w:ascii="Times New Roman" w:hAnsi="Times New Roman" w:cs="Times New Roman"/>
          <w:sz w:val="24"/>
          <w:szCs w:val="24"/>
          <w:shd w:val="clear" w:color="auto" w:fill="FFFFFF"/>
        </w:rPr>
        <w:t>they do not necessarily reflect an accurate economic and social development</w:t>
      </w:r>
      <w:r w:rsidR="005F1BE4" w:rsidRPr="00EA6FD5">
        <w:rPr>
          <w:rFonts w:ascii="Times New Roman" w:hAnsi="Times New Roman" w:cs="Times New Roman"/>
          <w:sz w:val="24"/>
          <w:szCs w:val="24"/>
          <w:shd w:val="clear" w:color="auto" w:fill="FFFFFF"/>
        </w:rPr>
        <w:t xml:space="preserve"> level</w:t>
      </w:r>
      <w:r w:rsidR="00A14952" w:rsidRPr="00EA6FD5">
        <w:rPr>
          <w:rFonts w:ascii="Times New Roman" w:hAnsi="Times New Roman" w:cs="Times New Roman"/>
          <w:sz w:val="24"/>
          <w:szCs w:val="24"/>
          <w:shd w:val="clear" w:color="auto" w:fill="FFFFFF"/>
        </w:rPr>
        <w:t>. In</w:t>
      </w:r>
      <w:r w:rsidRPr="00EA6FD5">
        <w:rPr>
          <w:rFonts w:ascii="Times New Roman" w:hAnsi="Times New Roman" w:cs="Times New Roman"/>
          <w:sz w:val="24"/>
          <w:szCs w:val="24"/>
          <w:shd w:val="clear" w:color="auto" w:fill="FFFFFF"/>
        </w:rPr>
        <w:t xml:space="preserve"> certain areas</w:t>
      </w:r>
      <w:r w:rsidR="00A14952" w:rsidRPr="00EA6FD5">
        <w:rPr>
          <w:rFonts w:ascii="Times New Roman" w:hAnsi="Times New Roman" w:cs="Times New Roman"/>
          <w:sz w:val="24"/>
          <w:szCs w:val="24"/>
          <w:shd w:val="clear" w:color="auto" w:fill="FFFFFF"/>
        </w:rPr>
        <w:t>,</w:t>
      </w:r>
      <w:r w:rsidRPr="00EA6FD5">
        <w:rPr>
          <w:rFonts w:ascii="Times New Roman" w:hAnsi="Times New Roman" w:cs="Times New Roman"/>
          <w:sz w:val="24"/>
          <w:szCs w:val="24"/>
          <w:shd w:val="clear" w:color="auto" w:fill="FFFFFF"/>
        </w:rPr>
        <w:t xml:space="preserve"> statistical progress is due to a low base for comparison or external factors.</w:t>
      </w:r>
    </w:p>
    <w:p w14:paraId="660575C9" w14:textId="3611E331" w:rsidR="004719DC"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In 2022</w:t>
      </w:r>
      <w:ins w:id="2046" w:author="Sara Boyes" w:date="2023-05-16T14:11:00Z">
        <w:r w:rsidR="000B6932" w:rsidRPr="00EA6FD5">
          <w:rPr>
            <w:rFonts w:ascii="Times New Roman" w:eastAsia="Times New Roman" w:hAnsi="Times New Roman" w:cs="Times New Roman"/>
            <w:sz w:val="24"/>
            <w:szCs w:val="24"/>
          </w:rPr>
          <w:t>,</w:t>
        </w:r>
      </w:ins>
      <w:r w:rsidR="00492357" w:rsidRPr="00EA6FD5">
        <w:rPr>
          <w:rFonts w:ascii="Times New Roman" w:eastAsia="Times New Roman" w:hAnsi="Times New Roman" w:cs="Times New Roman"/>
          <w:sz w:val="24"/>
          <w:szCs w:val="24"/>
        </w:rPr>
        <w:t xml:space="preserve"> </w:t>
      </w:r>
      <w:r w:rsidRPr="00EA6FD5">
        <w:rPr>
          <w:rFonts w:ascii="Times New Roman" w:hAnsi="Times New Roman" w:cs="Times New Roman"/>
          <w:bCs/>
          <w:sz w:val="24"/>
          <w:szCs w:val="24"/>
        </w:rPr>
        <w:t>total exports and imports</w:t>
      </w:r>
      <w:r w:rsidRPr="00EA6FD5">
        <w:rPr>
          <w:rFonts w:ascii="Times New Roman" w:hAnsi="Times New Roman" w:cs="Times New Roman"/>
          <w:sz w:val="24"/>
          <w:szCs w:val="24"/>
        </w:rPr>
        <w:t xml:space="preserve"> increased by 25.9</w:t>
      </w:r>
      <w:del w:id="2047" w:author="Sara Boyes" w:date="2023-05-08T16:10:00Z">
        <w:r w:rsidR="00DD764D" w:rsidRPr="00EA6FD5" w:rsidDel="00947E58">
          <w:rPr>
            <w:rFonts w:ascii="Times New Roman" w:hAnsi="Times New Roman" w:cs="Times New Roman"/>
            <w:sz w:val="24"/>
            <w:szCs w:val="24"/>
          </w:rPr>
          <w:delText>%</w:delText>
        </w:r>
      </w:del>
      <w:ins w:id="2048"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and 32.6</w:t>
      </w:r>
      <w:del w:id="2049" w:author="Sara Boyes" w:date="2023-05-08T16:10:00Z">
        <w:r w:rsidR="00DD764D" w:rsidRPr="00EA6FD5" w:rsidDel="00947E58">
          <w:rPr>
            <w:rFonts w:ascii="Times New Roman" w:hAnsi="Times New Roman" w:cs="Times New Roman"/>
            <w:sz w:val="24"/>
            <w:szCs w:val="24"/>
          </w:rPr>
          <w:delText>%</w:delText>
        </w:r>
      </w:del>
      <w:ins w:id="2050"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respectively</w:t>
      </w:r>
      <w:ins w:id="2051" w:author="Sara Boyes" w:date="2023-05-16T14:11:00Z">
        <w:r w:rsidR="000B6932" w:rsidRPr="00EA6FD5">
          <w:rPr>
            <w:rFonts w:ascii="Times New Roman" w:hAnsi="Times New Roman" w:cs="Times New Roman"/>
            <w:sz w:val="24"/>
            <w:szCs w:val="24"/>
          </w:rPr>
          <w:t>,</w:t>
        </w:r>
      </w:ins>
      <w:r w:rsidR="00492357" w:rsidRPr="00EA6FD5">
        <w:rPr>
          <w:rFonts w:ascii="Times New Roman" w:hAnsi="Times New Roman" w:cs="Times New Roman"/>
          <w:sz w:val="24"/>
          <w:szCs w:val="24"/>
        </w:rPr>
        <w:t xml:space="preserve"> </w:t>
      </w:r>
      <w:ins w:id="2052" w:author="Sara Boyes" w:date="2023-05-16T14:11:00Z">
        <w:r w:rsidR="000B6932" w:rsidRPr="00EA6FD5">
          <w:rPr>
            <w:rFonts w:ascii="Times New Roman" w:hAnsi="Times New Roman" w:cs="Times New Roman"/>
            <w:sz w:val="24"/>
            <w:szCs w:val="24"/>
          </w:rPr>
          <w:t xml:space="preserve">as </w:t>
        </w:r>
      </w:ins>
      <w:r w:rsidR="00492357" w:rsidRPr="00EA6FD5">
        <w:rPr>
          <w:rFonts w:ascii="Times New Roman" w:eastAsia="Times New Roman" w:hAnsi="Times New Roman" w:cs="Times New Roman"/>
          <w:sz w:val="24"/>
          <w:szCs w:val="24"/>
        </w:rPr>
        <w:t xml:space="preserve">compared </w:t>
      </w:r>
      <w:del w:id="2053" w:author="Sara Boyes" w:date="2023-05-16T14:11:00Z">
        <w:r w:rsidR="00492357" w:rsidRPr="00EA6FD5" w:rsidDel="000B6932">
          <w:rPr>
            <w:rFonts w:ascii="Times New Roman" w:eastAsia="Times New Roman" w:hAnsi="Times New Roman" w:cs="Times New Roman"/>
            <w:sz w:val="24"/>
            <w:szCs w:val="24"/>
          </w:rPr>
          <w:delText xml:space="preserve">to </w:delText>
        </w:r>
      </w:del>
      <w:ins w:id="2054" w:author="Sara Boyes" w:date="2023-05-16T14:11:00Z">
        <w:r w:rsidR="000B6932" w:rsidRPr="00EA6FD5">
          <w:rPr>
            <w:rFonts w:ascii="Times New Roman" w:eastAsia="Times New Roman" w:hAnsi="Times New Roman" w:cs="Times New Roman"/>
            <w:sz w:val="24"/>
            <w:szCs w:val="24"/>
          </w:rPr>
          <w:t xml:space="preserve">with </w:t>
        </w:r>
      </w:ins>
      <w:r w:rsidR="00492357" w:rsidRPr="00EA6FD5">
        <w:rPr>
          <w:rFonts w:ascii="Times New Roman" w:eastAsia="Times New Roman" w:hAnsi="Times New Roman" w:cs="Times New Roman"/>
          <w:sz w:val="24"/>
          <w:szCs w:val="24"/>
        </w:rPr>
        <w:t>the same period</w:t>
      </w:r>
      <w:del w:id="2055" w:author="Sara Boyes" w:date="2023-05-08T16:11:00Z">
        <w:r w:rsidR="00492357" w:rsidRPr="00EA6FD5" w:rsidDel="00947E58">
          <w:rPr>
            <w:rFonts w:ascii="Times New Roman" w:eastAsia="Times New Roman" w:hAnsi="Times New Roman" w:cs="Times New Roman"/>
            <w:sz w:val="24"/>
            <w:szCs w:val="24"/>
          </w:rPr>
          <w:delText xml:space="preserve"> last </w:delText>
        </w:r>
      </w:del>
      <w:del w:id="2056" w:author="Sara Boyes" w:date="2023-05-16T14:12:00Z">
        <w:r w:rsidR="00492357" w:rsidRPr="00EA6FD5" w:rsidDel="000B6932">
          <w:rPr>
            <w:rFonts w:ascii="Times New Roman" w:eastAsia="Times New Roman" w:hAnsi="Times New Roman" w:cs="Times New Roman"/>
            <w:sz w:val="24"/>
            <w:szCs w:val="24"/>
          </w:rPr>
          <w:delText>year</w:delText>
        </w:r>
      </w:del>
      <w:ins w:id="2057" w:author="Sara Boyes" w:date="2023-05-16T14:12:00Z">
        <w:r w:rsidR="000B6932" w:rsidRPr="00EA6FD5">
          <w:rPr>
            <w:rFonts w:ascii="Times New Roman" w:eastAsia="Times New Roman" w:hAnsi="Times New Roman" w:cs="Times New Roman"/>
            <w:sz w:val="24"/>
            <w:szCs w:val="24"/>
          </w:rPr>
          <w:t xml:space="preserve"> </w:t>
        </w:r>
        <w:commentRangeStart w:id="2058"/>
        <w:r w:rsidR="000B6932" w:rsidRPr="00EA6FD5">
          <w:rPr>
            <w:rFonts w:ascii="Times New Roman" w:eastAsia="Times New Roman" w:hAnsi="Times New Roman" w:cs="Times New Roman"/>
            <w:sz w:val="24"/>
            <w:szCs w:val="24"/>
          </w:rPr>
          <w:t>in 2021</w:t>
        </w:r>
        <w:commentRangeEnd w:id="2058"/>
        <w:r w:rsidR="000B6932" w:rsidRPr="00EA6FD5">
          <w:rPr>
            <w:rStyle w:val="CommentReference"/>
          </w:rPr>
          <w:commentReference w:id="2058"/>
        </w:r>
      </w:ins>
      <w:r w:rsidRPr="00EA6FD5">
        <w:rPr>
          <w:rFonts w:ascii="Times New Roman" w:hAnsi="Times New Roman" w:cs="Times New Roman"/>
          <w:sz w:val="24"/>
          <w:szCs w:val="24"/>
        </w:rPr>
        <w:t xml:space="preserve">, while </w:t>
      </w:r>
      <w:r w:rsidRPr="00EA6FD5">
        <w:rPr>
          <w:rFonts w:ascii="Times New Roman" w:eastAsia="Cambria" w:hAnsi="Times New Roman" w:cs="Times New Roman"/>
          <w:sz w:val="24"/>
          <w:szCs w:val="24"/>
        </w:rPr>
        <w:t>industrial production grew by 1.7</w:t>
      </w:r>
      <w:del w:id="2059" w:author="Sara Boyes" w:date="2023-05-08T16:10:00Z">
        <w:r w:rsidR="00DD764D" w:rsidRPr="00EA6FD5" w:rsidDel="00947E58">
          <w:rPr>
            <w:rFonts w:ascii="Times New Roman" w:eastAsia="Cambria" w:hAnsi="Times New Roman" w:cs="Times New Roman"/>
            <w:sz w:val="24"/>
            <w:szCs w:val="24"/>
          </w:rPr>
          <w:delText>%</w:delText>
        </w:r>
      </w:del>
      <w:ins w:id="2060" w:author="Sara Boyes" w:date="2023-05-08T16:10:00Z">
        <w:r w:rsidR="00947E58" w:rsidRPr="00EA6FD5">
          <w:rPr>
            <w:rFonts w:ascii="Times New Roman" w:eastAsia="Cambria" w:hAnsi="Times New Roman" w:cs="Times New Roman"/>
            <w:sz w:val="24"/>
            <w:szCs w:val="24"/>
          </w:rPr>
          <w:t xml:space="preserve"> per cent</w:t>
        </w:r>
      </w:ins>
      <w:r w:rsidRPr="00EA6FD5">
        <w:rPr>
          <w:rFonts w:ascii="Times New Roman" w:eastAsia="Times New Roman" w:hAnsi="Times New Roman" w:cs="Times New Roman"/>
          <w:sz w:val="24"/>
          <w:szCs w:val="24"/>
        </w:rPr>
        <w:t>.</w:t>
      </w:r>
      <w:r w:rsidRPr="00EA6FD5">
        <w:rPr>
          <w:rFonts w:ascii="Times New Roman" w:eastAsia="Cambria" w:hAnsi="Times New Roman" w:cs="Times New Roman"/>
          <w:sz w:val="24"/>
          <w:szCs w:val="24"/>
        </w:rPr>
        <w:t xml:space="preserve"> The inflation rate was</w:t>
      </w:r>
      <w:r w:rsidRPr="00EA6FD5">
        <w:rPr>
          <w:rFonts w:ascii="Times New Roman" w:eastAsia="Cambria" w:hAnsi="Times New Roman" w:cs="Times New Roman"/>
          <w:bCs/>
          <w:sz w:val="24"/>
          <w:szCs w:val="24"/>
        </w:rPr>
        <w:t xml:space="preserve"> 14</w:t>
      </w:r>
      <w:r w:rsidR="0069017C" w:rsidRPr="00EA6FD5">
        <w:rPr>
          <w:rFonts w:ascii="Times New Roman" w:eastAsia="Cambria" w:hAnsi="Times New Roman" w:cs="Times New Roman"/>
          <w:bCs/>
          <w:sz w:val="24"/>
          <w:szCs w:val="24"/>
        </w:rPr>
        <w:t>.8</w:t>
      </w:r>
      <w:del w:id="2061" w:author="Sara Boyes" w:date="2023-05-08T16:10:00Z">
        <w:r w:rsidR="00DD764D" w:rsidRPr="00EA6FD5" w:rsidDel="00947E58">
          <w:rPr>
            <w:rFonts w:ascii="Times New Roman" w:eastAsia="Cambria" w:hAnsi="Times New Roman" w:cs="Times New Roman"/>
            <w:bCs/>
            <w:sz w:val="24"/>
            <w:szCs w:val="24"/>
          </w:rPr>
          <w:delText>%</w:delText>
        </w:r>
      </w:del>
      <w:ins w:id="2062" w:author="Sara Boyes" w:date="2023-05-08T16:10:00Z">
        <w:r w:rsidR="00947E58" w:rsidRPr="00EA6FD5">
          <w:rPr>
            <w:rFonts w:ascii="Times New Roman" w:eastAsia="Cambria" w:hAnsi="Times New Roman" w:cs="Times New Roman"/>
            <w:bCs/>
            <w:sz w:val="24"/>
            <w:szCs w:val="24"/>
          </w:rPr>
          <w:t xml:space="preserve"> per cent</w:t>
        </w:r>
      </w:ins>
      <w:r w:rsidRPr="00EA6FD5">
        <w:rPr>
          <w:rFonts w:ascii="Times New Roman" w:eastAsia="Cambria" w:hAnsi="Times New Roman" w:cs="Times New Roman"/>
          <w:sz w:val="24"/>
          <w:szCs w:val="24"/>
        </w:rPr>
        <w:t xml:space="preserve">. </w:t>
      </w:r>
      <w:r w:rsidR="0069017C" w:rsidRPr="00EA6FD5">
        <w:rPr>
          <w:rFonts w:ascii="Times New Roman" w:eastAsia="Cambria" w:hAnsi="Times New Roman" w:cs="Times New Roman"/>
          <w:sz w:val="24"/>
          <w:szCs w:val="24"/>
        </w:rPr>
        <w:t>Foreign direct investments</w:t>
      </w:r>
      <w:r w:rsidR="0069017C" w:rsidRPr="00EA6FD5">
        <w:rPr>
          <w:rFonts w:ascii="Times New Roman" w:eastAsia="Cambria" w:hAnsi="Times New Roman" w:cs="Times New Roman"/>
          <w:bCs/>
          <w:sz w:val="24"/>
          <w:szCs w:val="24"/>
        </w:rPr>
        <w:t xml:space="preserve"> in 2022 total</w:t>
      </w:r>
      <w:ins w:id="2063" w:author="Sara Boyes" w:date="2023-05-16T14:12:00Z">
        <w:r w:rsidR="000B6932" w:rsidRPr="00EA6FD5">
          <w:rPr>
            <w:rFonts w:ascii="Times New Roman" w:eastAsia="Cambria" w:hAnsi="Times New Roman" w:cs="Times New Roman"/>
            <w:bCs/>
            <w:sz w:val="24"/>
            <w:szCs w:val="24"/>
          </w:rPr>
          <w:t>l</w:t>
        </w:r>
      </w:ins>
      <w:r w:rsidR="0069017C" w:rsidRPr="00EA6FD5">
        <w:rPr>
          <w:rFonts w:ascii="Times New Roman" w:eastAsia="Cambria" w:hAnsi="Times New Roman" w:cs="Times New Roman"/>
          <w:bCs/>
          <w:sz w:val="24"/>
          <w:szCs w:val="24"/>
        </w:rPr>
        <w:t xml:space="preserve">ed </w:t>
      </w:r>
      <w:del w:id="2064" w:author="Sara Boyes" w:date="2023-05-11T00:23:00Z">
        <w:r w:rsidR="0069017C" w:rsidRPr="00EA6FD5" w:rsidDel="00F66E48">
          <w:rPr>
            <w:rFonts w:ascii="Times New Roman" w:eastAsia="Cambria" w:hAnsi="Times New Roman" w:cs="Times New Roman"/>
            <w:bCs/>
            <w:sz w:val="24"/>
            <w:szCs w:val="24"/>
          </w:rPr>
          <w:delText>BAM</w:delText>
        </w:r>
      </w:del>
      <w:ins w:id="2065" w:author="Sara Boyes" w:date="2023-05-11T00:23:00Z">
        <w:r w:rsidR="00F66E48" w:rsidRPr="00EA6FD5">
          <w:rPr>
            <w:rFonts w:ascii="Times New Roman" w:eastAsia="Cambria" w:hAnsi="Times New Roman" w:cs="Times New Roman"/>
            <w:bCs/>
            <w:sz w:val="24"/>
            <w:szCs w:val="24"/>
          </w:rPr>
          <w:t>KM</w:t>
        </w:r>
      </w:ins>
      <w:r w:rsidR="0069017C" w:rsidRPr="00EA6FD5">
        <w:rPr>
          <w:rFonts w:ascii="Times New Roman" w:eastAsia="Cambria" w:hAnsi="Times New Roman" w:cs="Times New Roman"/>
          <w:bCs/>
          <w:sz w:val="24"/>
          <w:szCs w:val="24"/>
        </w:rPr>
        <w:t xml:space="preserve"> 1.2 billion, an increase of 16.3</w:t>
      </w:r>
      <w:del w:id="2066" w:author="Sara Boyes" w:date="2023-05-08T16:10:00Z">
        <w:r w:rsidR="0069017C" w:rsidRPr="00EA6FD5" w:rsidDel="00947E58">
          <w:rPr>
            <w:rFonts w:ascii="Times New Roman" w:eastAsia="Cambria" w:hAnsi="Times New Roman" w:cs="Times New Roman"/>
            <w:bCs/>
            <w:sz w:val="24"/>
            <w:szCs w:val="24"/>
          </w:rPr>
          <w:delText>%</w:delText>
        </w:r>
      </w:del>
      <w:ins w:id="2067" w:author="Sara Boyes" w:date="2023-05-08T16:10:00Z">
        <w:r w:rsidR="00947E58" w:rsidRPr="00EA6FD5">
          <w:rPr>
            <w:rFonts w:ascii="Times New Roman" w:eastAsia="Cambria" w:hAnsi="Times New Roman" w:cs="Times New Roman"/>
            <w:bCs/>
            <w:sz w:val="24"/>
            <w:szCs w:val="24"/>
          </w:rPr>
          <w:t xml:space="preserve"> per cent</w:t>
        </w:r>
      </w:ins>
      <w:r w:rsidR="0069017C" w:rsidRPr="00EA6FD5">
        <w:rPr>
          <w:rFonts w:ascii="Times New Roman" w:eastAsia="Cambria" w:hAnsi="Times New Roman" w:cs="Times New Roman"/>
          <w:bCs/>
          <w:sz w:val="24"/>
          <w:szCs w:val="24"/>
        </w:rPr>
        <w:t xml:space="preserve"> </w:t>
      </w:r>
      <w:ins w:id="2068" w:author="Sara Boyes" w:date="2023-05-16T14:12:00Z">
        <w:r w:rsidR="000B6932" w:rsidRPr="00EA6FD5">
          <w:rPr>
            <w:rFonts w:ascii="Times New Roman" w:eastAsia="Cambria" w:hAnsi="Times New Roman" w:cs="Times New Roman"/>
            <w:bCs/>
            <w:sz w:val="24"/>
            <w:szCs w:val="24"/>
          </w:rPr>
          <w:t xml:space="preserve">as </w:t>
        </w:r>
      </w:ins>
      <w:r w:rsidR="0069017C" w:rsidRPr="00EA6FD5">
        <w:rPr>
          <w:rFonts w:ascii="Times New Roman" w:eastAsia="Cambria" w:hAnsi="Times New Roman" w:cs="Times New Roman"/>
          <w:bCs/>
          <w:sz w:val="24"/>
          <w:szCs w:val="24"/>
        </w:rPr>
        <w:t xml:space="preserve">compared </w:t>
      </w:r>
      <w:del w:id="2069" w:author="Sara Boyes" w:date="2023-05-16T14:12:00Z">
        <w:r w:rsidR="0069017C" w:rsidRPr="00EA6FD5" w:rsidDel="000B6932">
          <w:rPr>
            <w:rFonts w:ascii="Times New Roman" w:eastAsia="Cambria" w:hAnsi="Times New Roman" w:cs="Times New Roman"/>
            <w:bCs/>
            <w:sz w:val="24"/>
            <w:szCs w:val="24"/>
          </w:rPr>
          <w:delText xml:space="preserve">to </w:delText>
        </w:r>
      </w:del>
      <w:ins w:id="2070" w:author="Sara Boyes" w:date="2023-05-16T14:12:00Z">
        <w:r w:rsidR="000B6932" w:rsidRPr="00EA6FD5">
          <w:rPr>
            <w:rFonts w:ascii="Times New Roman" w:eastAsia="Cambria" w:hAnsi="Times New Roman" w:cs="Times New Roman"/>
            <w:bCs/>
            <w:sz w:val="24"/>
            <w:szCs w:val="24"/>
          </w:rPr>
          <w:t xml:space="preserve">with </w:t>
        </w:r>
      </w:ins>
      <w:r w:rsidR="0069017C" w:rsidRPr="00EA6FD5">
        <w:rPr>
          <w:rFonts w:ascii="Times New Roman" w:eastAsia="Cambria" w:hAnsi="Times New Roman" w:cs="Times New Roman"/>
          <w:bCs/>
          <w:sz w:val="24"/>
          <w:szCs w:val="24"/>
        </w:rPr>
        <w:t xml:space="preserve">2021. </w:t>
      </w:r>
      <w:r w:rsidRPr="00EA6FD5">
        <w:rPr>
          <w:rFonts w:ascii="Times New Roman" w:hAnsi="Times New Roman" w:cs="Times New Roman"/>
          <w:sz w:val="24"/>
          <w:szCs w:val="24"/>
        </w:rPr>
        <w:t>The banking sector was assessed as generally stable, liquid</w:t>
      </w:r>
      <w:del w:id="2071" w:author="Sara Boyes" w:date="2023-05-16T14:13:00Z">
        <w:r w:rsidRPr="00EA6FD5" w:rsidDel="000B6932">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profitable. According to the preliminary data, in 2022</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the banking sector in </w:t>
      </w:r>
      <w:r w:rsidR="000046E4" w:rsidRPr="00EA6FD5">
        <w:rPr>
          <w:rFonts w:ascii="Times New Roman" w:hAnsi="Times New Roman" w:cs="Times New Roman"/>
          <w:sz w:val="24"/>
          <w:szCs w:val="24"/>
        </w:rPr>
        <w:t xml:space="preserve">Bosnia and Herzegovina </w:t>
      </w:r>
      <w:r w:rsidRPr="00EA6FD5">
        <w:rPr>
          <w:rFonts w:ascii="Times New Roman" w:hAnsi="Times New Roman" w:cs="Times New Roman"/>
          <w:sz w:val="24"/>
          <w:szCs w:val="24"/>
        </w:rPr>
        <w:t xml:space="preserve">achieved a record profit </w:t>
      </w:r>
      <w:r w:rsidR="00A14952" w:rsidRPr="00EA6FD5">
        <w:rPr>
          <w:rFonts w:ascii="Times New Roman" w:hAnsi="Times New Roman" w:cs="Times New Roman"/>
          <w:sz w:val="24"/>
          <w:szCs w:val="24"/>
        </w:rPr>
        <w:t>of</w:t>
      </w:r>
      <w:r w:rsidRPr="00EA6FD5">
        <w:rPr>
          <w:rFonts w:ascii="Times New Roman" w:hAnsi="Times New Roman" w:cs="Times New Roman"/>
          <w:sz w:val="24"/>
          <w:szCs w:val="24"/>
        </w:rPr>
        <w:t xml:space="preserve"> </w:t>
      </w:r>
      <w:del w:id="2072" w:author="Sara Boyes" w:date="2023-05-11T00:23:00Z">
        <w:r w:rsidRPr="00EA6FD5" w:rsidDel="00F66E48">
          <w:rPr>
            <w:rFonts w:ascii="Times New Roman" w:hAnsi="Times New Roman" w:cs="Times New Roman"/>
            <w:sz w:val="24"/>
            <w:szCs w:val="24"/>
          </w:rPr>
          <w:delText>BAM</w:delText>
        </w:r>
      </w:del>
      <w:ins w:id="2073"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502 million, </w:t>
      </w:r>
      <w:r w:rsidR="000046E4" w:rsidRPr="00EA6FD5">
        <w:rPr>
          <w:rFonts w:ascii="Times New Roman" w:hAnsi="Times New Roman" w:cs="Times New Roman"/>
          <w:sz w:val="24"/>
          <w:szCs w:val="24"/>
        </w:rPr>
        <w:t xml:space="preserve">a </w:t>
      </w:r>
      <w:r w:rsidRPr="00EA6FD5">
        <w:rPr>
          <w:rFonts w:ascii="Times New Roman" w:hAnsi="Times New Roman" w:cs="Times New Roman"/>
          <w:sz w:val="24"/>
          <w:szCs w:val="24"/>
        </w:rPr>
        <w:t>22.8</w:t>
      </w:r>
      <w:del w:id="2074" w:author="Sara Boyes" w:date="2023-05-08T16:10:00Z">
        <w:r w:rsidR="00DD764D" w:rsidRPr="00EA6FD5" w:rsidDel="00947E58">
          <w:rPr>
            <w:rFonts w:ascii="Times New Roman" w:hAnsi="Times New Roman" w:cs="Times New Roman"/>
            <w:sz w:val="24"/>
            <w:szCs w:val="24"/>
          </w:rPr>
          <w:delText>%</w:delText>
        </w:r>
      </w:del>
      <w:ins w:id="2075"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w:t>
      </w:r>
      <w:ins w:id="2076" w:author="Sara Boyes" w:date="2023-05-16T14:13:00Z">
        <w:r w:rsidR="000B6932" w:rsidRPr="00EA6FD5">
          <w:rPr>
            <w:rFonts w:ascii="Times New Roman" w:hAnsi="Times New Roman" w:cs="Times New Roman"/>
            <w:sz w:val="24"/>
            <w:szCs w:val="24"/>
          </w:rPr>
          <w:t xml:space="preserve">as </w:t>
        </w:r>
      </w:ins>
      <w:r w:rsidRPr="00EA6FD5">
        <w:rPr>
          <w:rFonts w:ascii="Times New Roman" w:hAnsi="Times New Roman" w:cs="Times New Roman"/>
          <w:sz w:val="24"/>
          <w:szCs w:val="24"/>
        </w:rPr>
        <w:t xml:space="preserve">compared </w:t>
      </w:r>
      <w:del w:id="2077" w:author="Sara Boyes" w:date="2023-05-16T14:13:00Z">
        <w:r w:rsidRPr="00EA6FD5" w:rsidDel="000B6932">
          <w:rPr>
            <w:rFonts w:ascii="Times New Roman" w:hAnsi="Times New Roman" w:cs="Times New Roman"/>
            <w:sz w:val="24"/>
            <w:szCs w:val="24"/>
          </w:rPr>
          <w:delText>to</w:delText>
        </w:r>
      </w:del>
      <w:ins w:id="2078" w:author="Sara Boyes" w:date="2023-05-16T14:13:00Z">
        <w:r w:rsidR="000B6932" w:rsidRPr="00EA6FD5">
          <w:rPr>
            <w:rFonts w:ascii="Times New Roman" w:hAnsi="Times New Roman" w:cs="Times New Roman"/>
            <w:sz w:val="24"/>
            <w:szCs w:val="24"/>
          </w:rPr>
          <w:t xml:space="preserve"> with</w:t>
        </w:r>
      </w:ins>
      <w:del w:id="2079" w:author="Sara Boyes" w:date="2023-05-08T16:11:00Z">
        <w:r w:rsidRPr="00EA6FD5" w:rsidDel="00947E58">
          <w:rPr>
            <w:rFonts w:ascii="Times New Roman" w:hAnsi="Times New Roman" w:cs="Times New Roman"/>
            <w:sz w:val="24"/>
            <w:szCs w:val="24"/>
          </w:rPr>
          <w:delText xml:space="preserve"> </w:delText>
        </w:r>
        <w:r w:rsidR="00492357" w:rsidRPr="00EA6FD5" w:rsidDel="00947E58">
          <w:rPr>
            <w:rFonts w:ascii="Times New Roman" w:hAnsi="Times New Roman" w:cs="Times New Roman"/>
            <w:sz w:val="24"/>
            <w:szCs w:val="24"/>
          </w:rPr>
          <w:delText xml:space="preserve">last </w:delText>
        </w:r>
      </w:del>
      <w:del w:id="2080" w:author="Sara Boyes" w:date="2023-05-16T14:19:00Z">
        <w:r w:rsidRPr="00EA6FD5" w:rsidDel="00150567">
          <w:rPr>
            <w:rFonts w:ascii="Times New Roman" w:hAnsi="Times New Roman" w:cs="Times New Roman"/>
            <w:sz w:val="24"/>
            <w:szCs w:val="24"/>
          </w:rPr>
          <w:delText>year</w:delText>
        </w:r>
      </w:del>
      <w:ins w:id="2081" w:author="Sara Boyes" w:date="2023-05-16T14:13:00Z">
        <w:r w:rsidR="000B6932" w:rsidRPr="00EA6FD5">
          <w:rPr>
            <w:rFonts w:ascii="Times New Roman" w:hAnsi="Times New Roman" w:cs="Times New Roman"/>
            <w:sz w:val="24"/>
            <w:szCs w:val="24"/>
          </w:rPr>
          <w:t>2021</w:t>
        </w:r>
      </w:ins>
      <w:r w:rsidRPr="00EA6FD5">
        <w:rPr>
          <w:rFonts w:ascii="Times New Roman" w:hAnsi="Times New Roman" w:cs="Times New Roman"/>
          <w:sz w:val="24"/>
          <w:szCs w:val="24"/>
        </w:rPr>
        <w:t xml:space="preserve">. </w:t>
      </w:r>
      <w:r w:rsidRPr="00EA6FD5">
        <w:rPr>
          <w:rFonts w:ascii="Times New Roman" w:hAnsi="Times New Roman" w:cs="Times New Roman"/>
          <w:sz w:val="24"/>
          <w:szCs w:val="24"/>
          <w:shd w:val="clear" w:color="auto" w:fill="FFFFFF"/>
        </w:rPr>
        <w:t xml:space="preserve">On </w:t>
      </w:r>
      <w:r w:rsidR="00445000" w:rsidRPr="00EA6FD5">
        <w:rPr>
          <w:rFonts w:ascii="Times New Roman" w:hAnsi="Times New Roman" w:cs="Times New Roman"/>
          <w:sz w:val="24"/>
          <w:szCs w:val="24"/>
          <w:shd w:val="clear" w:color="auto" w:fill="FFFFFF"/>
        </w:rPr>
        <w:t xml:space="preserve">3 </w:t>
      </w:r>
      <w:r w:rsidRPr="00EA6FD5">
        <w:rPr>
          <w:rFonts w:ascii="Times New Roman" w:hAnsi="Times New Roman" w:cs="Times New Roman"/>
          <w:sz w:val="24"/>
          <w:szCs w:val="24"/>
          <w:shd w:val="clear" w:color="auto" w:fill="FFFFFF"/>
        </w:rPr>
        <w:t>February 2023,</w:t>
      </w:r>
      <w:r w:rsidR="000046E4" w:rsidRPr="00EA6FD5">
        <w:rPr>
          <w:rFonts w:ascii="Times New Roman" w:hAnsi="Times New Roman" w:cs="Times New Roman"/>
          <w:sz w:val="24"/>
          <w:szCs w:val="24"/>
          <w:shd w:val="clear" w:color="auto" w:fill="FFFFFF"/>
        </w:rPr>
        <w:t xml:space="preserve"> the</w:t>
      </w:r>
      <w:r w:rsidRPr="00EA6FD5">
        <w:rPr>
          <w:rFonts w:ascii="Times New Roman" w:hAnsi="Times New Roman" w:cs="Times New Roman"/>
          <w:sz w:val="24"/>
          <w:szCs w:val="24"/>
          <w:shd w:val="clear" w:color="auto" w:fill="FFFFFF"/>
        </w:rPr>
        <w:t xml:space="preserve"> rating agency Standard </w:t>
      </w:r>
      <w:del w:id="2082" w:author="Sara Boyes" w:date="2023-05-08T16:10:00Z">
        <w:r w:rsidRPr="00EA6FD5" w:rsidDel="00947E58">
          <w:rPr>
            <w:rFonts w:ascii="Times New Roman" w:hAnsi="Times New Roman" w:cs="Times New Roman"/>
            <w:sz w:val="24"/>
            <w:szCs w:val="24"/>
            <w:shd w:val="clear" w:color="auto" w:fill="FFFFFF"/>
          </w:rPr>
          <w:delText xml:space="preserve">&amp; </w:delText>
        </w:r>
      </w:del>
      <w:ins w:id="2083" w:author="Sara Boyes" w:date="2023-05-08T16:10:00Z">
        <w:r w:rsidR="00947E58" w:rsidRPr="00EA6FD5">
          <w:rPr>
            <w:rFonts w:ascii="Times New Roman" w:hAnsi="Times New Roman" w:cs="Times New Roman"/>
            <w:sz w:val="24"/>
            <w:szCs w:val="24"/>
            <w:shd w:val="clear" w:color="auto" w:fill="FFFFFF"/>
          </w:rPr>
          <w:t xml:space="preserve">and </w:t>
        </w:r>
      </w:ins>
      <w:r w:rsidRPr="00EA6FD5">
        <w:rPr>
          <w:rFonts w:ascii="Times New Roman" w:hAnsi="Times New Roman" w:cs="Times New Roman"/>
          <w:sz w:val="24"/>
          <w:szCs w:val="24"/>
          <w:shd w:val="clear" w:color="auto" w:fill="FFFFFF"/>
        </w:rPr>
        <w:t>Poor’s</w:t>
      </w:r>
      <w:r w:rsidR="000046E4" w:rsidRPr="00EA6FD5">
        <w:rPr>
          <w:rFonts w:ascii="Times New Roman" w:hAnsi="Times New Roman" w:cs="Times New Roman"/>
          <w:sz w:val="24"/>
          <w:szCs w:val="24"/>
          <w:shd w:val="clear" w:color="auto" w:fill="FFFFFF"/>
        </w:rPr>
        <w:t xml:space="preserve"> re</w:t>
      </w:r>
      <w:r w:rsidRPr="00EA6FD5">
        <w:rPr>
          <w:rFonts w:ascii="Times New Roman" w:hAnsi="Times New Roman" w:cs="Times New Roman"/>
          <w:sz w:val="24"/>
          <w:szCs w:val="24"/>
          <w:shd w:val="clear" w:color="auto" w:fill="FFFFFF"/>
        </w:rPr>
        <w:t xml:space="preserve">affirmed </w:t>
      </w:r>
      <w:r w:rsidR="000046E4" w:rsidRPr="00EA6FD5">
        <w:rPr>
          <w:rFonts w:ascii="Times New Roman" w:hAnsi="Times New Roman" w:cs="Times New Roman"/>
          <w:sz w:val="24"/>
          <w:szCs w:val="24"/>
          <w:shd w:val="clear" w:color="auto" w:fill="FFFFFF"/>
        </w:rPr>
        <w:t xml:space="preserve">the </w:t>
      </w:r>
      <w:r w:rsidRPr="00EA6FD5">
        <w:rPr>
          <w:rFonts w:ascii="Times New Roman" w:hAnsi="Times New Roman" w:cs="Times New Roman"/>
          <w:sz w:val="24"/>
          <w:szCs w:val="24"/>
          <w:shd w:val="clear" w:color="auto" w:fill="FFFFFF"/>
        </w:rPr>
        <w:t xml:space="preserve">sovereign credit rating </w:t>
      </w:r>
      <w:r w:rsidR="000046E4" w:rsidRPr="00EA6FD5">
        <w:rPr>
          <w:rFonts w:ascii="Times New Roman" w:hAnsi="Times New Roman" w:cs="Times New Roman"/>
          <w:sz w:val="24"/>
          <w:szCs w:val="24"/>
          <w:shd w:val="clear" w:color="auto" w:fill="FFFFFF"/>
        </w:rPr>
        <w:t xml:space="preserve">of </w:t>
      </w:r>
      <w:r w:rsidRPr="00EA6FD5">
        <w:rPr>
          <w:rFonts w:ascii="Times New Roman" w:hAnsi="Times New Roman" w:cs="Times New Roman"/>
          <w:sz w:val="24"/>
          <w:szCs w:val="24"/>
          <w:shd w:val="clear" w:color="auto" w:fill="FFFFFF"/>
        </w:rPr>
        <w:t xml:space="preserve">Bosnia and Herzegovina at </w:t>
      </w:r>
      <w:r w:rsidR="003D35D6" w:rsidRPr="00EA6FD5">
        <w:rPr>
          <w:rFonts w:ascii="Times New Roman" w:hAnsi="Times New Roman" w:cs="Times New Roman"/>
          <w:sz w:val="24"/>
          <w:szCs w:val="24"/>
          <w:shd w:val="clear" w:color="auto" w:fill="FFFFFF"/>
        </w:rPr>
        <w:t>“</w:t>
      </w:r>
      <w:r w:rsidRPr="00EA6FD5">
        <w:rPr>
          <w:rFonts w:ascii="Times New Roman" w:hAnsi="Times New Roman" w:cs="Times New Roman"/>
          <w:sz w:val="24"/>
          <w:szCs w:val="24"/>
          <w:shd w:val="clear" w:color="auto" w:fill="FFFFFF"/>
        </w:rPr>
        <w:t>B</w:t>
      </w:r>
      <w:r w:rsidR="003D35D6" w:rsidRPr="00EA6FD5">
        <w:rPr>
          <w:rFonts w:ascii="Times New Roman" w:hAnsi="Times New Roman" w:cs="Times New Roman"/>
          <w:sz w:val="24"/>
          <w:szCs w:val="24"/>
          <w:shd w:val="clear" w:color="auto" w:fill="FFFFFF"/>
        </w:rPr>
        <w:t>”</w:t>
      </w:r>
      <w:r w:rsidRPr="00EA6FD5">
        <w:rPr>
          <w:rFonts w:ascii="Times New Roman" w:hAnsi="Times New Roman" w:cs="Times New Roman"/>
          <w:sz w:val="24"/>
          <w:szCs w:val="24"/>
          <w:shd w:val="clear" w:color="auto" w:fill="FFFFFF"/>
        </w:rPr>
        <w:t xml:space="preserve"> and changed the outlo</w:t>
      </w:r>
      <w:r w:rsidR="004719DC" w:rsidRPr="00EA6FD5">
        <w:rPr>
          <w:rFonts w:ascii="Times New Roman" w:hAnsi="Times New Roman" w:cs="Times New Roman"/>
          <w:sz w:val="24"/>
          <w:szCs w:val="24"/>
          <w:shd w:val="clear" w:color="auto" w:fill="FFFFFF"/>
        </w:rPr>
        <w:t xml:space="preserve">ok from </w:t>
      </w:r>
      <w:r w:rsidR="003D35D6" w:rsidRPr="00EA6FD5">
        <w:rPr>
          <w:rFonts w:ascii="Times New Roman" w:hAnsi="Times New Roman" w:cs="Times New Roman"/>
          <w:sz w:val="24"/>
          <w:szCs w:val="24"/>
          <w:shd w:val="clear" w:color="auto" w:fill="FFFFFF"/>
        </w:rPr>
        <w:t>“</w:t>
      </w:r>
      <w:r w:rsidR="004719DC" w:rsidRPr="00EA6FD5">
        <w:rPr>
          <w:rFonts w:ascii="Times New Roman" w:hAnsi="Times New Roman" w:cs="Times New Roman"/>
          <w:sz w:val="24"/>
          <w:szCs w:val="24"/>
          <w:shd w:val="clear" w:color="auto" w:fill="FFFFFF"/>
        </w:rPr>
        <w:t>stable</w:t>
      </w:r>
      <w:r w:rsidR="003D35D6" w:rsidRPr="00EA6FD5">
        <w:rPr>
          <w:rFonts w:ascii="Times New Roman" w:hAnsi="Times New Roman" w:cs="Times New Roman"/>
          <w:sz w:val="24"/>
          <w:szCs w:val="24"/>
          <w:shd w:val="clear" w:color="auto" w:fill="FFFFFF"/>
        </w:rPr>
        <w:t>”</w:t>
      </w:r>
      <w:r w:rsidR="004719DC" w:rsidRPr="00EA6FD5">
        <w:rPr>
          <w:rFonts w:ascii="Times New Roman" w:hAnsi="Times New Roman" w:cs="Times New Roman"/>
          <w:sz w:val="24"/>
          <w:szCs w:val="24"/>
          <w:shd w:val="clear" w:color="auto" w:fill="FFFFFF"/>
        </w:rPr>
        <w:t xml:space="preserve"> to </w:t>
      </w:r>
      <w:r w:rsidR="003D35D6" w:rsidRPr="00EA6FD5">
        <w:rPr>
          <w:rFonts w:ascii="Times New Roman" w:hAnsi="Times New Roman" w:cs="Times New Roman"/>
          <w:sz w:val="24"/>
          <w:szCs w:val="24"/>
          <w:shd w:val="clear" w:color="auto" w:fill="FFFFFF"/>
        </w:rPr>
        <w:t>“</w:t>
      </w:r>
      <w:r w:rsidR="004719DC" w:rsidRPr="00EA6FD5">
        <w:rPr>
          <w:rFonts w:ascii="Times New Roman" w:hAnsi="Times New Roman" w:cs="Times New Roman"/>
          <w:sz w:val="24"/>
          <w:szCs w:val="24"/>
          <w:shd w:val="clear" w:color="auto" w:fill="FFFFFF"/>
        </w:rPr>
        <w:t>positive</w:t>
      </w:r>
      <w:r w:rsidR="00A14952" w:rsidRPr="00EA6FD5">
        <w:rPr>
          <w:rFonts w:ascii="Times New Roman" w:hAnsi="Times New Roman" w:cs="Times New Roman"/>
          <w:sz w:val="24"/>
          <w:szCs w:val="24"/>
          <w:shd w:val="clear" w:color="auto" w:fill="FFFFFF"/>
        </w:rPr>
        <w:t>.</w:t>
      </w:r>
      <w:r w:rsidR="003D35D6" w:rsidRPr="00EA6FD5">
        <w:rPr>
          <w:rFonts w:ascii="Times New Roman" w:hAnsi="Times New Roman" w:cs="Times New Roman"/>
          <w:sz w:val="24"/>
          <w:szCs w:val="24"/>
          <w:shd w:val="clear" w:color="auto" w:fill="FFFFFF"/>
        </w:rPr>
        <w:t>”</w:t>
      </w:r>
    </w:p>
    <w:p w14:paraId="7A848086" w14:textId="11D3F36A" w:rsidR="004719DC"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Cambria" w:hAnsi="Times New Roman" w:cs="Times New Roman"/>
          <w:bCs/>
          <w:sz w:val="24"/>
          <w:szCs w:val="24"/>
        </w:rPr>
        <w:t>At the end of 2022, there were 354</w:t>
      </w:r>
      <w:ins w:id="2084" w:author="Sara Boyes" w:date="2023-05-16T14:14:00Z">
        <w:r w:rsidR="000B6932" w:rsidRPr="00EA6FD5">
          <w:rPr>
            <w:rFonts w:ascii="Times New Roman" w:eastAsia="Cambria" w:hAnsi="Times New Roman" w:cs="Times New Roman"/>
            <w:bCs/>
            <w:sz w:val="24"/>
            <w:szCs w:val="24"/>
          </w:rPr>
          <w:t>,</w:t>
        </w:r>
      </w:ins>
      <w:del w:id="2085" w:author="Sara Boyes" w:date="2023-05-16T14:14:00Z">
        <w:r w:rsidRPr="00EA6FD5" w:rsidDel="000B6932">
          <w:rPr>
            <w:rFonts w:ascii="Times New Roman" w:eastAsia="Cambria" w:hAnsi="Times New Roman" w:cs="Times New Roman"/>
            <w:bCs/>
            <w:sz w:val="24"/>
            <w:szCs w:val="24"/>
          </w:rPr>
          <w:delText>.</w:delText>
        </w:r>
      </w:del>
      <w:r w:rsidRPr="00EA6FD5">
        <w:rPr>
          <w:rFonts w:ascii="Times New Roman" w:eastAsia="Cambria" w:hAnsi="Times New Roman" w:cs="Times New Roman"/>
          <w:bCs/>
          <w:sz w:val="24"/>
          <w:szCs w:val="24"/>
        </w:rPr>
        <w:t>323</w:t>
      </w:r>
      <w:r w:rsidRPr="00EA6FD5">
        <w:rPr>
          <w:rFonts w:ascii="Times New Roman" w:eastAsia="Cambria" w:hAnsi="Times New Roman" w:cs="Times New Roman"/>
          <w:sz w:val="24"/>
          <w:szCs w:val="24"/>
        </w:rPr>
        <w:t xml:space="preserve"> </w:t>
      </w:r>
      <w:r w:rsidRPr="00EA6FD5">
        <w:rPr>
          <w:rFonts w:ascii="Times New Roman" w:eastAsia="Cambria" w:hAnsi="Times New Roman" w:cs="Times New Roman"/>
          <w:bCs/>
          <w:sz w:val="24"/>
          <w:szCs w:val="24"/>
        </w:rPr>
        <w:t>unemployed persons</w:t>
      </w:r>
      <w:r w:rsidR="00A14952" w:rsidRPr="00EA6FD5">
        <w:rPr>
          <w:rFonts w:ascii="Times New Roman" w:eastAsia="Cambria" w:hAnsi="Times New Roman" w:cs="Times New Roman"/>
          <w:bCs/>
          <w:sz w:val="24"/>
          <w:szCs w:val="24"/>
        </w:rPr>
        <w:t>,</w:t>
      </w:r>
      <w:r w:rsidRPr="00EA6FD5">
        <w:rPr>
          <w:rFonts w:ascii="Times New Roman" w:eastAsia="Cambria" w:hAnsi="Times New Roman" w:cs="Times New Roman"/>
          <w:bCs/>
          <w:sz w:val="24"/>
          <w:szCs w:val="24"/>
        </w:rPr>
        <w:t xml:space="preserve"> or 5.7</w:t>
      </w:r>
      <w:del w:id="2086" w:author="Sara Boyes" w:date="2023-05-08T16:10:00Z">
        <w:r w:rsidR="00DD764D" w:rsidRPr="00EA6FD5" w:rsidDel="00947E58">
          <w:rPr>
            <w:rFonts w:ascii="Times New Roman" w:eastAsia="Cambria" w:hAnsi="Times New Roman" w:cs="Times New Roman"/>
            <w:bCs/>
            <w:sz w:val="24"/>
            <w:szCs w:val="24"/>
          </w:rPr>
          <w:delText>%</w:delText>
        </w:r>
      </w:del>
      <w:ins w:id="2087" w:author="Sara Boyes" w:date="2023-05-08T16:10:00Z">
        <w:r w:rsidR="00947E58" w:rsidRPr="00EA6FD5">
          <w:rPr>
            <w:rFonts w:ascii="Times New Roman" w:eastAsia="Cambria" w:hAnsi="Times New Roman" w:cs="Times New Roman"/>
            <w:bCs/>
            <w:sz w:val="24"/>
            <w:szCs w:val="24"/>
          </w:rPr>
          <w:t xml:space="preserve"> per cent</w:t>
        </w:r>
      </w:ins>
      <w:r w:rsidRPr="00EA6FD5">
        <w:rPr>
          <w:rFonts w:ascii="Times New Roman" w:eastAsia="Cambria" w:hAnsi="Times New Roman" w:cs="Times New Roman"/>
          <w:bCs/>
          <w:sz w:val="24"/>
          <w:szCs w:val="24"/>
        </w:rPr>
        <w:t xml:space="preserve"> </w:t>
      </w:r>
      <w:r w:rsidR="000F31C7" w:rsidRPr="00EA6FD5">
        <w:rPr>
          <w:rFonts w:ascii="Times New Roman" w:eastAsia="Cambria" w:hAnsi="Times New Roman" w:cs="Times New Roman"/>
          <w:bCs/>
          <w:sz w:val="24"/>
          <w:szCs w:val="24"/>
        </w:rPr>
        <w:t>fewer</w:t>
      </w:r>
      <w:r w:rsidRPr="00EA6FD5">
        <w:rPr>
          <w:rFonts w:ascii="Times New Roman" w:eastAsia="Cambria" w:hAnsi="Times New Roman" w:cs="Times New Roman"/>
          <w:bCs/>
          <w:sz w:val="24"/>
          <w:szCs w:val="24"/>
        </w:rPr>
        <w:t xml:space="preserve"> </w:t>
      </w:r>
      <w:ins w:id="2088" w:author="Sara Boyes" w:date="2023-05-16T14:14:00Z">
        <w:r w:rsidR="000B6932" w:rsidRPr="00EA6FD5">
          <w:rPr>
            <w:rFonts w:ascii="Times New Roman" w:eastAsia="Cambria" w:hAnsi="Times New Roman" w:cs="Times New Roman"/>
            <w:bCs/>
            <w:sz w:val="24"/>
            <w:szCs w:val="24"/>
          </w:rPr>
          <w:t xml:space="preserve">as </w:t>
        </w:r>
      </w:ins>
      <w:r w:rsidRPr="00EA6FD5">
        <w:rPr>
          <w:rFonts w:ascii="Times New Roman" w:eastAsia="Cambria" w:hAnsi="Times New Roman" w:cs="Times New Roman"/>
          <w:bCs/>
          <w:sz w:val="24"/>
          <w:szCs w:val="24"/>
        </w:rPr>
        <w:t xml:space="preserve">compared </w:t>
      </w:r>
      <w:del w:id="2089" w:author="Sara Boyes" w:date="2023-05-16T14:14:00Z">
        <w:r w:rsidRPr="00EA6FD5" w:rsidDel="000B6932">
          <w:rPr>
            <w:rFonts w:ascii="Times New Roman" w:eastAsia="Cambria" w:hAnsi="Times New Roman" w:cs="Times New Roman"/>
            <w:bCs/>
            <w:sz w:val="24"/>
            <w:szCs w:val="24"/>
          </w:rPr>
          <w:delText xml:space="preserve">to </w:delText>
        </w:r>
      </w:del>
      <w:ins w:id="2090" w:author="Sara Boyes" w:date="2023-05-16T14:14:00Z">
        <w:r w:rsidR="000B6932" w:rsidRPr="00EA6FD5">
          <w:rPr>
            <w:rFonts w:ascii="Times New Roman" w:eastAsia="Cambria" w:hAnsi="Times New Roman" w:cs="Times New Roman"/>
            <w:bCs/>
            <w:sz w:val="24"/>
            <w:szCs w:val="24"/>
          </w:rPr>
          <w:t xml:space="preserve">with </w:t>
        </w:r>
      </w:ins>
      <w:r w:rsidRPr="00EA6FD5">
        <w:rPr>
          <w:rFonts w:ascii="Times New Roman" w:eastAsia="Cambria" w:hAnsi="Times New Roman" w:cs="Times New Roman"/>
          <w:bCs/>
          <w:sz w:val="24"/>
          <w:szCs w:val="24"/>
        </w:rPr>
        <w:t xml:space="preserve">the same month in 2021. </w:t>
      </w:r>
      <w:r w:rsidRPr="00EA6FD5">
        <w:rPr>
          <w:rFonts w:ascii="Times New Roman" w:hAnsi="Times New Roman" w:cs="Times New Roman"/>
          <w:sz w:val="24"/>
          <w:szCs w:val="24"/>
        </w:rPr>
        <w:t>The registered unemployment rate in November was 29.5</w:t>
      </w:r>
      <w:del w:id="2091" w:author="Sara Boyes" w:date="2023-05-08T16:10:00Z">
        <w:r w:rsidR="00DD764D" w:rsidRPr="00EA6FD5" w:rsidDel="00947E58">
          <w:rPr>
            <w:rFonts w:ascii="Times New Roman" w:hAnsi="Times New Roman" w:cs="Times New Roman"/>
            <w:sz w:val="24"/>
            <w:szCs w:val="24"/>
          </w:rPr>
          <w:delText>%</w:delText>
        </w:r>
      </w:del>
      <w:ins w:id="2092" w:author="Sara Boyes" w:date="2023-05-08T16:10:00Z">
        <w:r w:rsidR="00947E58" w:rsidRPr="00EA6FD5">
          <w:rPr>
            <w:rFonts w:ascii="Times New Roman" w:hAnsi="Times New Roman" w:cs="Times New Roman"/>
            <w:sz w:val="24"/>
            <w:szCs w:val="24"/>
          </w:rPr>
          <w:t xml:space="preserve"> per cent</w:t>
        </w:r>
      </w:ins>
      <w:r w:rsidR="00E4506B" w:rsidRPr="00EA6FD5">
        <w:rPr>
          <w:rFonts w:ascii="Times New Roman" w:hAnsi="Times New Roman" w:cs="Times New Roman"/>
          <w:sz w:val="24"/>
          <w:szCs w:val="24"/>
        </w:rPr>
        <w:t xml:space="preserve">. </w:t>
      </w:r>
      <w:r w:rsidR="000046E4" w:rsidRPr="00EA6FD5">
        <w:rPr>
          <w:rFonts w:ascii="Times New Roman" w:eastAsia="Cambria" w:hAnsi="Times New Roman" w:cs="Times New Roman"/>
          <w:bCs/>
          <w:sz w:val="24"/>
          <w:szCs w:val="24"/>
        </w:rPr>
        <w:t>The l</w:t>
      </w:r>
      <w:r w:rsidRPr="00EA6FD5">
        <w:rPr>
          <w:rFonts w:ascii="Times New Roman" w:eastAsia="Cambria" w:hAnsi="Times New Roman" w:cs="Times New Roman"/>
          <w:bCs/>
          <w:sz w:val="24"/>
          <w:szCs w:val="24"/>
        </w:rPr>
        <w:t>abo</w:t>
      </w:r>
      <w:ins w:id="2093" w:author="Sara Boyes" w:date="2023-05-16T14:14:00Z">
        <w:r w:rsidR="000B6932" w:rsidRPr="00EA6FD5">
          <w:rPr>
            <w:rFonts w:ascii="Times New Roman" w:eastAsia="Cambria" w:hAnsi="Times New Roman" w:cs="Times New Roman"/>
            <w:bCs/>
            <w:sz w:val="24"/>
            <w:szCs w:val="24"/>
          </w:rPr>
          <w:t>u</w:t>
        </w:r>
      </w:ins>
      <w:r w:rsidRPr="00EA6FD5">
        <w:rPr>
          <w:rFonts w:ascii="Times New Roman" w:eastAsia="Cambria" w:hAnsi="Times New Roman" w:cs="Times New Roman"/>
          <w:bCs/>
          <w:sz w:val="24"/>
          <w:szCs w:val="24"/>
        </w:rPr>
        <w:t xml:space="preserve">r force survey-based unemployment rate for the third quarter of 2023 is </w:t>
      </w:r>
      <w:del w:id="2094" w:author="Sara Boyes" w:date="2023-05-16T14:14:00Z">
        <w:r w:rsidR="005F1BE4" w:rsidRPr="00EA6FD5" w:rsidDel="000B6932">
          <w:rPr>
            <w:rFonts w:ascii="Times New Roman" w:eastAsia="Cambria" w:hAnsi="Times New Roman" w:cs="Times New Roman"/>
            <w:bCs/>
            <w:sz w:val="24"/>
            <w:szCs w:val="24"/>
          </w:rPr>
          <w:delText xml:space="preserve">around </w:delText>
        </w:r>
      </w:del>
      <w:ins w:id="2095" w:author="Sara Boyes" w:date="2023-05-16T14:14:00Z">
        <w:r w:rsidR="000B6932" w:rsidRPr="00EA6FD5">
          <w:rPr>
            <w:rFonts w:ascii="Times New Roman" w:eastAsia="Cambria" w:hAnsi="Times New Roman" w:cs="Times New Roman"/>
            <w:bCs/>
            <w:sz w:val="24"/>
            <w:szCs w:val="24"/>
          </w:rPr>
          <w:t xml:space="preserve">approximately </w:t>
        </w:r>
      </w:ins>
      <w:r w:rsidRPr="00EA6FD5">
        <w:rPr>
          <w:rFonts w:ascii="Times New Roman" w:eastAsia="Cambria" w:hAnsi="Times New Roman" w:cs="Times New Roman"/>
          <w:bCs/>
          <w:sz w:val="24"/>
          <w:szCs w:val="24"/>
        </w:rPr>
        <w:t>14.8</w:t>
      </w:r>
      <w:del w:id="2096" w:author="Sara Boyes" w:date="2023-05-08T16:10:00Z">
        <w:r w:rsidR="00DD764D" w:rsidRPr="00EA6FD5" w:rsidDel="00947E58">
          <w:rPr>
            <w:rFonts w:ascii="Times New Roman" w:eastAsia="Cambria" w:hAnsi="Times New Roman" w:cs="Times New Roman"/>
            <w:bCs/>
            <w:sz w:val="24"/>
            <w:szCs w:val="24"/>
          </w:rPr>
          <w:delText>%</w:delText>
        </w:r>
      </w:del>
      <w:ins w:id="2097" w:author="Sara Boyes" w:date="2023-05-08T16:10:00Z">
        <w:r w:rsidR="00947E58" w:rsidRPr="00EA6FD5">
          <w:rPr>
            <w:rFonts w:ascii="Times New Roman" w:eastAsia="Cambria" w:hAnsi="Times New Roman" w:cs="Times New Roman"/>
            <w:bCs/>
            <w:sz w:val="24"/>
            <w:szCs w:val="24"/>
          </w:rPr>
          <w:t xml:space="preserve"> per cent</w:t>
        </w:r>
      </w:ins>
      <w:r w:rsidRPr="00EA6FD5">
        <w:rPr>
          <w:rFonts w:ascii="Times New Roman" w:eastAsia="Cambria" w:hAnsi="Times New Roman" w:cs="Times New Roman"/>
          <w:bCs/>
          <w:sz w:val="24"/>
          <w:szCs w:val="24"/>
        </w:rPr>
        <w:t xml:space="preserve">. </w:t>
      </w:r>
      <w:del w:id="2098" w:author="Sara Boyes" w:date="2023-05-16T14:15:00Z">
        <w:r w:rsidRPr="00EA6FD5" w:rsidDel="000B6932">
          <w:rPr>
            <w:rFonts w:ascii="Times New Roman" w:hAnsi="Times New Roman" w:cs="Times New Roman"/>
            <w:sz w:val="24"/>
            <w:szCs w:val="24"/>
          </w:rPr>
          <w:delText>Out o</w:delText>
        </w:r>
      </w:del>
      <w:ins w:id="2099" w:author="Sara Boyes" w:date="2023-05-16T14:15:00Z">
        <w:r w:rsidR="000B6932" w:rsidRPr="00EA6FD5">
          <w:rPr>
            <w:rFonts w:ascii="Times New Roman" w:hAnsi="Times New Roman" w:cs="Times New Roman"/>
            <w:sz w:val="24"/>
            <w:szCs w:val="24"/>
          </w:rPr>
          <w:t>O</w:t>
        </w:r>
      </w:ins>
      <w:r w:rsidRPr="00EA6FD5">
        <w:rPr>
          <w:rFonts w:ascii="Times New Roman" w:hAnsi="Times New Roman" w:cs="Times New Roman"/>
          <w:sz w:val="24"/>
          <w:szCs w:val="24"/>
        </w:rPr>
        <w:t>f the total number of unemployed persons (203,000)</w:t>
      </w:r>
      <w:ins w:id="2100" w:author="Sara Boyes" w:date="2023-05-16T14:15:00Z">
        <w:r w:rsidR="000B6932" w:rsidRPr="00EA6FD5">
          <w:rPr>
            <w:rFonts w:ascii="Times New Roman" w:hAnsi="Times New Roman" w:cs="Times New Roman"/>
            <w:sz w:val="24"/>
            <w:szCs w:val="24"/>
          </w:rPr>
          <w:t>,</w:t>
        </w:r>
      </w:ins>
      <w:del w:id="2101" w:author="Sara Boyes" w:date="2023-05-16T14:15:00Z">
        <w:r w:rsidRPr="00EA6FD5" w:rsidDel="000B6932">
          <w:rPr>
            <w:rFonts w:ascii="Times New Roman" w:hAnsi="Times New Roman" w:cs="Times New Roman"/>
            <w:sz w:val="24"/>
            <w:szCs w:val="24"/>
          </w:rPr>
          <w:delText>:</w:delText>
        </w:r>
      </w:del>
      <w:r w:rsidRPr="00EA6FD5">
        <w:rPr>
          <w:rFonts w:ascii="Times New Roman" w:hAnsi="Times New Roman" w:cs="Times New Roman"/>
          <w:sz w:val="24"/>
          <w:szCs w:val="24"/>
        </w:rPr>
        <w:t xml:space="preserve"> 61.9</w:t>
      </w:r>
      <w:del w:id="2102" w:author="Sara Boyes" w:date="2023-05-08T16:10:00Z">
        <w:r w:rsidR="00DD764D" w:rsidRPr="00EA6FD5" w:rsidDel="00947E58">
          <w:rPr>
            <w:rFonts w:ascii="Times New Roman" w:hAnsi="Times New Roman" w:cs="Times New Roman"/>
            <w:sz w:val="24"/>
            <w:szCs w:val="24"/>
          </w:rPr>
          <w:delText>%</w:delText>
        </w:r>
      </w:del>
      <w:ins w:id="2103"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w:t>
      </w:r>
      <w:del w:id="2104" w:author="Sara Boyes" w:date="2023-05-16T14:15:00Z">
        <w:r w:rsidRPr="00EA6FD5" w:rsidDel="000B6932">
          <w:rPr>
            <w:rFonts w:ascii="Times New Roman" w:hAnsi="Times New Roman" w:cs="Times New Roman"/>
            <w:sz w:val="24"/>
            <w:szCs w:val="24"/>
          </w:rPr>
          <w:delText xml:space="preserve">persons </w:delText>
        </w:r>
      </w:del>
      <w:r w:rsidR="00492357" w:rsidRPr="00EA6FD5">
        <w:rPr>
          <w:rFonts w:ascii="Times New Roman" w:hAnsi="Times New Roman" w:cs="Times New Roman"/>
          <w:sz w:val="24"/>
          <w:szCs w:val="24"/>
        </w:rPr>
        <w:t>are age</w:t>
      </w:r>
      <w:ins w:id="2105" w:author="Sara Boyes" w:date="2023-05-16T14:15:00Z">
        <w:r w:rsidR="000B6932" w:rsidRPr="00EA6FD5">
          <w:rPr>
            <w:rFonts w:ascii="Times New Roman" w:hAnsi="Times New Roman" w:cs="Times New Roman"/>
            <w:sz w:val="24"/>
            <w:szCs w:val="24"/>
          </w:rPr>
          <w:t>d</w:t>
        </w:r>
      </w:ins>
      <w:r w:rsidRPr="00EA6FD5">
        <w:rPr>
          <w:rFonts w:ascii="Times New Roman" w:hAnsi="Times New Roman" w:cs="Times New Roman"/>
          <w:sz w:val="24"/>
          <w:szCs w:val="24"/>
        </w:rPr>
        <w:t xml:space="preserve"> 25</w:t>
      </w:r>
      <w:del w:id="2106" w:author="Sara Boyes" w:date="2023-05-16T14:15:00Z">
        <w:r w:rsidRPr="00EA6FD5" w:rsidDel="000B6932">
          <w:rPr>
            <w:rFonts w:ascii="Times New Roman" w:hAnsi="Times New Roman" w:cs="Times New Roman"/>
            <w:sz w:val="24"/>
            <w:szCs w:val="24"/>
          </w:rPr>
          <w:delText xml:space="preserve"> - </w:delText>
        </w:r>
      </w:del>
      <w:ins w:id="2107" w:author="Sara Boyes" w:date="2023-05-16T14:15:00Z">
        <w:r w:rsidR="000B6932" w:rsidRPr="00EA6FD5">
          <w:rPr>
            <w:rFonts w:ascii="Times New Roman" w:hAnsi="Times New Roman" w:cs="Times New Roman"/>
            <w:sz w:val="24"/>
            <w:szCs w:val="24"/>
          </w:rPr>
          <w:t>–</w:t>
        </w:r>
      </w:ins>
      <w:r w:rsidRPr="00EA6FD5">
        <w:rPr>
          <w:rFonts w:ascii="Times New Roman" w:hAnsi="Times New Roman" w:cs="Times New Roman"/>
          <w:sz w:val="24"/>
          <w:szCs w:val="24"/>
        </w:rPr>
        <w:t>49 years, 19</w:t>
      </w:r>
      <w:r w:rsidR="00D620B8" w:rsidRPr="00EA6FD5">
        <w:rPr>
          <w:rFonts w:ascii="Times New Roman" w:hAnsi="Times New Roman" w:cs="Times New Roman"/>
          <w:sz w:val="24"/>
          <w:szCs w:val="24"/>
        </w:rPr>
        <w:t>.</w:t>
      </w:r>
      <w:r w:rsidRPr="00EA6FD5">
        <w:rPr>
          <w:rFonts w:ascii="Times New Roman" w:hAnsi="Times New Roman" w:cs="Times New Roman"/>
          <w:sz w:val="24"/>
          <w:szCs w:val="24"/>
        </w:rPr>
        <w:t>2</w:t>
      </w:r>
      <w:del w:id="2108" w:author="Sara Boyes" w:date="2023-05-08T16:10:00Z">
        <w:r w:rsidR="00DD764D" w:rsidRPr="00EA6FD5" w:rsidDel="00947E58">
          <w:rPr>
            <w:rFonts w:ascii="Times New Roman" w:hAnsi="Times New Roman" w:cs="Times New Roman"/>
            <w:sz w:val="24"/>
            <w:szCs w:val="24"/>
          </w:rPr>
          <w:delText>%</w:delText>
        </w:r>
      </w:del>
      <w:ins w:id="2109"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w:t>
      </w:r>
      <w:r w:rsidR="00492357" w:rsidRPr="00EA6FD5">
        <w:rPr>
          <w:rFonts w:ascii="Times New Roman" w:hAnsi="Times New Roman" w:cs="Times New Roman"/>
          <w:sz w:val="24"/>
          <w:szCs w:val="24"/>
        </w:rPr>
        <w:t>are age</w:t>
      </w:r>
      <w:ins w:id="2110" w:author="Sara Boyes" w:date="2023-05-16T14:15:00Z">
        <w:r w:rsidR="000B6932" w:rsidRPr="00EA6FD5">
          <w:rPr>
            <w:rFonts w:ascii="Times New Roman" w:hAnsi="Times New Roman" w:cs="Times New Roman"/>
            <w:sz w:val="24"/>
            <w:szCs w:val="24"/>
          </w:rPr>
          <w:t>d</w:t>
        </w:r>
      </w:ins>
      <w:r w:rsidR="00492357" w:rsidRPr="00EA6FD5">
        <w:rPr>
          <w:rFonts w:ascii="Times New Roman" w:hAnsi="Times New Roman" w:cs="Times New Roman"/>
          <w:sz w:val="24"/>
          <w:szCs w:val="24"/>
        </w:rPr>
        <w:t xml:space="preserve"> </w:t>
      </w:r>
      <w:r w:rsidRPr="00EA6FD5">
        <w:rPr>
          <w:rFonts w:ascii="Times New Roman" w:hAnsi="Times New Roman" w:cs="Times New Roman"/>
          <w:sz w:val="24"/>
          <w:szCs w:val="24"/>
        </w:rPr>
        <w:t>15</w:t>
      </w:r>
      <w:del w:id="2111" w:author="Sara Boyes" w:date="2023-05-16T14:16:00Z">
        <w:r w:rsidRPr="00EA6FD5" w:rsidDel="000B6932">
          <w:rPr>
            <w:rFonts w:ascii="Times New Roman" w:hAnsi="Times New Roman" w:cs="Times New Roman"/>
            <w:sz w:val="24"/>
            <w:szCs w:val="24"/>
          </w:rPr>
          <w:delText xml:space="preserve"> - </w:delText>
        </w:r>
      </w:del>
      <w:ins w:id="2112" w:author="Sara Boyes" w:date="2023-05-16T14:16:00Z">
        <w:r w:rsidR="000B6932" w:rsidRPr="00EA6FD5">
          <w:rPr>
            <w:rFonts w:ascii="Times New Roman" w:hAnsi="Times New Roman" w:cs="Times New Roman"/>
            <w:sz w:val="24"/>
            <w:szCs w:val="24"/>
          </w:rPr>
          <w:t>–</w:t>
        </w:r>
      </w:ins>
      <w:r w:rsidRPr="00EA6FD5">
        <w:rPr>
          <w:rFonts w:ascii="Times New Roman" w:hAnsi="Times New Roman" w:cs="Times New Roman"/>
          <w:sz w:val="24"/>
          <w:szCs w:val="24"/>
        </w:rPr>
        <w:t>24, 18</w:t>
      </w:r>
      <w:ins w:id="2113" w:author="Sara Boyes" w:date="2023-05-16T14:16:00Z">
        <w:r w:rsidR="000B6932" w:rsidRPr="00EA6FD5">
          <w:rPr>
            <w:rFonts w:ascii="Times New Roman" w:hAnsi="Times New Roman" w:cs="Times New Roman"/>
            <w:sz w:val="24"/>
            <w:szCs w:val="24"/>
          </w:rPr>
          <w:t>.</w:t>
        </w:r>
      </w:ins>
      <w:del w:id="2114" w:author="Sara Boyes" w:date="2023-05-16T14:16:00Z">
        <w:r w:rsidRPr="00EA6FD5" w:rsidDel="000B6932">
          <w:rPr>
            <w:rFonts w:ascii="Times New Roman" w:hAnsi="Times New Roman" w:cs="Times New Roman"/>
            <w:sz w:val="24"/>
            <w:szCs w:val="24"/>
          </w:rPr>
          <w:delText>,</w:delText>
        </w:r>
      </w:del>
      <w:r w:rsidRPr="00EA6FD5">
        <w:rPr>
          <w:rFonts w:ascii="Times New Roman" w:hAnsi="Times New Roman" w:cs="Times New Roman"/>
          <w:sz w:val="24"/>
          <w:szCs w:val="24"/>
        </w:rPr>
        <w:t>4</w:t>
      </w:r>
      <w:del w:id="2115" w:author="Sara Boyes" w:date="2023-05-08T16:10:00Z">
        <w:r w:rsidR="00DD764D" w:rsidRPr="00EA6FD5" w:rsidDel="00947E58">
          <w:rPr>
            <w:rFonts w:ascii="Times New Roman" w:hAnsi="Times New Roman" w:cs="Times New Roman"/>
            <w:sz w:val="24"/>
            <w:szCs w:val="24"/>
          </w:rPr>
          <w:delText>%</w:delText>
        </w:r>
      </w:del>
      <w:ins w:id="2116"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w:t>
      </w:r>
      <w:r w:rsidR="00492357" w:rsidRPr="00EA6FD5">
        <w:rPr>
          <w:rFonts w:ascii="Times New Roman" w:hAnsi="Times New Roman" w:cs="Times New Roman"/>
          <w:sz w:val="24"/>
          <w:szCs w:val="24"/>
        </w:rPr>
        <w:t>are age</w:t>
      </w:r>
      <w:ins w:id="2117" w:author="Sara Boyes" w:date="2023-05-16T14:16:00Z">
        <w:r w:rsidR="000B6932" w:rsidRPr="00EA6FD5">
          <w:rPr>
            <w:rFonts w:ascii="Times New Roman" w:hAnsi="Times New Roman" w:cs="Times New Roman"/>
            <w:sz w:val="24"/>
            <w:szCs w:val="24"/>
          </w:rPr>
          <w:t>d</w:t>
        </w:r>
      </w:ins>
      <w:r w:rsidRPr="00EA6FD5">
        <w:rPr>
          <w:rFonts w:ascii="Times New Roman" w:hAnsi="Times New Roman" w:cs="Times New Roman"/>
          <w:sz w:val="24"/>
          <w:szCs w:val="24"/>
        </w:rPr>
        <w:t xml:space="preserve"> 50</w:t>
      </w:r>
      <w:del w:id="2118" w:author="Sara Boyes" w:date="2023-05-16T14:16:00Z">
        <w:r w:rsidRPr="00EA6FD5" w:rsidDel="000B6932">
          <w:rPr>
            <w:rFonts w:ascii="Times New Roman" w:hAnsi="Times New Roman" w:cs="Times New Roman"/>
            <w:sz w:val="24"/>
            <w:szCs w:val="24"/>
          </w:rPr>
          <w:delText xml:space="preserve"> - </w:delText>
        </w:r>
      </w:del>
      <w:ins w:id="2119" w:author="Sara Boyes" w:date="2023-05-16T14:16:00Z">
        <w:r w:rsidR="000B6932" w:rsidRPr="00EA6FD5">
          <w:rPr>
            <w:rFonts w:ascii="Times New Roman" w:hAnsi="Times New Roman" w:cs="Times New Roman"/>
            <w:sz w:val="24"/>
            <w:szCs w:val="24"/>
          </w:rPr>
          <w:t>–</w:t>
        </w:r>
      </w:ins>
      <w:r w:rsidRPr="00EA6FD5">
        <w:rPr>
          <w:rFonts w:ascii="Times New Roman" w:hAnsi="Times New Roman" w:cs="Times New Roman"/>
          <w:sz w:val="24"/>
          <w:szCs w:val="24"/>
        </w:rPr>
        <w:t>64</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r w:rsidR="00492357" w:rsidRPr="00EA6FD5">
        <w:rPr>
          <w:rFonts w:ascii="Times New Roman" w:hAnsi="Times New Roman" w:cs="Times New Roman"/>
          <w:sz w:val="24"/>
          <w:szCs w:val="24"/>
        </w:rPr>
        <w:t xml:space="preserve">and </w:t>
      </w:r>
      <w:r w:rsidRPr="00EA6FD5">
        <w:rPr>
          <w:rFonts w:ascii="Times New Roman" w:hAnsi="Times New Roman" w:cs="Times New Roman"/>
          <w:sz w:val="24"/>
          <w:szCs w:val="24"/>
        </w:rPr>
        <w:t>0</w:t>
      </w:r>
      <w:r w:rsidR="00D620B8" w:rsidRPr="00EA6FD5">
        <w:rPr>
          <w:rFonts w:ascii="Times New Roman" w:hAnsi="Times New Roman" w:cs="Times New Roman"/>
          <w:sz w:val="24"/>
          <w:szCs w:val="24"/>
        </w:rPr>
        <w:t>.</w:t>
      </w:r>
      <w:r w:rsidRPr="00EA6FD5">
        <w:rPr>
          <w:rFonts w:ascii="Times New Roman" w:hAnsi="Times New Roman" w:cs="Times New Roman"/>
          <w:sz w:val="24"/>
          <w:szCs w:val="24"/>
        </w:rPr>
        <w:t>4</w:t>
      </w:r>
      <w:del w:id="2120" w:author="Sara Boyes" w:date="2023-05-08T16:10:00Z">
        <w:r w:rsidR="00DD764D" w:rsidRPr="00EA6FD5" w:rsidDel="00947E58">
          <w:rPr>
            <w:rFonts w:ascii="Times New Roman" w:hAnsi="Times New Roman" w:cs="Times New Roman"/>
            <w:sz w:val="24"/>
            <w:szCs w:val="24"/>
          </w:rPr>
          <w:delText>%</w:delText>
        </w:r>
      </w:del>
      <w:ins w:id="2121"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are </w:t>
      </w:r>
      <w:r w:rsidR="000046E4" w:rsidRPr="00EA6FD5">
        <w:rPr>
          <w:rFonts w:ascii="Times New Roman" w:hAnsi="Times New Roman" w:cs="Times New Roman"/>
          <w:sz w:val="24"/>
          <w:szCs w:val="24"/>
        </w:rPr>
        <w:t xml:space="preserve">older than </w:t>
      </w:r>
      <w:r w:rsidRPr="00EA6FD5">
        <w:rPr>
          <w:rFonts w:ascii="Times New Roman" w:hAnsi="Times New Roman" w:cs="Times New Roman"/>
          <w:sz w:val="24"/>
          <w:szCs w:val="24"/>
        </w:rPr>
        <w:t>65.</w:t>
      </w:r>
      <w:r w:rsidRPr="00EA6FD5">
        <w:rPr>
          <w:rFonts w:ascii="Times New Roman" w:eastAsia="Cambria" w:hAnsi="Times New Roman" w:cs="Times New Roman"/>
          <w:bCs/>
          <w:sz w:val="24"/>
          <w:szCs w:val="24"/>
        </w:rPr>
        <w:t xml:space="preserve"> Registered employment at the end of November 2022 total</w:t>
      </w:r>
      <w:ins w:id="2122" w:author="Sara Boyes" w:date="2023-05-16T14:16:00Z">
        <w:r w:rsidR="000B6932" w:rsidRPr="00EA6FD5">
          <w:rPr>
            <w:rFonts w:ascii="Times New Roman" w:eastAsia="Cambria" w:hAnsi="Times New Roman" w:cs="Times New Roman"/>
            <w:bCs/>
            <w:sz w:val="24"/>
            <w:szCs w:val="24"/>
          </w:rPr>
          <w:t>l</w:t>
        </w:r>
      </w:ins>
      <w:r w:rsidRPr="00EA6FD5">
        <w:rPr>
          <w:rFonts w:ascii="Times New Roman" w:eastAsia="Cambria" w:hAnsi="Times New Roman" w:cs="Times New Roman"/>
          <w:bCs/>
          <w:sz w:val="24"/>
          <w:szCs w:val="24"/>
        </w:rPr>
        <w:t>ed</w:t>
      </w:r>
      <w:r w:rsidRPr="00EA6FD5">
        <w:rPr>
          <w:rFonts w:ascii="Times New Roman" w:eastAsia="Cambria" w:hAnsi="Times New Roman" w:cs="Times New Roman"/>
          <w:sz w:val="24"/>
          <w:szCs w:val="24"/>
        </w:rPr>
        <w:t xml:space="preserve"> 846,912 </w:t>
      </w:r>
      <w:r w:rsidRPr="00EA6FD5">
        <w:rPr>
          <w:rFonts w:ascii="Times New Roman" w:eastAsia="Cambria" w:hAnsi="Times New Roman" w:cs="Times New Roman"/>
          <w:bCs/>
          <w:sz w:val="24"/>
          <w:szCs w:val="24"/>
        </w:rPr>
        <w:t>persons</w:t>
      </w:r>
      <w:r w:rsidR="00A14952" w:rsidRPr="00EA6FD5">
        <w:rPr>
          <w:rFonts w:ascii="Times New Roman" w:eastAsia="Cambria" w:hAnsi="Times New Roman" w:cs="Times New Roman"/>
          <w:bCs/>
          <w:sz w:val="24"/>
          <w:szCs w:val="24"/>
        </w:rPr>
        <w:t>,</w:t>
      </w:r>
      <w:r w:rsidRPr="00EA6FD5">
        <w:rPr>
          <w:rFonts w:ascii="Times New Roman" w:eastAsia="Cambria" w:hAnsi="Times New Roman" w:cs="Times New Roman"/>
          <w:bCs/>
          <w:sz w:val="24"/>
          <w:szCs w:val="24"/>
        </w:rPr>
        <w:t xml:space="preserve"> or </w:t>
      </w:r>
      <w:ins w:id="2123" w:author="Sara Boyes" w:date="2023-05-16T14:17:00Z">
        <w:r w:rsidR="000B6932" w:rsidRPr="00EA6FD5">
          <w:rPr>
            <w:rFonts w:ascii="Times New Roman" w:eastAsia="Cambria" w:hAnsi="Times New Roman" w:cs="Times New Roman"/>
            <w:bCs/>
            <w:sz w:val="24"/>
            <w:szCs w:val="24"/>
          </w:rPr>
          <w:t xml:space="preserve">a </w:t>
        </w:r>
      </w:ins>
      <w:r w:rsidRPr="00EA6FD5">
        <w:rPr>
          <w:rFonts w:ascii="Times New Roman" w:eastAsia="Cambria" w:hAnsi="Times New Roman" w:cs="Times New Roman"/>
          <w:bCs/>
          <w:sz w:val="24"/>
          <w:szCs w:val="24"/>
        </w:rPr>
        <w:t>0.1</w:t>
      </w:r>
      <w:del w:id="2124" w:author="Sara Boyes" w:date="2023-05-08T16:10:00Z">
        <w:r w:rsidR="00DD764D" w:rsidRPr="00EA6FD5" w:rsidDel="00947E58">
          <w:rPr>
            <w:rFonts w:ascii="Times New Roman" w:eastAsia="Cambria" w:hAnsi="Times New Roman" w:cs="Times New Roman"/>
            <w:bCs/>
            <w:sz w:val="24"/>
            <w:szCs w:val="24"/>
          </w:rPr>
          <w:delText>%</w:delText>
        </w:r>
      </w:del>
      <w:ins w:id="2125" w:author="Sara Boyes" w:date="2023-05-08T16:10:00Z">
        <w:r w:rsidR="00947E58" w:rsidRPr="00EA6FD5">
          <w:rPr>
            <w:rFonts w:ascii="Times New Roman" w:eastAsia="Cambria" w:hAnsi="Times New Roman" w:cs="Times New Roman"/>
            <w:bCs/>
            <w:sz w:val="24"/>
            <w:szCs w:val="24"/>
          </w:rPr>
          <w:t xml:space="preserve"> per cent</w:t>
        </w:r>
      </w:ins>
      <w:r w:rsidR="00820961" w:rsidRPr="00EA6FD5">
        <w:rPr>
          <w:rFonts w:ascii="Times New Roman" w:eastAsia="Cambria" w:hAnsi="Times New Roman" w:cs="Times New Roman"/>
          <w:bCs/>
          <w:sz w:val="24"/>
          <w:szCs w:val="24"/>
        </w:rPr>
        <w:t xml:space="preserve"> increase</w:t>
      </w:r>
      <w:r w:rsidRPr="00EA6FD5">
        <w:rPr>
          <w:rFonts w:ascii="Times New Roman" w:eastAsia="Cambria" w:hAnsi="Times New Roman" w:cs="Times New Roman"/>
          <w:bCs/>
          <w:sz w:val="24"/>
          <w:szCs w:val="24"/>
        </w:rPr>
        <w:t xml:space="preserve"> </w:t>
      </w:r>
      <w:ins w:id="2126" w:author="Sara Boyes" w:date="2023-05-16T14:17:00Z">
        <w:r w:rsidR="000B6932" w:rsidRPr="00EA6FD5">
          <w:rPr>
            <w:rFonts w:ascii="Times New Roman" w:eastAsia="Cambria" w:hAnsi="Times New Roman" w:cs="Times New Roman"/>
            <w:bCs/>
            <w:sz w:val="24"/>
            <w:szCs w:val="24"/>
          </w:rPr>
          <w:t xml:space="preserve">as </w:t>
        </w:r>
      </w:ins>
      <w:r w:rsidRPr="00EA6FD5">
        <w:rPr>
          <w:rFonts w:ascii="Times New Roman" w:eastAsia="Cambria" w:hAnsi="Times New Roman" w:cs="Times New Roman"/>
          <w:bCs/>
          <w:sz w:val="24"/>
          <w:szCs w:val="24"/>
        </w:rPr>
        <w:t xml:space="preserve">compared </w:t>
      </w:r>
      <w:del w:id="2127" w:author="Sara Boyes" w:date="2023-05-16T14:17:00Z">
        <w:r w:rsidRPr="00EA6FD5" w:rsidDel="000B6932">
          <w:rPr>
            <w:rFonts w:ascii="Times New Roman" w:eastAsia="Cambria" w:hAnsi="Times New Roman" w:cs="Times New Roman"/>
            <w:bCs/>
            <w:sz w:val="24"/>
            <w:szCs w:val="24"/>
          </w:rPr>
          <w:delText xml:space="preserve">to </w:delText>
        </w:r>
      </w:del>
      <w:ins w:id="2128" w:author="Sara Boyes" w:date="2023-05-16T14:17:00Z">
        <w:r w:rsidR="000B6932" w:rsidRPr="00EA6FD5">
          <w:rPr>
            <w:rFonts w:ascii="Times New Roman" w:eastAsia="Cambria" w:hAnsi="Times New Roman" w:cs="Times New Roman"/>
            <w:bCs/>
            <w:sz w:val="24"/>
            <w:szCs w:val="24"/>
          </w:rPr>
          <w:t xml:space="preserve">with </w:t>
        </w:r>
      </w:ins>
      <w:r w:rsidRPr="00EA6FD5">
        <w:rPr>
          <w:rFonts w:ascii="Times New Roman" w:eastAsia="Cambria" w:hAnsi="Times New Roman" w:cs="Times New Roman"/>
          <w:bCs/>
          <w:sz w:val="24"/>
          <w:szCs w:val="24"/>
        </w:rPr>
        <w:t>the previous month</w:t>
      </w:r>
      <w:r w:rsidR="004719DC" w:rsidRPr="00EA6FD5">
        <w:rPr>
          <w:rFonts w:ascii="Times New Roman" w:hAnsi="Times New Roman" w:cs="Times New Roman"/>
          <w:sz w:val="24"/>
          <w:szCs w:val="24"/>
        </w:rPr>
        <w:t>.</w:t>
      </w:r>
    </w:p>
    <w:p w14:paraId="48439315" w14:textId="52A1AFE7" w:rsidR="004719DC"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Cambria" w:hAnsi="Times New Roman" w:cs="Times New Roman"/>
          <w:bCs/>
          <w:sz w:val="24"/>
          <w:szCs w:val="24"/>
        </w:rPr>
        <w:t>T</w:t>
      </w:r>
      <w:r w:rsidRPr="00EA6FD5">
        <w:rPr>
          <w:rFonts w:ascii="Times New Roman" w:eastAsia="Times New Roman" w:hAnsi="Times New Roman" w:cs="Times New Roman"/>
          <w:sz w:val="24"/>
          <w:szCs w:val="24"/>
        </w:rPr>
        <w:t>he number of pensioners continues to increase, total</w:t>
      </w:r>
      <w:ins w:id="2129" w:author="Sara Boyes" w:date="2023-05-16T14:19:00Z">
        <w:r w:rsidR="00150567" w:rsidRPr="00EA6FD5">
          <w:rPr>
            <w:rFonts w:ascii="Times New Roman" w:eastAsia="Times New Roman" w:hAnsi="Times New Roman" w:cs="Times New Roman"/>
            <w:sz w:val="24"/>
            <w:szCs w:val="24"/>
          </w:rPr>
          <w:t>l</w:t>
        </w:r>
      </w:ins>
      <w:r w:rsidRPr="00EA6FD5">
        <w:rPr>
          <w:rFonts w:ascii="Times New Roman" w:eastAsia="Times New Roman" w:hAnsi="Times New Roman" w:cs="Times New Roman"/>
          <w:sz w:val="24"/>
          <w:szCs w:val="24"/>
        </w:rPr>
        <w:t xml:space="preserve">ing </w:t>
      </w:r>
      <w:r w:rsidR="0069017C" w:rsidRPr="00EA6FD5">
        <w:rPr>
          <w:rFonts w:ascii="Times New Roman" w:eastAsia="Times New Roman" w:hAnsi="Times New Roman" w:cs="Times New Roman"/>
          <w:sz w:val="24"/>
          <w:szCs w:val="24"/>
        </w:rPr>
        <w:t xml:space="preserve">710,700 </w:t>
      </w:r>
      <w:r w:rsidRPr="00EA6FD5">
        <w:rPr>
          <w:rFonts w:ascii="Times New Roman" w:eastAsia="Times New Roman" w:hAnsi="Times New Roman" w:cs="Times New Roman"/>
          <w:sz w:val="24"/>
          <w:szCs w:val="24"/>
        </w:rPr>
        <w:t>persons at the end of December.</w:t>
      </w:r>
      <w:r w:rsidRPr="00EA6FD5">
        <w:rPr>
          <w:rFonts w:ascii="Times New Roman" w:eastAsia="Cambria" w:hAnsi="Times New Roman" w:cs="Times New Roman"/>
          <w:bCs/>
          <w:sz w:val="24"/>
          <w:szCs w:val="24"/>
        </w:rPr>
        <w:t xml:space="preserve"> The average net salary of </w:t>
      </w:r>
      <w:del w:id="2130" w:author="Sara Boyes" w:date="2023-05-11T00:23:00Z">
        <w:r w:rsidRPr="00EA6FD5" w:rsidDel="00F66E48">
          <w:rPr>
            <w:rFonts w:ascii="Times New Roman" w:eastAsia="Cambria" w:hAnsi="Times New Roman" w:cs="Times New Roman"/>
            <w:bCs/>
            <w:sz w:val="24"/>
            <w:szCs w:val="24"/>
          </w:rPr>
          <w:delText>BAM</w:delText>
        </w:r>
      </w:del>
      <w:ins w:id="2131" w:author="Sara Boyes" w:date="2023-05-11T00:23:00Z">
        <w:r w:rsidR="00F66E48" w:rsidRPr="00EA6FD5">
          <w:rPr>
            <w:rFonts w:ascii="Times New Roman" w:eastAsia="Cambria" w:hAnsi="Times New Roman" w:cs="Times New Roman"/>
            <w:bCs/>
            <w:sz w:val="24"/>
            <w:szCs w:val="24"/>
          </w:rPr>
          <w:t>KM</w:t>
        </w:r>
      </w:ins>
      <w:r w:rsidRPr="00EA6FD5">
        <w:rPr>
          <w:rFonts w:ascii="Times New Roman" w:eastAsia="Cambria" w:hAnsi="Times New Roman" w:cs="Times New Roman"/>
          <w:bCs/>
          <w:sz w:val="24"/>
          <w:szCs w:val="24"/>
        </w:rPr>
        <w:t xml:space="preserve"> 1,190 and the average pension of </w:t>
      </w:r>
      <w:del w:id="2132" w:author="Sara Boyes" w:date="2023-05-11T00:23:00Z">
        <w:r w:rsidRPr="00EA6FD5" w:rsidDel="00F66E48">
          <w:rPr>
            <w:rFonts w:ascii="Times New Roman" w:eastAsia="Cambria" w:hAnsi="Times New Roman" w:cs="Times New Roman"/>
            <w:bCs/>
            <w:sz w:val="24"/>
            <w:szCs w:val="24"/>
          </w:rPr>
          <w:delText>BAM</w:delText>
        </w:r>
      </w:del>
      <w:ins w:id="2133" w:author="Sara Boyes" w:date="2023-05-11T00:23:00Z">
        <w:r w:rsidR="00F66E48" w:rsidRPr="00EA6FD5">
          <w:rPr>
            <w:rFonts w:ascii="Times New Roman" w:eastAsia="Cambria" w:hAnsi="Times New Roman" w:cs="Times New Roman"/>
            <w:bCs/>
            <w:sz w:val="24"/>
            <w:szCs w:val="24"/>
          </w:rPr>
          <w:t>KM</w:t>
        </w:r>
      </w:ins>
      <w:r w:rsidRPr="00EA6FD5">
        <w:rPr>
          <w:rFonts w:ascii="Times New Roman" w:eastAsia="Cambria" w:hAnsi="Times New Roman" w:cs="Times New Roman"/>
          <w:bCs/>
          <w:sz w:val="24"/>
          <w:szCs w:val="24"/>
        </w:rPr>
        <w:t xml:space="preserve"> 480</w:t>
      </w:r>
      <w:r w:rsidRPr="00EA6FD5">
        <w:rPr>
          <w:rFonts w:ascii="Times New Roman" w:eastAsia="Times New Roman" w:hAnsi="Times New Roman" w:cs="Times New Roman"/>
          <w:sz w:val="24"/>
          <w:szCs w:val="24"/>
        </w:rPr>
        <w:t xml:space="preserve"> remain significantly below the average price of the basket of goods of over </w:t>
      </w:r>
      <w:del w:id="2134" w:author="Sara Boyes" w:date="2023-05-11T00:23:00Z">
        <w:r w:rsidRPr="00EA6FD5" w:rsidDel="00F66E48">
          <w:rPr>
            <w:rFonts w:ascii="Times New Roman" w:eastAsia="Times New Roman" w:hAnsi="Times New Roman" w:cs="Times New Roman"/>
            <w:sz w:val="24"/>
            <w:szCs w:val="24"/>
          </w:rPr>
          <w:delText>BAM</w:delText>
        </w:r>
      </w:del>
      <w:ins w:id="2135" w:author="Sara Boyes" w:date="2023-05-11T00:23:00Z">
        <w:r w:rsidR="00F66E48" w:rsidRPr="00EA6FD5">
          <w:rPr>
            <w:rFonts w:ascii="Times New Roman" w:eastAsia="Times New Roman" w:hAnsi="Times New Roman" w:cs="Times New Roman"/>
            <w:sz w:val="24"/>
            <w:szCs w:val="24"/>
          </w:rPr>
          <w:t>KM</w:t>
        </w:r>
      </w:ins>
      <w:r w:rsidRPr="00EA6FD5">
        <w:rPr>
          <w:rFonts w:ascii="Times New Roman" w:eastAsia="Times New Roman" w:hAnsi="Times New Roman" w:cs="Times New Roman"/>
          <w:sz w:val="24"/>
          <w:szCs w:val="24"/>
        </w:rPr>
        <w:t xml:space="preserve"> 2,800 for a four-member family</w:t>
      </w:r>
      <w:r w:rsidR="00AD4862" w:rsidRPr="00EA6FD5">
        <w:rPr>
          <w:rFonts w:ascii="Times New Roman" w:eastAsia="Times New Roman" w:hAnsi="Times New Roman" w:cs="Times New Roman"/>
          <w:sz w:val="24"/>
          <w:szCs w:val="24"/>
        </w:rPr>
        <w:t>. This suggests</w:t>
      </w:r>
      <w:r w:rsidRPr="00EA6FD5">
        <w:rPr>
          <w:rFonts w:ascii="Times New Roman" w:eastAsia="Times New Roman" w:hAnsi="Times New Roman" w:cs="Times New Roman"/>
          <w:sz w:val="24"/>
          <w:szCs w:val="24"/>
        </w:rPr>
        <w:t xml:space="preserve"> that even those with steady incomes struggle to make ends meet. Pensioners are particularly vulnerable. </w:t>
      </w:r>
      <w:del w:id="2136" w:author="Sara Boyes" w:date="2023-05-15T15:56:00Z">
        <w:r w:rsidRPr="00EA6FD5" w:rsidDel="00E53DE5">
          <w:rPr>
            <w:rFonts w:ascii="Times New Roman" w:eastAsia="Times New Roman" w:hAnsi="Times New Roman" w:cs="Times New Roman"/>
            <w:sz w:val="24"/>
            <w:szCs w:val="24"/>
          </w:rPr>
          <w:delText xml:space="preserve">About </w:delText>
        </w:r>
      </w:del>
      <w:ins w:id="2137" w:author="Sara Boyes" w:date="2023-05-15T15:56:00Z">
        <w:r w:rsidR="00E53DE5" w:rsidRPr="00EA6FD5">
          <w:rPr>
            <w:rFonts w:ascii="Times New Roman" w:eastAsia="Times New Roman" w:hAnsi="Times New Roman" w:cs="Times New Roman"/>
            <w:sz w:val="24"/>
            <w:szCs w:val="24"/>
          </w:rPr>
          <w:t xml:space="preserve">Some </w:t>
        </w:r>
      </w:ins>
      <w:r w:rsidRPr="00EA6FD5">
        <w:rPr>
          <w:rFonts w:ascii="Times New Roman" w:eastAsia="Times New Roman" w:hAnsi="Times New Roman" w:cs="Times New Roman"/>
          <w:sz w:val="24"/>
          <w:szCs w:val="24"/>
        </w:rPr>
        <w:t>60</w:t>
      </w:r>
      <w:del w:id="2138" w:author="Sara Boyes" w:date="2023-05-08T16:10:00Z">
        <w:r w:rsidR="00DD764D" w:rsidRPr="00EA6FD5" w:rsidDel="00947E58">
          <w:rPr>
            <w:rFonts w:ascii="Times New Roman" w:eastAsia="Times New Roman" w:hAnsi="Times New Roman" w:cs="Times New Roman"/>
            <w:sz w:val="24"/>
            <w:szCs w:val="24"/>
          </w:rPr>
          <w:delText>%</w:delText>
        </w:r>
      </w:del>
      <w:ins w:id="2139" w:author="Sara Boyes" w:date="2023-05-08T16:10:00Z">
        <w:r w:rsidR="00947E58" w:rsidRPr="00EA6FD5">
          <w:rPr>
            <w:rFonts w:ascii="Times New Roman" w:eastAsia="Times New Roman" w:hAnsi="Times New Roman" w:cs="Times New Roman"/>
            <w:sz w:val="24"/>
            <w:szCs w:val="24"/>
          </w:rPr>
          <w:t xml:space="preserve"> per cent</w:t>
        </w:r>
      </w:ins>
      <w:r w:rsidRPr="00EA6FD5">
        <w:rPr>
          <w:rFonts w:ascii="Times New Roman" w:eastAsia="Times New Roman" w:hAnsi="Times New Roman" w:cs="Times New Roman"/>
          <w:sz w:val="24"/>
          <w:szCs w:val="24"/>
        </w:rPr>
        <w:t xml:space="preserve"> of pensioners or </w:t>
      </w:r>
      <w:del w:id="2140" w:author="Sara Boyes" w:date="2023-05-15T15:56:00Z">
        <w:r w:rsidR="00492357" w:rsidRPr="00EA6FD5" w:rsidDel="00E53DE5">
          <w:rPr>
            <w:rFonts w:ascii="Times New Roman" w:eastAsia="Times New Roman" w:hAnsi="Times New Roman" w:cs="Times New Roman"/>
            <w:sz w:val="24"/>
            <w:szCs w:val="24"/>
          </w:rPr>
          <w:delText xml:space="preserve">around </w:delText>
        </w:r>
      </w:del>
      <w:ins w:id="2141" w:author="Sara Boyes" w:date="2023-05-15T15:56:00Z">
        <w:r w:rsidR="00E53DE5" w:rsidRPr="00EA6FD5">
          <w:rPr>
            <w:rFonts w:ascii="Times New Roman" w:eastAsia="Times New Roman" w:hAnsi="Times New Roman" w:cs="Times New Roman"/>
            <w:sz w:val="24"/>
            <w:szCs w:val="24"/>
          </w:rPr>
          <w:t xml:space="preserve">approximately </w:t>
        </w:r>
      </w:ins>
      <w:r w:rsidRPr="00EA6FD5">
        <w:rPr>
          <w:rFonts w:ascii="Times New Roman" w:eastAsia="Times New Roman" w:hAnsi="Times New Roman" w:cs="Times New Roman"/>
          <w:sz w:val="24"/>
          <w:szCs w:val="24"/>
        </w:rPr>
        <w:t>426,000 persons</w:t>
      </w:r>
      <w:r w:rsidR="00A14952" w:rsidRPr="00EA6FD5">
        <w:rPr>
          <w:rFonts w:ascii="Times New Roman" w:eastAsia="Times New Roman" w:hAnsi="Times New Roman" w:cs="Times New Roman"/>
          <w:sz w:val="24"/>
          <w:szCs w:val="24"/>
        </w:rPr>
        <w:t>,</w:t>
      </w:r>
      <w:r w:rsidRPr="00EA6FD5">
        <w:rPr>
          <w:rFonts w:ascii="Times New Roman" w:eastAsia="Times New Roman" w:hAnsi="Times New Roman" w:cs="Times New Roman"/>
          <w:sz w:val="24"/>
          <w:szCs w:val="24"/>
        </w:rPr>
        <w:t xml:space="preserve"> receive the minimum pensions of </w:t>
      </w:r>
      <w:del w:id="2142" w:author="Sara Boyes" w:date="2023-05-11T00:23:00Z">
        <w:r w:rsidRPr="00EA6FD5" w:rsidDel="00F66E48">
          <w:rPr>
            <w:rFonts w:ascii="Times New Roman" w:eastAsia="Times New Roman" w:hAnsi="Times New Roman" w:cs="Times New Roman"/>
            <w:sz w:val="24"/>
            <w:szCs w:val="24"/>
          </w:rPr>
          <w:delText>BAM</w:delText>
        </w:r>
      </w:del>
      <w:ins w:id="2143" w:author="Sara Boyes" w:date="2023-05-11T00:23:00Z">
        <w:r w:rsidR="00F66E48" w:rsidRPr="00EA6FD5">
          <w:rPr>
            <w:rFonts w:ascii="Times New Roman" w:eastAsia="Times New Roman" w:hAnsi="Times New Roman" w:cs="Times New Roman"/>
            <w:sz w:val="24"/>
            <w:szCs w:val="24"/>
          </w:rPr>
          <w:t>KM</w:t>
        </w:r>
      </w:ins>
      <w:r w:rsidRPr="00EA6FD5">
        <w:rPr>
          <w:rFonts w:ascii="Times New Roman" w:eastAsia="Times New Roman" w:hAnsi="Times New Roman" w:cs="Times New Roman"/>
          <w:sz w:val="24"/>
          <w:szCs w:val="24"/>
        </w:rPr>
        <w:t xml:space="preserve"> 242 in </w:t>
      </w:r>
      <w:ins w:id="2144" w:author="Sara Boyes" w:date="2023-05-10T20:01:00Z">
        <w:r w:rsidR="00F600E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sz w:val="24"/>
          <w:szCs w:val="24"/>
        </w:rPr>
        <w:t xml:space="preserve">Republika Srpska and </w:t>
      </w:r>
      <w:del w:id="2145" w:author="Sara Boyes" w:date="2023-05-11T00:23:00Z">
        <w:r w:rsidRPr="00EA6FD5" w:rsidDel="00F66E48">
          <w:rPr>
            <w:rFonts w:ascii="Times New Roman" w:eastAsia="Times New Roman" w:hAnsi="Times New Roman" w:cs="Times New Roman"/>
            <w:sz w:val="24"/>
            <w:szCs w:val="24"/>
          </w:rPr>
          <w:delText>BAM</w:delText>
        </w:r>
      </w:del>
      <w:ins w:id="2146" w:author="Sara Boyes" w:date="2023-05-11T00:23:00Z">
        <w:r w:rsidR="00F66E48" w:rsidRPr="00EA6FD5">
          <w:rPr>
            <w:rFonts w:ascii="Times New Roman" w:eastAsia="Times New Roman" w:hAnsi="Times New Roman" w:cs="Times New Roman"/>
            <w:sz w:val="24"/>
            <w:szCs w:val="24"/>
          </w:rPr>
          <w:t>KM</w:t>
        </w:r>
      </w:ins>
      <w:r w:rsidRPr="00EA6FD5">
        <w:rPr>
          <w:rFonts w:ascii="Times New Roman" w:eastAsia="Times New Roman" w:hAnsi="Times New Roman" w:cs="Times New Roman"/>
          <w:sz w:val="24"/>
          <w:szCs w:val="24"/>
        </w:rPr>
        <w:t xml:space="preserve"> </w:t>
      </w:r>
      <w:r w:rsidR="0069017C" w:rsidRPr="00EA6FD5">
        <w:rPr>
          <w:rFonts w:ascii="Times New Roman" w:eastAsia="Times New Roman" w:hAnsi="Times New Roman" w:cs="Times New Roman"/>
          <w:sz w:val="24"/>
          <w:szCs w:val="24"/>
        </w:rPr>
        <w:t>445</w:t>
      </w:r>
      <w:r w:rsidRPr="00EA6FD5">
        <w:rPr>
          <w:rFonts w:ascii="Times New Roman" w:eastAsia="Times New Roman" w:hAnsi="Times New Roman" w:cs="Times New Roman"/>
          <w:sz w:val="24"/>
          <w:szCs w:val="24"/>
        </w:rPr>
        <w:t xml:space="preserve"> in the Federation</w:t>
      </w:r>
      <w:r w:rsidRPr="00EA6FD5">
        <w:rPr>
          <w:rFonts w:ascii="Times New Roman" w:eastAsia="Times New Roman" w:hAnsi="Times New Roman" w:cs="Times New Roman"/>
          <w:iCs/>
          <w:sz w:val="24"/>
          <w:szCs w:val="24"/>
        </w:rPr>
        <w:t xml:space="preserve"> of </w:t>
      </w:r>
      <w:r w:rsidR="000046E4" w:rsidRPr="00EA6FD5">
        <w:rPr>
          <w:rFonts w:ascii="Times New Roman" w:eastAsia="Times New Roman" w:hAnsi="Times New Roman" w:cs="Times New Roman"/>
          <w:iCs/>
          <w:sz w:val="24"/>
          <w:szCs w:val="24"/>
        </w:rPr>
        <w:t>Bosnia and Herzegovina</w:t>
      </w:r>
      <w:r w:rsidR="00AD4862" w:rsidRPr="00EA6FD5">
        <w:rPr>
          <w:rFonts w:ascii="Times New Roman" w:eastAsia="Times New Roman" w:hAnsi="Times New Roman" w:cs="Times New Roman"/>
          <w:iCs/>
          <w:sz w:val="24"/>
          <w:szCs w:val="24"/>
        </w:rPr>
        <w:t xml:space="preserve">. They must survive </w:t>
      </w:r>
      <w:r w:rsidRPr="00EA6FD5">
        <w:rPr>
          <w:rFonts w:ascii="Times New Roman" w:hAnsi="Times New Roman" w:cs="Times New Roman"/>
          <w:spacing w:val="-8"/>
          <w:sz w:val="24"/>
          <w:szCs w:val="24"/>
          <w:shd w:val="clear" w:color="auto" w:fill="FFFFFF"/>
        </w:rPr>
        <w:t xml:space="preserve">on </w:t>
      </w:r>
      <w:del w:id="2147" w:author="Sara Boyes" w:date="2023-05-11T00:23:00Z">
        <w:r w:rsidRPr="00EA6FD5" w:rsidDel="00F66E48">
          <w:rPr>
            <w:rFonts w:ascii="Times New Roman" w:hAnsi="Times New Roman" w:cs="Times New Roman"/>
            <w:spacing w:val="-8"/>
            <w:sz w:val="24"/>
            <w:szCs w:val="24"/>
            <w:shd w:val="clear" w:color="auto" w:fill="FFFFFF"/>
          </w:rPr>
          <w:delText>BAM</w:delText>
        </w:r>
      </w:del>
      <w:ins w:id="2148" w:author="Sara Boyes" w:date="2023-05-11T00:23:00Z">
        <w:r w:rsidR="00F66E48" w:rsidRPr="00EA6FD5">
          <w:rPr>
            <w:rFonts w:ascii="Times New Roman" w:hAnsi="Times New Roman" w:cs="Times New Roman"/>
            <w:spacing w:val="-8"/>
            <w:sz w:val="24"/>
            <w:szCs w:val="24"/>
            <w:shd w:val="clear" w:color="auto" w:fill="FFFFFF"/>
          </w:rPr>
          <w:t>KM</w:t>
        </w:r>
      </w:ins>
      <w:r w:rsidRPr="00EA6FD5">
        <w:rPr>
          <w:rFonts w:ascii="Times New Roman" w:hAnsi="Times New Roman" w:cs="Times New Roman"/>
          <w:spacing w:val="-8"/>
          <w:sz w:val="24"/>
          <w:szCs w:val="24"/>
          <w:shd w:val="clear" w:color="auto" w:fill="FFFFFF"/>
        </w:rPr>
        <w:t xml:space="preserve"> 8</w:t>
      </w:r>
      <w:del w:id="2149" w:author="Sara Boyes" w:date="2023-05-16T14:20:00Z">
        <w:r w:rsidRPr="00EA6FD5" w:rsidDel="00150567">
          <w:rPr>
            <w:rFonts w:ascii="Times New Roman" w:hAnsi="Times New Roman" w:cs="Times New Roman"/>
            <w:spacing w:val="-8"/>
            <w:sz w:val="24"/>
            <w:szCs w:val="24"/>
            <w:shd w:val="clear" w:color="auto" w:fill="FFFFFF"/>
          </w:rPr>
          <w:delText xml:space="preserve"> - </w:delText>
        </w:r>
      </w:del>
      <w:ins w:id="2150" w:author="Sara Boyes" w:date="2023-05-16T14:20:00Z">
        <w:r w:rsidR="00150567" w:rsidRPr="00EA6FD5">
          <w:rPr>
            <w:rFonts w:ascii="Times New Roman" w:hAnsi="Times New Roman" w:cs="Times New Roman"/>
            <w:spacing w:val="-8"/>
            <w:sz w:val="24"/>
            <w:szCs w:val="24"/>
            <w:shd w:val="clear" w:color="auto" w:fill="FFFFFF"/>
          </w:rPr>
          <w:t>–</w:t>
        </w:r>
      </w:ins>
      <w:r w:rsidRPr="00EA6FD5">
        <w:rPr>
          <w:rFonts w:ascii="Times New Roman" w:hAnsi="Times New Roman" w:cs="Times New Roman"/>
          <w:spacing w:val="-8"/>
          <w:sz w:val="24"/>
          <w:szCs w:val="24"/>
          <w:shd w:val="clear" w:color="auto" w:fill="FFFFFF"/>
        </w:rPr>
        <w:t>14 a day.</w:t>
      </w:r>
    </w:p>
    <w:p w14:paraId="636E76F3" w14:textId="22223739" w:rsidR="004719DC"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shd w:val="clear" w:color="auto" w:fill="FFFFFF"/>
        </w:rPr>
        <w:t xml:space="preserve">The outflow of youth is among </w:t>
      </w:r>
      <w:r w:rsidR="000046E4" w:rsidRPr="00EA6FD5">
        <w:rPr>
          <w:rFonts w:ascii="Times New Roman" w:hAnsi="Times New Roman" w:cs="Times New Roman"/>
          <w:sz w:val="24"/>
          <w:szCs w:val="24"/>
          <w:shd w:val="clear" w:color="auto" w:fill="FFFFFF"/>
        </w:rPr>
        <w:t xml:space="preserve">the </w:t>
      </w:r>
      <w:r w:rsidRPr="00EA6FD5">
        <w:rPr>
          <w:rFonts w:ascii="Times New Roman" w:hAnsi="Times New Roman" w:cs="Times New Roman"/>
          <w:sz w:val="24"/>
          <w:szCs w:val="24"/>
          <w:shd w:val="clear" w:color="auto" w:fill="FFFFFF"/>
        </w:rPr>
        <w:t xml:space="preserve">most serious impacts </w:t>
      </w:r>
      <w:r w:rsidR="000046E4" w:rsidRPr="00EA6FD5">
        <w:rPr>
          <w:rFonts w:ascii="Times New Roman" w:hAnsi="Times New Roman" w:cs="Times New Roman"/>
          <w:sz w:val="24"/>
          <w:szCs w:val="24"/>
          <w:shd w:val="clear" w:color="auto" w:fill="FFFFFF"/>
        </w:rPr>
        <w:t>of the multiple political, economic</w:t>
      </w:r>
      <w:del w:id="2151" w:author="Sara Boyes" w:date="2023-05-16T14:20:00Z">
        <w:r w:rsidR="00A14952" w:rsidRPr="00EA6FD5" w:rsidDel="00150567">
          <w:rPr>
            <w:rFonts w:ascii="Times New Roman" w:hAnsi="Times New Roman" w:cs="Times New Roman"/>
            <w:sz w:val="24"/>
            <w:szCs w:val="24"/>
            <w:shd w:val="clear" w:color="auto" w:fill="FFFFFF"/>
          </w:rPr>
          <w:delText>,</w:delText>
        </w:r>
      </w:del>
      <w:r w:rsidR="000046E4" w:rsidRPr="00EA6FD5">
        <w:rPr>
          <w:rFonts w:ascii="Times New Roman" w:hAnsi="Times New Roman" w:cs="Times New Roman"/>
          <w:sz w:val="24"/>
          <w:szCs w:val="24"/>
          <w:shd w:val="clear" w:color="auto" w:fill="FFFFFF"/>
        </w:rPr>
        <w:t xml:space="preserve"> and social challenges </w:t>
      </w:r>
      <w:ins w:id="2152" w:author="Sara Boyes" w:date="2023-05-16T14:20:00Z">
        <w:r w:rsidR="00150567" w:rsidRPr="00EA6FD5">
          <w:rPr>
            <w:rFonts w:ascii="Times New Roman" w:hAnsi="Times New Roman" w:cs="Times New Roman"/>
            <w:sz w:val="24"/>
            <w:szCs w:val="24"/>
            <w:shd w:val="clear" w:color="auto" w:fill="FFFFFF"/>
          </w:rPr>
          <w:t xml:space="preserve">that </w:t>
        </w:r>
      </w:ins>
      <w:r w:rsidR="000046E4" w:rsidRPr="00EA6FD5">
        <w:rPr>
          <w:rFonts w:ascii="Times New Roman" w:hAnsi="Times New Roman" w:cs="Times New Roman"/>
          <w:sz w:val="24"/>
          <w:szCs w:val="24"/>
          <w:shd w:val="clear" w:color="auto" w:fill="FFFFFF"/>
        </w:rPr>
        <w:t>Bosnia and Herzegovina faces</w:t>
      </w:r>
      <w:r w:rsidR="00A14952" w:rsidRPr="00EA6FD5">
        <w:rPr>
          <w:rFonts w:ascii="Times New Roman" w:hAnsi="Times New Roman" w:cs="Times New Roman"/>
          <w:sz w:val="24"/>
          <w:szCs w:val="24"/>
          <w:shd w:val="clear" w:color="auto" w:fill="FFFFFF"/>
        </w:rPr>
        <w:t>. It impairs</w:t>
      </w:r>
      <w:r w:rsidRPr="00EA6FD5">
        <w:rPr>
          <w:rFonts w:ascii="Times New Roman" w:hAnsi="Times New Roman" w:cs="Times New Roman"/>
          <w:sz w:val="24"/>
          <w:szCs w:val="24"/>
          <w:shd w:val="clear" w:color="auto" w:fill="FFFFFF"/>
        </w:rPr>
        <w:t xml:space="preserve"> the ability of the country to move forward. The Union for Sustainable Return and Integrations of </w:t>
      </w:r>
      <w:r w:rsidR="000046E4" w:rsidRPr="00EA6FD5">
        <w:rPr>
          <w:rFonts w:ascii="Times New Roman" w:hAnsi="Times New Roman" w:cs="Times New Roman"/>
          <w:sz w:val="24"/>
          <w:szCs w:val="24"/>
          <w:shd w:val="clear" w:color="auto" w:fill="FFFFFF"/>
        </w:rPr>
        <w:t xml:space="preserve">Bosnia and Herzegovina </w:t>
      </w:r>
      <w:r w:rsidRPr="00EA6FD5">
        <w:rPr>
          <w:rFonts w:ascii="Times New Roman" w:hAnsi="Times New Roman" w:cs="Times New Roman"/>
          <w:sz w:val="24"/>
          <w:szCs w:val="24"/>
          <w:shd w:val="clear" w:color="auto" w:fill="FFFFFF"/>
        </w:rPr>
        <w:t>estimates that nearly half a million people have left</w:t>
      </w:r>
      <w:r w:rsidR="000046E4" w:rsidRPr="00EA6FD5">
        <w:rPr>
          <w:rFonts w:ascii="Times New Roman" w:hAnsi="Times New Roman" w:cs="Times New Roman"/>
          <w:sz w:val="24"/>
          <w:szCs w:val="24"/>
          <w:shd w:val="clear" w:color="auto" w:fill="FFFFFF"/>
        </w:rPr>
        <w:t xml:space="preserve"> the country</w:t>
      </w:r>
      <w:r w:rsidRPr="00EA6FD5">
        <w:rPr>
          <w:rFonts w:ascii="Times New Roman" w:hAnsi="Times New Roman" w:cs="Times New Roman"/>
          <w:sz w:val="24"/>
          <w:szCs w:val="24"/>
          <w:shd w:val="clear" w:color="auto" w:fill="FFFFFF"/>
        </w:rPr>
        <w:t xml:space="preserve"> in the </w:t>
      </w:r>
      <w:ins w:id="2153" w:author="Sara Boyes" w:date="2023-05-16T14:21:00Z">
        <w:r w:rsidR="00150567" w:rsidRPr="00EA6FD5">
          <w:rPr>
            <w:rFonts w:ascii="Times New Roman" w:hAnsi="Times New Roman" w:cs="Times New Roman"/>
            <w:sz w:val="24"/>
            <w:szCs w:val="24"/>
            <w:shd w:val="clear" w:color="auto" w:fill="FFFFFF"/>
          </w:rPr>
          <w:t>p</w:t>
        </w:r>
      </w:ins>
      <w:del w:id="2154" w:author="Sara Boyes" w:date="2023-05-16T14:21:00Z">
        <w:r w:rsidRPr="00EA6FD5" w:rsidDel="00150567">
          <w:rPr>
            <w:rFonts w:ascii="Times New Roman" w:hAnsi="Times New Roman" w:cs="Times New Roman"/>
            <w:sz w:val="24"/>
            <w:szCs w:val="24"/>
            <w:shd w:val="clear" w:color="auto" w:fill="FFFFFF"/>
          </w:rPr>
          <w:delText>l</w:delText>
        </w:r>
      </w:del>
      <w:r w:rsidRPr="00EA6FD5">
        <w:rPr>
          <w:rFonts w:ascii="Times New Roman" w:hAnsi="Times New Roman" w:cs="Times New Roman"/>
          <w:sz w:val="24"/>
          <w:szCs w:val="24"/>
          <w:shd w:val="clear" w:color="auto" w:fill="FFFFFF"/>
        </w:rPr>
        <w:t xml:space="preserve">ast </w:t>
      </w:r>
      <w:del w:id="2155" w:author="Sara Boyes" w:date="2023-05-16T14:21:00Z">
        <w:r w:rsidRPr="00EA6FD5" w:rsidDel="00150567">
          <w:rPr>
            <w:rFonts w:ascii="Times New Roman" w:hAnsi="Times New Roman" w:cs="Times New Roman"/>
            <w:sz w:val="24"/>
            <w:szCs w:val="24"/>
            <w:shd w:val="clear" w:color="auto" w:fill="FFFFFF"/>
          </w:rPr>
          <w:delText xml:space="preserve">ten </w:delText>
        </w:r>
      </w:del>
      <w:ins w:id="2156" w:author="Sara Boyes" w:date="2023-05-16T14:21:00Z">
        <w:r w:rsidR="00150567" w:rsidRPr="00EA6FD5">
          <w:rPr>
            <w:rFonts w:ascii="Times New Roman" w:hAnsi="Times New Roman" w:cs="Times New Roman"/>
            <w:sz w:val="24"/>
            <w:szCs w:val="24"/>
            <w:shd w:val="clear" w:color="auto" w:fill="FFFFFF"/>
          </w:rPr>
          <w:t xml:space="preserve">10 </w:t>
        </w:r>
      </w:ins>
      <w:r w:rsidRPr="00EA6FD5">
        <w:rPr>
          <w:rFonts w:ascii="Times New Roman" w:hAnsi="Times New Roman" w:cs="Times New Roman"/>
          <w:sz w:val="24"/>
          <w:szCs w:val="24"/>
          <w:shd w:val="clear" w:color="auto" w:fill="FFFFFF"/>
        </w:rPr>
        <w:t>years. This trend may compromise the overall economic, political</w:t>
      </w:r>
      <w:del w:id="2157" w:author="Sara Boyes" w:date="2023-05-16T14:21:00Z">
        <w:r w:rsidRPr="00EA6FD5" w:rsidDel="00150567">
          <w:rPr>
            <w:rFonts w:ascii="Times New Roman" w:hAnsi="Times New Roman" w:cs="Times New Roman"/>
            <w:sz w:val="24"/>
            <w:szCs w:val="24"/>
            <w:shd w:val="clear" w:color="auto" w:fill="FFFFFF"/>
          </w:rPr>
          <w:delText>,</w:delText>
        </w:r>
      </w:del>
      <w:r w:rsidRPr="00EA6FD5">
        <w:rPr>
          <w:rFonts w:ascii="Times New Roman" w:hAnsi="Times New Roman" w:cs="Times New Roman"/>
          <w:sz w:val="24"/>
          <w:szCs w:val="24"/>
          <w:shd w:val="clear" w:color="auto" w:fill="FFFFFF"/>
        </w:rPr>
        <w:t xml:space="preserve"> and social development of </w:t>
      </w:r>
      <w:r w:rsidR="000046E4" w:rsidRPr="00EA6FD5">
        <w:rPr>
          <w:rFonts w:ascii="Times New Roman" w:hAnsi="Times New Roman" w:cs="Times New Roman"/>
          <w:sz w:val="24"/>
          <w:szCs w:val="24"/>
          <w:shd w:val="clear" w:color="auto" w:fill="FFFFFF"/>
        </w:rPr>
        <w:t>Bosnia and Herzegovina</w:t>
      </w:r>
      <w:r w:rsidRPr="00EA6FD5">
        <w:rPr>
          <w:rFonts w:ascii="Times New Roman" w:hAnsi="Times New Roman" w:cs="Times New Roman"/>
          <w:sz w:val="24"/>
          <w:szCs w:val="24"/>
          <w:shd w:val="clear" w:color="auto" w:fill="FFFFFF"/>
        </w:rPr>
        <w:t>.</w:t>
      </w:r>
    </w:p>
    <w:p w14:paraId="1FD63ED1" w14:textId="725C8A1D" w:rsidR="00720F6A" w:rsidRPr="00EA6FD5" w:rsidRDefault="00720F6A"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United Nations Population Fund (UNFPA) </w:t>
      </w:r>
      <w:r w:rsidR="000046E4" w:rsidRPr="00EA6FD5">
        <w:rPr>
          <w:rFonts w:ascii="Times New Roman" w:hAnsi="Times New Roman" w:cs="Times New Roman"/>
          <w:sz w:val="24"/>
          <w:szCs w:val="24"/>
        </w:rPr>
        <w:t xml:space="preserve">recently </w:t>
      </w:r>
      <w:r w:rsidRPr="00EA6FD5">
        <w:rPr>
          <w:rFonts w:ascii="Times New Roman" w:hAnsi="Times New Roman" w:cs="Times New Roman"/>
          <w:sz w:val="24"/>
          <w:szCs w:val="24"/>
        </w:rPr>
        <w:t xml:space="preserve">launched a demographic resilience project for Bosnia and Herzegovina and forecasted in November 2022 that the total number of inhabitants of Bosnia and Herzegovina </w:t>
      </w:r>
      <w:del w:id="2158" w:author="Sara Boyes" w:date="2023-05-16T14:22:00Z">
        <w:r w:rsidRPr="00EA6FD5" w:rsidDel="00150567">
          <w:rPr>
            <w:rFonts w:ascii="Times New Roman" w:hAnsi="Times New Roman" w:cs="Times New Roman"/>
            <w:sz w:val="24"/>
            <w:szCs w:val="24"/>
          </w:rPr>
          <w:delText xml:space="preserve">will </w:delText>
        </w:r>
      </w:del>
      <w:ins w:id="2159" w:author="Sara Boyes" w:date="2023-05-16T14:22:00Z">
        <w:r w:rsidR="00150567" w:rsidRPr="00EA6FD5">
          <w:rPr>
            <w:rFonts w:ascii="Times New Roman" w:hAnsi="Times New Roman" w:cs="Times New Roman"/>
            <w:sz w:val="24"/>
            <w:szCs w:val="24"/>
          </w:rPr>
          <w:t xml:space="preserve">would </w:t>
        </w:r>
      </w:ins>
      <w:r w:rsidRPr="00EA6FD5">
        <w:rPr>
          <w:rFonts w:ascii="Times New Roman" w:hAnsi="Times New Roman" w:cs="Times New Roman"/>
          <w:sz w:val="24"/>
          <w:szCs w:val="24"/>
        </w:rPr>
        <w:t xml:space="preserve">likely decline almost linearly in the </w:t>
      </w:r>
      <w:del w:id="2160" w:author="Sara Boyes" w:date="2023-05-16T14:22:00Z">
        <w:r w:rsidRPr="00EA6FD5" w:rsidDel="00150567">
          <w:rPr>
            <w:rFonts w:ascii="Times New Roman" w:hAnsi="Times New Roman" w:cs="Times New Roman"/>
            <w:sz w:val="24"/>
            <w:szCs w:val="24"/>
          </w:rPr>
          <w:delText xml:space="preserve">next </w:delText>
        </w:r>
      </w:del>
      <w:ins w:id="2161" w:author="Sara Boyes" w:date="2023-05-16T14:22:00Z">
        <w:r w:rsidR="00150567" w:rsidRPr="00EA6FD5">
          <w:rPr>
            <w:rFonts w:ascii="Times New Roman" w:hAnsi="Times New Roman" w:cs="Times New Roman"/>
            <w:sz w:val="24"/>
            <w:szCs w:val="24"/>
          </w:rPr>
          <w:t xml:space="preserve">following </w:t>
        </w:r>
      </w:ins>
      <w:r w:rsidRPr="00EA6FD5">
        <w:rPr>
          <w:rFonts w:ascii="Times New Roman" w:hAnsi="Times New Roman" w:cs="Times New Roman"/>
          <w:sz w:val="24"/>
          <w:szCs w:val="24"/>
        </w:rPr>
        <w:t>five decades</w:t>
      </w:r>
      <w:r w:rsidR="00AD4862"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“Assuming the </w:t>
      </w:r>
      <w:r w:rsidR="00AD4862" w:rsidRPr="00EA6FD5">
        <w:rPr>
          <w:rFonts w:ascii="Times New Roman" w:hAnsi="Times New Roman" w:cs="Times New Roman"/>
          <w:sz w:val="24"/>
          <w:szCs w:val="24"/>
        </w:rPr>
        <w:t>country</w:t>
      </w:r>
      <w:del w:id="2162" w:author="Sara Boyes" w:date="2023-05-08T18:38:00Z">
        <w:r w:rsidR="00AD4862" w:rsidRPr="00EA6FD5" w:rsidDel="006158C1">
          <w:rPr>
            <w:rFonts w:ascii="Times New Roman" w:hAnsi="Times New Roman" w:cs="Times New Roman"/>
            <w:sz w:val="24"/>
            <w:szCs w:val="24"/>
            <w:rPrChange w:id="2163" w:author="Sara Boyes" w:date="2023-05-16T14:23:00Z">
              <w:rPr>
                <w:rFonts w:ascii="Times New Roman" w:hAnsi="Times New Roman" w:cs="Times New Roman"/>
                <w:sz w:val="24"/>
                <w:szCs w:val="24"/>
                <w:highlight w:val="yellow"/>
              </w:rPr>
            </w:rPrChange>
          </w:rPr>
          <w:delText>'</w:delText>
        </w:r>
      </w:del>
      <w:ins w:id="2164" w:author="Sara Boyes" w:date="2023-05-08T18:38:00Z">
        <w:r w:rsidR="006158C1" w:rsidRPr="00EA6FD5">
          <w:rPr>
            <w:rFonts w:ascii="Times New Roman" w:hAnsi="Times New Roman" w:cs="Times New Roman"/>
            <w:sz w:val="24"/>
            <w:szCs w:val="24"/>
            <w:rPrChange w:id="2165" w:author="Sara Boyes" w:date="2023-05-16T14:23:00Z">
              <w:rPr>
                <w:rFonts w:ascii="Times New Roman" w:hAnsi="Times New Roman" w:cs="Times New Roman"/>
                <w:sz w:val="24"/>
                <w:szCs w:val="24"/>
                <w:highlight w:val="yellow"/>
              </w:rPr>
            </w:rPrChange>
          </w:rPr>
          <w:t>’</w:t>
        </w:r>
      </w:ins>
      <w:r w:rsidR="00AD4862" w:rsidRPr="00EA6FD5">
        <w:rPr>
          <w:rFonts w:ascii="Times New Roman" w:hAnsi="Times New Roman" w:cs="Times New Roman"/>
          <w:sz w:val="24"/>
          <w:szCs w:val="24"/>
        </w:rPr>
        <w:t>s population</w:t>
      </w:r>
      <w:r w:rsidRPr="00EA6FD5">
        <w:rPr>
          <w:rFonts w:ascii="Times New Roman" w:hAnsi="Times New Roman" w:cs="Times New Roman"/>
          <w:sz w:val="24"/>
          <w:szCs w:val="24"/>
        </w:rPr>
        <w:t xml:space="preserve"> amounted to 3.47 million persons at the end of the year 2020, then its total number should reach the mark of about 1.56 million within a realistic range defined by 1.27 and 1.81 million inhabitants by 2070. The reasons for such a dramatic drop are clear enough – low and decreasing natality due to a shrinking number of potential mothers and low fertility, a relatively high and increasing number of deaths caused by the growth of the number of older people, and negative net migration.”</w:t>
      </w:r>
    </w:p>
    <w:p w14:paraId="79349909" w14:textId="7DF515ED" w:rsidR="004A364F"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bookmarkStart w:id="2166" w:name="_Hlk133582901"/>
      <w:r w:rsidRPr="00EA6FD5">
        <w:rPr>
          <w:rFonts w:ascii="Times New Roman" w:eastAsia="Times New Roman" w:hAnsi="Times New Roman" w:cs="Times New Roman"/>
          <w:sz w:val="24"/>
          <w:szCs w:val="24"/>
        </w:rPr>
        <w:t xml:space="preserve">The </w:t>
      </w:r>
      <w:bookmarkStart w:id="2167" w:name="_Hlk135139424"/>
      <w:r w:rsidRPr="00EA6FD5">
        <w:rPr>
          <w:rFonts w:ascii="Times New Roman" w:eastAsia="Times New Roman" w:hAnsi="Times New Roman" w:cs="Times New Roman"/>
          <w:sz w:val="24"/>
          <w:szCs w:val="24"/>
        </w:rPr>
        <w:t>Heritage Foundation</w:t>
      </w:r>
      <w:bookmarkEnd w:id="2167"/>
      <w:ins w:id="2168" w:author="Sara Boyes" w:date="2023-05-16T14:24:00Z">
        <w:r w:rsidR="00150567" w:rsidRPr="00EA6FD5">
          <w:rPr>
            <w:rFonts w:ascii="Times New Roman" w:eastAsia="Times New Roman" w:hAnsi="Times New Roman" w:cs="Times New Roman"/>
            <w:sz w:val="24"/>
            <w:szCs w:val="24"/>
          </w:rPr>
          <w:t>,</w:t>
        </w:r>
      </w:ins>
      <w:del w:id="2169" w:author="Sara Boyes" w:date="2023-05-16T14:23:00Z">
        <w:r w:rsidRPr="00EA6FD5" w:rsidDel="00150567">
          <w:rPr>
            <w:rFonts w:ascii="Times New Roman" w:eastAsia="Times New Roman" w:hAnsi="Times New Roman" w:cs="Times New Roman"/>
            <w:sz w:val="24"/>
            <w:szCs w:val="24"/>
          </w:rPr>
          <w:delText>’s</w:delText>
        </w:r>
      </w:del>
      <w:r w:rsidRPr="00EA6FD5">
        <w:rPr>
          <w:rFonts w:ascii="Times New Roman" w:eastAsia="Times New Roman" w:hAnsi="Times New Roman" w:cs="Times New Roman"/>
          <w:sz w:val="24"/>
          <w:szCs w:val="24"/>
        </w:rPr>
        <w:t xml:space="preserve"> </w:t>
      </w:r>
      <w:ins w:id="2170" w:author="Sara Boyes" w:date="2023-05-16T14:24:00Z">
        <w:r w:rsidR="00150567" w:rsidRPr="00EA6FD5">
          <w:rPr>
            <w:rFonts w:ascii="Times New Roman" w:eastAsia="Times New Roman" w:hAnsi="Times New Roman" w:cs="Times New Roman"/>
            <w:sz w:val="24"/>
            <w:szCs w:val="24"/>
          </w:rPr>
          <w:t xml:space="preserve">in its </w:t>
        </w:r>
      </w:ins>
      <w:r w:rsidRPr="00EA6FD5">
        <w:rPr>
          <w:rFonts w:ascii="Times New Roman" w:eastAsia="Times New Roman" w:hAnsi="Times New Roman" w:cs="Times New Roman"/>
          <w:sz w:val="24"/>
          <w:szCs w:val="24"/>
        </w:rPr>
        <w:t>2023 Index of Economic Freedom</w:t>
      </w:r>
      <w:ins w:id="2171" w:author="Sara Boyes" w:date="2023-05-16T14:24:00Z">
        <w:r w:rsidR="00150567" w:rsidRPr="00EA6FD5">
          <w:rPr>
            <w:rFonts w:ascii="Times New Roman" w:eastAsia="Times New Roman" w:hAnsi="Times New Roman" w:cs="Times New Roman"/>
            <w:sz w:val="24"/>
            <w:szCs w:val="24"/>
          </w:rPr>
          <w:t>,</w:t>
        </w:r>
      </w:ins>
      <w:r w:rsidRPr="00EA6FD5">
        <w:rPr>
          <w:rFonts w:ascii="Times New Roman" w:eastAsia="Times New Roman" w:hAnsi="Times New Roman" w:cs="Times New Roman"/>
          <w:sz w:val="24"/>
          <w:szCs w:val="24"/>
        </w:rPr>
        <w:t xml:space="preserve"> ranked </w:t>
      </w:r>
      <w:r w:rsidR="00DB47C1" w:rsidRPr="00EA6FD5">
        <w:rPr>
          <w:rFonts w:ascii="Times New Roman" w:eastAsia="Times New Roman" w:hAnsi="Times New Roman" w:cs="Times New Roman"/>
          <w:sz w:val="24"/>
          <w:szCs w:val="24"/>
        </w:rPr>
        <w:t>Bosnia and Herzegovina</w:t>
      </w:r>
      <w:r w:rsidRPr="00EA6FD5">
        <w:rPr>
          <w:rFonts w:ascii="Times New Roman" w:eastAsia="Times New Roman" w:hAnsi="Times New Roman" w:cs="Times New Roman"/>
          <w:sz w:val="24"/>
          <w:szCs w:val="24"/>
        </w:rPr>
        <w:t xml:space="preserve"> again as </w:t>
      </w:r>
      <w:r w:rsidR="0076414A" w:rsidRPr="00EA6FD5">
        <w:rPr>
          <w:rFonts w:ascii="Times New Roman" w:eastAsia="Times New Roman" w:hAnsi="Times New Roman" w:cs="Times New Roman"/>
          <w:sz w:val="24"/>
          <w:szCs w:val="24"/>
        </w:rPr>
        <w:t xml:space="preserve">a </w:t>
      </w:r>
      <w:r w:rsidRPr="00EA6FD5">
        <w:rPr>
          <w:rFonts w:ascii="Times New Roman" w:eastAsia="Times New Roman" w:hAnsi="Times New Roman" w:cs="Times New Roman"/>
          <w:sz w:val="24"/>
          <w:szCs w:val="24"/>
        </w:rPr>
        <w:t xml:space="preserve">“moderately free” country. The analysis shows that Bosnia and Herzegovina’s economic dynamism has been affected by the global economic slowdown and the </w:t>
      </w:r>
      <w:ins w:id="2172" w:author="Sara Boyes" w:date="2023-05-16T14:24:00Z">
        <w:r w:rsidR="00150567" w:rsidRPr="00EA6FD5">
          <w:rPr>
            <w:rFonts w:ascii="Times New Roman" w:eastAsia="Times New Roman" w:hAnsi="Times New Roman" w:cs="Times New Roman"/>
            <w:sz w:val="24"/>
            <w:szCs w:val="24"/>
          </w:rPr>
          <w:t>G</w:t>
        </w:r>
      </w:ins>
      <w:del w:id="2173" w:author="Sara Boyes" w:date="2023-05-16T14:24:00Z">
        <w:r w:rsidRPr="00EA6FD5" w:rsidDel="00150567">
          <w:rPr>
            <w:rFonts w:ascii="Times New Roman" w:eastAsia="Times New Roman" w:hAnsi="Times New Roman" w:cs="Times New Roman"/>
            <w:sz w:val="24"/>
            <w:szCs w:val="24"/>
          </w:rPr>
          <w:delText>g</w:delText>
        </w:r>
      </w:del>
      <w:r w:rsidRPr="00EA6FD5">
        <w:rPr>
          <w:rFonts w:ascii="Times New Roman" w:eastAsia="Times New Roman" w:hAnsi="Times New Roman" w:cs="Times New Roman"/>
          <w:sz w:val="24"/>
          <w:szCs w:val="24"/>
        </w:rPr>
        <w:t xml:space="preserve">overnment’s generally slow transition to regulatory efficiency and open-market policies. The foundations of economic freedom are fragile and uneven across the country. Poor protection of property rights and widespread corruption discourage entrepreneurial activity. </w:t>
      </w:r>
      <w:del w:id="2174" w:author="Sara Boyes" w:date="2023-05-16T14:24:00Z">
        <w:r w:rsidRPr="00EA6FD5" w:rsidDel="00150567">
          <w:rPr>
            <w:rFonts w:ascii="Times New Roman" w:eastAsia="Times New Roman" w:hAnsi="Times New Roman" w:cs="Times New Roman"/>
            <w:sz w:val="24"/>
            <w:szCs w:val="24"/>
          </w:rPr>
          <w:delText xml:space="preserve">Transparency International’s </w:delText>
        </w:r>
      </w:del>
      <w:ins w:id="2175" w:author="Sara Boyes" w:date="2023-05-16T14:24:00Z">
        <w:r w:rsidR="00150567" w:rsidRPr="00EA6FD5">
          <w:rPr>
            <w:rFonts w:ascii="Times New Roman" w:eastAsia="Times New Roman" w:hAnsi="Times New Roman" w:cs="Times New Roman"/>
            <w:sz w:val="24"/>
            <w:szCs w:val="24"/>
          </w:rPr>
          <w:t xml:space="preserve">The </w:t>
        </w:r>
      </w:ins>
      <w:r w:rsidRPr="00EA6FD5">
        <w:rPr>
          <w:rFonts w:ascii="Times New Roman" w:eastAsia="Times New Roman" w:hAnsi="Times New Roman" w:cs="Times New Roman"/>
          <w:sz w:val="24"/>
          <w:szCs w:val="24"/>
        </w:rPr>
        <w:t xml:space="preserve">Corruption Perceptions Index 2022 </w:t>
      </w:r>
      <w:ins w:id="2176" w:author="Sara Boyes" w:date="2023-05-16T14:25:00Z">
        <w:r w:rsidR="00150567" w:rsidRPr="00EA6FD5">
          <w:rPr>
            <w:rFonts w:ascii="Times New Roman" w:eastAsia="Times New Roman" w:hAnsi="Times New Roman" w:cs="Times New Roman"/>
            <w:sz w:val="24"/>
            <w:szCs w:val="24"/>
          </w:rPr>
          <w:t xml:space="preserve">of Transparency International </w:t>
        </w:r>
      </w:ins>
      <w:r w:rsidRPr="00EA6FD5">
        <w:rPr>
          <w:rFonts w:ascii="Times New Roman" w:eastAsia="Times New Roman" w:hAnsi="Times New Roman" w:cs="Times New Roman"/>
          <w:sz w:val="24"/>
          <w:szCs w:val="24"/>
        </w:rPr>
        <w:t xml:space="preserve">ranked </w:t>
      </w:r>
      <w:r w:rsidR="00DB47C1" w:rsidRPr="00EA6FD5">
        <w:rPr>
          <w:rFonts w:ascii="Times New Roman" w:eastAsia="Times New Roman" w:hAnsi="Times New Roman" w:cs="Times New Roman"/>
          <w:sz w:val="24"/>
          <w:szCs w:val="24"/>
        </w:rPr>
        <w:t>Bosnia and Herzegovina</w:t>
      </w:r>
      <w:r w:rsidRPr="00EA6FD5">
        <w:rPr>
          <w:rFonts w:ascii="Times New Roman" w:eastAsia="Times New Roman" w:hAnsi="Times New Roman" w:cs="Times New Roman"/>
          <w:sz w:val="24"/>
          <w:szCs w:val="24"/>
        </w:rPr>
        <w:t xml:space="preserve"> 110</w:t>
      </w:r>
      <w:r w:rsidRPr="00EA6FD5">
        <w:rPr>
          <w:rFonts w:ascii="Times New Roman" w:eastAsia="Times New Roman" w:hAnsi="Times New Roman" w:cs="Times New Roman"/>
          <w:sz w:val="24"/>
          <w:szCs w:val="24"/>
          <w:rPrChange w:id="2177" w:author="Sara Boyes" w:date="2023-05-16T14:25:00Z">
            <w:rPr>
              <w:rFonts w:ascii="Times New Roman" w:eastAsia="Times New Roman" w:hAnsi="Times New Roman" w:cs="Times New Roman"/>
              <w:sz w:val="24"/>
              <w:szCs w:val="24"/>
              <w:highlight w:val="yellow"/>
              <w:vertAlign w:val="superscript"/>
            </w:rPr>
          </w:rPrChange>
        </w:rPr>
        <w:t>th</w:t>
      </w:r>
      <w:r w:rsidRPr="00EA6FD5">
        <w:rPr>
          <w:rFonts w:ascii="Times New Roman" w:eastAsia="Times New Roman" w:hAnsi="Times New Roman" w:cs="Times New Roman"/>
          <w:sz w:val="24"/>
          <w:szCs w:val="24"/>
        </w:rPr>
        <w:t xml:space="preserve"> </w:t>
      </w:r>
      <w:ins w:id="2178" w:author="Sara Boyes" w:date="2023-05-16T14:25:00Z">
        <w:r w:rsidR="00150567" w:rsidRPr="00EA6FD5">
          <w:rPr>
            <w:rFonts w:ascii="Times New Roman" w:eastAsia="Times New Roman" w:hAnsi="Times New Roman" w:cs="Times New Roman"/>
            <w:sz w:val="24"/>
            <w:szCs w:val="24"/>
          </w:rPr>
          <w:t xml:space="preserve">out </w:t>
        </w:r>
      </w:ins>
      <w:r w:rsidRPr="00EA6FD5">
        <w:rPr>
          <w:rFonts w:ascii="Times New Roman" w:eastAsia="Times New Roman" w:hAnsi="Times New Roman" w:cs="Times New Roman"/>
          <w:sz w:val="24"/>
          <w:szCs w:val="24"/>
        </w:rPr>
        <w:t xml:space="preserve">of 180 countries. </w:t>
      </w:r>
      <w:del w:id="2179" w:author="Sara Boyes" w:date="2023-05-16T14:25:00Z">
        <w:r w:rsidRPr="00EA6FD5" w:rsidDel="00150567">
          <w:rPr>
            <w:rFonts w:ascii="Times New Roman" w:eastAsia="Times New Roman" w:hAnsi="Times New Roman" w:cs="Times New Roman"/>
            <w:sz w:val="24"/>
            <w:szCs w:val="24"/>
          </w:rPr>
          <w:delText xml:space="preserve">TI’s </w:delText>
        </w:r>
      </w:del>
      <w:ins w:id="2180" w:author="Sara Boyes" w:date="2023-05-16T14:25:00Z">
        <w:r w:rsidR="00150567" w:rsidRPr="00EA6FD5">
          <w:rPr>
            <w:rFonts w:ascii="Times New Roman" w:eastAsia="Times New Roman" w:hAnsi="Times New Roman" w:cs="Times New Roman"/>
            <w:sz w:val="24"/>
            <w:szCs w:val="24"/>
          </w:rPr>
          <w:t xml:space="preserve">Its </w:t>
        </w:r>
      </w:ins>
      <w:r w:rsidRPr="00EA6FD5">
        <w:rPr>
          <w:rFonts w:ascii="Times New Roman" w:eastAsia="Times New Roman" w:hAnsi="Times New Roman" w:cs="Times New Roman"/>
          <w:sz w:val="24"/>
          <w:szCs w:val="24"/>
        </w:rPr>
        <w:t>analysis shows that</w:t>
      </w:r>
      <w:ins w:id="2181" w:author="Sara Boyes" w:date="2023-05-16T14:25:00Z">
        <w:r w:rsidR="00150567" w:rsidRPr="00EA6FD5">
          <w:rPr>
            <w:rFonts w:ascii="Times New Roman" w:eastAsia="Times New Roman" w:hAnsi="Times New Roman" w:cs="Times New Roman"/>
            <w:sz w:val="24"/>
            <w:szCs w:val="24"/>
          </w:rPr>
          <w:t>,</w:t>
        </w:r>
      </w:ins>
      <w:r w:rsidRPr="00EA6FD5">
        <w:rPr>
          <w:rFonts w:ascii="Times New Roman" w:eastAsia="Times New Roman" w:hAnsi="Times New Roman" w:cs="Times New Roman"/>
          <w:sz w:val="24"/>
          <w:szCs w:val="24"/>
        </w:rPr>
        <w:t xml:space="preserve"> although </w:t>
      </w:r>
      <w:r w:rsidR="0076414A" w:rsidRPr="00EA6FD5">
        <w:rPr>
          <w:rFonts w:ascii="Times New Roman" w:eastAsia="Times New Roman" w:hAnsi="Times New Roman" w:cs="Times New Roman"/>
          <w:sz w:val="24"/>
          <w:szCs w:val="24"/>
        </w:rPr>
        <w:t xml:space="preserve">Bosnia and Herzegovina </w:t>
      </w:r>
      <w:r w:rsidR="008A4F38" w:rsidRPr="00EA6FD5">
        <w:rPr>
          <w:rFonts w:ascii="Times New Roman" w:eastAsia="Times New Roman" w:hAnsi="Times New Roman" w:cs="Times New Roman"/>
          <w:sz w:val="24"/>
          <w:szCs w:val="24"/>
        </w:rPr>
        <w:t xml:space="preserve">ranks </w:t>
      </w:r>
      <w:r w:rsidRPr="00EA6FD5">
        <w:rPr>
          <w:rFonts w:ascii="Times New Roman" w:eastAsia="Times New Roman" w:hAnsi="Times New Roman" w:cs="Times New Roman"/>
          <w:sz w:val="24"/>
          <w:szCs w:val="24"/>
        </w:rPr>
        <w:t>the same as</w:t>
      </w:r>
      <w:del w:id="2182" w:author="Sara Boyes" w:date="2023-05-08T16:11:00Z">
        <w:r w:rsidRPr="00EA6FD5" w:rsidDel="00947E58">
          <w:rPr>
            <w:rFonts w:ascii="Times New Roman" w:eastAsia="Times New Roman" w:hAnsi="Times New Roman" w:cs="Times New Roman"/>
            <w:sz w:val="24"/>
            <w:szCs w:val="24"/>
          </w:rPr>
          <w:delText xml:space="preserve"> last </w:delText>
        </w:r>
      </w:del>
      <w:del w:id="2183" w:author="Sara Boyes" w:date="2023-05-16T14:25:00Z">
        <w:r w:rsidRPr="00EA6FD5" w:rsidDel="00150567">
          <w:rPr>
            <w:rFonts w:ascii="Times New Roman" w:eastAsia="Times New Roman" w:hAnsi="Times New Roman" w:cs="Times New Roman"/>
            <w:sz w:val="24"/>
            <w:szCs w:val="24"/>
          </w:rPr>
          <w:delText>year</w:delText>
        </w:r>
      </w:del>
      <w:ins w:id="2184" w:author="Sara Boyes" w:date="2023-05-16T14:25:00Z">
        <w:r w:rsidR="00150567" w:rsidRPr="00EA6FD5">
          <w:rPr>
            <w:rFonts w:ascii="Times New Roman" w:eastAsia="Times New Roman" w:hAnsi="Times New Roman" w:cs="Times New Roman"/>
            <w:sz w:val="24"/>
            <w:szCs w:val="24"/>
          </w:rPr>
          <w:t xml:space="preserve"> in 2021</w:t>
        </w:r>
      </w:ins>
      <w:r w:rsidRPr="00EA6FD5">
        <w:rPr>
          <w:rFonts w:ascii="Times New Roman" w:eastAsia="Times New Roman" w:hAnsi="Times New Roman" w:cs="Times New Roman"/>
          <w:sz w:val="24"/>
          <w:szCs w:val="24"/>
        </w:rPr>
        <w:t xml:space="preserve">, </w:t>
      </w:r>
      <w:r w:rsidR="008A4F38" w:rsidRPr="00EA6FD5">
        <w:rPr>
          <w:rFonts w:ascii="Times New Roman" w:eastAsia="Times New Roman" w:hAnsi="Times New Roman" w:cs="Times New Roman"/>
          <w:sz w:val="24"/>
          <w:szCs w:val="24"/>
        </w:rPr>
        <w:t xml:space="preserve">it </w:t>
      </w:r>
      <w:r w:rsidRPr="00EA6FD5">
        <w:rPr>
          <w:rFonts w:ascii="Times New Roman" w:eastAsia="Times New Roman" w:hAnsi="Times New Roman" w:cs="Times New Roman"/>
          <w:sz w:val="24"/>
          <w:szCs w:val="24"/>
        </w:rPr>
        <w:t>declined</w:t>
      </w:r>
      <w:ins w:id="2185" w:author="Sara Boyes" w:date="2023-05-16T14:29:00Z">
        <w:r w:rsidR="000C4587" w:rsidRPr="00EA6FD5">
          <w:rPr>
            <w:rFonts w:ascii="Times New Roman" w:eastAsia="Times New Roman" w:hAnsi="Times New Roman" w:cs="Times New Roman"/>
            <w:sz w:val="24"/>
            <w:szCs w:val="24"/>
          </w:rPr>
          <w:t>,</w:t>
        </w:r>
      </w:ins>
      <w:r w:rsidRPr="00EA6FD5">
        <w:rPr>
          <w:rFonts w:ascii="Times New Roman" w:eastAsia="Times New Roman" w:hAnsi="Times New Roman" w:cs="Times New Roman"/>
          <w:sz w:val="24"/>
          <w:szCs w:val="24"/>
        </w:rPr>
        <w:t xml:space="preserve"> with a score of 34 points in 2022 compared </w:t>
      </w:r>
      <w:del w:id="2186" w:author="Sara Boyes" w:date="2023-05-16T14:17:00Z">
        <w:r w:rsidRPr="00EA6FD5" w:rsidDel="000B6932">
          <w:rPr>
            <w:rFonts w:ascii="Times New Roman" w:eastAsia="Times New Roman" w:hAnsi="Times New Roman" w:cs="Times New Roman"/>
            <w:sz w:val="24"/>
            <w:szCs w:val="24"/>
          </w:rPr>
          <w:delText xml:space="preserve">to </w:delText>
        </w:r>
      </w:del>
      <w:ins w:id="2187" w:author="Sara Boyes" w:date="2023-05-16T14:17:00Z">
        <w:r w:rsidR="000B6932" w:rsidRPr="00EA6FD5">
          <w:rPr>
            <w:rFonts w:ascii="Times New Roman" w:eastAsia="Times New Roman" w:hAnsi="Times New Roman" w:cs="Times New Roman"/>
            <w:sz w:val="24"/>
            <w:szCs w:val="24"/>
          </w:rPr>
          <w:t xml:space="preserve">with </w:t>
        </w:r>
      </w:ins>
      <w:r w:rsidRPr="00EA6FD5">
        <w:rPr>
          <w:rFonts w:ascii="Times New Roman" w:eastAsia="Times New Roman" w:hAnsi="Times New Roman" w:cs="Times New Roman"/>
          <w:sz w:val="24"/>
          <w:szCs w:val="24"/>
        </w:rPr>
        <w:t xml:space="preserve">35 in 2021. This is the worse score of </w:t>
      </w:r>
      <w:r w:rsidR="008A4F38" w:rsidRPr="00EA6FD5">
        <w:rPr>
          <w:rFonts w:ascii="Times New Roman" w:eastAsia="Times New Roman" w:hAnsi="Times New Roman" w:cs="Times New Roman"/>
          <w:sz w:val="24"/>
          <w:szCs w:val="24"/>
        </w:rPr>
        <w:t xml:space="preserve">Bosnia and Herzegovina </w:t>
      </w:r>
      <w:r w:rsidRPr="00EA6FD5">
        <w:rPr>
          <w:rFonts w:ascii="Times New Roman" w:eastAsia="Times New Roman" w:hAnsi="Times New Roman" w:cs="Times New Roman"/>
          <w:sz w:val="24"/>
          <w:szCs w:val="24"/>
        </w:rPr>
        <w:t xml:space="preserve">in </w:t>
      </w:r>
      <w:r w:rsidR="00A14952" w:rsidRPr="00EA6FD5">
        <w:rPr>
          <w:rFonts w:ascii="Times New Roman" w:eastAsia="Times New Roman" w:hAnsi="Times New Roman" w:cs="Times New Roman"/>
          <w:sz w:val="24"/>
          <w:szCs w:val="24"/>
        </w:rPr>
        <w:t xml:space="preserve">the </w:t>
      </w:r>
      <w:del w:id="2188" w:author="Sara Boyes" w:date="2023-05-16T14:29:00Z">
        <w:r w:rsidR="00A14952" w:rsidRPr="00EA6FD5" w:rsidDel="000C4587">
          <w:rPr>
            <w:rFonts w:ascii="Times New Roman" w:eastAsia="Times New Roman" w:hAnsi="Times New Roman" w:cs="Times New Roman"/>
            <w:sz w:val="24"/>
            <w:szCs w:val="24"/>
          </w:rPr>
          <w:delText>previous</w:delText>
        </w:r>
        <w:r w:rsidRPr="00EA6FD5" w:rsidDel="000C4587">
          <w:rPr>
            <w:rFonts w:ascii="Times New Roman" w:eastAsia="Times New Roman" w:hAnsi="Times New Roman" w:cs="Times New Roman"/>
            <w:sz w:val="24"/>
            <w:szCs w:val="24"/>
          </w:rPr>
          <w:delText xml:space="preserve"> ten</w:delText>
        </w:r>
      </w:del>
      <w:ins w:id="2189" w:author="Sara Boyes" w:date="2023-05-16T14:29:00Z">
        <w:r w:rsidR="000C4587" w:rsidRPr="00EA6FD5">
          <w:rPr>
            <w:rFonts w:ascii="Times New Roman" w:eastAsia="Times New Roman" w:hAnsi="Times New Roman" w:cs="Times New Roman"/>
            <w:sz w:val="24"/>
            <w:szCs w:val="24"/>
          </w:rPr>
          <w:t xml:space="preserve">past 10 </w:t>
        </w:r>
      </w:ins>
      <w:del w:id="2190" w:author="Sara Boyes" w:date="2023-05-16T17:34:00Z">
        <w:r w:rsidRPr="00EA6FD5" w:rsidDel="002C5503">
          <w:rPr>
            <w:rFonts w:ascii="Times New Roman" w:eastAsia="Times New Roman" w:hAnsi="Times New Roman" w:cs="Times New Roman"/>
            <w:sz w:val="24"/>
            <w:szCs w:val="24"/>
          </w:rPr>
          <w:delText xml:space="preserve"> </w:delText>
        </w:r>
      </w:del>
      <w:r w:rsidRPr="00EA6FD5">
        <w:rPr>
          <w:rFonts w:ascii="Times New Roman" w:eastAsia="Times New Roman" w:hAnsi="Times New Roman" w:cs="Times New Roman"/>
          <w:sz w:val="24"/>
          <w:szCs w:val="24"/>
        </w:rPr>
        <w:t>years</w:t>
      </w:r>
      <w:r w:rsidR="00A14952" w:rsidRPr="00EA6FD5">
        <w:rPr>
          <w:rFonts w:ascii="Times New Roman" w:eastAsia="Times New Roman" w:hAnsi="Times New Roman" w:cs="Times New Roman"/>
          <w:sz w:val="24"/>
          <w:szCs w:val="24"/>
        </w:rPr>
        <w:t>,</w:t>
      </w:r>
      <w:r w:rsidRPr="00EA6FD5">
        <w:rPr>
          <w:rFonts w:ascii="Times New Roman" w:eastAsia="Times New Roman" w:hAnsi="Times New Roman" w:cs="Times New Roman"/>
          <w:sz w:val="24"/>
          <w:szCs w:val="24"/>
        </w:rPr>
        <w:t xml:space="preserve"> and </w:t>
      </w:r>
      <w:r w:rsidR="008A4F38" w:rsidRPr="00EA6FD5">
        <w:rPr>
          <w:rFonts w:ascii="Times New Roman" w:eastAsia="Times New Roman" w:hAnsi="Times New Roman" w:cs="Times New Roman"/>
          <w:sz w:val="24"/>
          <w:szCs w:val="24"/>
        </w:rPr>
        <w:t xml:space="preserve">the country </w:t>
      </w:r>
      <w:r w:rsidRPr="00EA6FD5">
        <w:rPr>
          <w:rFonts w:ascii="Times New Roman" w:eastAsia="Times New Roman" w:hAnsi="Times New Roman" w:cs="Times New Roman"/>
          <w:sz w:val="24"/>
          <w:szCs w:val="24"/>
        </w:rPr>
        <w:t>has th</w:t>
      </w:r>
      <w:r w:rsidR="004A364F" w:rsidRPr="00EA6FD5">
        <w:rPr>
          <w:rFonts w:ascii="Times New Roman" w:eastAsia="Times New Roman" w:hAnsi="Times New Roman" w:cs="Times New Roman"/>
          <w:sz w:val="24"/>
          <w:szCs w:val="24"/>
        </w:rPr>
        <w:t>e lowest ranking in the region.</w:t>
      </w:r>
    </w:p>
    <w:bookmarkEnd w:id="2166"/>
    <w:p w14:paraId="71DFE88D" w14:textId="7AF7E378" w:rsidR="004A364F" w:rsidRPr="00EA6FD5" w:rsidRDefault="004A364F" w:rsidP="001332F6">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i/>
          <w:sz w:val="24"/>
          <w:szCs w:val="24"/>
        </w:rPr>
        <w:t>Fiscal</w:t>
      </w:r>
      <w:ins w:id="2191" w:author="Sara Boyes" w:date="2023-05-16T17:30:00Z">
        <w:r w:rsidR="004B3DFF" w:rsidRPr="00EA6FD5">
          <w:rPr>
            <w:rFonts w:ascii="Times New Roman" w:eastAsia="Times New Roman" w:hAnsi="Times New Roman" w:cs="Times New Roman"/>
            <w:i/>
            <w:sz w:val="24"/>
            <w:szCs w:val="24"/>
          </w:rPr>
          <w:t xml:space="preserve"> </w:t>
        </w:r>
      </w:ins>
      <w:ins w:id="2192" w:author="Sara Boyes" w:date="2023-05-16T14:29:00Z">
        <w:r w:rsidR="000C4587" w:rsidRPr="00EA6FD5">
          <w:rPr>
            <w:rFonts w:ascii="Times New Roman" w:eastAsia="Times New Roman" w:hAnsi="Times New Roman" w:cs="Times New Roman"/>
            <w:i/>
            <w:sz w:val="24"/>
            <w:szCs w:val="24"/>
          </w:rPr>
          <w:t>i</w:t>
        </w:r>
      </w:ins>
      <w:del w:id="2193" w:author="Sara Boyes" w:date="2023-05-16T14:29:00Z">
        <w:r w:rsidRPr="00EA6FD5" w:rsidDel="000C4587">
          <w:rPr>
            <w:rFonts w:ascii="Times New Roman" w:eastAsia="Times New Roman" w:hAnsi="Times New Roman" w:cs="Times New Roman"/>
            <w:i/>
            <w:sz w:val="24"/>
            <w:szCs w:val="24"/>
          </w:rPr>
          <w:delText xml:space="preserve"> </w:delText>
        </w:r>
      </w:del>
      <w:del w:id="2194" w:author="Sara Boyes" w:date="2023-05-16T17:30:00Z">
        <w:r w:rsidRPr="00EA6FD5" w:rsidDel="004B3DFF">
          <w:rPr>
            <w:rFonts w:ascii="Times New Roman" w:eastAsia="Times New Roman" w:hAnsi="Times New Roman" w:cs="Times New Roman"/>
            <w:i/>
            <w:sz w:val="24"/>
            <w:szCs w:val="24"/>
          </w:rPr>
          <w:delText>I</w:delText>
        </w:r>
      </w:del>
      <w:r w:rsidR="005B6372" w:rsidRPr="00EA6FD5">
        <w:rPr>
          <w:rFonts w:ascii="Times New Roman" w:eastAsia="Times New Roman" w:hAnsi="Times New Roman" w:cs="Times New Roman"/>
          <w:i/>
          <w:sz w:val="24"/>
          <w:szCs w:val="24"/>
        </w:rPr>
        <w:t>ssues</w:t>
      </w:r>
      <w:bookmarkStart w:id="2195" w:name="_Hlk115333861"/>
    </w:p>
    <w:p w14:paraId="53427197" w14:textId="0AA960A8" w:rsidR="00A10181" w:rsidRPr="00EA6FD5" w:rsidRDefault="00AD4862" w:rsidP="00C7010E">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There</w:t>
      </w:r>
      <w:r w:rsidR="005B6372" w:rsidRPr="00EA6FD5">
        <w:rPr>
          <w:rFonts w:ascii="Times New Roman" w:eastAsia="Times New Roman" w:hAnsi="Times New Roman" w:cs="Times New Roman"/>
          <w:sz w:val="24"/>
          <w:szCs w:val="24"/>
        </w:rPr>
        <w:t xml:space="preserve"> were no delays in foreign debt servicing and the regular monthly budget payments</w:t>
      </w:r>
      <w:r w:rsidRPr="00EA6FD5">
        <w:rPr>
          <w:rFonts w:ascii="Times New Roman" w:eastAsia="Times New Roman" w:hAnsi="Times New Roman" w:cs="Times New Roman"/>
          <w:sz w:val="24"/>
          <w:szCs w:val="24"/>
        </w:rPr>
        <w:t xml:space="preserve"> in the reporting period</w:t>
      </w:r>
      <w:r w:rsidR="005B6372" w:rsidRPr="00EA6FD5">
        <w:rPr>
          <w:rFonts w:ascii="Times New Roman" w:eastAsia="Times New Roman" w:hAnsi="Times New Roman" w:cs="Times New Roman"/>
          <w:sz w:val="24"/>
          <w:szCs w:val="24"/>
        </w:rPr>
        <w:t xml:space="preserve">. </w:t>
      </w:r>
      <w:bookmarkEnd w:id="2195"/>
      <w:r w:rsidR="005B6372" w:rsidRPr="00EA6FD5">
        <w:rPr>
          <w:rFonts w:ascii="Times New Roman" w:eastAsia="Times New Roman" w:hAnsi="Times New Roman" w:cs="Times New Roman"/>
          <w:sz w:val="24"/>
          <w:szCs w:val="24"/>
        </w:rPr>
        <w:t xml:space="preserve">This was </w:t>
      </w:r>
      <w:ins w:id="2196" w:author="Sara Boyes" w:date="2023-05-16T14:30:00Z">
        <w:r w:rsidR="000C4587" w:rsidRPr="00EA6FD5">
          <w:rPr>
            <w:rFonts w:ascii="Times New Roman" w:eastAsia="Times New Roman" w:hAnsi="Times New Roman" w:cs="Times New Roman"/>
            <w:sz w:val="24"/>
            <w:szCs w:val="24"/>
          </w:rPr>
          <w:t xml:space="preserve">due </w:t>
        </w:r>
      </w:ins>
      <w:r w:rsidR="005B6372" w:rsidRPr="00EA6FD5">
        <w:rPr>
          <w:rFonts w:ascii="Times New Roman" w:eastAsia="Times New Roman" w:hAnsi="Times New Roman" w:cs="Times New Roman"/>
          <w:sz w:val="24"/>
          <w:szCs w:val="24"/>
        </w:rPr>
        <w:t xml:space="preserve">mainly </w:t>
      </w:r>
      <w:del w:id="2197" w:author="Sara Boyes" w:date="2023-05-16T14:30:00Z">
        <w:r w:rsidR="005B6372" w:rsidRPr="00EA6FD5" w:rsidDel="000C4587">
          <w:rPr>
            <w:rFonts w:ascii="Times New Roman" w:eastAsia="Times New Roman" w:hAnsi="Times New Roman" w:cs="Times New Roman"/>
            <w:sz w:val="24"/>
            <w:szCs w:val="24"/>
          </w:rPr>
          <w:delText xml:space="preserve">due </w:delText>
        </w:r>
      </w:del>
      <w:r w:rsidR="005B6372" w:rsidRPr="00EA6FD5">
        <w:rPr>
          <w:rFonts w:ascii="Times New Roman" w:eastAsia="Times New Roman" w:hAnsi="Times New Roman" w:cs="Times New Roman"/>
          <w:sz w:val="24"/>
          <w:szCs w:val="24"/>
        </w:rPr>
        <w:t>to the continued growth of indirect tax revenue, the main source of budget revenue for all levels of government,</w:t>
      </w:r>
      <w:r w:rsidR="005B6372" w:rsidRPr="00EA6FD5">
        <w:rPr>
          <w:rFonts w:ascii="Times New Roman" w:hAnsi="Times New Roman" w:cs="Times New Roman"/>
          <w:sz w:val="24"/>
          <w:szCs w:val="24"/>
        </w:rPr>
        <w:t xml:space="preserve"> but also</w:t>
      </w:r>
      <w:r w:rsidR="008A4F38" w:rsidRPr="00EA6FD5">
        <w:rPr>
          <w:rFonts w:ascii="Times New Roman" w:hAnsi="Times New Roman" w:cs="Times New Roman"/>
          <w:sz w:val="24"/>
          <w:szCs w:val="24"/>
        </w:rPr>
        <w:t xml:space="preserve"> to</w:t>
      </w:r>
      <w:r w:rsidR="005B6372" w:rsidRPr="00EA6FD5">
        <w:rPr>
          <w:rFonts w:ascii="Times New Roman" w:hAnsi="Times New Roman" w:cs="Times New Roman"/>
          <w:sz w:val="24"/>
          <w:szCs w:val="24"/>
        </w:rPr>
        <w:t xml:space="preserve"> continued borrowing. The </w:t>
      </w:r>
      <w:del w:id="2198" w:author="Sara Boyes" w:date="2023-05-16T14:30:00Z">
        <w:r w:rsidR="005B6372" w:rsidRPr="00EA6FD5" w:rsidDel="000C4587">
          <w:rPr>
            <w:rFonts w:ascii="Times New Roman" w:hAnsi="Times New Roman" w:cs="Times New Roman"/>
            <w:sz w:val="24"/>
            <w:szCs w:val="24"/>
          </w:rPr>
          <w:delText xml:space="preserve">IMF </w:delText>
        </w:r>
      </w:del>
      <w:ins w:id="2199" w:author="Sara Boyes" w:date="2023-05-16T14:30:00Z">
        <w:r w:rsidR="000C4587" w:rsidRPr="00EA6FD5">
          <w:rPr>
            <w:rFonts w:ascii="Times New Roman" w:hAnsi="Times New Roman" w:cs="Times New Roman"/>
            <w:sz w:val="24"/>
            <w:szCs w:val="24"/>
          </w:rPr>
          <w:t xml:space="preserve">International Monetary Fund </w:t>
        </w:r>
      </w:ins>
      <w:r w:rsidR="005B6372" w:rsidRPr="00EA6FD5">
        <w:rPr>
          <w:rFonts w:ascii="Times New Roman" w:hAnsi="Times New Roman" w:cs="Times New Roman"/>
          <w:sz w:val="24"/>
          <w:szCs w:val="24"/>
        </w:rPr>
        <w:t xml:space="preserve">released no funds </w:t>
      </w:r>
      <w:r w:rsidR="004A364F" w:rsidRPr="00EA6FD5">
        <w:rPr>
          <w:rFonts w:ascii="Times New Roman" w:hAnsi="Times New Roman" w:cs="Times New Roman"/>
          <w:sz w:val="24"/>
          <w:szCs w:val="24"/>
        </w:rPr>
        <w:t xml:space="preserve">to </w:t>
      </w:r>
      <w:r w:rsidR="008A4F38" w:rsidRPr="00EA6FD5">
        <w:rPr>
          <w:rFonts w:ascii="Times New Roman" w:hAnsi="Times New Roman" w:cs="Times New Roman"/>
          <w:sz w:val="24"/>
          <w:szCs w:val="24"/>
        </w:rPr>
        <w:t xml:space="preserve">Bosnia and Herzegovina </w:t>
      </w:r>
      <w:r w:rsidR="004A364F" w:rsidRPr="00EA6FD5">
        <w:rPr>
          <w:rFonts w:ascii="Times New Roman" w:hAnsi="Times New Roman" w:cs="Times New Roman"/>
          <w:sz w:val="24"/>
          <w:szCs w:val="24"/>
        </w:rPr>
        <w:t>in the reporting period.</w:t>
      </w:r>
    </w:p>
    <w:p w14:paraId="370C8BD1" w14:textId="64AC67BE" w:rsidR="004A364F"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In 2022, </w:t>
      </w:r>
      <w:r w:rsidR="008A4F38" w:rsidRPr="00EA6FD5">
        <w:rPr>
          <w:rFonts w:ascii="Times New Roman" w:eastAsia="Times New Roman" w:hAnsi="Times New Roman" w:cs="Times New Roman"/>
          <w:sz w:val="24"/>
          <w:szCs w:val="24"/>
        </w:rPr>
        <w:t xml:space="preserve">the </w:t>
      </w:r>
      <w:r w:rsidRPr="00EA6FD5">
        <w:rPr>
          <w:rFonts w:ascii="Times New Roman" w:eastAsia="Times New Roman" w:hAnsi="Times New Roman" w:cs="Times New Roman"/>
          <w:sz w:val="24"/>
          <w:szCs w:val="24"/>
        </w:rPr>
        <w:t xml:space="preserve">Indirect Taxation Authority collected </w:t>
      </w:r>
      <w:del w:id="2200" w:author="Sara Boyes" w:date="2023-05-11T00:23:00Z">
        <w:r w:rsidRPr="00EA6FD5" w:rsidDel="00F66E48">
          <w:rPr>
            <w:rFonts w:ascii="Times New Roman" w:eastAsia="Times New Roman" w:hAnsi="Times New Roman" w:cs="Times New Roman"/>
            <w:sz w:val="24"/>
            <w:szCs w:val="24"/>
          </w:rPr>
          <w:delText>BAM</w:delText>
        </w:r>
      </w:del>
      <w:ins w:id="2201" w:author="Sara Boyes" w:date="2023-05-11T00:23:00Z">
        <w:r w:rsidR="00F66E48" w:rsidRPr="00EA6FD5">
          <w:rPr>
            <w:rFonts w:ascii="Times New Roman" w:eastAsia="Times New Roman" w:hAnsi="Times New Roman" w:cs="Times New Roman"/>
            <w:sz w:val="24"/>
            <w:szCs w:val="24"/>
          </w:rPr>
          <w:t>KM</w:t>
        </w:r>
      </w:ins>
      <w:r w:rsidRPr="00EA6FD5">
        <w:rPr>
          <w:rFonts w:ascii="Times New Roman" w:eastAsia="Times New Roman" w:hAnsi="Times New Roman" w:cs="Times New Roman"/>
          <w:sz w:val="24"/>
          <w:szCs w:val="24"/>
        </w:rPr>
        <w:t xml:space="preserve"> 9.96 billion </w:t>
      </w:r>
      <w:r w:rsidR="00A14952" w:rsidRPr="00EA6FD5">
        <w:rPr>
          <w:rFonts w:ascii="Times New Roman" w:eastAsia="Times New Roman" w:hAnsi="Times New Roman" w:cs="Times New Roman"/>
          <w:sz w:val="24"/>
          <w:szCs w:val="24"/>
        </w:rPr>
        <w:t xml:space="preserve">in </w:t>
      </w:r>
      <w:r w:rsidRPr="00EA6FD5">
        <w:rPr>
          <w:rFonts w:ascii="Times New Roman" w:eastAsia="Times New Roman" w:hAnsi="Times New Roman" w:cs="Times New Roman"/>
          <w:sz w:val="24"/>
          <w:szCs w:val="24"/>
        </w:rPr>
        <w:t>revenues from indirect taxes</w:t>
      </w:r>
      <w:r w:rsidR="008A4F38" w:rsidRPr="00EA6FD5">
        <w:rPr>
          <w:rFonts w:ascii="Times New Roman" w:eastAsia="Times New Roman" w:hAnsi="Times New Roman" w:cs="Times New Roman"/>
          <w:sz w:val="24"/>
          <w:szCs w:val="24"/>
        </w:rPr>
        <w:t xml:space="preserve">. This is a </w:t>
      </w:r>
      <w:r w:rsidRPr="00EA6FD5">
        <w:rPr>
          <w:rFonts w:ascii="Times New Roman" w:eastAsia="Times New Roman" w:hAnsi="Times New Roman" w:cs="Times New Roman"/>
          <w:sz w:val="24"/>
          <w:szCs w:val="24"/>
        </w:rPr>
        <w:t>17.5</w:t>
      </w:r>
      <w:del w:id="2202" w:author="Sara Boyes" w:date="2023-05-08T16:10:00Z">
        <w:r w:rsidR="00DD764D" w:rsidRPr="00EA6FD5" w:rsidDel="00947E58">
          <w:rPr>
            <w:rFonts w:ascii="Times New Roman" w:eastAsia="Times New Roman" w:hAnsi="Times New Roman" w:cs="Times New Roman"/>
            <w:sz w:val="24"/>
            <w:szCs w:val="24"/>
          </w:rPr>
          <w:delText>%</w:delText>
        </w:r>
      </w:del>
      <w:ins w:id="2203" w:author="Sara Boyes" w:date="2023-05-08T16:10:00Z">
        <w:r w:rsidR="00947E58" w:rsidRPr="00EA6FD5">
          <w:rPr>
            <w:rFonts w:ascii="Times New Roman" w:eastAsia="Times New Roman" w:hAnsi="Times New Roman" w:cs="Times New Roman"/>
            <w:sz w:val="24"/>
            <w:szCs w:val="24"/>
          </w:rPr>
          <w:t xml:space="preserve"> per cent</w:t>
        </w:r>
      </w:ins>
      <w:r w:rsidRPr="00EA6FD5">
        <w:rPr>
          <w:rFonts w:ascii="Times New Roman" w:eastAsia="Times New Roman" w:hAnsi="Times New Roman" w:cs="Times New Roman"/>
          <w:sz w:val="24"/>
          <w:szCs w:val="24"/>
        </w:rPr>
        <w:t xml:space="preserve"> increase </w:t>
      </w:r>
      <w:ins w:id="2204" w:author="Sara Boyes" w:date="2023-05-16T14:17:00Z">
        <w:r w:rsidR="000B6932" w:rsidRPr="00EA6FD5">
          <w:rPr>
            <w:rFonts w:ascii="Times New Roman" w:eastAsia="Times New Roman" w:hAnsi="Times New Roman" w:cs="Times New Roman"/>
            <w:sz w:val="24"/>
            <w:szCs w:val="24"/>
          </w:rPr>
          <w:t xml:space="preserve">as </w:t>
        </w:r>
      </w:ins>
      <w:r w:rsidRPr="00EA6FD5">
        <w:rPr>
          <w:rFonts w:ascii="Times New Roman" w:eastAsia="Times New Roman" w:hAnsi="Times New Roman" w:cs="Times New Roman"/>
          <w:sz w:val="24"/>
          <w:szCs w:val="24"/>
        </w:rPr>
        <w:t xml:space="preserve">compared </w:t>
      </w:r>
      <w:del w:id="2205" w:author="Sara Boyes" w:date="2023-05-16T14:17:00Z">
        <w:r w:rsidRPr="00EA6FD5" w:rsidDel="000B6932">
          <w:rPr>
            <w:rFonts w:ascii="Times New Roman" w:eastAsia="Times New Roman" w:hAnsi="Times New Roman" w:cs="Times New Roman"/>
            <w:sz w:val="24"/>
            <w:szCs w:val="24"/>
          </w:rPr>
          <w:delText xml:space="preserve">to </w:delText>
        </w:r>
      </w:del>
      <w:ins w:id="2206" w:author="Sara Boyes" w:date="2023-05-16T14:17:00Z">
        <w:r w:rsidR="000B6932" w:rsidRPr="00EA6FD5">
          <w:rPr>
            <w:rFonts w:ascii="Times New Roman" w:eastAsia="Times New Roman" w:hAnsi="Times New Roman" w:cs="Times New Roman"/>
            <w:sz w:val="24"/>
            <w:szCs w:val="24"/>
          </w:rPr>
          <w:t xml:space="preserve">with </w:t>
        </w:r>
      </w:ins>
      <w:r w:rsidRPr="00EA6FD5">
        <w:rPr>
          <w:rFonts w:ascii="Times New Roman" w:eastAsia="Times New Roman" w:hAnsi="Times New Roman" w:cs="Times New Roman"/>
          <w:sz w:val="24"/>
          <w:szCs w:val="24"/>
        </w:rPr>
        <w:t>the same period in 2021</w:t>
      </w:r>
      <w:r w:rsidR="008A4F38" w:rsidRPr="00EA6FD5">
        <w:rPr>
          <w:rFonts w:ascii="Times New Roman" w:eastAsia="Times New Roman" w:hAnsi="Times New Roman" w:cs="Times New Roman"/>
          <w:sz w:val="24"/>
          <w:szCs w:val="24"/>
        </w:rPr>
        <w:t xml:space="preserve"> and</w:t>
      </w:r>
      <w:r w:rsidRPr="00EA6FD5">
        <w:rPr>
          <w:rFonts w:ascii="Times New Roman" w:eastAsia="Times New Roman" w:hAnsi="Times New Roman" w:cs="Times New Roman"/>
          <w:sz w:val="24"/>
          <w:szCs w:val="24"/>
        </w:rPr>
        <w:t xml:space="preserve"> a new record in </w:t>
      </w:r>
      <w:r w:rsidR="00A14952" w:rsidRPr="00EA6FD5">
        <w:rPr>
          <w:rFonts w:ascii="Times New Roman" w:eastAsia="Times New Roman" w:hAnsi="Times New Roman" w:cs="Times New Roman"/>
          <w:sz w:val="24"/>
          <w:szCs w:val="24"/>
        </w:rPr>
        <w:t xml:space="preserve">the </w:t>
      </w:r>
      <w:r w:rsidRPr="00EA6FD5">
        <w:rPr>
          <w:rFonts w:ascii="Times New Roman" w:eastAsia="Times New Roman" w:hAnsi="Times New Roman" w:cs="Times New Roman"/>
          <w:sz w:val="24"/>
          <w:szCs w:val="24"/>
        </w:rPr>
        <w:t xml:space="preserve">collection of indirect taxes since the establishment of the Indirect </w:t>
      </w:r>
      <w:r w:rsidR="004A364F" w:rsidRPr="00EA6FD5">
        <w:rPr>
          <w:rFonts w:ascii="Times New Roman" w:eastAsia="Times New Roman" w:hAnsi="Times New Roman" w:cs="Times New Roman"/>
          <w:sz w:val="24"/>
          <w:szCs w:val="24"/>
        </w:rPr>
        <w:t xml:space="preserve">Taxation Administration of </w:t>
      </w:r>
      <w:r w:rsidR="00DB47C1" w:rsidRPr="00EA6FD5">
        <w:rPr>
          <w:rFonts w:ascii="Times New Roman" w:eastAsia="Times New Roman" w:hAnsi="Times New Roman" w:cs="Times New Roman"/>
          <w:sz w:val="24"/>
          <w:szCs w:val="24"/>
        </w:rPr>
        <w:t>Bosnia and Herzegovina</w:t>
      </w:r>
      <w:r w:rsidR="004A364F" w:rsidRPr="00EA6FD5">
        <w:rPr>
          <w:rFonts w:ascii="Times New Roman" w:eastAsia="Times New Roman" w:hAnsi="Times New Roman" w:cs="Times New Roman"/>
          <w:sz w:val="24"/>
          <w:szCs w:val="24"/>
        </w:rPr>
        <w:t>.</w:t>
      </w:r>
    </w:p>
    <w:p w14:paraId="775CA238" w14:textId="7BE8AE8C" w:rsidR="004A364F" w:rsidRPr="00EA6FD5" w:rsidRDefault="0069017C" w:rsidP="0069017C">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According to a report by the Ministry of Finance and Treasury, </w:t>
      </w:r>
      <w:ins w:id="2207" w:author="Sara Boyes" w:date="2023-05-16T14:34:00Z">
        <w:r w:rsidR="000C4587" w:rsidRPr="00EA6FD5">
          <w:rPr>
            <w:rFonts w:ascii="Times New Roman" w:eastAsia="Times New Roman" w:hAnsi="Times New Roman" w:cs="Times New Roman"/>
            <w:sz w:val="24"/>
            <w:szCs w:val="24"/>
          </w:rPr>
          <w:t xml:space="preserve">the overall public debt of </w:t>
        </w:r>
      </w:ins>
      <w:r w:rsidRPr="00EA6FD5">
        <w:rPr>
          <w:rFonts w:ascii="Times New Roman" w:eastAsia="Times New Roman" w:hAnsi="Times New Roman" w:cs="Times New Roman"/>
          <w:sz w:val="24"/>
          <w:szCs w:val="24"/>
        </w:rPr>
        <w:t>Bosnia and Herzegovina</w:t>
      </w:r>
      <w:del w:id="2208" w:author="Sara Boyes" w:date="2023-05-16T14:35:00Z">
        <w:r w:rsidRPr="00EA6FD5" w:rsidDel="000C4587">
          <w:rPr>
            <w:rFonts w:ascii="Times New Roman" w:eastAsia="Times New Roman" w:hAnsi="Times New Roman" w:cs="Times New Roman"/>
            <w:sz w:val="24"/>
            <w:szCs w:val="24"/>
          </w:rPr>
          <w:delText>’s overall public debt</w:delText>
        </w:r>
      </w:del>
      <w:r w:rsidRPr="00EA6FD5">
        <w:rPr>
          <w:rFonts w:ascii="Times New Roman" w:eastAsia="Times New Roman" w:hAnsi="Times New Roman" w:cs="Times New Roman"/>
          <w:sz w:val="24"/>
          <w:szCs w:val="24"/>
        </w:rPr>
        <w:t xml:space="preserve"> at the end of 2022 amounted to </w:t>
      </w:r>
      <w:del w:id="2209" w:author="Sara Boyes" w:date="2023-05-11T00:23:00Z">
        <w:r w:rsidRPr="00EA6FD5" w:rsidDel="00F66E48">
          <w:rPr>
            <w:rFonts w:ascii="Times New Roman" w:eastAsia="Times New Roman" w:hAnsi="Times New Roman" w:cs="Times New Roman"/>
            <w:sz w:val="24"/>
            <w:szCs w:val="24"/>
          </w:rPr>
          <w:delText>BAM</w:delText>
        </w:r>
      </w:del>
      <w:ins w:id="2210" w:author="Sara Boyes" w:date="2023-05-11T00:23:00Z">
        <w:r w:rsidR="00F66E48" w:rsidRPr="00EA6FD5">
          <w:rPr>
            <w:rFonts w:ascii="Times New Roman" w:eastAsia="Times New Roman" w:hAnsi="Times New Roman" w:cs="Times New Roman"/>
            <w:sz w:val="24"/>
            <w:szCs w:val="24"/>
          </w:rPr>
          <w:t>KM</w:t>
        </w:r>
      </w:ins>
      <w:r w:rsidRPr="00EA6FD5">
        <w:rPr>
          <w:rFonts w:ascii="Times New Roman" w:eastAsia="Times New Roman" w:hAnsi="Times New Roman" w:cs="Times New Roman"/>
          <w:sz w:val="24"/>
          <w:szCs w:val="24"/>
        </w:rPr>
        <w:t xml:space="preserve"> </w:t>
      </w:r>
      <w:r w:rsidRPr="00EA6FD5">
        <w:rPr>
          <w:rFonts w:ascii="Times New Roman" w:hAnsi="Times New Roman" w:cs="Times New Roman"/>
          <w:sz w:val="24"/>
          <w:szCs w:val="24"/>
        </w:rPr>
        <w:t>13.00 billion – 29.17</w:t>
      </w:r>
      <w:del w:id="2211" w:author="Sara Boyes" w:date="2023-05-08T16:10:00Z">
        <w:r w:rsidRPr="00EA6FD5" w:rsidDel="00947E58">
          <w:rPr>
            <w:rFonts w:ascii="Times New Roman" w:hAnsi="Times New Roman" w:cs="Times New Roman"/>
            <w:sz w:val="24"/>
            <w:szCs w:val="24"/>
          </w:rPr>
          <w:delText>%</w:delText>
        </w:r>
      </w:del>
      <w:ins w:id="2212"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of </w:t>
      </w:r>
      <w:ins w:id="2213" w:author="Sara Boyes" w:date="2023-05-16T14:35:00Z">
        <w:r w:rsidR="000C4587" w:rsidRPr="00EA6FD5">
          <w:rPr>
            <w:rFonts w:ascii="Times New Roman" w:hAnsi="Times New Roman" w:cs="Times New Roman"/>
            <w:sz w:val="24"/>
            <w:szCs w:val="24"/>
          </w:rPr>
          <w:t xml:space="preserve">the gross domestic product (GDP) of </w:t>
        </w:r>
      </w:ins>
      <w:r w:rsidRPr="00EA6FD5">
        <w:rPr>
          <w:rFonts w:ascii="Times New Roman" w:hAnsi="Times New Roman" w:cs="Times New Roman"/>
          <w:sz w:val="24"/>
          <w:szCs w:val="24"/>
        </w:rPr>
        <w:t>Bosnia and Herzegovina</w:t>
      </w:r>
      <w:del w:id="2214" w:author="Sara Boyes" w:date="2023-05-16T14:35:00Z">
        <w:r w:rsidRPr="00EA6FD5" w:rsidDel="000C4587">
          <w:rPr>
            <w:rFonts w:ascii="Times New Roman" w:hAnsi="Times New Roman" w:cs="Times New Roman"/>
            <w:sz w:val="24"/>
            <w:szCs w:val="24"/>
          </w:rPr>
          <w:delText>’s gross domestic product</w:delText>
        </w:r>
      </w:del>
      <w:r w:rsidRPr="00EA6FD5">
        <w:rPr>
          <w:rFonts w:ascii="Times New Roman" w:hAnsi="Times New Roman" w:cs="Times New Roman"/>
          <w:sz w:val="24"/>
          <w:szCs w:val="24"/>
        </w:rPr>
        <w:t>.</w:t>
      </w:r>
      <w:r w:rsidR="005B6372" w:rsidRPr="00EA6FD5">
        <w:rPr>
          <w:rFonts w:ascii="Times New Roman" w:hAnsi="Times New Roman" w:cs="Times New Roman"/>
          <w:sz w:val="24"/>
          <w:szCs w:val="24"/>
        </w:rPr>
        <w:t xml:space="preserve"> </w:t>
      </w:r>
      <w:del w:id="2215" w:author="Sara Boyes" w:date="2023-05-16T14:36:00Z">
        <w:r w:rsidR="005B6372" w:rsidRPr="00EA6FD5" w:rsidDel="000C4587">
          <w:rPr>
            <w:rFonts w:ascii="Times New Roman" w:hAnsi="Times New Roman" w:cs="Times New Roman"/>
            <w:sz w:val="24"/>
            <w:szCs w:val="24"/>
          </w:rPr>
          <w:delText xml:space="preserve">In </w:delText>
        </w:r>
      </w:del>
      <w:ins w:id="2216" w:author="Sara Boyes" w:date="2023-05-16T14:36:00Z">
        <w:r w:rsidR="000C4587" w:rsidRPr="00EA6FD5">
          <w:rPr>
            <w:rFonts w:ascii="Times New Roman" w:hAnsi="Times New Roman" w:cs="Times New Roman"/>
            <w:sz w:val="24"/>
            <w:szCs w:val="24"/>
          </w:rPr>
          <w:t xml:space="preserve">Of </w:t>
        </w:r>
      </w:ins>
      <w:r w:rsidR="005B6372" w:rsidRPr="00EA6FD5">
        <w:rPr>
          <w:rFonts w:ascii="Times New Roman" w:hAnsi="Times New Roman" w:cs="Times New Roman"/>
          <w:sz w:val="24"/>
          <w:szCs w:val="24"/>
        </w:rPr>
        <w:t xml:space="preserve">this amount, foreign debt is </w:t>
      </w:r>
      <w:del w:id="2217" w:author="Sara Boyes" w:date="2023-05-11T00:23:00Z">
        <w:r w:rsidR="005B6372" w:rsidRPr="00EA6FD5" w:rsidDel="00F66E48">
          <w:rPr>
            <w:rFonts w:ascii="Times New Roman" w:hAnsi="Times New Roman" w:cs="Times New Roman"/>
            <w:sz w:val="24"/>
            <w:szCs w:val="24"/>
          </w:rPr>
          <w:delText>BAM</w:delText>
        </w:r>
      </w:del>
      <w:ins w:id="2218" w:author="Sara Boyes" w:date="2023-05-11T00:23:00Z">
        <w:r w:rsidR="00F66E48" w:rsidRPr="00EA6FD5">
          <w:rPr>
            <w:rFonts w:ascii="Times New Roman" w:hAnsi="Times New Roman" w:cs="Times New Roman"/>
            <w:sz w:val="24"/>
            <w:szCs w:val="24"/>
          </w:rPr>
          <w:t>KM</w:t>
        </w:r>
      </w:ins>
      <w:r w:rsidR="005B6372" w:rsidRPr="00EA6FD5">
        <w:rPr>
          <w:rFonts w:ascii="Times New Roman" w:hAnsi="Times New Roman" w:cs="Times New Roman"/>
          <w:sz w:val="24"/>
          <w:szCs w:val="24"/>
        </w:rPr>
        <w:t xml:space="preserve"> 9.80 billion (75.35</w:t>
      </w:r>
      <w:del w:id="2219" w:author="Sara Boyes" w:date="2023-05-08T16:10:00Z">
        <w:r w:rsidR="00DD764D" w:rsidRPr="00EA6FD5" w:rsidDel="00947E58">
          <w:rPr>
            <w:rFonts w:ascii="Times New Roman" w:hAnsi="Times New Roman" w:cs="Times New Roman"/>
            <w:sz w:val="24"/>
            <w:szCs w:val="24"/>
          </w:rPr>
          <w:delText>%</w:delText>
        </w:r>
      </w:del>
      <w:ins w:id="2220" w:author="Sara Boyes" w:date="2023-05-08T16:10:00Z">
        <w:r w:rsidR="00947E58" w:rsidRPr="00EA6FD5">
          <w:rPr>
            <w:rFonts w:ascii="Times New Roman" w:hAnsi="Times New Roman" w:cs="Times New Roman"/>
            <w:sz w:val="24"/>
            <w:szCs w:val="24"/>
          </w:rPr>
          <w:t xml:space="preserve"> per cent</w:t>
        </w:r>
      </w:ins>
      <w:r w:rsidR="005B6372" w:rsidRPr="00EA6FD5">
        <w:rPr>
          <w:rFonts w:ascii="Times New Roman" w:hAnsi="Times New Roman" w:cs="Times New Roman"/>
          <w:sz w:val="24"/>
          <w:szCs w:val="24"/>
        </w:rPr>
        <w:t>)</w:t>
      </w:r>
      <w:r w:rsidR="00A14952" w:rsidRPr="00EA6FD5">
        <w:rPr>
          <w:rFonts w:ascii="Times New Roman" w:hAnsi="Times New Roman" w:cs="Times New Roman"/>
          <w:sz w:val="24"/>
          <w:szCs w:val="24"/>
        </w:rPr>
        <w:t>,</w:t>
      </w:r>
      <w:r w:rsidR="005B6372" w:rsidRPr="00EA6FD5">
        <w:rPr>
          <w:rFonts w:ascii="Times New Roman" w:hAnsi="Times New Roman" w:cs="Times New Roman"/>
          <w:sz w:val="24"/>
          <w:szCs w:val="24"/>
        </w:rPr>
        <w:t xml:space="preserve"> and domestic debt is </w:t>
      </w:r>
      <w:del w:id="2221" w:author="Sara Boyes" w:date="2023-05-11T00:23:00Z">
        <w:r w:rsidR="005B6372" w:rsidRPr="00EA6FD5" w:rsidDel="00F66E48">
          <w:rPr>
            <w:rFonts w:ascii="Times New Roman" w:hAnsi="Times New Roman" w:cs="Times New Roman"/>
            <w:sz w:val="24"/>
            <w:szCs w:val="24"/>
          </w:rPr>
          <w:delText>BAM</w:delText>
        </w:r>
      </w:del>
      <w:ins w:id="2222" w:author="Sara Boyes" w:date="2023-05-11T00:23:00Z">
        <w:r w:rsidR="00F66E48" w:rsidRPr="00EA6FD5">
          <w:rPr>
            <w:rFonts w:ascii="Times New Roman" w:hAnsi="Times New Roman" w:cs="Times New Roman"/>
            <w:sz w:val="24"/>
            <w:szCs w:val="24"/>
          </w:rPr>
          <w:t>KM</w:t>
        </w:r>
      </w:ins>
      <w:r w:rsidR="005B6372" w:rsidRPr="00EA6FD5">
        <w:rPr>
          <w:rFonts w:ascii="Times New Roman" w:hAnsi="Times New Roman" w:cs="Times New Roman"/>
          <w:sz w:val="24"/>
          <w:szCs w:val="24"/>
        </w:rPr>
        <w:t xml:space="preserve"> 3.20 billion (24.65</w:t>
      </w:r>
      <w:del w:id="2223" w:author="Sara Boyes" w:date="2023-05-08T16:10:00Z">
        <w:r w:rsidR="00DD764D" w:rsidRPr="00EA6FD5" w:rsidDel="00947E58">
          <w:rPr>
            <w:rFonts w:ascii="Times New Roman" w:hAnsi="Times New Roman" w:cs="Times New Roman"/>
            <w:sz w:val="24"/>
            <w:szCs w:val="24"/>
          </w:rPr>
          <w:delText>%</w:delText>
        </w:r>
      </w:del>
      <w:ins w:id="2224" w:author="Sara Boyes" w:date="2023-05-08T16:10:00Z">
        <w:r w:rsidR="00947E58" w:rsidRPr="00EA6FD5">
          <w:rPr>
            <w:rFonts w:ascii="Times New Roman" w:hAnsi="Times New Roman" w:cs="Times New Roman"/>
            <w:sz w:val="24"/>
            <w:szCs w:val="24"/>
          </w:rPr>
          <w:t xml:space="preserve"> per cent</w:t>
        </w:r>
      </w:ins>
      <w:r w:rsidR="005B6372" w:rsidRPr="00EA6FD5">
        <w:rPr>
          <w:rFonts w:ascii="Times New Roman" w:hAnsi="Times New Roman" w:cs="Times New Roman"/>
          <w:sz w:val="24"/>
          <w:szCs w:val="24"/>
        </w:rPr>
        <w:t>). The share of the Federation in the overall debt is 50.16</w:t>
      </w:r>
      <w:del w:id="2225" w:author="Sara Boyes" w:date="2023-05-08T16:10:00Z">
        <w:r w:rsidR="00DD764D" w:rsidRPr="00EA6FD5" w:rsidDel="00947E58">
          <w:rPr>
            <w:rFonts w:ascii="Times New Roman" w:hAnsi="Times New Roman" w:cs="Times New Roman"/>
            <w:sz w:val="24"/>
            <w:szCs w:val="24"/>
          </w:rPr>
          <w:delText>%</w:delText>
        </w:r>
      </w:del>
      <w:ins w:id="2226" w:author="Sara Boyes" w:date="2023-05-08T16:10:00Z">
        <w:r w:rsidR="00947E58" w:rsidRPr="00EA6FD5">
          <w:rPr>
            <w:rFonts w:ascii="Times New Roman" w:hAnsi="Times New Roman" w:cs="Times New Roman"/>
            <w:sz w:val="24"/>
            <w:szCs w:val="24"/>
          </w:rPr>
          <w:t xml:space="preserve"> per cent</w:t>
        </w:r>
      </w:ins>
      <w:r w:rsidR="005B6372" w:rsidRPr="00EA6FD5">
        <w:rPr>
          <w:rFonts w:ascii="Times New Roman" w:hAnsi="Times New Roman" w:cs="Times New Roman"/>
          <w:sz w:val="24"/>
          <w:szCs w:val="24"/>
        </w:rPr>
        <w:t xml:space="preserve">, the share of </w:t>
      </w:r>
      <w:ins w:id="2227" w:author="Sara Boyes" w:date="2023-05-10T20:01:00Z">
        <w:r w:rsidR="00F600E3" w:rsidRPr="00EA6FD5">
          <w:rPr>
            <w:rFonts w:ascii="Times New Roman" w:hAnsi="Times New Roman" w:cs="Times New Roman"/>
            <w:sz w:val="24"/>
            <w:szCs w:val="24"/>
          </w:rPr>
          <w:t xml:space="preserve">the </w:t>
        </w:r>
      </w:ins>
      <w:r w:rsidR="005B6372" w:rsidRPr="00EA6FD5">
        <w:rPr>
          <w:rFonts w:ascii="Times New Roman" w:hAnsi="Times New Roman" w:cs="Times New Roman"/>
          <w:sz w:val="24"/>
          <w:szCs w:val="24"/>
        </w:rPr>
        <w:t>Republika Srpska is 48.86</w:t>
      </w:r>
      <w:del w:id="2228" w:author="Sara Boyes" w:date="2023-05-08T16:10:00Z">
        <w:r w:rsidR="00DD764D" w:rsidRPr="00EA6FD5" w:rsidDel="00947E58">
          <w:rPr>
            <w:rFonts w:ascii="Times New Roman" w:hAnsi="Times New Roman" w:cs="Times New Roman"/>
            <w:sz w:val="24"/>
            <w:szCs w:val="24"/>
          </w:rPr>
          <w:delText>%</w:delText>
        </w:r>
      </w:del>
      <w:ins w:id="2229" w:author="Sara Boyes" w:date="2023-05-08T16:10:00Z">
        <w:r w:rsidR="00947E58" w:rsidRPr="00EA6FD5">
          <w:rPr>
            <w:rFonts w:ascii="Times New Roman" w:hAnsi="Times New Roman" w:cs="Times New Roman"/>
            <w:sz w:val="24"/>
            <w:szCs w:val="24"/>
          </w:rPr>
          <w:t xml:space="preserve"> per cent</w:t>
        </w:r>
      </w:ins>
      <w:r w:rsidR="005B6372" w:rsidRPr="00EA6FD5">
        <w:rPr>
          <w:rFonts w:ascii="Times New Roman" w:hAnsi="Times New Roman" w:cs="Times New Roman"/>
          <w:sz w:val="24"/>
          <w:szCs w:val="24"/>
        </w:rPr>
        <w:t xml:space="preserve">, </w:t>
      </w:r>
      <w:r w:rsidR="00A14952" w:rsidRPr="00EA6FD5">
        <w:rPr>
          <w:rFonts w:ascii="Times New Roman" w:hAnsi="Times New Roman" w:cs="Times New Roman"/>
          <w:sz w:val="24"/>
          <w:szCs w:val="24"/>
        </w:rPr>
        <w:t xml:space="preserve">and </w:t>
      </w:r>
      <w:r w:rsidR="005B6372" w:rsidRPr="00EA6FD5">
        <w:rPr>
          <w:rFonts w:ascii="Times New Roman" w:hAnsi="Times New Roman" w:cs="Times New Roman"/>
          <w:sz w:val="24"/>
          <w:szCs w:val="24"/>
        </w:rPr>
        <w:t>the share of the State institutions and Brčko District is 0.61</w:t>
      </w:r>
      <w:del w:id="2230" w:author="Sara Boyes" w:date="2023-05-08T16:10:00Z">
        <w:r w:rsidR="00DD764D" w:rsidRPr="00EA6FD5" w:rsidDel="00947E58">
          <w:rPr>
            <w:rFonts w:ascii="Times New Roman" w:hAnsi="Times New Roman" w:cs="Times New Roman"/>
            <w:sz w:val="24"/>
            <w:szCs w:val="24"/>
          </w:rPr>
          <w:delText>%</w:delText>
        </w:r>
      </w:del>
      <w:ins w:id="2231" w:author="Sara Boyes" w:date="2023-05-08T16:10:00Z">
        <w:r w:rsidR="00947E58" w:rsidRPr="00EA6FD5">
          <w:rPr>
            <w:rFonts w:ascii="Times New Roman" w:hAnsi="Times New Roman" w:cs="Times New Roman"/>
            <w:sz w:val="24"/>
            <w:szCs w:val="24"/>
          </w:rPr>
          <w:t xml:space="preserve"> per cent</w:t>
        </w:r>
      </w:ins>
      <w:r w:rsidR="005B6372" w:rsidRPr="00EA6FD5">
        <w:rPr>
          <w:rFonts w:ascii="Times New Roman" w:hAnsi="Times New Roman" w:cs="Times New Roman"/>
          <w:sz w:val="24"/>
          <w:szCs w:val="24"/>
        </w:rPr>
        <w:t xml:space="preserve"> and 0.37</w:t>
      </w:r>
      <w:del w:id="2232" w:author="Sara Boyes" w:date="2023-05-08T16:10:00Z">
        <w:r w:rsidR="00DD764D" w:rsidRPr="00EA6FD5" w:rsidDel="00947E58">
          <w:rPr>
            <w:rFonts w:ascii="Times New Roman" w:hAnsi="Times New Roman" w:cs="Times New Roman"/>
            <w:sz w:val="24"/>
            <w:szCs w:val="24"/>
          </w:rPr>
          <w:delText>%</w:delText>
        </w:r>
      </w:del>
      <w:ins w:id="2233" w:author="Sara Boyes" w:date="2023-05-08T16:10:00Z">
        <w:r w:rsidR="00947E58" w:rsidRPr="00EA6FD5">
          <w:rPr>
            <w:rFonts w:ascii="Times New Roman" w:hAnsi="Times New Roman" w:cs="Times New Roman"/>
            <w:sz w:val="24"/>
            <w:szCs w:val="24"/>
          </w:rPr>
          <w:t xml:space="preserve"> per cent</w:t>
        </w:r>
      </w:ins>
      <w:r w:rsidR="005B6372" w:rsidRPr="00EA6FD5">
        <w:rPr>
          <w:rFonts w:ascii="Times New Roman" w:hAnsi="Times New Roman" w:cs="Times New Roman"/>
          <w:sz w:val="24"/>
          <w:szCs w:val="24"/>
        </w:rPr>
        <w:t>, respectively.</w:t>
      </w:r>
    </w:p>
    <w:p w14:paraId="37C8419E" w14:textId="01909063" w:rsidR="004A364F" w:rsidRPr="00EA6FD5" w:rsidRDefault="000C4587"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ins w:id="2234" w:author="Sara Boyes" w:date="2023-05-16T14:38:00Z">
        <w:r w:rsidRPr="00EA6FD5">
          <w:rPr>
            <w:rFonts w:ascii="Times New Roman" w:hAnsi="Times New Roman" w:cs="Times New Roman"/>
            <w:sz w:val="24"/>
            <w:szCs w:val="24"/>
          </w:rPr>
          <w:t xml:space="preserve">The 2023 budget was adopted, </w:t>
        </w:r>
      </w:ins>
      <w:del w:id="2235" w:author="Sara Boyes" w:date="2023-05-16T14:38:00Z">
        <w:r w:rsidR="004161A7" w:rsidRPr="00EA6FD5" w:rsidDel="000C4587">
          <w:rPr>
            <w:rFonts w:ascii="Times New Roman" w:hAnsi="Times New Roman" w:cs="Times New Roman"/>
            <w:sz w:val="24"/>
            <w:szCs w:val="24"/>
          </w:rPr>
          <w:delText xml:space="preserve">On </w:delText>
        </w:r>
      </w:del>
      <w:ins w:id="2236" w:author="Sara Boyes" w:date="2023-05-16T14:38:00Z">
        <w:r w:rsidRPr="00EA6FD5">
          <w:rPr>
            <w:rFonts w:ascii="Times New Roman" w:hAnsi="Times New Roman" w:cs="Times New Roman"/>
            <w:sz w:val="24"/>
            <w:szCs w:val="24"/>
          </w:rPr>
          <w:t xml:space="preserve">on </w:t>
        </w:r>
      </w:ins>
      <w:r w:rsidR="00445000" w:rsidRPr="00EA6FD5">
        <w:rPr>
          <w:rFonts w:ascii="Times New Roman" w:hAnsi="Times New Roman" w:cs="Times New Roman"/>
          <w:sz w:val="24"/>
          <w:szCs w:val="24"/>
        </w:rPr>
        <w:t xml:space="preserve">29 </w:t>
      </w:r>
      <w:r w:rsidR="004161A7" w:rsidRPr="00EA6FD5">
        <w:rPr>
          <w:rFonts w:ascii="Times New Roman" w:hAnsi="Times New Roman" w:cs="Times New Roman"/>
          <w:sz w:val="24"/>
          <w:szCs w:val="24"/>
        </w:rPr>
        <w:t>March</w:t>
      </w:r>
      <w:r w:rsidR="00A14952" w:rsidRPr="00EA6FD5">
        <w:rPr>
          <w:rFonts w:ascii="Times New Roman" w:hAnsi="Times New Roman" w:cs="Times New Roman"/>
          <w:sz w:val="24"/>
          <w:szCs w:val="24"/>
        </w:rPr>
        <w:t>,</w:t>
      </w:r>
      <w:r w:rsidR="004161A7" w:rsidRPr="00EA6FD5">
        <w:rPr>
          <w:rFonts w:ascii="Times New Roman" w:hAnsi="Times New Roman" w:cs="Times New Roman"/>
          <w:sz w:val="24"/>
          <w:szCs w:val="24"/>
        </w:rPr>
        <w:t xml:space="preserve"> </w:t>
      </w:r>
      <w:ins w:id="2237" w:author="Sara Boyes" w:date="2023-05-16T14:38:00Z">
        <w:r w:rsidRPr="00EA6FD5">
          <w:rPr>
            <w:rFonts w:ascii="Times New Roman" w:hAnsi="Times New Roman" w:cs="Times New Roman"/>
            <w:sz w:val="24"/>
            <w:szCs w:val="24"/>
          </w:rPr>
          <w:t xml:space="preserve">by </w:t>
        </w:r>
      </w:ins>
      <w:r w:rsidR="004161A7" w:rsidRPr="00EA6FD5">
        <w:rPr>
          <w:rFonts w:ascii="Times New Roman" w:hAnsi="Times New Roman" w:cs="Times New Roman"/>
          <w:sz w:val="24"/>
          <w:szCs w:val="24"/>
        </w:rPr>
        <w:t xml:space="preserve">the </w:t>
      </w:r>
      <w:r w:rsidR="008A4F38" w:rsidRPr="00EA6FD5">
        <w:rPr>
          <w:rFonts w:ascii="Times New Roman" w:hAnsi="Times New Roman" w:cs="Times New Roman"/>
          <w:sz w:val="24"/>
          <w:szCs w:val="24"/>
        </w:rPr>
        <w:t>House of Representatives</w:t>
      </w:r>
      <w:r w:rsidR="00CA3FC7" w:rsidRPr="00EA6FD5">
        <w:rPr>
          <w:rFonts w:ascii="Times New Roman" w:hAnsi="Times New Roman" w:cs="Times New Roman"/>
          <w:sz w:val="24"/>
          <w:szCs w:val="24"/>
        </w:rPr>
        <w:t xml:space="preserve"> of the State</w:t>
      </w:r>
      <w:r w:rsidR="008A4F38" w:rsidRPr="00EA6FD5">
        <w:rPr>
          <w:rFonts w:ascii="Times New Roman" w:hAnsi="Times New Roman" w:cs="Times New Roman"/>
          <w:sz w:val="24"/>
          <w:szCs w:val="24"/>
        </w:rPr>
        <w:t xml:space="preserve"> </w:t>
      </w:r>
      <w:r w:rsidR="004161A7" w:rsidRPr="00EA6FD5">
        <w:rPr>
          <w:rFonts w:ascii="Times New Roman" w:hAnsi="Times New Roman" w:cs="Times New Roman"/>
          <w:sz w:val="24"/>
          <w:szCs w:val="24"/>
        </w:rPr>
        <w:t>and</w:t>
      </w:r>
      <w:ins w:id="2238" w:author="Sara Boyes" w:date="2023-05-16T14:38:00Z">
        <w:r w:rsidR="00C127E4" w:rsidRPr="00EA6FD5">
          <w:rPr>
            <w:rFonts w:ascii="Times New Roman" w:hAnsi="Times New Roman" w:cs="Times New Roman"/>
            <w:sz w:val="24"/>
            <w:szCs w:val="24"/>
          </w:rPr>
          <w:t>,</w:t>
        </w:r>
      </w:ins>
      <w:r w:rsidR="004161A7" w:rsidRPr="00EA6FD5">
        <w:rPr>
          <w:rFonts w:ascii="Times New Roman" w:hAnsi="Times New Roman" w:cs="Times New Roman"/>
          <w:sz w:val="24"/>
          <w:szCs w:val="24"/>
        </w:rPr>
        <w:t xml:space="preserve"> </w:t>
      </w:r>
      <w:r w:rsidR="000F31C7" w:rsidRPr="00EA6FD5">
        <w:rPr>
          <w:rFonts w:ascii="Times New Roman" w:hAnsi="Times New Roman" w:cs="Times New Roman"/>
          <w:sz w:val="24"/>
          <w:szCs w:val="24"/>
        </w:rPr>
        <w:t xml:space="preserve">on </w:t>
      </w:r>
      <w:r w:rsidR="00445000" w:rsidRPr="00EA6FD5">
        <w:rPr>
          <w:rFonts w:ascii="Times New Roman" w:hAnsi="Times New Roman" w:cs="Times New Roman"/>
          <w:sz w:val="24"/>
          <w:szCs w:val="24"/>
        </w:rPr>
        <w:t xml:space="preserve">30 </w:t>
      </w:r>
      <w:r w:rsidR="004161A7" w:rsidRPr="00EA6FD5">
        <w:rPr>
          <w:rFonts w:ascii="Times New Roman" w:hAnsi="Times New Roman" w:cs="Times New Roman"/>
          <w:sz w:val="24"/>
          <w:szCs w:val="24"/>
        </w:rPr>
        <w:t>March</w:t>
      </w:r>
      <w:r w:rsidR="00A14952" w:rsidRPr="00EA6FD5">
        <w:rPr>
          <w:rFonts w:ascii="Times New Roman" w:hAnsi="Times New Roman" w:cs="Times New Roman"/>
          <w:sz w:val="24"/>
          <w:szCs w:val="24"/>
        </w:rPr>
        <w:t>,</w:t>
      </w:r>
      <w:r w:rsidR="004161A7" w:rsidRPr="00EA6FD5">
        <w:rPr>
          <w:rFonts w:ascii="Times New Roman" w:hAnsi="Times New Roman" w:cs="Times New Roman"/>
          <w:sz w:val="24"/>
          <w:szCs w:val="24"/>
        </w:rPr>
        <w:t xml:space="preserve"> </w:t>
      </w:r>
      <w:ins w:id="2239" w:author="Sara Boyes" w:date="2023-05-16T14:39:00Z">
        <w:r w:rsidR="00C127E4" w:rsidRPr="00EA6FD5">
          <w:rPr>
            <w:rFonts w:ascii="Times New Roman" w:hAnsi="Times New Roman" w:cs="Times New Roman"/>
            <w:sz w:val="24"/>
            <w:szCs w:val="24"/>
          </w:rPr>
          <w:t xml:space="preserve">by </w:t>
        </w:r>
      </w:ins>
      <w:r w:rsidR="008A4F38" w:rsidRPr="00EA6FD5">
        <w:rPr>
          <w:rFonts w:ascii="Times New Roman" w:hAnsi="Times New Roman" w:cs="Times New Roman"/>
          <w:sz w:val="24"/>
          <w:szCs w:val="24"/>
        </w:rPr>
        <w:t xml:space="preserve">the House of Peoples </w:t>
      </w:r>
      <w:del w:id="2240" w:author="Sara Boyes" w:date="2023-05-16T14:39:00Z">
        <w:r w:rsidR="004161A7" w:rsidRPr="00EA6FD5" w:rsidDel="00C127E4">
          <w:rPr>
            <w:rFonts w:ascii="Times New Roman" w:hAnsi="Times New Roman" w:cs="Times New Roman"/>
            <w:sz w:val="24"/>
            <w:szCs w:val="24"/>
          </w:rPr>
          <w:delText>adopted</w:delText>
        </w:r>
      </w:del>
      <w:del w:id="2241" w:author="Sara Boyes" w:date="2023-05-16T14:38:00Z">
        <w:r w:rsidR="004161A7" w:rsidRPr="00EA6FD5" w:rsidDel="000C4587">
          <w:rPr>
            <w:rFonts w:ascii="Times New Roman" w:hAnsi="Times New Roman" w:cs="Times New Roman"/>
            <w:sz w:val="24"/>
            <w:szCs w:val="24"/>
          </w:rPr>
          <w:delText xml:space="preserve"> the </w:delText>
        </w:r>
        <w:r w:rsidR="008A4F38" w:rsidRPr="00EA6FD5" w:rsidDel="000C4587">
          <w:rPr>
            <w:rFonts w:ascii="Times New Roman" w:hAnsi="Times New Roman" w:cs="Times New Roman"/>
            <w:sz w:val="24"/>
            <w:szCs w:val="24"/>
          </w:rPr>
          <w:delText xml:space="preserve">2023 </w:delText>
        </w:r>
        <w:r w:rsidR="004161A7" w:rsidRPr="00EA6FD5" w:rsidDel="000C4587">
          <w:rPr>
            <w:rFonts w:ascii="Times New Roman" w:hAnsi="Times New Roman" w:cs="Times New Roman"/>
            <w:sz w:val="24"/>
            <w:szCs w:val="24"/>
          </w:rPr>
          <w:delText>budget</w:delText>
        </w:r>
      </w:del>
      <w:r w:rsidR="004161A7" w:rsidRPr="00EA6FD5">
        <w:rPr>
          <w:rFonts w:ascii="Times New Roman" w:hAnsi="Times New Roman" w:cs="Times New Roman"/>
          <w:sz w:val="24"/>
          <w:szCs w:val="24"/>
        </w:rPr>
        <w:t xml:space="preserve">. </w:t>
      </w:r>
      <w:r w:rsidR="008A4F38" w:rsidRPr="00EA6FD5">
        <w:rPr>
          <w:rFonts w:ascii="Times New Roman" w:hAnsi="Times New Roman" w:cs="Times New Roman"/>
          <w:sz w:val="24"/>
          <w:szCs w:val="24"/>
        </w:rPr>
        <w:t xml:space="preserve">The </w:t>
      </w:r>
      <w:r w:rsidR="003D53FE" w:rsidRPr="00EA6FD5">
        <w:rPr>
          <w:rFonts w:ascii="Times New Roman" w:hAnsi="Times New Roman" w:cs="Times New Roman"/>
          <w:iCs/>
          <w:sz w:val="24"/>
          <w:szCs w:val="24"/>
        </w:rPr>
        <w:t xml:space="preserve">Budget </w:t>
      </w:r>
      <w:r w:rsidR="008A4F38" w:rsidRPr="00EA6FD5">
        <w:rPr>
          <w:rFonts w:ascii="Times New Roman" w:hAnsi="Times New Roman" w:cs="Times New Roman"/>
          <w:iCs/>
          <w:sz w:val="24"/>
          <w:szCs w:val="24"/>
        </w:rPr>
        <w:t>for State</w:t>
      </w:r>
      <w:r w:rsidR="005B6372" w:rsidRPr="00EA6FD5">
        <w:rPr>
          <w:rFonts w:ascii="Times New Roman" w:hAnsi="Times New Roman" w:cs="Times New Roman"/>
          <w:iCs/>
          <w:sz w:val="24"/>
          <w:szCs w:val="24"/>
        </w:rPr>
        <w:t xml:space="preserve"> Institutions and International Obligations </w:t>
      </w:r>
      <w:r w:rsidR="008A4F38" w:rsidRPr="00EA6FD5">
        <w:rPr>
          <w:rFonts w:ascii="Times New Roman" w:hAnsi="Times New Roman" w:cs="Times New Roman"/>
          <w:iCs/>
          <w:sz w:val="24"/>
          <w:szCs w:val="24"/>
        </w:rPr>
        <w:t xml:space="preserve">of Bosnia and Herzegovina </w:t>
      </w:r>
      <w:r w:rsidR="005B6372" w:rsidRPr="00EA6FD5">
        <w:rPr>
          <w:rFonts w:ascii="Times New Roman" w:hAnsi="Times New Roman" w:cs="Times New Roman"/>
          <w:iCs/>
          <w:sz w:val="24"/>
          <w:szCs w:val="24"/>
        </w:rPr>
        <w:t xml:space="preserve">for 2023 amounts to </w:t>
      </w:r>
      <w:del w:id="2242" w:author="Sara Boyes" w:date="2023-05-11T00:23:00Z">
        <w:r w:rsidR="005B6372" w:rsidRPr="00EA6FD5" w:rsidDel="00F66E48">
          <w:rPr>
            <w:rFonts w:ascii="Times New Roman" w:hAnsi="Times New Roman" w:cs="Times New Roman"/>
            <w:iCs/>
            <w:sz w:val="24"/>
            <w:szCs w:val="24"/>
          </w:rPr>
          <w:delText>BAM</w:delText>
        </w:r>
      </w:del>
      <w:ins w:id="2243" w:author="Sara Boyes" w:date="2023-05-11T00:23:00Z">
        <w:r w:rsidR="00F66E48" w:rsidRPr="00EA6FD5">
          <w:rPr>
            <w:rFonts w:ascii="Times New Roman" w:hAnsi="Times New Roman" w:cs="Times New Roman"/>
            <w:iCs/>
            <w:sz w:val="24"/>
            <w:szCs w:val="24"/>
          </w:rPr>
          <w:t>KM</w:t>
        </w:r>
      </w:ins>
      <w:r w:rsidR="005B6372" w:rsidRPr="00EA6FD5">
        <w:rPr>
          <w:rFonts w:ascii="Times New Roman" w:hAnsi="Times New Roman" w:cs="Times New Roman"/>
          <w:iCs/>
          <w:sz w:val="24"/>
          <w:szCs w:val="24"/>
        </w:rPr>
        <w:t xml:space="preserve"> 2.561</w:t>
      </w:r>
      <w:r w:rsidR="005B6372" w:rsidRPr="00EA6FD5">
        <w:rPr>
          <w:rFonts w:ascii="Times New Roman" w:hAnsi="Times New Roman" w:cs="Times New Roman"/>
          <w:sz w:val="24"/>
          <w:szCs w:val="24"/>
        </w:rPr>
        <w:t xml:space="preserve"> billion, a 35</w:t>
      </w:r>
      <w:del w:id="2244" w:author="Sara Boyes" w:date="2023-05-08T16:10:00Z">
        <w:r w:rsidR="005B6372" w:rsidRPr="00EA6FD5" w:rsidDel="00947E58">
          <w:rPr>
            <w:rFonts w:ascii="Times New Roman" w:hAnsi="Times New Roman" w:cs="Times New Roman"/>
            <w:sz w:val="24"/>
            <w:szCs w:val="24"/>
          </w:rPr>
          <w:delText>%</w:delText>
        </w:r>
      </w:del>
      <w:ins w:id="2245" w:author="Sara Boyes" w:date="2023-05-08T16:10:00Z">
        <w:r w:rsidR="00947E58" w:rsidRPr="00EA6FD5">
          <w:rPr>
            <w:rFonts w:ascii="Times New Roman" w:hAnsi="Times New Roman" w:cs="Times New Roman"/>
            <w:sz w:val="24"/>
            <w:szCs w:val="24"/>
          </w:rPr>
          <w:t xml:space="preserve"> per cent</w:t>
        </w:r>
      </w:ins>
      <w:r w:rsidR="005B6372" w:rsidRPr="00EA6FD5">
        <w:rPr>
          <w:rFonts w:ascii="Times New Roman" w:hAnsi="Times New Roman" w:cs="Times New Roman"/>
          <w:sz w:val="24"/>
          <w:szCs w:val="24"/>
        </w:rPr>
        <w:t xml:space="preserve"> increase </w:t>
      </w:r>
      <w:ins w:id="2246" w:author="Sara Boyes" w:date="2023-05-16T14:17:00Z">
        <w:r w:rsidR="000B6932" w:rsidRPr="00EA6FD5">
          <w:rPr>
            <w:rFonts w:ascii="Times New Roman" w:hAnsi="Times New Roman" w:cs="Times New Roman"/>
            <w:sz w:val="24"/>
            <w:szCs w:val="24"/>
          </w:rPr>
          <w:t xml:space="preserve">as </w:t>
        </w:r>
      </w:ins>
      <w:r w:rsidR="005B6372" w:rsidRPr="00EA6FD5">
        <w:rPr>
          <w:rFonts w:ascii="Times New Roman" w:hAnsi="Times New Roman" w:cs="Times New Roman"/>
          <w:sz w:val="24"/>
          <w:szCs w:val="24"/>
        </w:rPr>
        <w:t xml:space="preserve">compared </w:t>
      </w:r>
      <w:del w:id="2247" w:author="Sara Boyes" w:date="2023-05-16T14:17:00Z">
        <w:r w:rsidR="005B6372" w:rsidRPr="00EA6FD5" w:rsidDel="000B6932">
          <w:rPr>
            <w:rFonts w:ascii="Times New Roman" w:hAnsi="Times New Roman" w:cs="Times New Roman"/>
            <w:sz w:val="24"/>
            <w:szCs w:val="24"/>
          </w:rPr>
          <w:delText xml:space="preserve">to </w:delText>
        </w:r>
      </w:del>
      <w:ins w:id="2248" w:author="Sara Boyes" w:date="2023-05-16T14:17:00Z">
        <w:r w:rsidR="000B6932" w:rsidRPr="00EA6FD5">
          <w:rPr>
            <w:rFonts w:ascii="Times New Roman" w:hAnsi="Times New Roman" w:cs="Times New Roman"/>
            <w:sz w:val="24"/>
            <w:szCs w:val="24"/>
          </w:rPr>
          <w:t xml:space="preserve">with </w:t>
        </w:r>
      </w:ins>
      <w:r w:rsidR="005B6372" w:rsidRPr="00EA6FD5">
        <w:rPr>
          <w:rFonts w:ascii="Times New Roman" w:hAnsi="Times New Roman" w:cs="Times New Roman"/>
          <w:sz w:val="24"/>
          <w:szCs w:val="24"/>
        </w:rPr>
        <w:t xml:space="preserve">2022. The amount </w:t>
      </w:r>
      <w:del w:id="2249" w:author="Sara Boyes" w:date="2023-05-16T15:00:00Z">
        <w:r w:rsidR="005B6372" w:rsidRPr="00EA6FD5" w:rsidDel="00061959">
          <w:rPr>
            <w:rFonts w:ascii="Times New Roman" w:hAnsi="Times New Roman" w:cs="Times New Roman"/>
            <w:sz w:val="24"/>
            <w:szCs w:val="24"/>
          </w:rPr>
          <w:delText xml:space="preserve">foreseen </w:delText>
        </w:r>
      </w:del>
      <w:ins w:id="2250" w:author="Sara Boyes" w:date="2023-05-16T15:00:00Z">
        <w:r w:rsidR="00061959" w:rsidRPr="00EA6FD5">
          <w:rPr>
            <w:rFonts w:ascii="Times New Roman" w:hAnsi="Times New Roman" w:cs="Times New Roman"/>
            <w:sz w:val="24"/>
            <w:szCs w:val="24"/>
          </w:rPr>
          <w:t xml:space="preserve">anticipated </w:t>
        </w:r>
      </w:ins>
      <w:r w:rsidR="005B6372" w:rsidRPr="00EA6FD5">
        <w:rPr>
          <w:rFonts w:ascii="Times New Roman" w:hAnsi="Times New Roman" w:cs="Times New Roman"/>
          <w:sz w:val="24"/>
          <w:szCs w:val="24"/>
        </w:rPr>
        <w:t xml:space="preserve">for financing </w:t>
      </w:r>
      <w:del w:id="2251" w:author="Sara Boyes" w:date="2023-05-08T17:26:00Z">
        <w:r w:rsidR="005B6372" w:rsidRPr="00EA6FD5" w:rsidDel="007F0D33">
          <w:rPr>
            <w:rFonts w:ascii="Times New Roman" w:hAnsi="Times New Roman" w:cs="Times New Roman"/>
            <w:sz w:val="24"/>
            <w:szCs w:val="24"/>
          </w:rPr>
          <w:delText>BiH</w:delText>
        </w:r>
      </w:del>
      <w:ins w:id="2252" w:author="Sara Boyes" w:date="2023-05-08T17:26:00Z">
        <w:r w:rsidR="007F0D33" w:rsidRPr="00EA6FD5">
          <w:rPr>
            <w:rFonts w:ascii="Times New Roman" w:hAnsi="Times New Roman" w:cs="Times New Roman"/>
            <w:sz w:val="24"/>
            <w:szCs w:val="24"/>
          </w:rPr>
          <w:t>Bosnia and Herzegovina</w:t>
        </w:r>
      </w:ins>
      <w:r w:rsidR="005B6372" w:rsidRPr="00EA6FD5">
        <w:rPr>
          <w:rFonts w:ascii="Times New Roman" w:hAnsi="Times New Roman" w:cs="Times New Roman"/>
          <w:sz w:val="24"/>
          <w:szCs w:val="24"/>
        </w:rPr>
        <w:t xml:space="preserve"> institutions</w:t>
      </w:r>
      <w:r w:rsidR="00A14952" w:rsidRPr="00EA6FD5">
        <w:rPr>
          <w:rFonts w:ascii="Times New Roman" w:hAnsi="Times New Roman" w:cs="Times New Roman"/>
          <w:sz w:val="24"/>
          <w:szCs w:val="24"/>
        </w:rPr>
        <w:t xml:space="preserve"> </w:t>
      </w:r>
      <w:r w:rsidR="005B6372" w:rsidRPr="00EA6FD5">
        <w:rPr>
          <w:rFonts w:ascii="Times New Roman" w:hAnsi="Times New Roman" w:cs="Times New Roman"/>
          <w:sz w:val="24"/>
          <w:szCs w:val="24"/>
        </w:rPr>
        <w:t>increased by 23</w:t>
      </w:r>
      <w:del w:id="2253" w:author="Sara Boyes" w:date="2023-05-08T16:10:00Z">
        <w:r w:rsidR="005B6372" w:rsidRPr="00EA6FD5" w:rsidDel="00947E58">
          <w:rPr>
            <w:rFonts w:ascii="Times New Roman" w:hAnsi="Times New Roman" w:cs="Times New Roman"/>
            <w:sz w:val="24"/>
            <w:szCs w:val="24"/>
          </w:rPr>
          <w:delText>%</w:delText>
        </w:r>
      </w:del>
      <w:ins w:id="2254" w:author="Sara Boyes" w:date="2023-05-08T16:10:00Z">
        <w:r w:rsidR="00947E58" w:rsidRPr="00EA6FD5">
          <w:rPr>
            <w:rFonts w:ascii="Times New Roman" w:hAnsi="Times New Roman" w:cs="Times New Roman"/>
            <w:sz w:val="24"/>
            <w:szCs w:val="24"/>
          </w:rPr>
          <w:t xml:space="preserve"> per cent</w:t>
        </w:r>
      </w:ins>
      <w:r w:rsidR="005B6372" w:rsidRPr="00EA6FD5">
        <w:rPr>
          <w:rFonts w:ascii="Times New Roman" w:hAnsi="Times New Roman" w:cs="Times New Roman"/>
          <w:sz w:val="24"/>
          <w:szCs w:val="24"/>
        </w:rPr>
        <w:t xml:space="preserve">, amounting to </w:t>
      </w:r>
      <w:del w:id="2255" w:author="Sara Boyes" w:date="2023-05-11T00:23:00Z">
        <w:r w:rsidR="005B6372" w:rsidRPr="00EA6FD5" w:rsidDel="00F66E48">
          <w:rPr>
            <w:rFonts w:ascii="Times New Roman" w:hAnsi="Times New Roman" w:cs="Times New Roman"/>
            <w:sz w:val="24"/>
            <w:szCs w:val="24"/>
          </w:rPr>
          <w:delText>BAM</w:delText>
        </w:r>
      </w:del>
      <w:ins w:id="2256" w:author="Sara Boyes" w:date="2023-05-11T00:23:00Z">
        <w:r w:rsidR="00F66E48" w:rsidRPr="00EA6FD5">
          <w:rPr>
            <w:rFonts w:ascii="Times New Roman" w:hAnsi="Times New Roman" w:cs="Times New Roman"/>
            <w:sz w:val="24"/>
            <w:szCs w:val="24"/>
          </w:rPr>
          <w:t>KM</w:t>
        </w:r>
      </w:ins>
      <w:r w:rsidR="005B6372" w:rsidRPr="00EA6FD5">
        <w:rPr>
          <w:rFonts w:ascii="Times New Roman" w:hAnsi="Times New Roman" w:cs="Times New Roman"/>
          <w:sz w:val="24"/>
          <w:szCs w:val="24"/>
        </w:rPr>
        <w:t xml:space="preserve"> 1.315 billion. The amount anticipated for servicing foreign debt in 2023 is </w:t>
      </w:r>
      <w:del w:id="2257" w:author="Sara Boyes" w:date="2023-05-11T00:23:00Z">
        <w:r w:rsidR="005B6372" w:rsidRPr="00EA6FD5" w:rsidDel="00F66E48">
          <w:rPr>
            <w:rFonts w:ascii="Times New Roman" w:hAnsi="Times New Roman" w:cs="Times New Roman"/>
            <w:sz w:val="24"/>
            <w:szCs w:val="24"/>
          </w:rPr>
          <w:delText>BAM</w:delText>
        </w:r>
      </w:del>
      <w:ins w:id="2258" w:author="Sara Boyes" w:date="2023-05-11T00:23:00Z">
        <w:r w:rsidR="00F66E48" w:rsidRPr="00EA6FD5">
          <w:rPr>
            <w:rFonts w:ascii="Times New Roman" w:hAnsi="Times New Roman" w:cs="Times New Roman"/>
            <w:sz w:val="24"/>
            <w:szCs w:val="24"/>
          </w:rPr>
          <w:t>KM</w:t>
        </w:r>
      </w:ins>
      <w:r w:rsidR="005B6372" w:rsidRPr="00EA6FD5">
        <w:rPr>
          <w:rFonts w:ascii="Times New Roman" w:hAnsi="Times New Roman" w:cs="Times New Roman"/>
          <w:sz w:val="24"/>
          <w:szCs w:val="24"/>
        </w:rPr>
        <w:t xml:space="preserve"> 1.245 billion, an increase of 52</w:t>
      </w:r>
      <w:del w:id="2259" w:author="Sara Boyes" w:date="2023-05-08T16:10:00Z">
        <w:r w:rsidR="005B6372" w:rsidRPr="00EA6FD5" w:rsidDel="00947E58">
          <w:rPr>
            <w:rFonts w:ascii="Times New Roman" w:hAnsi="Times New Roman" w:cs="Times New Roman"/>
            <w:sz w:val="24"/>
            <w:szCs w:val="24"/>
          </w:rPr>
          <w:delText>%</w:delText>
        </w:r>
      </w:del>
      <w:ins w:id="2260" w:author="Sara Boyes" w:date="2023-05-08T16:10:00Z">
        <w:r w:rsidR="00947E58" w:rsidRPr="00EA6FD5">
          <w:rPr>
            <w:rFonts w:ascii="Times New Roman" w:hAnsi="Times New Roman" w:cs="Times New Roman"/>
            <w:sz w:val="24"/>
            <w:szCs w:val="24"/>
          </w:rPr>
          <w:t xml:space="preserve"> per cent</w:t>
        </w:r>
      </w:ins>
      <w:r w:rsidR="005B6372" w:rsidRPr="00EA6FD5">
        <w:rPr>
          <w:rFonts w:ascii="Times New Roman" w:hAnsi="Times New Roman" w:cs="Times New Roman"/>
          <w:sz w:val="24"/>
          <w:szCs w:val="24"/>
        </w:rPr>
        <w:t xml:space="preserve"> </w:t>
      </w:r>
      <w:ins w:id="2261" w:author="Sara Boyes" w:date="2023-05-16T14:18:00Z">
        <w:r w:rsidR="000B6932" w:rsidRPr="00EA6FD5">
          <w:rPr>
            <w:rFonts w:ascii="Times New Roman" w:hAnsi="Times New Roman" w:cs="Times New Roman"/>
            <w:sz w:val="24"/>
            <w:szCs w:val="24"/>
          </w:rPr>
          <w:t xml:space="preserve">as </w:t>
        </w:r>
      </w:ins>
      <w:r w:rsidR="005B6372" w:rsidRPr="00EA6FD5">
        <w:rPr>
          <w:rFonts w:ascii="Times New Roman" w:hAnsi="Times New Roman" w:cs="Times New Roman"/>
          <w:sz w:val="24"/>
          <w:szCs w:val="24"/>
        </w:rPr>
        <w:t xml:space="preserve">compared </w:t>
      </w:r>
      <w:del w:id="2262" w:author="Sara Boyes" w:date="2023-05-16T14:18:00Z">
        <w:r w:rsidR="005B6372" w:rsidRPr="00EA6FD5" w:rsidDel="000B6932">
          <w:rPr>
            <w:rFonts w:ascii="Times New Roman" w:hAnsi="Times New Roman" w:cs="Times New Roman"/>
            <w:sz w:val="24"/>
            <w:szCs w:val="24"/>
          </w:rPr>
          <w:delText xml:space="preserve">to </w:delText>
        </w:r>
      </w:del>
      <w:ins w:id="2263" w:author="Sara Boyes" w:date="2023-05-16T14:18:00Z">
        <w:r w:rsidR="000B6932" w:rsidRPr="00EA6FD5">
          <w:rPr>
            <w:rFonts w:ascii="Times New Roman" w:hAnsi="Times New Roman" w:cs="Times New Roman"/>
            <w:sz w:val="24"/>
            <w:szCs w:val="24"/>
          </w:rPr>
          <w:t xml:space="preserve">with </w:t>
        </w:r>
      </w:ins>
      <w:r w:rsidR="005B6372" w:rsidRPr="00EA6FD5">
        <w:rPr>
          <w:rFonts w:ascii="Times New Roman" w:hAnsi="Times New Roman" w:cs="Times New Roman"/>
          <w:sz w:val="24"/>
          <w:szCs w:val="24"/>
        </w:rPr>
        <w:t>2022.</w:t>
      </w:r>
    </w:p>
    <w:p w14:paraId="188A2D3B" w14:textId="70CE3422" w:rsidR="004A364F"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Domestic revenues for financing the </w:t>
      </w:r>
      <w:del w:id="2264" w:author="Sara Boyes" w:date="2023-05-08T17:26:00Z">
        <w:r w:rsidRPr="00EA6FD5" w:rsidDel="007F0D33">
          <w:rPr>
            <w:rFonts w:ascii="Times New Roman" w:hAnsi="Times New Roman" w:cs="Times New Roman"/>
            <w:sz w:val="24"/>
            <w:szCs w:val="24"/>
          </w:rPr>
          <w:delText>BiH</w:delText>
        </w:r>
      </w:del>
      <w:ins w:id="2265" w:author="Sara Boyes" w:date="2023-05-16T14:40:00Z">
        <w:r w:rsidR="00C127E4" w:rsidRPr="00EA6FD5">
          <w:rPr>
            <w:rFonts w:ascii="Times New Roman" w:hAnsi="Times New Roman" w:cs="Times New Roman"/>
            <w:sz w:val="24"/>
            <w:szCs w:val="24"/>
          </w:rPr>
          <w:t>State</w:t>
        </w:r>
      </w:ins>
      <w:r w:rsidRPr="00EA6FD5">
        <w:rPr>
          <w:rFonts w:ascii="Times New Roman" w:hAnsi="Times New Roman" w:cs="Times New Roman"/>
          <w:sz w:val="24"/>
          <w:szCs w:val="24"/>
        </w:rPr>
        <w:t xml:space="preserve"> </w:t>
      </w:r>
      <w:ins w:id="2266" w:author="Sara Boyes" w:date="2023-05-16T14:40:00Z">
        <w:r w:rsidR="00C127E4" w:rsidRPr="00EA6FD5">
          <w:rPr>
            <w:rFonts w:ascii="Times New Roman" w:hAnsi="Times New Roman" w:cs="Times New Roman"/>
            <w:sz w:val="24"/>
            <w:szCs w:val="24"/>
          </w:rPr>
          <w:t>i</w:t>
        </w:r>
      </w:ins>
      <w:del w:id="2267" w:author="Sara Boyes" w:date="2023-05-16T14:40:00Z">
        <w:r w:rsidRPr="00EA6FD5" w:rsidDel="00C127E4">
          <w:rPr>
            <w:rFonts w:ascii="Times New Roman" w:hAnsi="Times New Roman" w:cs="Times New Roman"/>
            <w:sz w:val="24"/>
            <w:szCs w:val="24"/>
          </w:rPr>
          <w:delText>I</w:delText>
        </w:r>
      </w:del>
      <w:r w:rsidRPr="00EA6FD5">
        <w:rPr>
          <w:rFonts w:ascii="Times New Roman" w:hAnsi="Times New Roman" w:cs="Times New Roman"/>
          <w:sz w:val="24"/>
          <w:szCs w:val="24"/>
        </w:rPr>
        <w:t xml:space="preserve">nstitutions </w:t>
      </w:r>
      <w:ins w:id="2268" w:author="Sara Boyes" w:date="2023-05-16T14:40:00Z">
        <w:r w:rsidR="00C127E4" w:rsidRPr="00EA6FD5">
          <w:rPr>
            <w:rFonts w:ascii="Times New Roman" w:hAnsi="Times New Roman" w:cs="Times New Roman"/>
            <w:sz w:val="24"/>
            <w:szCs w:val="24"/>
          </w:rPr>
          <w:t>of Bos</w:t>
        </w:r>
      </w:ins>
      <w:ins w:id="2269" w:author="Sara Boyes" w:date="2023-05-16T14:41:00Z">
        <w:r w:rsidR="00C127E4" w:rsidRPr="00EA6FD5">
          <w:rPr>
            <w:rFonts w:ascii="Times New Roman" w:hAnsi="Times New Roman" w:cs="Times New Roman"/>
            <w:sz w:val="24"/>
            <w:szCs w:val="24"/>
          </w:rPr>
          <w:t xml:space="preserve">nia and Herzegovina </w:t>
        </w:r>
      </w:ins>
      <w:r w:rsidRPr="00EA6FD5">
        <w:rPr>
          <w:rFonts w:ascii="Times New Roman" w:hAnsi="Times New Roman" w:cs="Times New Roman"/>
          <w:sz w:val="24"/>
          <w:szCs w:val="24"/>
        </w:rPr>
        <w:t xml:space="preserve">total </w:t>
      </w:r>
      <w:del w:id="2270" w:author="Sara Boyes" w:date="2023-05-11T00:23:00Z">
        <w:r w:rsidRPr="00EA6FD5" w:rsidDel="00F66E48">
          <w:rPr>
            <w:rFonts w:ascii="Times New Roman" w:hAnsi="Times New Roman" w:cs="Times New Roman"/>
            <w:sz w:val="24"/>
            <w:szCs w:val="24"/>
          </w:rPr>
          <w:delText>BAM</w:delText>
        </w:r>
      </w:del>
      <w:ins w:id="2271"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1.173 billion (16</w:t>
      </w:r>
      <w:del w:id="2272" w:author="Sara Boyes" w:date="2023-05-08T16:10:00Z">
        <w:r w:rsidRPr="00EA6FD5" w:rsidDel="00947E58">
          <w:rPr>
            <w:rFonts w:ascii="Times New Roman" w:hAnsi="Times New Roman" w:cs="Times New Roman"/>
            <w:sz w:val="24"/>
            <w:szCs w:val="24"/>
          </w:rPr>
          <w:delText>%</w:delText>
        </w:r>
      </w:del>
      <w:ins w:id="2273"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w:t>
      </w:r>
      <w:ins w:id="2274" w:author="Sara Boyes" w:date="2023-05-16T14:18:00Z">
        <w:r w:rsidR="000B6932" w:rsidRPr="00EA6FD5">
          <w:rPr>
            <w:rFonts w:ascii="Times New Roman" w:hAnsi="Times New Roman" w:cs="Times New Roman"/>
            <w:sz w:val="24"/>
            <w:szCs w:val="24"/>
          </w:rPr>
          <w:t xml:space="preserve">as </w:t>
        </w:r>
      </w:ins>
      <w:r w:rsidRPr="00EA6FD5">
        <w:rPr>
          <w:rFonts w:ascii="Times New Roman" w:hAnsi="Times New Roman" w:cs="Times New Roman"/>
          <w:sz w:val="24"/>
          <w:szCs w:val="24"/>
        </w:rPr>
        <w:t xml:space="preserve">compared </w:t>
      </w:r>
      <w:del w:id="2275" w:author="Sara Boyes" w:date="2023-05-16T14:18:00Z">
        <w:r w:rsidRPr="00EA6FD5" w:rsidDel="000B6932">
          <w:rPr>
            <w:rFonts w:ascii="Times New Roman" w:hAnsi="Times New Roman" w:cs="Times New Roman"/>
            <w:sz w:val="24"/>
            <w:szCs w:val="24"/>
          </w:rPr>
          <w:delText xml:space="preserve">to </w:delText>
        </w:r>
      </w:del>
      <w:ins w:id="2276" w:author="Sara Boyes" w:date="2023-05-16T14:18:00Z">
        <w:r w:rsidR="000B6932" w:rsidRPr="00EA6FD5">
          <w:rPr>
            <w:rFonts w:ascii="Times New Roman" w:hAnsi="Times New Roman" w:cs="Times New Roman"/>
            <w:sz w:val="24"/>
            <w:szCs w:val="24"/>
          </w:rPr>
          <w:t xml:space="preserve">with </w:t>
        </w:r>
      </w:ins>
      <w:r w:rsidRPr="00EA6FD5">
        <w:rPr>
          <w:rFonts w:ascii="Times New Roman" w:hAnsi="Times New Roman" w:cs="Times New Roman"/>
          <w:sz w:val="24"/>
          <w:szCs w:val="24"/>
        </w:rPr>
        <w:t xml:space="preserve">2022), of which </w:t>
      </w:r>
      <w:del w:id="2277" w:author="Sara Boyes" w:date="2023-05-11T00:23:00Z">
        <w:r w:rsidRPr="00EA6FD5" w:rsidDel="00F66E48">
          <w:rPr>
            <w:rFonts w:ascii="Times New Roman" w:hAnsi="Times New Roman" w:cs="Times New Roman"/>
            <w:sz w:val="24"/>
            <w:szCs w:val="24"/>
          </w:rPr>
          <w:delText>BAM</w:delText>
        </w:r>
      </w:del>
      <w:ins w:id="2278"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1.020 billion come from indirect tax revenues (18</w:t>
      </w:r>
      <w:del w:id="2279" w:author="Sara Boyes" w:date="2023-05-08T16:10:00Z">
        <w:r w:rsidRPr="00EA6FD5" w:rsidDel="00947E58">
          <w:rPr>
            <w:rFonts w:ascii="Times New Roman" w:hAnsi="Times New Roman" w:cs="Times New Roman"/>
            <w:sz w:val="24"/>
            <w:szCs w:val="24"/>
          </w:rPr>
          <w:delText>%</w:delText>
        </w:r>
      </w:del>
      <w:ins w:id="2280"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w:t>
      </w:r>
      <w:del w:id="2281" w:author="Sara Boyes" w:date="2023-05-11T00:23:00Z">
        <w:r w:rsidRPr="00EA6FD5" w:rsidDel="00F66E48">
          <w:rPr>
            <w:rFonts w:ascii="Times New Roman" w:hAnsi="Times New Roman" w:cs="Times New Roman"/>
            <w:sz w:val="24"/>
            <w:szCs w:val="24"/>
          </w:rPr>
          <w:delText>BAM</w:delText>
        </w:r>
      </w:del>
      <w:ins w:id="2282"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152.1 million from non-tax revenues (5</w:t>
      </w:r>
      <w:del w:id="2283" w:author="Sara Boyes" w:date="2023-05-08T16:10:00Z">
        <w:r w:rsidRPr="00EA6FD5" w:rsidDel="00947E58">
          <w:rPr>
            <w:rFonts w:ascii="Times New Roman" w:hAnsi="Times New Roman" w:cs="Times New Roman"/>
            <w:sz w:val="24"/>
            <w:szCs w:val="24"/>
          </w:rPr>
          <w:delText>%</w:delText>
        </w:r>
      </w:del>
      <w:ins w:id="2284"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and </w:t>
      </w:r>
      <w:del w:id="2285" w:author="Sara Boyes" w:date="2023-05-11T00:23:00Z">
        <w:r w:rsidRPr="00EA6FD5" w:rsidDel="00F66E48">
          <w:rPr>
            <w:rFonts w:ascii="Times New Roman" w:hAnsi="Times New Roman" w:cs="Times New Roman"/>
            <w:sz w:val="24"/>
            <w:szCs w:val="24"/>
          </w:rPr>
          <w:delText>BAM</w:delText>
        </w:r>
      </w:del>
      <w:ins w:id="2286"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0.69 million from transfers from other levels (6</w:t>
      </w:r>
      <w:del w:id="2287" w:author="Sara Boyes" w:date="2023-05-08T16:10:00Z">
        <w:r w:rsidRPr="00EA6FD5" w:rsidDel="00947E58">
          <w:rPr>
            <w:rFonts w:ascii="Times New Roman" w:hAnsi="Times New Roman" w:cs="Times New Roman"/>
            <w:sz w:val="24"/>
            <w:szCs w:val="24"/>
          </w:rPr>
          <w:delText>%</w:delText>
        </w:r>
      </w:del>
      <w:ins w:id="2288"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The budget shows a deficit of </w:t>
      </w:r>
      <w:del w:id="2289" w:author="Sara Boyes" w:date="2023-05-11T00:23:00Z">
        <w:r w:rsidRPr="00EA6FD5" w:rsidDel="00F66E48">
          <w:rPr>
            <w:rFonts w:ascii="Times New Roman" w:hAnsi="Times New Roman" w:cs="Times New Roman"/>
            <w:sz w:val="24"/>
            <w:szCs w:val="24"/>
          </w:rPr>
          <w:delText>BAM</w:delText>
        </w:r>
      </w:del>
      <w:ins w:id="2290"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142.0 million (129</w:t>
      </w:r>
      <w:del w:id="2291" w:author="Sara Boyes" w:date="2023-05-08T16:10:00Z">
        <w:r w:rsidRPr="00EA6FD5" w:rsidDel="00947E58">
          <w:rPr>
            <w:rFonts w:ascii="Times New Roman" w:hAnsi="Times New Roman" w:cs="Times New Roman"/>
            <w:sz w:val="24"/>
            <w:szCs w:val="24"/>
          </w:rPr>
          <w:delText>%</w:delText>
        </w:r>
      </w:del>
      <w:ins w:id="2292"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w:t>
      </w:r>
      <w:r w:rsidR="008A4F38" w:rsidRPr="00EA6FD5">
        <w:rPr>
          <w:rFonts w:ascii="Times New Roman" w:hAnsi="Times New Roman" w:cs="Times New Roman"/>
          <w:sz w:val="24"/>
          <w:szCs w:val="24"/>
        </w:rPr>
        <w:t>It</w:t>
      </w:r>
      <w:r w:rsidRPr="00EA6FD5">
        <w:rPr>
          <w:rFonts w:ascii="Times New Roman" w:hAnsi="Times New Roman" w:cs="Times New Roman"/>
          <w:sz w:val="24"/>
          <w:szCs w:val="24"/>
        </w:rPr>
        <w:t xml:space="preserve"> is planned </w:t>
      </w:r>
      <w:r w:rsidR="008A4F38" w:rsidRPr="00EA6FD5">
        <w:rPr>
          <w:rFonts w:ascii="Times New Roman" w:hAnsi="Times New Roman" w:cs="Times New Roman"/>
          <w:sz w:val="24"/>
          <w:szCs w:val="24"/>
        </w:rPr>
        <w:t xml:space="preserve">to cover it </w:t>
      </w:r>
      <w:r w:rsidRPr="00EA6FD5">
        <w:rPr>
          <w:rFonts w:ascii="Times New Roman" w:hAnsi="Times New Roman" w:cs="Times New Roman"/>
          <w:sz w:val="24"/>
          <w:szCs w:val="24"/>
        </w:rPr>
        <w:t xml:space="preserve">mainly from transferred surplus funds from previous years </w:t>
      </w:r>
      <w:r w:rsidR="00A14952" w:rsidRPr="00EA6FD5">
        <w:rPr>
          <w:rFonts w:ascii="Times New Roman" w:hAnsi="Times New Roman" w:cs="Times New Roman"/>
          <w:sz w:val="24"/>
          <w:szCs w:val="24"/>
        </w:rPr>
        <w:t>for</w:t>
      </w:r>
      <w:r w:rsidR="008A4F38" w:rsidRPr="00EA6FD5">
        <w:rPr>
          <w:rFonts w:ascii="Times New Roman" w:hAnsi="Times New Roman" w:cs="Times New Roman"/>
          <w:sz w:val="24"/>
          <w:szCs w:val="24"/>
        </w:rPr>
        <w:t xml:space="preserve"> </w:t>
      </w:r>
      <w:del w:id="2293" w:author="Sara Boyes" w:date="2023-05-11T00:23:00Z">
        <w:r w:rsidRPr="00EA6FD5" w:rsidDel="00F66E48">
          <w:rPr>
            <w:rFonts w:ascii="Times New Roman" w:hAnsi="Times New Roman" w:cs="Times New Roman"/>
            <w:sz w:val="24"/>
            <w:szCs w:val="24"/>
          </w:rPr>
          <w:delText>BAM</w:delText>
        </w:r>
      </w:del>
      <w:ins w:id="2294"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141.1 million and </w:t>
      </w:r>
      <w:r w:rsidR="008A4F38" w:rsidRPr="00EA6FD5">
        <w:rPr>
          <w:rFonts w:ascii="Times New Roman" w:hAnsi="Times New Roman" w:cs="Times New Roman"/>
          <w:sz w:val="24"/>
          <w:szCs w:val="24"/>
        </w:rPr>
        <w:t xml:space="preserve">from </w:t>
      </w:r>
      <w:r w:rsidRPr="00EA6FD5">
        <w:rPr>
          <w:rFonts w:ascii="Times New Roman" w:hAnsi="Times New Roman" w:cs="Times New Roman"/>
          <w:sz w:val="24"/>
          <w:szCs w:val="24"/>
        </w:rPr>
        <w:t>the sale of f</w:t>
      </w:r>
      <w:r w:rsidR="004A364F" w:rsidRPr="00EA6FD5">
        <w:rPr>
          <w:rFonts w:ascii="Times New Roman" w:hAnsi="Times New Roman" w:cs="Times New Roman"/>
          <w:sz w:val="24"/>
          <w:szCs w:val="24"/>
        </w:rPr>
        <w:t>ixed assets (</w:t>
      </w:r>
      <w:del w:id="2295" w:author="Sara Boyes" w:date="2023-05-11T00:23:00Z">
        <w:r w:rsidR="004A364F" w:rsidRPr="00EA6FD5" w:rsidDel="00F66E48">
          <w:rPr>
            <w:rFonts w:ascii="Times New Roman" w:hAnsi="Times New Roman" w:cs="Times New Roman"/>
            <w:sz w:val="24"/>
            <w:szCs w:val="24"/>
          </w:rPr>
          <w:delText>BAM</w:delText>
        </w:r>
      </w:del>
      <w:ins w:id="2296" w:author="Sara Boyes" w:date="2023-05-11T00:23:00Z">
        <w:r w:rsidR="00F66E48" w:rsidRPr="00EA6FD5">
          <w:rPr>
            <w:rFonts w:ascii="Times New Roman" w:hAnsi="Times New Roman" w:cs="Times New Roman"/>
            <w:sz w:val="24"/>
            <w:szCs w:val="24"/>
          </w:rPr>
          <w:t>KM</w:t>
        </w:r>
      </w:ins>
      <w:r w:rsidR="004A364F" w:rsidRPr="00EA6FD5">
        <w:rPr>
          <w:rFonts w:ascii="Times New Roman" w:hAnsi="Times New Roman" w:cs="Times New Roman"/>
          <w:sz w:val="24"/>
          <w:szCs w:val="24"/>
        </w:rPr>
        <w:t xml:space="preserve"> 0.99 million).</w:t>
      </w:r>
    </w:p>
    <w:p w14:paraId="07F5FA51" w14:textId="37F890DA" w:rsidR="004A364F"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On the expenditure side, </w:t>
      </w:r>
      <w:ins w:id="2297" w:author="Sara Boyes" w:date="2023-05-16T15:03:00Z">
        <w:r w:rsidR="00061959" w:rsidRPr="00EA6FD5">
          <w:rPr>
            <w:rFonts w:ascii="Times New Roman" w:hAnsi="Times New Roman" w:cs="Times New Roman"/>
            <w:sz w:val="24"/>
            <w:szCs w:val="24"/>
          </w:rPr>
          <w:t xml:space="preserve">in </w:t>
        </w:r>
      </w:ins>
      <w:r w:rsidR="008A4F38" w:rsidRPr="00EA6FD5">
        <w:rPr>
          <w:rFonts w:ascii="Times New Roman" w:hAnsi="Times New Roman" w:cs="Times New Roman"/>
          <w:sz w:val="24"/>
          <w:szCs w:val="24"/>
        </w:rPr>
        <w:t xml:space="preserve">the </w:t>
      </w:r>
      <w:r w:rsidRPr="00EA6FD5">
        <w:rPr>
          <w:rFonts w:ascii="Times New Roman" w:hAnsi="Times New Roman" w:cs="Times New Roman"/>
          <w:sz w:val="24"/>
          <w:szCs w:val="24"/>
        </w:rPr>
        <w:t>adopted budget</w:t>
      </w:r>
      <w:del w:id="2298" w:author="Sara Boyes" w:date="2023-05-16T15:04:00Z">
        <w:r w:rsidRPr="00EA6FD5" w:rsidDel="00061959">
          <w:rPr>
            <w:rFonts w:ascii="Times New Roman" w:hAnsi="Times New Roman" w:cs="Times New Roman"/>
            <w:sz w:val="24"/>
            <w:szCs w:val="24"/>
          </w:rPr>
          <w:delText xml:space="preserve"> plans</w:delText>
        </w:r>
      </w:del>
      <w:r w:rsidRPr="00EA6FD5">
        <w:rPr>
          <w:rFonts w:ascii="Times New Roman" w:hAnsi="Times New Roman" w:cs="Times New Roman"/>
          <w:sz w:val="24"/>
          <w:szCs w:val="24"/>
        </w:rPr>
        <w:t xml:space="preserve">, </w:t>
      </w:r>
      <w:del w:id="2299" w:author="Sara Boyes" w:date="2023-05-16T15:02:00Z">
        <w:r w:rsidRPr="00EA6FD5" w:rsidDel="00061959">
          <w:rPr>
            <w:rFonts w:ascii="Times New Roman" w:hAnsi="Times New Roman" w:cs="Times New Roman"/>
            <w:sz w:val="24"/>
            <w:szCs w:val="24"/>
          </w:rPr>
          <w:delText>among others</w:delText>
        </w:r>
      </w:del>
      <w:ins w:id="2300" w:author="Sara Boyes" w:date="2023-05-16T15:03:00Z">
        <w:r w:rsidR="00061959" w:rsidRPr="00EA6FD5">
          <w:rPr>
            <w:rFonts w:ascii="Times New Roman" w:hAnsi="Times New Roman" w:cs="Times New Roman"/>
            <w:sz w:val="24"/>
            <w:szCs w:val="24"/>
          </w:rPr>
          <w:t xml:space="preserve">the following, </w:t>
        </w:r>
      </w:ins>
      <w:ins w:id="2301" w:author="Sara Boyes" w:date="2023-05-16T15:02:00Z">
        <w:r w:rsidR="00061959" w:rsidRPr="00EA6FD5">
          <w:rPr>
            <w:rFonts w:ascii="Times New Roman" w:hAnsi="Times New Roman" w:cs="Times New Roman"/>
            <w:sz w:val="24"/>
            <w:szCs w:val="24"/>
          </w:rPr>
          <w:t>inter alia</w:t>
        </w:r>
      </w:ins>
      <w:ins w:id="2302" w:author="Sara Boyes" w:date="2023-05-16T15:03:00Z">
        <w:r w:rsidR="00061959" w:rsidRPr="00EA6FD5">
          <w:rPr>
            <w:rFonts w:ascii="Times New Roman" w:hAnsi="Times New Roman" w:cs="Times New Roman"/>
            <w:sz w:val="24"/>
            <w:szCs w:val="24"/>
          </w:rPr>
          <w:t>, are plan</w:t>
        </w:r>
      </w:ins>
      <w:ins w:id="2303" w:author="Sara Boyes" w:date="2023-05-16T15:04:00Z">
        <w:r w:rsidR="00061959" w:rsidRPr="00EA6FD5">
          <w:rPr>
            <w:rFonts w:ascii="Times New Roman" w:hAnsi="Times New Roman" w:cs="Times New Roman"/>
            <w:sz w:val="24"/>
            <w:szCs w:val="24"/>
          </w:rPr>
          <w:t>ned</w:t>
        </w:r>
      </w:ins>
      <w:ins w:id="2304" w:author="Sara Boyes" w:date="2023-05-16T15:02:00Z">
        <w:r w:rsidR="00061959" w:rsidRPr="00EA6FD5">
          <w:rPr>
            <w:rFonts w:ascii="Times New Roman" w:hAnsi="Times New Roman" w:cs="Times New Roman"/>
            <w:sz w:val="24"/>
            <w:szCs w:val="24"/>
          </w:rPr>
          <w:t>:</w:t>
        </w:r>
      </w:ins>
      <w:del w:id="2305" w:author="Sara Boyes" w:date="2023-05-16T15:02:00Z">
        <w:r w:rsidRPr="00EA6FD5" w:rsidDel="00061959">
          <w:rPr>
            <w:rFonts w:ascii="Times New Roman" w:hAnsi="Times New Roman" w:cs="Times New Roman"/>
            <w:sz w:val="24"/>
            <w:szCs w:val="24"/>
          </w:rPr>
          <w:delText>,</w:delText>
        </w:r>
      </w:del>
      <w:r w:rsidRPr="00EA6FD5">
        <w:rPr>
          <w:rFonts w:ascii="Times New Roman" w:hAnsi="Times New Roman" w:cs="Times New Roman"/>
          <w:sz w:val="24"/>
          <w:szCs w:val="24"/>
        </w:rPr>
        <w:t xml:space="preserve"> </w:t>
      </w:r>
      <w:del w:id="2306" w:author="Sara Boyes" w:date="2023-05-11T00:23:00Z">
        <w:r w:rsidRPr="00EA6FD5" w:rsidDel="00F66E48">
          <w:rPr>
            <w:rFonts w:ascii="Times New Roman" w:hAnsi="Times New Roman" w:cs="Times New Roman"/>
            <w:sz w:val="24"/>
            <w:szCs w:val="24"/>
          </w:rPr>
          <w:delText>BAM</w:delText>
        </w:r>
      </w:del>
      <w:ins w:id="2307"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791.0 million </w:t>
      </w:r>
      <w:r w:rsidRPr="00EA6FD5">
        <w:rPr>
          <w:rFonts w:ascii="Times New Roman" w:hAnsi="Times New Roman" w:cs="Times New Roman"/>
          <w:bCs/>
          <w:sz w:val="24"/>
          <w:szCs w:val="24"/>
        </w:rPr>
        <w:t>for gross salaries and allowances (25</w:t>
      </w:r>
      <w:del w:id="2308" w:author="Sara Boyes" w:date="2023-05-08T16:10:00Z">
        <w:r w:rsidRPr="00EA6FD5" w:rsidDel="00947E58">
          <w:rPr>
            <w:rFonts w:ascii="Times New Roman" w:hAnsi="Times New Roman" w:cs="Times New Roman"/>
            <w:bCs/>
            <w:sz w:val="24"/>
            <w:szCs w:val="24"/>
          </w:rPr>
          <w:delText>%</w:delText>
        </w:r>
      </w:del>
      <w:ins w:id="2309" w:author="Sara Boyes" w:date="2023-05-08T16:10:00Z">
        <w:r w:rsidR="00947E58" w:rsidRPr="00EA6FD5">
          <w:rPr>
            <w:rFonts w:ascii="Times New Roman" w:hAnsi="Times New Roman" w:cs="Times New Roman"/>
            <w:bCs/>
            <w:sz w:val="24"/>
            <w:szCs w:val="24"/>
          </w:rPr>
          <w:t xml:space="preserve"> per cent</w:t>
        </w:r>
      </w:ins>
      <w:r w:rsidRPr="00EA6FD5">
        <w:rPr>
          <w:rFonts w:ascii="Times New Roman" w:hAnsi="Times New Roman" w:cs="Times New Roman"/>
          <w:bCs/>
          <w:sz w:val="24"/>
          <w:szCs w:val="24"/>
        </w:rPr>
        <w:t xml:space="preserve"> increase); </w:t>
      </w:r>
      <w:del w:id="2310" w:author="Sara Boyes" w:date="2023-05-11T00:23:00Z">
        <w:r w:rsidRPr="00EA6FD5" w:rsidDel="00F66E48">
          <w:rPr>
            <w:rFonts w:ascii="Times New Roman" w:hAnsi="Times New Roman" w:cs="Times New Roman"/>
            <w:bCs/>
            <w:sz w:val="24"/>
            <w:szCs w:val="24"/>
          </w:rPr>
          <w:delText>BAM</w:delText>
        </w:r>
      </w:del>
      <w:ins w:id="2311" w:author="Sara Boyes" w:date="2023-05-11T00:23:00Z">
        <w:r w:rsidR="00F66E48" w:rsidRPr="00EA6FD5">
          <w:rPr>
            <w:rFonts w:ascii="Times New Roman" w:hAnsi="Times New Roman" w:cs="Times New Roman"/>
            <w:bCs/>
            <w:sz w:val="24"/>
            <w:szCs w:val="24"/>
          </w:rPr>
          <w:t>KM</w:t>
        </w:r>
      </w:ins>
      <w:r w:rsidRPr="00EA6FD5">
        <w:rPr>
          <w:rFonts w:ascii="Times New Roman" w:hAnsi="Times New Roman" w:cs="Times New Roman"/>
          <w:bCs/>
          <w:sz w:val="24"/>
          <w:szCs w:val="24"/>
        </w:rPr>
        <w:t xml:space="preserve"> 172.5 million for compensations of employees and members of </w:t>
      </w:r>
      <w:r w:rsidR="008A4F38" w:rsidRPr="00EA6FD5">
        <w:rPr>
          <w:rFonts w:ascii="Times New Roman" w:hAnsi="Times New Roman" w:cs="Times New Roman"/>
          <w:bCs/>
          <w:sz w:val="24"/>
          <w:szCs w:val="24"/>
        </w:rPr>
        <w:t xml:space="preserve">the </w:t>
      </w:r>
      <w:r w:rsidRPr="00EA6FD5">
        <w:rPr>
          <w:rFonts w:ascii="Times New Roman" w:hAnsi="Times New Roman" w:cs="Times New Roman"/>
          <w:bCs/>
          <w:sz w:val="24"/>
          <w:szCs w:val="24"/>
        </w:rPr>
        <w:t>parliament</w:t>
      </w:r>
      <w:r w:rsidRPr="00EA6FD5">
        <w:rPr>
          <w:rFonts w:ascii="Times New Roman" w:hAnsi="Times New Roman" w:cs="Times New Roman"/>
          <w:sz w:val="24"/>
          <w:szCs w:val="24"/>
        </w:rPr>
        <w:t xml:space="preserve"> (24</w:t>
      </w:r>
      <w:del w:id="2312" w:author="Sara Boyes" w:date="2023-05-08T16:10:00Z">
        <w:r w:rsidRPr="00EA6FD5" w:rsidDel="00947E58">
          <w:rPr>
            <w:rFonts w:ascii="Times New Roman" w:hAnsi="Times New Roman" w:cs="Times New Roman"/>
            <w:sz w:val="24"/>
            <w:szCs w:val="24"/>
          </w:rPr>
          <w:delText>%</w:delText>
        </w:r>
      </w:del>
      <w:ins w:id="2313"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w:t>
      </w:r>
      <w:del w:id="2314" w:author="Sara Boyes" w:date="2023-05-11T00:23:00Z">
        <w:r w:rsidRPr="00EA6FD5" w:rsidDel="00F66E48">
          <w:rPr>
            <w:rFonts w:ascii="Times New Roman" w:hAnsi="Times New Roman" w:cs="Times New Roman"/>
            <w:sz w:val="24"/>
            <w:szCs w:val="24"/>
          </w:rPr>
          <w:delText>BAM</w:delText>
        </w:r>
      </w:del>
      <w:ins w:id="2315"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199.5 million for material</w:t>
      </w:r>
      <w:r w:rsidRPr="00EA6FD5">
        <w:rPr>
          <w:rFonts w:ascii="Times New Roman" w:hAnsi="Times New Roman" w:cs="Times New Roman"/>
          <w:bCs/>
          <w:sz w:val="24"/>
          <w:szCs w:val="24"/>
        </w:rPr>
        <w:t xml:space="preserve"> and service expenditures, rent, agreed services, etc. (4</w:t>
      </w:r>
      <w:del w:id="2316" w:author="Sara Boyes" w:date="2023-05-08T16:10:00Z">
        <w:r w:rsidRPr="00EA6FD5" w:rsidDel="00947E58">
          <w:rPr>
            <w:rFonts w:ascii="Times New Roman" w:hAnsi="Times New Roman" w:cs="Times New Roman"/>
            <w:bCs/>
            <w:sz w:val="24"/>
            <w:szCs w:val="24"/>
          </w:rPr>
          <w:delText>%</w:delText>
        </w:r>
      </w:del>
      <w:ins w:id="2317" w:author="Sara Boyes" w:date="2023-05-08T16:10:00Z">
        <w:r w:rsidR="00947E58" w:rsidRPr="00EA6FD5">
          <w:rPr>
            <w:rFonts w:ascii="Times New Roman" w:hAnsi="Times New Roman" w:cs="Times New Roman"/>
            <w:bCs/>
            <w:sz w:val="24"/>
            <w:szCs w:val="24"/>
          </w:rPr>
          <w:t xml:space="preserve"> per cent</w:t>
        </w:r>
      </w:ins>
      <w:r w:rsidRPr="00EA6FD5">
        <w:rPr>
          <w:rFonts w:ascii="Times New Roman" w:hAnsi="Times New Roman" w:cs="Times New Roman"/>
          <w:bCs/>
          <w:sz w:val="24"/>
          <w:szCs w:val="24"/>
        </w:rPr>
        <w:t xml:space="preserve"> increase), </w:t>
      </w:r>
      <w:del w:id="2318" w:author="Sara Boyes" w:date="2023-05-11T00:23:00Z">
        <w:r w:rsidRPr="00EA6FD5" w:rsidDel="00F66E48">
          <w:rPr>
            <w:rFonts w:ascii="Times New Roman" w:hAnsi="Times New Roman" w:cs="Times New Roman"/>
            <w:bCs/>
            <w:sz w:val="24"/>
            <w:szCs w:val="24"/>
          </w:rPr>
          <w:delText>BAM</w:delText>
        </w:r>
      </w:del>
      <w:ins w:id="2319" w:author="Sara Boyes" w:date="2023-05-11T00:23:00Z">
        <w:r w:rsidR="00F66E48" w:rsidRPr="00EA6FD5">
          <w:rPr>
            <w:rFonts w:ascii="Times New Roman" w:hAnsi="Times New Roman" w:cs="Times New Roman"/>
            <w:bCs/>
            <w:sz w:val="24"/>
            <w:szCs w:val="24"/>
          </w:rPr>
          <w:t>KM</w:t>
        </w:r>
      </w:ins>
      <w:r w:rsidRPr="00EA6FD5">
        <w:rPr>
          <w:rFonts w:ascii="Times New Roman" w:hAnsi="Times New Roman" w:cs="Times New Roman"/>
          <w:bCs/>
          <w:sz w:val="24"/>
          <w:szCs w:val="24"/>
        </w:rPr>
        <w:t xml:space="preserve"> 33.9 million</w:t>
      </w:r>
      <w:r w:rsidRPr="00EA6FD5">
        <w:rPr>
          <w:rFonts w:ascii="Times New Roman" w:hAnsi="Times New Roman" w:cs="Times New Roman"/>
          <w:sz w:val="24"/>
          <w:szCs w:val="24"/>
        </w:rPr>
        <w:t xml:space="preserve"> for c</w:t>
      </w:r>
      <w:r w:rsidRPr="00EA6FD5">
        <w:rPr>
          <w:rFonts w:ascii="Times New Roman" w:hAnsi="Times New Roman" w:cs="Times New Roman"/>
          <w:bCs/>
          <w:sz w:val="24"/>
          <w:szCs w:val="24"/>
        </w:rPr>
        <w:t>urrent transfers and grants (8</w:t>
      </w:r>
      <w:del w:id="2320" w:author="Sara Boyes" w:date="2023-05-08T16:10:00Z">
        <w:r w:rsidRPr="00EA6FD5" w:rsidDel="00947E58">
          <w:rPr>
            <w:rFonts w:ascii="Times New Roman" w:hAnsi="Times New Roman" w:cs="Times New Roman"/>
            <w:bCs/>
            <w:sz w:val="24"/>
            <w:szCs w:val="24"/>
          </w:rPr>
          <w:delText>%</w:delText>
        </w:r>
      </w:del>
      <w:ins w:id="2321" w:author="Sara Boyes" w:date="2023-05-08T16:10:00Z">
        <w:r w:rsidR="00947E58" w:rsidRPr="00EA6FD5">
          <w:rPr>
            <w:rFonts w:ascii="Times New Roman" w:hAnsi="Times New Roman" w:cs="Times New Roman"/>
            <w:bCs/>
            <w:sz w:val="24"/>
            <w:szCs w:val="24"/>
          </w:rPr>
          <w:t xml:space="preserve"> per cent</w:t>
        </w:r>
      </w:ins>
      <w:r w:rsidRPr="00EA6FD5">
        <w:rPr>
          <w:rFonts w:ascii="Times New Roman" w:hAnsi="Times New Roman" w:cs="Times New Roman"/>
          <w:bCs/>
          <w:sz w:val="24"/>
          <w:szCs w:val="24"/>
        </w:rPr>
        <w:t xml:space="preserve"> increase) and </w:t>
      </w:r>
      <w:del w:id="2322" w:author="Sara Boyes" w:date="2023-05-11T00:23:00Z">
        <w:r w:rsidRPr="00EA6FD5" w:rsidDel="00F66E48">
          <w:rPr>
            <w:rFonts w:ascii="Times New Roman" w:hAnsi="Times New Roman" w:cs="Times New Roman"/>
            <w:bCs/>
            <w:sz w:val="24"/>
            <w:szCs w:val="24"/>
          </w:rPr>
          <w:delText>BAM</w:delText>
        </w:r>
      </w:del>
      <w:ins w:id="2323" w:author="Sara Boyes" w:date="2023-05-11T00:23:00Z">
        <w:r w:rsidR="00F66E48" w:rsidRPr="00EA6FD5">
          <w:rPr>
            <w:rFonts w:ascii="Times New Roman" w:hAnsi="Times New Roman" w:cs="Times New Roman"/>
            <w:bCs/>
            <w:sz w:val="24"/>
            <w:szCs w:val="24"/>
          </w:rPr>
          <w:t>KM</w:t>
        </w:r>
      </w:ins>
      <w:r w:rsidRPr="00EA6FD5">
        <w:rPr>
          <w:rFonts w:ascii="Times New Roman" w:hAnsi="Times New Roman" w:cs="Times New Roman"/>
          <w:bCs/>
          <w:sz w:val="24"/>
          <w:szCs w:val="24"/>
        </w:rPr>
        <w:t xml:space="preserve"> 90.5 million for capital expenditures for purchasing land, buildings</w:t>
      </w:r>
      <w:del w:id="2324" w:author="Sara Boyes" w:date="2023-05-16T15:03:00Z">
        <w:r w:rsidRPr="00EA6FD5" w:rsidDel="00061959">
          <w:rPr>
            <w:rFonts w:ascii="Times New Roman" w:hAnsi="Times New Roman" w:cs="Times New Roman"/>
            <w:bCs/>
            <w:sz w:val="24"/>
            <w:szCs w:val="24"/>
          </w:rPr>
          <w:delText>,</w:delText>
        </w:r>
      </w:del>
      <w:r w:rsidRPr="00EA6FD5">
        <w:rPr>
          <w:rFonts w:ascii="Times New Roman" w:hAnsi="Times New Roman" w:cs="Times New Roman"/>
          <w:bCs/>
          <w:sz w:val="24"/>
          <w:szCs w:val="24"/>
        </w:rPr>
        <w:t xml:space="preserve"> and</w:t>
      </w:r>
      <w:r w:rsidR="004A364F" w:rsidRPr="00EA6FD5">
        <w:rPr>
          <w:rFonts w:ascii="Times New Roman" w:hAnsi="Times New Roman" w:cs="Times New Roman"/>
          <w:bCs/>
          <w:sz w:val="24"/>
          <w:szCs w:val="24"/>
        </w:rPr>
        <w:t xml:space="preserve"> equipment (86</w:t>
      </w:r>
      <w:del w:id="2325" w:author="Sara Boyes" w:date="2023-05-08T16:10:00Z">
        <w:r w:rsidR="004A364F" w:rsidRPr="00EA6FD5" w:rsidDel="00947E58">
          <w:rPr>
            <w:rFonts w:ascii="Times New Roman" w:hAnsi="Times New Roman" w:cs="Times New Roman"/>
            <w:bCs/>
            <w:sz w:val="24"/>
            <w:szCs w:val="24"/>
          </w:rPr>
          <w:delText>%</w:delText>
        </w:r>
      </w:del>
      <w:ins w:id="2326" w:author="Sara Boyes" w:date="2023-05-08T16:10:00Z">
        <w:r w:rsidR="00947E58" w:rsidRPr="00EA6FD5">
          <w:rPr>
            <w:rFonts w:ascii="Times New Roman" w:hAnsi="Times New Roman" w:cs="Times New Roman"/>
            <w:bCs/>
            <w:sz w:val="24"/>
            <w:szCs w:val="24"/>
          </w:rPr>
          <w:t xml:space="preserve"> per cent</w:t>
        </w:r>
      </w:ins>
      <w:r w:rsidR="004A364F" w:rsidRPr="00EA6FD5">
        <w:rPr>
          <w:rFonts w:ascii="Times New Roman" w:hAnsi="Times New Roman" w:cs="Times New Roman"/>
          <w:bCs/>
          <w:sz w:val="24"/>
          <w:szCs w:val="24"/>
        </w:rPr>
        <w:t xml:space="preserve"> increase).</w:t>
      </w:r>
    </w:p>
    <w:p w14:paraId="0290ACA7" w14:textId="656ED580" w:rsidR="004A364F" w:rsidRPr="00EA6FD5" w:rsidRDefault="005F1BE4"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The 2023 budget increased by 23</w:t>
      </w:r>
      <w:del w:id="2327" w:author="Sara Boyes" w:date="2023-05-08T16:10:00Z">
        <w:r w:rsidRPr="00EA6FD5" w:rsidDel="00947E58">
          <w:rPr>
            <w:rFonts w:ascii="Times New Roman" w:eastAsia="Times New Roman" w:hAnsi="Times New Roman" w:cs="Times New Roman"/>
            <w:sz w:val="24"/>
            <w:szCs w:val="24"/>
          </w:rPr>
          <w:delText>%</w:delText>
        </w:r>
      </w:del>
      <w:ins w:id="2328" w:author="Sara Boyes" w:date="2023-05-08T16:10:00Z">
        <w:r w:rsidR="00947E58" w:rsidRPr="00EA6FD5">
          <w:rPr>
            <w:rFonts w:ascii="Times New Roman" w:eastAsia="Times New Roman" w:hAnsi="Times New Roman" w:cs="Times New Roman"/>
            <w:sz w:val="24"/>
            <w:szCs w:val="24"/>
          </w:rPr>
          <w:t xml:space="preserve"> per cent</w:t>
        </w:r>
      </w:ins>
      <w:r w:rsidRPr="00EA6FD5">
        <w:rPr>
          <w:rFonts w:ascii="Times New Roman" w:eastAsia="Times New Roman" w:hAnsi="Times New Roman" w:cs="Times New Roman"/>
          <w:sz w:val="24"/>
          <w:szCs w:val="24"/>
        </w:rPr>
        <w:t xml:space="preserve"> </w:t>
      </w:r>
      <w:ins w:id="2329" w:author="Sara Boyes" w:date="2023-05-16T14:18:00Z">
        <w:r w:rsidR="000B6932" w:rsidRPr="00EA6FD5">
          <w:rPr>
            <w:rFonts w:ascii="Times New Roman" w:eastAsia="Times New Roman" w:hAnsi="Times New Roman" w:cs="Times New Roman"/>
            <w:sz w:val="24"/>
            <w:szCs w:val="24"/>
          </w:rPr>
          <w:t xml:space="preserve">as </w:t>
        </w:r>
      </w:ins>
      <w:r w:rsidRPr="00EA6FD5">
        <w:rPr>
          <w:rFonts w:ascii="Times New Roman" w:eastAsia="Times New Roman" w:hAnsi="Times New Roman" w:cs="Times New Roman"/>
          <w:sz w:val="24"/>
          <w:szCs w:val="24"/>
        </w:rPr>
        <w:t xml:space="preserve">compared </w:t>
      </w:r>
      <w:del w:id="2330" w:author="Sara Boyes" w:date="2023-05-16T14:18:00Z">
        <w:r w:rsidRPr="00EA6FD5" w:rsidDel="000B6932">
          <w:rPr>
            <w:rFonts w:ascii="Times New Roman" w:eastAsia="Times New Roman" w:hAnsi="Times New Roman" w:cs="Times New Roman"/>
            <w:sz w:val="24"/>
            <w:szCs w:val="24"/>
          </w:rPr>
          <w:delText xml:space="preserve">to </w:delText>
        </w:r>
      </w:del>
      <w:ins w:id="2331" w:author="Sara Boyes" w:date="2023-05-16T14:18:00Z">
        <w:r w:rsidR="000B6932" w:rsidRPr="00EA6FD5">
          <w:rPr>
            <w:rFonts w:ascii="Times New Roman" w:eastAsia="Times New Roman" w:hAnsi="Times New Roman" w:cs="Times New Roman"/>
            <w:sz w:val="24"/>
            <w:szCs w:val="24"/>
          </w:rPr>
          <w:t xml:space="preserve">with </w:t>
        </w:r>
      </w:ins>
      <w:r w:rsidRPr="00EA6FD5">
        <w:rPr>
          <w:rFonts w:ascii="Times New Roman" w:eastAsia="Times New Roman" w:hAnsi="Times New Roman" w:cs="Times New Roman"/>
          <w:sz w:val="24"/>
          <w:szCs w:val="24"/>
        </w:rPr>
        <w:t xml:space="preserve">the 2022 adopted budget, which </w:t>
      </w:r>
      <w:del w:id="2332" w:author="Sara Boyes" w:date="2023-05-16T15:04:00Z">
        <w:r w:rsidR="005B6372" w:rsidRPr="00EA6FD5" w:rsidDel="00061959">
          <w:rPr>
            <w:rFonts w:ascii="Times New Roman" w:eastAsia="Times New Roman" w:hAnsi="Times New Roman" w:cs="Times New Roman"/>
            <w:sz w:val="24"/>
            <w:szCs w:val="24"/>
          </w:rPr>
          <w:delText xml:space="preserve">could </w:delText>
        </w:r>
      </w:del>
      <w:ins w:id="2333" w:author="Sara Boyes" w:date="2023-05-16T15:04:00Z">
        <w:r w:rsidR="00061959" w:rsidRPr="00EA6FD5">
          <w:rPr>
            <w:rFonts w:ascii="Times New Roman" w:eastAsia="Times New Roman" w:hAnsi="Times New Roman" w:cs="Times New Roman"/>
            <w:sz w:val="24"/>
            <w:szCs w:val="24"/>
          </w:rPr>
          <w:t xml:space="preserve">may </w:t>
        </w:r>
      </w:ins>
      <w:r w:rsidR="005B6372" w:rsidRPr="00EA6FD5">
        <w:rPr>
          <w:rFonts w:ascii="Times New Roman" w:eastAsia="Times New Roman" w:hAnsi="Times New Roman" w:cs="Times New Roman"/>
          <w:sz w:val="24"/>
          <w:szCs w:val="24"/>
        </w:rPr>
        <w:t xml:space="preserve">be </w:t>
      </w:r>
      <w:r w:rsidR="008A4F38" w:rsidRPr="00EA6FD5">
        <w:rPr>
          <w:rFonts w:ascii="Times New Roman" w:eastAsia="Times New Roman" w:hAnsi="Times New Roman" w:cs="Times New Roman"/>
          <w:sz w:val="24"/>
          <w:szCs w:val="24"/>
        </w:rPr>
        <w:t>sufficient</w:t>
      </w:r>
      <w:r w:rsidR="005B6372" w:rsidRPr="00EA6FD5">
        <w:rPr>
          <w:rFonts w:ascii="Times New Roman" w:eastAsia="Times New Roman" w:hAnsi="Times New Roman" w:cs="Times New Roman"/>
          <w:sz w:val="24"/>
          <w:szCs w:val="24"/>
        </w:rPr>
        <w:t xml:space="preserve"> to remedy</w:t>
      </w:r>
      <w:r w:rsidR="00DC0CAF" w:rsidRPr="00EA6FD5">
        <w:rPr>
          <w:rFonts w:ascii="Times New Roman" w:eastAsia="Times New Roman" w:hAnsi="Times New Roman" w:cs="Times New Roman"/>
          <w:sz w:val="24"/>
          <w:szCs w:val="24"/>
        </w:rPr>
        <w:t xml:space="preserve"> the</w:t>
      </w:r>
      <w:r w:rsidR="005B6372" w:rsidRPr="00EA6FD5">
        <w:rPr>
          <w:rFonts w:ascii="Times New Roman" w:eastAsia="Times New Roman" w:hAnsi="Times New Roman" w:cs="Times New Roman"/>
          <w:sz w:val="24"/>
          <w:szCs w:val="24"/>
        </w:rPr>
        <w:t xml:space="preserve"> material and social status of </w:t>
      </w:r>
      <w:del w:id="2334" w:author="Sara Boyes" w:date="2023-05-16T14:14:00Z">
        <w:r w:rsidR="0034432A" w:rsidRPr="00EA6FD5" w:rsidDel="000B6932">
          <w:rPr>
            <w:rFonts w:ascii="Times New Roman" w:eastAsia="Times New Roman" w:hAnsi="Times New Roman" w:cs="Times New Roman"/>
            <w:sz w:val="24"/>
            <w:szCs w:val="24"/>
          </w:rPr>
          <w:delText>around</w:delText>
        </w:r>
        <w:r w:rsidR="005B6372" w:rsidRPr="00EA6FD5" w:rsidDel="000B6932">
          <w:rPr>
            <w:rFonts w:ascii="Times New Roman" w:eastAsia="Times New Roman" w:hAnsi="Times New Roman" w:cs="Times New Roman"/>
            <w:sz w:val="24"/>
            <w:szCs w:val="24"/>
          </w:rPr>
          <w:delText>.</w:delText>
        </w:r>
      </w:del>
      <w:ins w:id="2335" w:author="Sara Boyes" w:date="2023-05-16T14:14:00Z">
        <w:r w:rsidR="000B6932" w:rsidRPr="00EA6FD5">
          <w:rPr>
            <w:rFonts w:ascii="Times New Roman" w:eastAsia="Times New Roman" w:hAnsi="Times New Roman" w:cs="Times New Roman"/>
            <w:sz w:val="24"/>
            <w:szCs w:val="24"/>
          </w:rPr>
          <w:t>approximately</w:t>
        </w:r>
      </w:ins>
      <w:r w:rsidR="005B6372" w:rsidRPr="00EA6FD5">
        <w:rPr>
          <w:rFonts w:ascii="Times New Roman" w:eastAsia="Times New Roman" w:hAnsi="Times New Roman" w:cs="Times New Roman"/>
          <w:sz w:val="24"/>
          <w:szCs w:val="24"/>
        </w:rPr>
        <w:t xml:space="preserve"> 23,000 State employees. The chronic underfunding of State </w:t>
      </w:r>
      <w:ins w:id="2336" w:author="Sara Boyes" w:date="2023-05-16T14:44:00Z">
        <w:r w:rsidR="00C127E4" w:rsidRPr="00EA6FD5">
          <w:rPr>
            <w:rFonts w:ascii="Times New Roman" w:eastAsia="Times New Roman" w:hAnsi="Times New Roman" w:cs="Times New Roman"/>
            <w:sz w:val="24"/>
            <w:szCs w:val="24"/>
          </w:rPr>
          <w:t>i</w:t>
        </w:r>
      </w:ins>
      <w:del w:id="2337" w:author="Sara Boyes" w:date="2023-05-16T14:44:00Z">
        <w:r w:rsidR="005B6372" w:rsidRPr="00EA6FD5" w:rsidDel="00C127E4">
          <w:rPr>
            <w:rFonts w:ascii="Times New Roman" w:eastAsia="Times New Roman" w:hAnsi="Times New Roman" w:cs="Times New Roman"/>
            <w:sz w:val="24"/>
            <w:szCs w:val="24"/>
          </w:rPr>
          <w:delText>I</w:delText>
        </w:r>
      </w:del>
      <w:r w:rsidR="005B6372" w:rsidRPr="00EA6FD5">
        <w:rPr>
          <w:rFonts w:ascii="Times New Roman" w:eastAsia="Times New Roman" w:hAnsi="Times New Roman" w:cs="Times New Roman"/>
          <w:sz w:val="24"/>
          <w:szCs w:val="24"/>
        </w:rPr>
        <w:t xml:space="preserve">nstitutions in the </w:t>
      </w:r>
      <w:ins w:id="2338" w:author="Sara Boyes" w:date="2023-05-16T14:45:00Z">
        <w:r w:rsidR="00C127E4" w:rsidRPr="00EA6FD5">
          <w:rPr>
            <w:rFonts w:ascii="Times New Roman" w:eastAsia="Times New Roman" w:hAnsi="Times New Roman" w:cs="Times New Roman"/>
            <w:sz w:val="24"/>
            <w:szCs w:val="24"/>
          </w:rPr>
          <w:t>p</w:t>
        </w:r>
      </w:ins>
      <w:del w:id="2339" w:author="Sara Boyes" w:date="2023-05-16T14:45:00Z">
        <w:r w:rsidR="005B6372" w:rsidRPr="00EA6FD5" w:rsidDel="00C127E4">
          <w:rPr>
            <w:rFonts w:ascii="Times New Roman" w:eastAsia="Times New Roman" w:hAnsi="Times New Roman" w:cs="Times New Roman"/>
            <w:sz w:val="24"/>
            <w:szCs w:val="24"/>
          </w:rPr>
          <w:delText>l</w:delText>
        </w:r>
      </w:del>
      <w:r w:rsidR="005B6372" w:rsidRPr="00EA6FD5">
        <w:rPr>
          <w:rFonts w:ascii="Times New Roman" w:eastAsia="Times New Roman" w:hAnsi="Times New Roman" w:cs="Times New Roman"/>
          <w:sz w:val="24"/>
          <w:szCs w:val="24"/>
        </w:rPr>
        <w:t xml:space="preserve">ast </w:t>
      </w:r>
      <w:del w:id="2340" w:author="Sara Boyes" w:date="2023-05-16T14:45:00Z">
        <w:r w:rsidR="00A14952" w:rsidRPr="00EA6FD5" w:rsidDel="00C127E4">
          <w:rPr>
            <w:rFonts w:ascii="Times New Roman" w:eastAsia="Times New Roman" w:hAnsi="Times New Roman" w:cs="Times New Roman"/>
            <w:sz w:val="24"/>
            <w:szCs w:val="24"/>
          </w:rPr>
          <w:delText>ten</w:delText>
        </w:r>
        <w:r w:rsidR="005B6372" w:rsidRPr="00EA6FD5" w:rsidDel="00C127E4">
          <w:rPr>
            <w:rFonts w:ascii="Times New Roman" w:eastAsia="Times New Roman" w:hAnsi="Times New Roman" w:cs="Times New Roman"/>
            <w:sz w:val="24"/>
            <w:szCs w:val="24"/>
          </w:rPr>
          <w:delText xml:space="preserve"> </w:delText>
        </w:r>
      </w:del>
      <w:ins w:id="2341" w:author="Sara Boyes" w:date="2023-05-16T14:45:00Z">
        <w:r w:rsidR="00C127E4" w:rsidRPr="00EA6FD5">
          <w:rPr>
            <w:rFonts w:ascii="Times New Roman" w:eastAsia="Times New Roman" w:hAnsi="Times New Roman" w:cs="Times New Roman"/>
            <w:sz w:val="24"/>
            <w:szCs w:val="24"/>
          </w:rPr>
          <w:t xml:space="preserve">10 </w:t>
        </w:r>
      </w:ins>
      <w:r w:rsidR="00A14952" w:rsidRPr="00EA6FD5">
        <w:rPr>
          <w:rFonts w:ascii="Times New Roman" w:eastAsia="Times New Roman" w:hAnsi="Times New Roman" w:cs="Times New Roman"/>
          <w:sz w:val="24"/>
          <w:szCs w:val="24"/>
        </w:rPr>
        <w:t>years</w:t>
      </w:r>
      <w:r w:rsidR="005B6372" w:rsidRPr="00EA6FD5">
        <w:rPr>
          <w:rFonts w:ascii="Times New Roman" w:eastAsia="Times New Roman" w:hAnsi="Times New Roman" w:cs="Times New Roman"/>
          <w:sz w:val="24"/>
          <w:szCs w:val="24"/>
        </w:rPr>
        <w:t xml:space="preserve"> seriously undermines the ability of State institutions </w:t>
      </w:r>
      <w:r w:rsidR="005B6372" w:rsidRPr="00EA6FD5">
        <w:rPr>
          <w:rFonts w:ascii="Times New Roman" w:hAnsi="Times New Roman" w:cs="Times New Roman"/>
          <w:sz w:val="24"/>
          <w:szCs w:val="24"/>
        </w:rPr>
        <w:t>to fully meet their legal obligations</w:t>
      </w:r>
      <w:r w:rsidR="005B6372" w:rsidRPr="00EA6FD5">
        <w:rPr>
          <w:rFonts w:ascii="Times New Roman" w:eastAsia="Times New Roman" w:hAnsi="Times New Roman" w:cs="Times New Roman"/>
          <w:sz w:val="24"/>
          <w:szCs w:val="24"/>
        </w:rPr>
        <w:t xml:space="preserve">, </w:t>
      </w:r>
      <w:del w:id="2342" w:author="Sara Boyes" w:date="2023-05-16T14:45:00Z">
        <w:r w:rsidR="005B6372" w:rsidRPr="00EA6FD5" w:rsidDel="00C127E4">
          <w:rPr>
            <w:rFonts w:ascii="Times New Roman" w:eastAsia="Times New Roman" w:hAnsi="Times New Roman" w:cs="Times New Roman"/>
            <w:sz w:val="24"/>
            <w:szCs w:val="24"/>
          </w:rPr>
          <w:delText xml:space="preserve">to </w:delText>
        </w:r>
      </w:del>
      <w:r w:rsidR="005B6372" w:rsidRPr="00EA6FD5">
        <w:rPr>
          <w:rFonts w:ascii="Times New Roman" w:eastAsia="Times New Roman" w:hAnsi="Times New Roman" w:cs="Times New Roman"/>
          <w:sz w:val="24"/>
          <w:szCs w:val="24"/>
        </w:rPr>
        <w:t>keep and recruit qualified personnel</w:t>
      </w:r>
      <w:del w:id="2343" w:author="Sara Boyes" w:date="2023-05-16T14:45:00Z">
        <w:r w:rsidR="005B6372" w:rsidRPr="00EA6FD5" w:rsidDel="00C127E4">
          <w:rPr>
            <w:rFonts w:ascii="Times New Roman" w:eastAsia="Times New Roman" w:hAnsi="Times New Roman" w:cs="Times New Roman"/>
            <w:sz w:val="24"/>
            <w:szCs w:val="24"/>
          </w:rPr>
          <w:delText>,</w:delText>
        </w:r>
      </w:del>
      <w:r w:rsidR="005B6372" w:rsidRPr="00EA6FD5">
        <w:rPr>
          <w:rFonts w:ascii="Times New Roman" w:eastAsia="Times New Roman" w:hAnsi="Times New Roman" w:cs="Times New Roman"/>
          <w:sz w:val="24"/>
          <w:szCs w:val="24"/>
        </w:rPr>
        <w:t xml:space="preserve"> and </w:t>
      </w:r>
      <w:del w:id="2344" w:author="Sara Boyes" w:date="2023-05-16T14:45:00Z">
        <w:r w:rsidR="005B6372" w:rsidRPr="00EA6FD5" w:rsidDel="00C127E4">
          <w:rPr>
            <w:rFonts w:ascii="Times New Roman" w:eastAsia="Times New Roman" w:hAnsi="Times New Roman" w:cs="Times New Roman"/>
            <w:sz w:val="24"/>
            <w:szCs w:val="24"/>
          </w:rPr>
          <w:delText xml:space="preserve">to </w:delText>
        </w:r>
      </w:del>
      <w:r w:rsidR="005B6372" w:rsidRPr="00EA6FD5">
        <w:rPr>
          <w:rFonts w:ascii="Times New Roman" w:eastAsia="Times New Roman" w:hAnsi="Times New Roman" w:cs="Times New Roman"/>
          <w:sz w:val="24"/>
          <w:szCs w:val="24"/>
        </w:rPr>
        <w:t xml:space="preserve">finance vital operational and capital expenditures. The </w:t>
      </w:r>
      <w:r w:rsidR="00A14952" w:rsidRPr="00EA6FD5">
        <w:rPr>
          <w:rFonts w:ascii="Times New Roman" w:eastAsia="Times New Roman" w:hAnsi="Times New Roman" w:cs="Times New Roman"/>
          <w:sz w:val="24"/>
          <w:szCs w:val="24"/>
        </w:rPr>
        <w:t>chronic lack of funds affects the defen</w:t>
      </w:r>
      <w:del w:id="2345" w:author="Sara Boyes" w:date="2023-05-10T23:03:00Z">
        <w:r w:rsidR="00A14952" w:rsidRPr="00EA6FD5" w:rsidDel="00D74857">
          <w:rPr>
            <w:rFonts w:ascii="Times New Roman" w:eastAsia="Times New Roman" w:hAnsi="Times New Roman" w:cs="Times New Roman"/>
            <w:sz w:val="24"/>
            <w:szCs w:val="24"/>
          </w:rPr>
          <w:delText>s</w:delText>
        </w:r>
      </w:del>
      <w:ins w:id="2346" w:author="Sara Boyes" w:date="2023-05-10T23:03:00Z">
        <w:r w:rsidR="00D74857" w:rsidRPr="00EA6FD5">
          <w:rPr>
            <w:rFonts w:ascii="Times New Roman" w:eastAsia="Times New Roman" w:hAnsi="Times New Roman" w:cs="Times New Roman"/>
            <w:sz w:val="24"/>
            <w:szCs w:val="24"/>
          </w:rPr>
          <w:t>c</w:t>
        </w:r>
      </w:ins>
      <w:r w:rsidR="00A14952" w:rsidRPr="00EA6FD5">
        <w:rPr>
          <w:rFonts w:ascii="Times New Roman" w:eastAsia="Times New Roman" w:hAnsi="Times New Roman" w:cs="Times New Roman"/>
          <w:sz w:val="24"/>
          <w:szCs w:val="24"/>
        </w:rPr>
        <w:t>e and security sectors</w:t>
      </w:r>
      <w:r w:rsidR="005B6372" w:rsidRPr="00EA6FD5">
        <w:rPr>
          <w:rFonts w:ascii="Times New Roman" w:eastAsia="Times New Roman" w:hAnsi="Times New Roman" w:cs="Times New Roman"/>
          <w:sz w:val="24"/>
          <w:szCs w:val="24"/>
        </w:rPr>
        <w:t>.</w:t>
      </w:r>
    </w:p>
    <w:p w14:paraId="033C3121" w14:textId="2AAD1258" w:rsidR="004A364F" w:rsidRPr="00EA6FD5" w:rsidRDefault="005B6372" w:rsidP="00D236A8">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heme="minorEastAsia" w:hAnsi="Times New Roman" w:cs="Times New Roman"/>
          <w:sz w:val="24"/>
          <w:szCs w:val="24"/>
        </w:rPr>
        <w:t xml:space="preserve">The Federation maintained budget stability during the reporting period </w:t>
      </w:r>
      <w:ins w:id="2347" w:author="Sara Boyes" w:date="2023-05-16T14:45:00Z">
        <w:r w:rsidR="00C127E4" w:rsidRPr="00EA6FD5">
          <w:rPr>
            <w:rFonts w:ascii="Times New Roman" w:eastAsiaTheme="minorEastAsia" w:hAnsi="Times New Roman" w:cs="Times New Roman"/>
            <w:sz w:val="24"/>
            <w:szCs w:val="24"/>
          </w:rPr>
          <w:t xml:space="preserve">owing </w:t>
        </w:r>
      </w:ins>
      <w:r w:rsidRPr="00EA6FD5">
        <w:rPr>
          <w:rFonts w:ascii="Times New Roman" w:eastAsiaTheme="minorEastAsia" w:hAnsi="Times New Roman" w:cs="Times New Roman"/>
          <w:sz w:val="24"/>
          <w:szCs w:val="24"/>
        </w:rPr>
        <w:t xml:space="preserve">mostly </w:t>
      </w:r>
      <w:del w:id="2348" w:author="Sara Boyes" w:date="2023-05-16T14:45:00Z">
        <w:r w:rsidRPr="00EA6FD5" w:rsidDel="00C127E4">
          <w:rPr>
            <w:rFonts w:ascii="Times New Roman" w:eastAsiaTheme="minorEastAsia" w:hAnsi="Times New Roman" w:cs="Times New Roman"/>
            <w:sz w:val="24"/>
            <w:szCs w:val="24"/>
          </w:rPr>
          <w:delText xml:space="preserve">due </w:delText>
        </w:r>
      </w:del>
      <w:r w:rsidRPr="00EA6FD5">
        <w:rPr>
          <w:rFonts w:ascii="Times New Roman" w:eastAsiaTheme="minorEastAsia" w:hAnsi="Times New Roman" w:cs="Times New Roman"/>
          <w:sz w:val="24"/>
          <w:szCs w:val="24"/>
        </w:rPr>
        <w:t xml:space="preserve">to </w:t>
      </w:r>
      <w:r w:rsidR="00A14952" w:rsidRPr="00EA6FD5">
        <w:rPr>
          <w:rFonts w:ascii="Times New Roman" w:eastAsiaTheme="minorEastAsia" w:hAnsi="Times New Roman" w:cs="Times New Roman"/>
          <w:sz w:val="24"/>
          <w:szCs w:val="24"/>
        </w:rPr>
        <w:t xml:space="preserve">the </w:t>
      </w:r>
      <w:r w:rsidRPr="00EA6FD5">
        <w:rPr>
          <w:rFonts w:ascii="Times New Roman" w:eastAsiaTheme="minorEastAsia" w:hAnsi="Times New Roman" w:cs="Times New Roman"/>
          <w:sz w:val="24"/>
          <w:szCs w:val="24"/>
        </w:rPr>
        <w:t>continued growth of indirect taxes and borrowing.</w:t>
      </w:r>
      <w:r w:rsidRPr="00EA6FD5">
        <w:rPr>
          <w:rFonts w:ascii="Times New Roman" w:eastAsia="Calibri" w:hAnsi="Times New Roman" w:cs="Times New Roman"/>
          <w:sz w:val="24"/>
          <w:szCs w:val="24"/>
        </w:rPr>
        <w:t xml:space="preserve"> On </w:t>
      </w:r>
      <w:r w:rsidR="00AD4862" w:rsidRPr="00EA6FD5">
        <w:rPr>
          <w:rFonts w:ascii="Times New Roman" w:eastAsia="Calibri" w:hAnsi="Times New Roman" w:cs="Times New Roman"/>
          <w:sz w:val="24"/>
          <w:szCs w:val="24"/>
        </w:rPr>
        <w:t xml:space="preserve">27 </w:t>
      </w:r>
      <w:r w:rsidRPr="00EA6FD5">
        <w:rPr>
          <w:rFonts w:ascii="Times New Roman" w:eastAsia="Calibri" w:hAnsi="Times New Roman" w:cs="Times New Roman"/>
          <w:sz w:val="24"/>
          <w:szCs w:val="24"/>
        </w:rPr>
        <w:t xml:space="preserve">January, the </w:t>
      </w:r>
      <w:r w:rsidR="00DC0CAF" w:rsidRPr="00EA6FD5">
        <w:rPr>
          <w:rFonts w:ascii="Times New Roman" w:eastAsia="Calibri" w:hAnsi="Times New Roman" w:cs="Times New Roman"/>
          <w:sz w:val="24"/>
          <w:szCs w:val="24"/>
        </w:rPr>
        <w:t>House of Representatives of the Federation</w:t>
      </w:r>
      <w:r w:rsidRPr="00EA6FD5">
        <w:rPr>
          <w:rFonts w:ascii="Times New Roman" w:eastAsia="Calibri" w:hAnsi="Times New Roman" w:cs="Times New Roman"/>
          <w:sz w:val="24"/>
          <w:szCs w:val="24"/>
        </w:rPr>
        <w:t xml:space="preserve"> adopted the 2023 </w:t>
      </w:r>
      <w:r w:rsidR="00DB47C1" w:rsidRPr="00EA6FD5">
        <w:rPr>
          <w:rFonts w:ascii="Times New Roman" w:eastAsia="Calibri" w:hAnsi="Times New Roman" w:cs="Times New Roman"/>
          <w:sz w:val="24"/>
          <w:szCs w:val="24"/>
        </w:rPr>
        <w:t xml:space="preserve">Federation </w:t>
      </w:r>
      <w:ins w:id="2349" w:author="Sara Boyes" w:date="2023-05-16T14:54:00Z">
        <w:r w:rsidR="00D25BEB" w:rsidRPr="00EA6FD5">
          <w:rPr>
            <w:rFonts w:ascii="Times New Roman" w:eastAsia="Calibri" w:hAnsi="Times New Roman" w:cs="Times New Roman"/>
            <w:sz w:val="24"/>
            <w:szCs w:val="24"/>
          </w:rPr>
          <w:t>b</w:t>
        </w:r>
      </w:ins>
      <w:del w:id="2350" w:author="Sara Boyes" w:date="2023-05-16T14:54:00Z">
        <w:r w:rsidRPr="00EA6FD5" w:rsidDel="00D25BEB">
          <w:rPr>
            <w:rFonts w:ascii="Times New Roman" w:eastAsia="Calibri" w:hAnsi="Times New Roman" w:cs="Times New Roman"/>
            <w:sz w:val="24"/>
            <w:szCs w:val="24"/>
          </w:rPr>
          <w:delText>B</w:delText>
        </w:r>
      </w:del>
      <w:r w:rsidRPr="00EA6FD5">
        <w:rPr>
          <w:rFonts w:ascii="Times New Roman" w:eastAsia="Calibri" w:hAnsi="Times New Roman" w:cs="Times New Roman"/>
          <w:sz w:val="24"/>
          <w:szCs w:val="24"/>
        </w:rPr>
        <w:t xml:space="preserve">udget </w:t>
      </w:r>
      <w:r w:rsidR="00A14952" w:rsidRPr="00EA6FD5">
        <w:rPr>
          <w:rFonts w:ascii="Times New Roman" w:eastAsia="Calibri" w:hAnsi="Times New Roman" w:cs="Times New Roman"/>
          <w:sz w:val="24"/>
          <w:szCs w:val="24"/>
        </w:rPr>
        <w:t>for</w:t>
      </w:r>
      <w:r w:rsidRPr="00EA6FD5">
        <w:rPr>
          <w:rFonts w:ascii="Times New Roman" w:eastAsia="Calibri" w:hAnsi="Times New Roman" w:cs="Times New Roman"/>
          <w:sz w:val="24"/>
          <w:szCs w:val="24"/>
        </w:rPr>
        <w:t xml:space="preserve"> </w:t>
      </w:r>
      <w:del w:id="2351" w:author="Sara Boyes" w:date="2023-05-11T00:23:00Z">
        <w:r w:rsidRPr="00EA6FD5" w:rsidDel="00F66E48">
          <w:rPr>
            <w:rFonts w:ascii="Times New Roman" w:eastAsia="Calibri" w:hAnsi="Times New Roman" w:cs="Times New Roman"/>
            <w:sz w:val="24"/>
            <w:szCs w:val="24"/>
          </w:rPr>
          <w:delText>BAM</w:delText>
        </w:r>
      </w:del>
      <w:ins w:id="2352" w:author="Sara Boyes" w:date="2023-05-11T00:23:00Z">
        <w:r w:rsidR="00F66E48" w:rsidRPr="00EA6FD5">
          <w:rPr>
            <w:rFonts w:ascii="Times New Roman" w:eastAsia="Calibri" w:hAnsi="Times New Roman" w:cs="Times New Roman"/>
            <w:sz w:val="24"/>
            <w:szCs w:val="24"/>
          </w:rPr>
          <w:t>KM</w:t>
        </w:r>
      </w:ins>
      <w:r w:rsidRPr="00EA6FD5">
        <w:rPr>
          <w:rFonts w:ascii="Times New Roman" w:eastAsia="Calibri" w:hAnsi="Times New Roman" w:cs="Times New Roman"/>
          <w:sz w:val="24"/>
          <w:szCs w:val="24"/>
        </w:rPr>
        <w:t xml:space="preserve"> 6.72 billion, an increase of </w:t>
      </w:r>
      <w:del w:id="2353" w:author="Sara Boyes" w:date="2023-05-11T00:23:00Z">
        <w:r w:rsidRPr="00EA6FD5" w:rsidDel="00F66E48">
          <w:rPr>
            <w:rFonts w:ascii="Times New Roman" w:eastAsia="Calibri" w:hAnsi="Times New Roman" w:cs="Times New Roman"/>
            <w:sz w:val="24"/>
            <w:szCs w:val="24"/>
          </w:rPr>
          <w:delText>BAM</w:delText>
        </w:r>
      </w:del>
      <w:ins w:id="2354" w:author="Sara Boyes" w:date="2023-05-11T00:23:00Z">
        <w:r w:rsidR="00F66E48" w:rsidRPr="00EA6FD5">
          <w:rPr>
            <w:rFonts w:ascii="Times New Roman" w:eastAsia="Calibri" w:hAnsi="Times New Roman" w:cs="Times New Roman"/>
            <w:sz w:val="24"/>
            <w:szCs w:val="24"/>
          </w:rPr>
          <w:t>KM</w:t>
        </w:r>
      </w:ins>
      <w:r w:rsidRPr="00EA6FD5">
        <w:rPr>
          <w:rFonts w:ascii="Times New Roman" w:eastAsia="Calibri" w:hAnsi="Times New Roman" w:cs="Times New Roman"/>
          <w:sz w:val="24"/>
          <w:szCs w:val="24"/>
        </w:rPr>
        <w:t xml:space="preserve"> 1</w:t>
      </w:r>
      <w:ins w:id="2355" w:author="Sara Boyes" w:date="2023-05-16T14:46:00Z">
        <w:r w:rsidR="00C127E4" w:rsidRPr="00EA6FD5">
          <w:rPr>
            <w:rFonts w:ascii="Times New Roman" w:eastAsia="Calibri" w:hAnsi="Times New Roman" w:cs="Times New Roman"/>
            <w:sz w:val="24"/>
            <w:szCs w:val="24"/>
          </w:rPr>
          <w:t>.</w:t>
        </w:r>
      </w:ins>
      <w:del w:id="2356" w:author="Sara Boyes" w:date="2023-05-16T14:46:00Z">
        <w:r w:rsidRPr="00EA6FD5" w:rsidDel="00C127E4">
          <w:rPr>
            <w:rFonts w:ascii="Times New Roman" w:eastAsia="Calibri" w:hAnsi="Times New Roman" w:cs="Times New Roman"/>
            <w:sz w:val="24"/>
            <w:szCs w:val="24"/>
          </w:rPr>
          <w:delText>,</w:delText>
        </w:r>
      </w:del>
      <w:r w:rsidRPr="00EA6FD5">
        <w:rPr>
          <w:rFonts w:ascii="Times New Roman" w:eastAsia="Calibri" w:hAnsi="Times New Roman" w:cs="Times New Roman"/>
          <w:sz w:val="24"/>
          <w:szCs w:val="24"/>
        </w:rPr>
        <w:t>12 billion or 20</w:t>
      </w:r>
      <w:del w:id="2357" w:author="Sara Boyes" w:date="2023-05-08T16:10:00Z">
        <w:r w:rsidRPr="00EA6FD5" w:rsidDel="00947E58">
          <w:rPr>
            <w:rFonts w:ascii="Times New Roman" w:eastAsia="Calibri" w:hAnsi="Times New Roman" w:cs="Times New Roman"/>
            <w:sz w:val="24"/>
            <w:szCs w:val="24"/>
          </w:rPr>
          <w:delText>%</w:delText>
        </w:r>
      </w:del>
      <w:ins w:id="2358" w:author="Sara Boyes" w:date="2023-05-08T16:10:00Z">
        <w:r w:rsidR="00947E58" w:rsidRPr="00EA6FD5">
          <w:rPr>
            <w:rFonts w:ascii="Times New Roman" w:eastAsia="Calibri" w:hAnsi="Times New Roman" w:cs="Times New Roman"/>
            <w:sz w:val="24"/>
            <w:szCs w:val="24"/>
          </w:rPr>
          <w:t xml:space="preserve"> per cent</w:t>
        </w:r>
      </w:ins>
      <w:r w:rsidRPr="00EA6FD5">
        <w:rPr>
          <w:rFonts w:ascii="Times New Roman" w:eastAsia="Calibri" w:hAnsi="Times New Roman" w:cs="Times New Roman"/>
          <w:sz w:val="24"/>
          <w:szCs w:val="24"/>
        </w:rPr>
        <w:t xml:space="preserve"> </w:t>
      </w:r>
      <w:del w:id="2359" w:author="Sara Boyes" w:date="2023-05-16T15:05:00Z">
        <w:r w:rsidRPr="00EA6FD5" w:rsidDel="00061959">
          <w:rPr>
            <w:rFonts w:ascii="Times New Roman" w:eastAsia="Calibri" w:hAnsi="Times New Roman" w:cs="Times New Roman"/>
            <w:sz w:val="24"/>
            <w:szCs w:val="24"/>
          </w:rPr>
          <w:delText xml:space="preserve">over </w:delText>
        </w:r>
      </w:del>
      <w:ins w:id="2360" w:author="Sara Boyes" w:date="2023-05-16T15:05:00Z">
        <w:r w:rsidR="00061959" w:rsidRPr="00EA6FD5">
          <w:rPr>
            <w:rFonts w:ascii="Times New Roman" w:eastAsia="Calibri" w:hAnsi="Times New Roman" w:cs="Times New Roman"/>
            <w:sz w:val="24"/>
            <w:szCs w:val="24"/>
          </w:rPr>
          <w:t xml:space="preserve">compared with </w:t>
        </w:r>
      </w:ins>
      <w:r w:rsidRPr="00EA6FD5">
        <w:rPr>
          <w:rFonts w:ascii="Times New Roman" w:eastAsia="Calibri" w:hAnsi="Times New Roman" w:cs="Times New Roman"/>
          <w:sz w:val="24"/>
          <w:szCs w:val="24"/>
        </w:rPr>
        <w:t>the 2022 budget.</w:t>
      </w:r>
    </w:p>
    <w:p w14:paraId="373563C8" w14:textId="5C60514B" w:rsidR="004A364F" w:rsidRPr="00EA6FD5" w:rsidRDefault="00CA3FC7" w:rsidP="00D236A8">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In the Federation, total </w:t>
      </w:r>
      <w:r w:rsidR="005B6372" w:rsidRPr="00EA6FD5">
        <w:rPr>
          <w:rFonts w:ascii="Times New Roman" w:hAnsi="Times New Roman" w:cs="Times New Roman"/>
          <w:bCs/>
          <w:sz w:val="24"/>
          <w:szCs w:val="24"/>
        </w:rPr>
        <w:t>domestic revenue</w:t>
      </w:r>
      <w:r w:rsidR="005B6372" w:rsidRPr="00EA6FD5">
        <w:rPr>
          <w:rFonts w:ascii="Times New Roman" w:hAnsi="Times New Roman" w:cs="Times New Roman"/>
          <w:sz w:val="24"/>
          <w:szCs w:val="24"/>
        </w:rPr>
        <w:t xml:space="preserve"> of </w:t>
      </w:r>
      <w:del w:id="2361" w:author="Sara Boyes" w:date="2023-05-11T00:23:00Z">
        <w:r w:rsidR="005B6372" w:rsidRPr="00EA6FD5" w:rsidDel="00F66E48">
          <w:rPr>
            <w:rFonts w:ascii="Times New Roman" w:hAnsi="Times New Roman" w:cs="Times New Roman"/>
            <w:sz w:val="24"/>
            <w:szCs w:val="24"/>
          </w:rPr>
          <w:delText>BAM</w:delText>
        </w:r>
      </w:del>
      <w:ins w:id="2362" w:author="Sara Boyes" w:date="2023-05-11T00:23:00Z">
        <w:r w:rsidR="00F66E48" w:rsidRPr="00EA6FD5">
          <w:rPr>
            <w:rFonts w:ascii="Times New Roman" w:hAnsi="Times New Roman" w:cs="Times New Roman"/>
            <w:sz w:val="24"/>
            <w:szCs w:val="24"/>
          </w:rPr>
          <w:t>KM</w:t>
        </w:r>
      </w:ins>
      <w:r w:rsidR="005B6372" w:rsidRPr="00EA6FD5">
        <w:rPr>
          <w:rFonts w:ascii="Times New Roman" w:hAnsi="Times New Roman" w:cs="Times New Roman"/>
          <w:sz w:val="24"/>
          <w:szCs w:val="24"/>
        </w:rPr>
        <w:t xml:space="preserve"> 5.45 billion is projected, a 22</w:t>
      </w:r>
      <w:del w:id="2363" w:author="Sara Boyes" w:date="2023-05-08T16:10:00Z">
        <w:r w:rsidR="005B6372" w:rsidRPr="00EA6FD5" w:rsidDel="00947E58">
          <w:rPr>
            <w:rFonts w:ascii="Times New Roman" w:hAnsi="Times New Roman" w:cs="Times New Roman"/>
            <w:sz w:val="24"/>
            <w:szCs w:val="24"/>
          </w:rPr>
          <w:delText>%</w:delText>
        </w:r>
      </w:del>
      <w:ins w:id="2364" w:author="Sara Boyes" w:date="2023-05-08T16:10:00Z">
        <w:r w:rsidR="00947E58" w:rsidRPr="00EA6FD5">
          <w:rPr>
            <w:rFonts w:ascii="Times New Roman" w:hAnsi="Times New Roman" w:cs="Times New Roman"/>
            <w:sz w:val="24"/>
            <w:szCs w:val="24"/>
          </w:rPr>
          <w:t xml:space="preserve"> per cent</w:t>
        </w:r>
      </w:ins>
      <w:r w:rsidR="005B6372" w:rsidRPr="00EA6FD5">
        <w:rPr>
          <w:rFonts w:ascii="Times New Roman" w:hAnsi="Times New Roman" w:cs="Times New Roman"/>
          <w:sz w:val="24"/>
          <w:szCs w:val="24"/>
        </w:rPr>
        <w:t xml:space="preserve"> increase compared </w:t>
      </w:r>
      <w:del w:id="2365" w:author="Sara Boyes" w:date="2023-05-16T14:18:00Z">
        <w:r w:rsidR="005B6372" w:rsidRPr="00EA6FD5" w:rsidDel="000B6932">
          <w:rPr>
            <w:rFonts w:ascii="Times New Roman" w:hAnsi="Times New Roman" w:cs="Times New Roman"/>
            <w:sz w:val="24"/>
            <w:szCs w:val="24"/>
          </w:rPr>
          <w:delText xml:space="preserve">to </w:delText>
        </w:r>
      </w:del>
      <w:ins w:id="2366" w:author="Sara Boyes" w:date="2023-05-16T14:18:00Z">
        <w:r w:rsidR="000B6932" w:rsidRPr="00EA6FD5">
          <w:rPr>
            <w:rFonts w:ascii="Times New Roman" w:hAnsi="Times New Roman" w:cs="Times New Roman"/>
            <w:sz w:val="24"/>
            <w:szCs w:val="24"/>
          </w:rPr>
          <w:t xml:space="preserve">with </w:t>
        </w:r>
      </w:ins>
      <w:r w:rsidR="005B6372" w:rsidRPr="00EA6FD5">
        <w:rPr>
          <w:rFonts w:ascii="Times New Roman" w:hAnsi="Times New Roman" w:cs="Times New Roman"/>
          <w:sz w:val="24"/>
          <w:szCs w:val="24"/>
        </w:rPr>
        <w:t xml:space="preserve">the 2022 budget. It includes </w:t>
      </w:r>
      <w:r w:rsidR="005B6372" w:rsidRPr="00EA6FD5">
        <w:rPr>
          <w:rFonts w:ascii="Times New Roman" w:eastAsia="Calibri" w:hAnsi="Times New Roman" w:cs="Times New Roman"/>
          <w:sz w:val="24"/>
          <w:szCs w:val="24"/>
        </w:rPr>
        <w:t>indirect tax revenue</w:t>
      </w:r>
      <w:r w:rsidRPr="00EA6FD5">
        <w:rPr>
          <w:rFonts w:ascii="Times New Roman" w:eastAsia="Calibri" w:hAnsi="Times New Roman" w:cs="Times New Roman"/>
          <w:sz w:val="24"/>
          <w:szCs w:val="24"/>
        </w:rPr>
        <w:t>s</w:t>
      </w:r>
      <w:r w:rsidR="005B6372" w:rsidRPr="00EA6FD5">
        <w:rPr>
          <w:rFonts w:ascii="Times New Roman" w:eastAsia="Calibri" w:hAnsi="Times New Roman" w:cs="Times New Roman"/>
          <w:sz w:val="24"/>
          <w:szCs w:val="24"/>
        </w:rPr>
        <w:t xml:space="preserve"> of </w:t>
      </w:r>
      <w:del w:id="2367" w:author="Sara Boyes" w:date="2023-05-11T00:23:00Z">
        <w:r w:rsidR="005B6372" w:rsidRPr="00EA6FD5" w:rsidDel="00F66E48">
          <w:rPr>
            <w:rFonts w:ascii="Times New Roman" w:eastAsia="Calibri" w:hAnsi="Times New Roman" w:cs="Times New Roman"/>
            <w:sz w:val="24"/>
            <w:szCs w:val="24"/>
          </w:rPr>
          <w:delText>BAM</w:delText>
        </w:r>
      </w:del>
      <w:ins w:id="2368"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2.07 billion (23</w:t>
      </w:r>
      <w:del w:id="2369" w:author="Sara Boyes" w:date="2023-05-08T16:10:00Z">
        <w:r w:rsidR="005B6372" w:rsidRPr="00EA6FD5" w:rsidDel="00947E58">
          <w:rPr>
            <w:rFonts w:ascii="Times New Roman" w:eastAsia="Calibri" w:hAnsi="Times New Roman" w:cs="Times New Roman"/>
            <w:sz w:val="24"/>
            <w:szCs w:val="24"/>
          </w:rPr>
          <w:delText>%</w:delText>
        </w:r>
      </w:del>
      <w:ins w:id="2370" w:author="Sara Boyes" w:date="2023-05-08T16:10:00Z">
        <w:r w:rsidR="00947E58" w:rsidRPr="00EA6FD5">
          <w:rPr>
            <w:rFonts w:ascii="Times New Roman" w:eastAsia="Calibri" w:hAnsi="Times New Roman" w:cs="Times New Roman"/>
            <w:sz w:val="24"/>
            <w:szCs w:val="24"/>
          </w:rPr>
          <w:t xml:space="preserve"> per cent</w:t>
        </w:r>
      </w:ins>
      <w:r w:rsidR="005B6372" w:rsidRPr="00EA6FD5">
        <w:rPr>
          <w:rFonts w:ascii="Times New Roman" w:eastAsia="Calibri" w:hAnsi="Times New Roman" w:cs="Times New Roman"/>
          <w:sz w:val="24"/>
          <w:szCs w:val="24"/>
        </w:rPr>
        <w:t xml:space="preserve"> increase), revenues from contributions </w:t>
      </w:r>
      <w:r w:rsidRPr="00EA6FD5">
        <w:rPr>
          <w:rFonts w:ascii="Times New Roman" w:eastAsia="Calibri" w:hAnsi="Times New Roman" w:cs="Times New Roman"/>
          <w:sz w:val="24"/>
          <w:szCs w:val="24"/>
        </w:rPr>
        <w:t xml:space="preserve">to </w:t>
      </w:r>
      <w:r w:rsidR="005B6372" w:rsidRPr="00EA6FD5">
        <w:rPr>
          <w:rFonts w:ascii="Times New Roman" w:eastAsia="Calibri" w:hAnsi="Times New Roman" w:cs="Times New Roman"/>
          <w:sz w:val="24"/>
          <w:szCs w:val="24"/>
        </w:rPr>
        <w:t xml:space="preserve">the pension fund of </w:t>
      </w:r>
      <w:del w:id="2371" w:author="Sara Boyes" w:date="2023-05-11T00:23:00Z">
        <w:r w:rsidR="005B6372" w:rsidRPr="00EA6FD5" w:rsidDel="00F66E48">
          <w:rPr>
            <w:rFonts w:ascii="Times New Roman" w:eastAsia="Calibri" w:hAnsi="Times New Roman" w:cs="Times New Roman"/>
            <w:sz w:val="24"/>
            <w:szCs w:val="24"/>
          </w:rPr>
          <w:delText>BAM</w:delText>
        </w:r>
      </w:del>
      <w:ins w:id="2372"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2.68 billion (21</w:t>
      </w:r>
      <w:del w:id="2373" w:author="Sara Boyes" w:date="2023-05-08T16:10:00Z">
        <w:r w:rsidR="005B6372" w:rsidRPr="00EA6FD5" w:rsidDel="00947E58">
          <w:rPr>
            <w:rFonts w:ascii="Times New Roman" w:eastAsia="Calibri" w:hAnsi="Times New Roman" w:cs="Times New Roman"/>
            <w:sz w:val="24"/>
            <w:szCs w:val="24"/>
          </w:rPr>
          <w:delText>%</w:delText>
        </w:r>
      </w:del>
      <w:ins w:id="2374" w:author="Sara Boyes" w:date="2023-05-08T16:10:00Z">
        <w:r w:rsidR="00947E58" w:rsidRPr="00EA6FD5">
          <w:rPr>
            <w:rFonts w:ascii="Times New Roman" w:eastAsia="Calibri" w:hAnsi="Times New Roman" w:cs="Times New Roman"/>
            <w:sz w:val="24"/>
            <w:szCs w:val="24"/>
          </w:rPr>
          <w:t xml:space="preserve"> per cent</w:t>
        </w:r>
      </w:ins>
      <w:r w:rsidR="005B6372" w:rsidRPr="00EA6FD5">
        <w:rPr>
          <w:rFonts w:ascii="Times New Roman" w:eastAsia="Calibri" w:hAnsi="Times New Roman" w:cs="Times New Roman"/>
          <w:sz w:val="24"/>
          <w:szCs w:val="24"/>
        </w:rPr>
        <w:t xml:space="preserve"> increase)</w:t>
      </w:r>
      <w:del w:id="2375" w:author="Sara Boyes" w:date="2023-05-16T14:46:00Z">
        <w:r w:rsidR="005B6372" w:rsidRPr="00EA6FD5" w:rsidDel="00C127E4">
          <w:rPr>
            <w:rFonts w:ascii="Times New Roman" w:eastAsia="Calibri" w:hAnsi="Times New Roman" w:cs="Times New Roman"/>
            <w:sz w:val="24"/>
            <w:szCs w:val="24"/>
          </w:rPr>
          <w:delText>,</w:delText>
        </w:r>
      </w:del>
      <w:r w:rsidR="005B6372" w:rsidRPr="00EA6FD5">
        <w:rPr>
          <w:rFonts w:ascii="Times New Roman" w:eastAsia="Calibri" w:hAnsi="Times New Roman" w:cs="Times New Roman"/>
          <w:sz w:val="24"/>
          <w:szCs w:val="24"/>
        </w:rPr>
        <w:t xml:space="preserve"> and non-tax revenues in the amount of </w:t>
      </w:r>
      <w:del w:id="2376" w:author="Sara Boyes" w:date="2023-05-11T00:23:00Z">
        <w:r w:rsidR="005B6372" w:rsidRPr="00EA6FD5" w:rsidDel="00F66E48">
          <w:rPr>
            <w:rFonts w:ascii="Times New Roman" w:eastAsia="Calibri" w:hAnsi="Times New Roman" w:cs="Times New Roman"/>
            <w:sz w:val="24"/>
            <w:szCs w:val="24"/>
          </w:rPr>
          <w:delText>BAM</w:delText>
        </w:r>
      </w:del>
      <w:ins w:id="2377"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516.6 million (6</w:t>
      </w:r>
      <w:del w:id="2378" w:author="Sara Boyes" w:date="2023-05-08T16:10:00Z">
        <w:r w:rsidR="005B6372" w:rsidRPr="00EA6FD5" w:rsidDel="00947E58">
          <w:rPr>
            <w:rFonts w:ascii="Times New Roman" w:eastAsia="Calibri" w:hAnsi="Times New Roman" w:cs="Times New Roman"/>
            <w:sz w:val="24"/>
            <w:szCs w:val="24"/>
          </w:rPr>
          <w:delText>%</w:delText>
        </w:r>
      </w:del>
      <w:ins w:id="2379" w:author="Sara Boyes" w:date="2023-05-08T16:10:00Z">
        <w:r w:rsidR="00947E58" w:rsidRPr="00EA6FD5">
          <w:rPr>
            <w:rFonts w:ascii="Times New Roman" w:eastAsia="Calibri" w:hAnsi="Times New Roman" w:cs="Times New Roman"/>
            <w:sz w:val="24"/>
            <w:szCs w:val="24"/>
          </w:rPr>
          <w:t xml:space="preserve"> per cent</w:t>
        </w:r>
      </w:ins>
      <w:r w:rsidR="005B6372" w:rsidRPr="00EA6FD5">
        <w:rPr>
          <w:rFonts w:ascii="Times New Roman" w:eastAsia="Calibri" w:hAnsi="Times New Roman" w:cs="Times New Roman"/>
          <w:sz w:val="24"/>
          <w:szCs w:val="24"/>
        </w:rPr>
        <w:t xml:space="preserve"> increase). A new transfer on the revenue side of the 2023 budget</w:t>
      </w:r>
      <w:r w:rsidRPr="00EA6FD5">
        <w:rPr>
          <w:rFonts w:ascii="Times New Roman" w:eastAsia="Calibri" w:hAnsi="Times New Roman" w:cs="Times New Roman"/>
          <w:sz w:val="24"/>
          <w:szCs w:val="24"/>
        </w:rPr>
        <w:t xml:space="preserve"> is </w:t>
      </w:r>
      <w:r w:rsidR="005B6372" w:rsidRPr="00EA6FD5">
        <w:rPr>
          <w:rFonts w:ascii="Times New Roman" w:eastAsia="Calibri" w:hAnsi="Times New Roman" w:cs="Times New Roman"/>
          <w:sz w:val="24"/>
          <w:szCs w:val="24"/>
        </w:rPr>
        <w:t xml:space="preserve">a support package by the European Union to </w:t>
      </w:r>
      <w:r w:rsidRPr="00EA6FD5">
        <w:rPr>
          <w:rFonts w:ascii="Times New Roman" w:eastAsia="Calibri" w:hAnsi="Times New Roman" w:cs="Times New Roman"/>
          <w:sz w:val="24"/>
          <w:szCs w:val="24"/>
        </w:rPr>
        <w:t xml:space="preserve">Bosnia and Herzegovina </w:t>
      </w:r>
      <w:del w:id="2380" w:author="Sara Boyes" w:date="2023-05-16T15:07:00Z">
        <w:r w:rsidRPr="00EA6FD5" w:rsidDel="00061959">
          <w:rPr>
            <w:rFonts w:ascii="Times New Roman" w:eastAsia="Calibri" w:hAnsi="Times New Roman" w:cs="Times New Roman"/>
            <w:sz w:val="24"/>
            <w:szCs w:val="24"/>
          </w:rPr>
          <w:delText xml:space="preserve">worth </w:delText>
        </w:r>
      </w:del>
      <w:ins w:id="2381" w:author="Sara Boyes" w:date="2023-05-16T15:07:00Z">
        <w:r w:rsidR="00061959" w:rsidRPr="00EA6FD5">
          <w:rPr>
            <w:rFonts w:ascii="Times New Roman" w:eastAsia="Calibri" w:hAnsi="Times New Roman" w:cs="Times New Roman"/>
            <w:sz w:val="24"/>
            <w:szCs w:val="24"/>
          </w:rPr>
          <w:t xml:space="preserve">of </w:t>
        </w:r>
      </w:ins>
      <w:del w:id="2382" w:author="Sara Boyes" w:date="2023-05-11T00:23:00Z">
        <w:r w:rsidR="005B6372" w:rsidRPr="00EA6FD5" w:rsidDel="00F66E48">
          <w:rPr>
            <w:rFonts w:ascii="Times New Roman" w:eastAsia="Calibri" w:hAnsi="Times New Roman" w:cs="Times New Roman"/>
            <w:sz w:val="24"/>
            <w:szCs w:val="24"/>
          </w:rPr>
          <w:delText>BAM</w:delText>
        </w:r>
      </w:del>
      <w:ins w:id="2383"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90.5 million</w:t>
      </w:r>
      <w:r w:rsidR="00A14952" w:rsidRPr="00EA6FD5">
        <w:rPr>
          <w:rFonts w:ascii="Times New Roman" w:eastAsia="Calibri" w:hAnsi="Times New Roman" w:cs="Times New Roman"/>
          <w:sz w:val="24"/>
          <w:szCs w:val="24"/>
        </w:rPr>
        <w:t>,</w:t>
      </w:r>
      <w:r w:rsidRPr="00EA6FD5">
        <w:rPr>
          <w:rFonts w:ascii="Times New Roman" w:eastAsia="Calibri" w:hAnsi="Times New Roman" w:cs="Times New Roman"/>
          <w:sz w:val="24"/>
          <w:szCs w:val="24"/>
        </w:rPr>
        <w:t xml:space="preserve"> which </w:t>
      </w:r>
      <w:ins w:id="2384" w:author="Sara Boyes" w:date="2023-05-16T14:47:00Z">
        <w:r w:rsidR="00C127E4" w:rsidRPr="00EA6FD5">
          <w:rPr>
            <w:rFonts w:ascii="Times New Roman" w:eastAsia="Calibri" w:hAnsi="Times New Roman" w:cs="Times New Roman"/>
            <w:sz w:val="24"/>
            <w:szCs w:val="24"/>
          </w:rPr>
          <w:t xml:space="preserve">is </w:t>
        </w:r>
      </w:ins>
      <w:r w:rsidR="005B6372" w:rsidRPr="00EA6FD5">
        <w:rPr>
          <w:rFonts w:ascii="Times New Roman" w:eastAsia="Calibri" w:hAnsi="Times New Roman" w:cs="Times New Roman"/>
          <w:sz w:val="24"/>
          <w:szCs w:val="24"/>
        </w:rPr>
        <w:t>aim</w:t>
      </w:r>
      <w:del w:id="2385" w:author="Sara Boyes" w:date="2023-05-16T14:47:00Z">
        <w:r w:rsidR="005B6372" w:rsidRPr="00EA6FD5" w:rsidDel="00C127E4">
          <w:rPr>
            <w:rFonts w:ascii="Times New Roman" w:eastAsia="Calibri" w:hAnsi="Times New Roman" w:cs="Times New Roman"/>
            <w:sz w:val="24"/>
            <w:szCs w:val="24"/>
          </w:rPr>
          <w:delText>s</w:delText>
        </w:r>
      </w:del>
      <w:ins w:id="2386" w:author="Sara Boyes" w:date="2023-05-16T14:47:00Z">
        <w:r w:rsidR="00C127E4" w:rsidRPr="00EA6FD5">
          <w:rPr>
            <w:rFonts w:ascii="Times New Roman" w:eastAsia="Calibri" w:hAnsi="Times New Roman" w:cs="Times New Roman"/>
            <w:sz w:val="24"/>
            <w:szCs w:val="24"/>
          </w:rPr>
          <w:t>ed</w:t>
        </w:r>
      </w:ins>
      <w:r w:rsidR="005B6372" w:rsidRPr="00EA6FD5">
        <w:rPr>
          <w:rFonts w:ascii="Times New Roman" w:eastAsia="Calibri" w:hAnsi="Times New Roman" w:cs="Times New Roman"/>
          <w:sz w:val="24"/>
          <w:szCs w:val="24"/>
        </w:rPr>
        <w:t xml:space="preserve"> </w:t>
      </w:r>
      <w:del w:id="2387" w:author="Sara Boyes" w:date="2023-05-16T14:47:00Z">
        <w:r w:rsidR="005B6372" w:rsidRPr="00EA6FD5" w:rsidDel="00C127E4">
          <w:rPr>
            <w:rFonts w:ascii="Times New Roman" w:eastAsia="Calibri" w:hAnsi="Times New Roman" w:cs="Times New Roman"/>
            <w:sz w:val="24"/>
            <w:szCs w:val="24"/>
          </w:rPr>
          <w:delText xml:space="preserve">to </w:delText>
        </w:r>
      </w:del>
      <w:ins w:id="2388" w:author="Sara Boyes" w:date="2023-05-16T14:47:00Z">
        <w:r w:rsidR="00C127E4" w:rsidRPr="00EA6FD5">
          <w:rPr>
            <w:rFonts w:ascii="Times New Roman" w:eastAsia="Calibri" w:hAnsi="Times New Roman" w:cs="Times New Roman"/>
            <w:sz w:val="24"/>
            <w:szCs w:val="24"/>
          </w:rPr>
          <w:t xml:space="preserve">at </w:t>
        </w:r>
      </w:ins>
      <w:r w:rsidRPr="00EA6FD5">
        <w:rPr>
          <w:rFonts w:ascii="Times New Roman" w:eastAsia="Calibri" w:hAnsi="Times New Roman" w:cs="Times New Roman"/>
          <w:sz w:val="24"/>
          <w:szCs w:val="24"/>
        </w:rPr>
        <w:t>mitigat</w:t>
      </w:r>
      <w:del w:id="2389" w:author="Sara Boyes" w:date="2023-05-16T14:47:00Z">
        <w:r w:rsidRPr="00EA6FD5" w:rsidDel="00C127E4">
          <w:rPr>
            <w:rFonts w:ascii="Times New Roman" w:eastAsia="Calibri" w:hAnsi="Times New Roman" w:cs="Times New Roman"/>
            <w:sz w:val="24"/>
            <w:szCs w:val="24"/>
          </w:rPr>
          <w:delText>e</w:delText>
        </w:r>
      </w:del>
      <w:ins w:id="2390" w:author="Sara Boyes" w:date="2023-05-16T14:47:00Z">
        <w:r w:rsidR="00C127E4" w:rsidRPr="00EA6FD5">
          <w:rPr>
            <w:rFonts w:ascii="Times New Roman" w:eastAsia="Calibri" w:hAnsi="Times New Roman" w:cs="Times New Roman"/>
            <w:sz w:val="24"/>
            <w:szCs w:val="24"/>
          </w:rPr>
          <w:t>ing</w:t>
        </w:r>
      </w:ins>
      <w:r w:rsidRPr="00EA6FD5">
        <w:rPr>
          <w:rFonts w:ascii="Times New Roman" w:eastAsia="Calibri" w:hAnsi="Times New Roman" w:cs="Times New Roman"/>
          <w:sz w:val="24"/>
          <w:szCs w:val="24"/>
        </w:rPr>
        <w:t xml:space="preserve"> the negative socio</w:t>
      </w:r>
      <w:del w:id="2391" w:author="Sara Boyes" w:date="2023-05-16T14:47:00Z">
        <w:r w:rsidRPr="00EA6FD5" w:rsidDel="00C127E4">
          <w:rPr>
            <w:rFonts w:ascii="Times New Roman" w:eastAsia="Calibri" w:hAnsi="Times New Roman" w:cs="Times New Roman"/>
            <w:sz w:val="24"/>
            <w:szCs w:val="24"/>
          </w:rPr>
          <w:delText>-</w:delText>
        </w:r>
      </w:del>
      <w:r w:rsidRPr="00EA6FD5">
        <w:rPr>
          <w:rFonts w:ascii="Times New Roman" w:eastAsia="Calibri" w:hAnsi="Times New Roman" w:cs="Times New Roman"/>
          <w:sz w:val="24"/>
          <w:szCs w:val="24"/>
        </w:rPr>
        <w:t>economic impact of</w:t>
      </w:r>
      <w:r w:rsidR="005B6372" w:rsidRPr="00EA6FD5">
        <w:rPr>
          <w:rFonts w:ascii="Times New Roman" w:eastAsia="Calibri" w:hAnsi="Times New Roman" w:cs="Times New Roman"/>
          <w:sz w:val="24"/>
          <w:szCs w:val="24"/>
        </w:rPr>
        <w:t xml:space="preserve"> the energy </w:t>
      </w:r>
      <w:r w:rsidRPr="00EA6FD5">
        <w:rPr>
          <w:rFonts w:ascii="Times New Roman" w:eastAsia="Calibri" w:hAnsi="Times New Roman" w:cs="Times New Roman"/>
          <w:sz w:val="24"/>
          <w:szCs w:val="24"/>
        </w:rPr>
        <w:t xml:space="preserve">crisis. </w:t>
      </w:r>
    </w:p>
    <w:p w14:paraId="1641C140" w14:textId="03E9A176" w:rsidR="004A364F" w:rsidRPr="00EA6FD5" w:rsidRDefault="00CA3FC7"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Calibri" w:hAnsi="Times New Roman" w:cs="Times New Roman"/>
          <w:sz w:val="24"/>
          <w:szCs w:val="24"/>
        </w:rPr>
        <w:t>In the Federation, b</w:t>
      </w:r>
      <w:r w:rsidR="005B6372" w:rsidRPr="00EA6FD5">
        <w:rPr>
          <w:rFonts w:ascii="Times New Roman" w:eastAsia="Calibri" w:hAnsi="Times New Roman" w:cs="Times New Roman"/>
          <w:sz w:val="24"/>
          <w:szCs w:val="24"/>
        </w:rPr>
        <w:t xml:space="preserve">orrowing and receipt from financial assets in the 2023 budget </w:t>
      </w:r>
      <w:del w:id="2392" w:author="Sara Boyes" w:date="2023-05-16T14:48:00Z">
        <w:r w:rsidR="005B6372" w:rsidRPr="00EA6FD5" w:rsidDel="00C127E4">
          <w:rPr>
            <w:rFonts w:ascii="Times New Roman" w:eastAsia="Calibri" w:hAnsi="Times New Roman" w:cs="Times New Roman"/>
            <w:sz w:val="24"/>
            <w:szCs w:val="24"/>
          </w:rPr>
          <w:delText xml:space="preserve">are planned </w:delText>
        </w:r>
      </w:del>
      <w:r w:rsidR="005B6372" w:rsidRPr="00EA6FD5">
        <w:rPr>
          <w:rFonts w:ascii="Times New Roman" w:eastAsia="Calibri" w:hAnsi="Times New Roman" w:cs="Times New Roman"/>
          <w:sz w:val="24"/>
          <w:szCs w:val="24"/>
        </w:rPr>
        <w:t xml:space="preserve">for </w:t>
      </w:r>
      <w:del w:id="2393" w:author="Sara Boyes" w:date="2023-05-11T00:23:00Z">
        <w:r w:rsidR="005B6372" w:rsidRPr="00EA6FD5" w:rsidDel="00F66E48">
          <w:rPr>
            <w:rFonts w:ascii="Times New Roman" w:eastAsia="Calibri" w:hAnsi="Times New Roman" w:cs="Times New Roman"/>
            <w:sz w:val="24"/>
            <w:szCs w:val="24"/>
          </w:rPr>
          <w:delText>BAM</w:delText>
        </w:r>
      </w:del>
      <w:ins w:id="2394"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905 million</w:t>
      </w:r>
      <w:ins w:id="2395" w:author="Sara Boyes" w:date="2023-05-16T14:48:00Z">
        <w:r w:rsidR="00C127E4" w:rsidRPr="00EA6FD5">
          <w:rPr>
            <w:rFonts w:ascii="Times New Roman" w:eastAsia="Calibri" w:hAnsi="Times New Roman" w:cs="Times New Roman"/>
            <w:sz w:val="24"/>
            <w:szCs w:val="24"/>
          </w:rPr>
          <w:t xml:space="preserve"> are planned</w:t>
        </w:r>
      </w:ins>
      <w:r w:rsidR="005B6372" w:rsidRPr="00EA6FD5">
        <w:rPr>
          <w:rFonts w:ascii="Times New Roman" w:eastAsia="Calibri" w:hAnsi="Times New Roman" w:cs="Times New Roman"/>
          <w:sz w:val="24"/>
          <w:szCs w:val="24"/>
        </w:rPr>
        <w:t>, a 2</w:t>
      </w:r>
      <w:del w:id="2396" w:author="Sara Boyes" w:date="2023-05-08T16:10:00Z">
        <w:r w:rsidR="005B6372" w:rsidRPr="00EA6FD5" w:rsidDel="00947E58">
          <w:rPr>
            <w:rFonts w:ascii="Times New Roman" w:eastAsia="Calibri" w:hAnsi="Times New Roman" w:cs="Times New Roman"/>
            <w:sz w:val="24"/>
            <w:szCs w:val="24"/>
          </w:rPr>
          <w:delText>%</w:delText>
        </w:r>
      </w:del>
      <w:ins w:id="2397" w:author="Sara Boyes" w:date="2023-05-08T16:10:00Z">
        <w:r w:rsidR="00947E58" w:rsidRPr="00EA6FD5">
          <w:rPr>
            <w:rFonts w:ascii="Times New Roman" w:eastAsia="Calibri" w:hAnsi="Times New Roman" w:cs="Times New Roman"/>
            <w:sz w:val="24"/>
            <w:szCs w:val="24"/>
          </w:rPr>
          <w:t xml:space="preserve"> per cent</w:t>
        </w:r>
      </w:ins>
      <w:r w:rsidR="005B6372" w:rsidRPr="00EA6FD5">
        <w:rPr>
          <w:rFonts w:ascii="Times New Roman" w:eastAsia="Calibri" w:hAnsi="Times New Roman" w:cs="Times New Roman"/>
          <w:sz w:val="24"/>
          <w:szCs w:val="24"/>
        </w:rPr>
        <w:t xml:space="preserve"> decrease compared </w:t>
      </w:r>
      <w:del w:id="2398" w:author="Sara Boyes" w:date="2023-05-16T14:18:00Z">
        <w:r w:rsidR="005B6372" w:rsidRPr="00EA6FD5" w:rsidDel="000B6932">
          <w:rPr>
            <w:rFonts w:ascii="Times New Roman" w:eastAsia="Calibri" w:hAnsi="Times New Roman" w:cs="Times New Roman"/>
            <w:sz w:val="24"/>
            <w:szCs w:val="24"/>
          </w:rPr>
          <w:delText xml:space="preserve">to </w:delText>
        </w:r>
      </w:del>
      <w:ins w:id="2399" w:author="Sara Boyes" w:date="2023-05-16T14:18:00Z">
        <w:r w:rsidR="000B6932" w:rsidRPr="00EA6FD5">
          <w:rPr>
            <w:rFonts w:ascii="Times New Roman" w:eastAsia="Calibri" w:hAnsi="Times New Roman" w:cs="Times New Roman"/>
            <w:sz w:val="24"/>
            <w:szCs w:val="24"/>
          </w:rPr>
          <w:t xml:space="preserve">with </w:t>
        </w:r>
      </w:ins>
      <w:r w:rsidR="005B6372" w:rsidRPr="00EA6FD5">
        <w:rPr>
          <w:rFonts w:ascii="Times New Roman" w:eastAsia="Calibri" w:hAnsi="Times New Roman" w:cs="Times New Roman"/>
          <w:sz w:val="24"/>
          <w:szCs w:val="24"/>
        </w:rPr>
        <w:t>the 2022 budget. This is to be covered by short-term domestic borrowing (</w:t>
      </w:r>
      <w:del w:id="2400" w:author="Sara Boyes" w:date="2023-05-11T00:23:00Z">
        <w:r w:rsidR="005B6372" w:rsidRPr="00EA6FD5" w:rsidDel="00F66E48">
          <w:rPr>
            <w:rFonts w:ascii="Times New Roman" w:eastAsia="Calibri" w:hAnsi="Times New Roman" w:cs="Times New Roman"/>
            <w:sz w:val="24"/>
            <w:szCs w:val="24"/>
          </w:rPr>
          <w:delText>BAM</w:delText>
        </w:r>
      </w:del>
      <w:ins w:id="2401"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360.0 million), long-term domestic borrowing (</w:t>
      </w:r>
      <w:del w:id="2402" w:author="Sara Boyes" w:date="2023-05-11T00:23:00Z">
        <w:r w:rsidR="005B6372" w:rsidRPr="00EA6FD5" w:rsidDel="00F66E48">
          <w:rPr>
            <w:rFonts w:ascii="Times New Roman" w:eastAsia="Calibri" w:hAnsi="Times New Roman" w:cs="Times New Roman"/>
            <w:sz w:val="24"/>
            <w:szCs w:val="24"/>
          </w:rPr>
          <w:delText>BAM</w:delText>
        </w:r>
      </w:del>
      <w:ins w:id="2403"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330.0 million), loans received through the State (</w:t>
      </w:r>
      <w:del w:id="2404" w:author="Sara Boyes" w:date="2023-05-11T00:23:00Z">
        <w:r w:rsidR="005B6372" w:rsidRPr="00EA6FD5" w:rsidDel="00F66E48">
          <w:rPr>
            <w:rFonts w:ascii="Times New Roman" w:eastAsia="Calibri" w:hAnsi="Times New Roman" w:cs="Times New Roman"/>
            <w:sz w:val="24"/>
            <w:szCs w:val="24"/>
          </w:rPr>
          <w:delText>BAM</w:delText>
        </w:r>
      </w:del>
      <w:ins w:id="2405"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115.0 million), and receipts from financial assets (</w:t>
      </w:r>
      <w:del w:id="2406" w:author="Sara Boyes" w:date="2023-05-11T00:23:00Z">
        <w:r w:rsidR="005B6372" w:rsidRPr="00EA6FD5" w:rsidDel="00F66E48">
          <w:rPr>
            <w:rFonts w:ascii="Times New Roman" w:eastAsia="Calibri" w:hAnsi="Times New Roman" w:cs="Times New Roman"/>
            <w:sz w:val="24"/>
            <w:szCs w:val="24"/>
          </w:rPr>
          <w:delText>BAM</w:delText>
        </w:r>
      </w:del>
      <w:ins w:id="2407"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100.0 million). In addition, a </w:t>
      </w:r>
      <w:del w:id="2408" w:author="Sara Boyes" w:date="2023-05-11T00:23:00Z">
        <w:r w:rsidR="005B6372" w:rsidRPr="00EA6FD5" w:rsidDel="00F66E48">
          <w:rPr>
            <w:rFonts w:ascii="Times New Roman" w:eastAsia="Calibri" w:hAnsi="Times New Roman" w:cs="Times New Roman"/>
            <w:sz w:val="24"/>
            <w:szCs w:val="24"/>
          </w:rPr>
          <w:delText>BAM</w:delText>
        </w:r>
      </w:del>
      <w:ins w:id="2409"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200 million surplus from the previous period and </w:t>
      </w:r>
      <w:del w:id="2410" w:author="Sara Boyes" w:date="2023-05-11T00:23:00Z">
        <w:r w:rsidR="005B6372" w:rsidRPr="00EA6FD5" w:rsidDel="00F66E48">
          <w:rPr>
            <w:rFonts w:ascii="Times New Roman" w:eastAsia="Calibri" w:hAnsi="Times New Roman" w:cs="Times New Roman"/>
            <w:sz w:val="24"/>
            <w:szCs w:val="24"/>
          </w:rPr>
          <w:delText>BAM</w:delText>
        </w:r>
      </w:del>
      <w:ins w:id="2411" w:author="Sara Boyes" w:date="2023-05-11T00:23:00Z">
        <w:r w:rsidR="00F66E48" w:rsidRPr="00EA6FD5">
          <w:rPr>
            <w:rFonts w:ascii="Times New Roman" w:eastAsia="Calibri" w:hAnsi="Times New Roman" w:cs="Times New Roman"/>
            <w:sz w:val="24"/>
            <w:szCs w:val="24"/>
          </w:rPr>
          <w:t>KM</w:t>
        </w:r>
      </w:ins>
      <w:r w:rsidR="005B6372" w:rsidRPr="00EA6FD5">
        <w:rPr>
          <w:rFonts w:ascii="Times New Roman" w:eastAsia="Calibri" w:hAnsi="Times New Roman" w:cs="Times New Roman"/>
          <w:sz w:val="24"/>
          <w:szCs w:val="24"/>
        </w:rPr>
        <w:t xml:space="preserve"> 169.7 million in earmarked transferred funds for the construction of highways and expressways are planned on </w:t>
      </w:r>
      <w:r w:rsidR="004A364F" w:rsidRPr="00EA6FD5">
        <w:rPr>
          <w:rFonts w:ascii="Times New Roman" w:eastAsia="Calibri" w:hAnsi="Times New Roman" w:cs="Times New Roman"/>
          <w:sz w:val="24"/>
          <w:szCs w:val="24"/>
        </w:rPr>
        <w:t>the revenue side of the budget.</w:t>
      </w:r>
    </w:p>
    <w:p w14:paraId="739F7F07" w14:textId="2CC7F916" w:rsidR="004A364F"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On the </w:t>
      </w:r>
      <w:r w:rsidRPr="00EA6FD5">
        <w:rPr>
          <w:rFonts w:ascii="Times New Roman" w:hAnsi="Times New Roman" w:cs="Times New Roman"/>
          <w:bCs/>
          <w:sz w:val="24"/>
          <w:szCs w:val="24"/>
        </w:rPr>
        <w:t>expenditure side</w:t>
      </w:r>
      <w:r w:rsidRPr="00EA6FD5">
        <w:rPr>
          <w:rFonts w:ascii="Times New Roman" w:hAnsi="Times New Roman" w:cs="Times New Roman"/>
          <w:sz w:val="24"/>
          <w:szCs w:val="24"/>
        </w:rPr>
        <w:t xml:space="preserve">, </w:t>
      </w:r>
      <w:del w:id="2412" w:author="Sara Boyes" w:date="2023-05-16T15:08:00Z">
        <w:r w:rsidRPr="00EA6FD5" w:rsidDel="00061959">
          <w:rPr>
            <w:rFonts w:ascii="Times New Roman" w:hAnsi="Times New Roman" w:cs="Times New Roman"/>
            <w:sz w:val="24"/>
            <w:szCs w:val="24"/>
          </w:rPr>
          <w:delText>the</w:delText>
        </w:r>
        <w:r w:rsidR="00CA3FC7" w:rsidRPr="00EA6FD5" w:rsidDel="00061959">
          <w:rPr>
            <w:rFonts w:ascii="Times New Roman" w:hAnsi="Times New Roman" w:cs="Times New Roman"/>
            <w:sz w:val="24"/>
            <w:szCs w:val="24"/>
          </w:rPr>
          <w:delText xml:space="preserve"> Federation</w:delText>
        </w:r>
        <w:r w:rsidRPr="00EA6FD5" w:rsidDel="00061959">
          <w:rPr>
            <w:rFonts w:ascii="Times New Roman" w:hAnsi="Times New Roman" w:cs="Times New Roman"/>
            <w:sz w:val="24"/>
            <w:szCs w:val="24"/>
          </w:rPr>
          <w:delText xml:space="preserve"> budget foresees </w:delText>
        </w:r>
      </w:del>
      <w:del w:id="2413" w:author="Sara Boyes" w:date="2023-05-11T00:23:00Z">
        <w:r w:rsidRPr="00EA6FD5" w:rsidDel="00F66E48">
          <w:rPr>
            <w:rFonts w:ascii="Times New Roman" w:hAnsi="Times New Roman" w:cs="Times New Roman"/>
            <w:sz w:val="24"/>
            <w:szCs w:val="24"/>
          </w:rPr>
          <w:delText>BAM</w:delText>
        </w:r>
      </w:del>
      <w:ins w:id="2414"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306.22 million </w:t>
      </w:r>
      <w:commentRangeStart w:id="2415"/>
      <w:ins w:id="2416" w:author="Sara Boyes" w:date="2023-05-16T15:08:00Z">
        <w:r w:rsidR="00061959" w:rsidRPr="00EA6FD5">
          <w:rPr>
            <w:rFonts w:ascii="Times New Roman" w:hAnsi="Times New Roman" w:cs="Times New Roman"/>
            <w:sz w:val="24"/>
            <w:szCs w:val="24"/>
          </w:rPr>
          <w:t xml:space="preserve">is planned in the Federation budget </w:t>
        </w:r>
      </w:ins>
      <w:commentRangeEnd w:id="2415"/>
      <w:ins w:id="2417" w:author="Sara Boyes" w:date="2023-05-16T15:09:00Z">
        <w:r w:rsidR="00061959" w:rsidRPr="00EA6FD5">
          <w:rPr>
            <w:rStyle w:val="CommentReference"/>
          </w:rPr>
          <w:commentReference w:id="2415"/>
        </w:r>
      </w:ins>
      <w:r w:rsidRPr="00EA6FD5">
        <w:rPr>
          <w:rFonts w:ascii="Times New Roman" w:hAnsi="Times New Roman" w:cs="Times New Roman"/>
          <w:sz w:val="24"/>
          <w:szCs w:val="24"/>
        </w:rPr>
        <w:t>for gross salaries and allowances (13</w:t>
      </w:r>
      <w:del w:id="2418" w:author="Sara Boyes" w:date="2023-05-08T16:10:00Z">
        <w:r w:rsidRPr="00EA6FD5" w:rsidDel="00947E58">
          <w:rPr>
            <w:rFonts w:ascii="Times New Roman" w:hAnsi="Times New Roman" w:cs="Times New Roman"/>
            <w:sz w:val="24"/>
            <w:szCs w:val="24"/>
          </w:rPr>
          <w:delText>%</w:delText>
        </w:r>
      </w:del>
      <w:ins w:id="2419"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w:t>
      </w:r>
      <w:del w:id="2420" w:author="Sara Boyes" w:date="2023-05-11T00:23:00Z">
        <w:r w:rsidRPr="00EA6FD5" w:rsidDel="00F66E48">
          <w:rPr>
            <w:rFonts w:ascii="Times New Roman" w:hAnsi="Times New Roman" w:cs="Times New Roman"/>
            <w:sz w:val="24"/>
            <w:szCs w:val="24"/>
          </w:rPr>
          <w:delText>BAM</w:delText>
        </w:r>
      </w:del>
      <w:ins w:id="2421"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33.3 million for employee contributions (15</w:t>
      </w:r>
      <w:del w:id="2422" w:author="Sara Boyes" w:date="2023-05-08T16:10:00Z">
        <w:r w:rsidRPr="00EA6FD5" w:rsidDel="00947E58">
          <w:rPr>
            <w:rFonts w:ascii="Times New Roman" w:hAnsi="Times New Roman" w:cs="Times New Roman"/>
            <w:sz w:val="24"/>
            <w:szCs w:val="24"/>
          </w:rPr>
          <w:delText>%</w:delText>
        </w:r>
      </w:del>
      <w:ins w:id="2423"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w:t>
      </w:r>
      <w:del w:id="2424" w:author="Sara Boyes" w:date="2023-05-11T00:23:00Z">
        <w:r w:rsidRPr="00EA6FD5" w:rsidDel="00F66E48">
          <w:rPr>
            <w:rFonts w:ascii="Times New Roman" w:hAnsi="Times New Roman" w:cs="Times New Roman"/>
            <w:sz w:val="24"/>
            <w:szCs w:val="24"/>
          </w:rPr>
          <w:delText>BAM</w:delText>
        </w:r>
      </w:del>
      <w:ins w:id="2425"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131.52 million for expenditures for material and service (1</w:t>
      </w:r>
      <w:del w:id="2426" w:author="Sara Boyes" w:date="2023-05-08T16:10:00Z">
        <w:r w:rsidRPr="00EA6FD5" w:rsidDel="00947E58">
          <w:rPr>
            <w:rFonts w:ascii="Times New Roman" w:hAnsi="Times New Roman" w:cs="Times New Roman"/>
            <w:sz w:val="24"/>
            <w:szCs w:val="24"/>
          </w:rPr>
          <w:delText>%</w:delText>
        </w:r>
      </w:del>
      <w:ins w:id="2427"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and </w:t>
      </w:r>
      <w:del w:id="2428" w:author="Sara Boyes" w:date="2023-05-11T00:23:00Z">
        <w:r w:rsidRPr="00EA6FD5" w:rsidDel="00F66E48">
          <w:rPr>
            <w:rFonts w:ascii="Times New Roman" w:hAnsi="Times New Roman" w:cs="Times New Roman"/>
            <w:sz w:val="24"/>
            <w:szCs w:val="24"/>
          </w:rPr>
          <w:delText>BAM</w:delText>
        </w:r>
      </w:del>
      <w:ins w:id="2429"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4.577 billion for current transfers (22</w:t>
      </w:r>
      <w:del w:id="2430" w:author="Sara Boyes" w:date="2023-05-08T16:10:00Z">
        <w:r w:rsidRPr="00EA6FD5" w:rsidDel="00947E58">
          <w:rPr>
            <w:rFonts w:ascii="Times New Roman" w:hAnsi="Times New Roman" w:cs="Times New Roman"/>
            <w:sz w:val="24"/>
            <w:szCs w:val="24"/>
          </w:rPr>
          <w:delText>%</w:delText>
        </w:r>
      </w:del>
      <w:ins w:id="2431"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This includes transfers </w:t>
      </w:r>
      <w:r w:rsidR="00CA3FC7" w:rsidRPr="00EA6FD5">
        <w:rPr>
          <w:rFonts w:ascii="Times New Roman" w:hAnsi="Times New Roman" w:cs="Times New Roman"/>
          <w:sz w:val="24"/>
          <w:szCs w:val="24"/>
        </w:rPr>
        <w:t xml:space="preserve">to </w:t>
      </w:r>
      <w:r w:rsidRPr="00EA6FD5">
        <w:rPr>
          <w:rFonts w:ascii="Times New Roman" w:hAnsi="Times New Roman" w:cs="Times New Roman"/>
          <w:sz w:val="24"/>
          <w:szCs w:val="24"/>
        </w:rPr>
        <w:t>social and veteran categories, pension funds, transfers to stabilize the economy</w:t>
      </w:r>
      <w:del w:id="2432" w:author="Sara Boyes" w:date="2023-05-16T15:09:00Z">
        <w:r w:rsidRPr="00EA6FD5" w:rsidDel="00061959">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transfers to lower levels</w:t>
      </w:r>
      <w:r w:rsidR="00CA3FC7" w:rsidRPr="00EA6FD5">
        <w:rPr>
          <w:rFonts w:ascii="Times New Roman" w:hAnsi="Times New Roman" w:cs="Times New Roman"/>
          <w:sz w:val="24"/>
          <w:szCs w:val="24"/>
        </w:rPr>
        <w:t xml:space="preserve"> of authority</w:t>
      </w:r>
      <w:r w:rsidRPr="00EA6FD5">
        <w:rPr>
          <w:rFonts w:ascii="Times New Roman" w:hAnsi="Times New Roman" w:cs="Times New Roman"/>
          <w:sz w:val="24"/>
          <w:szCs w:val="24"/>
        </w:rPr>
        <w:t xml:space="preserve">. Capital transfers </w:t>
      </w:r>
      <w:del w:id="2433" w:author="Sara Boyes" w:date="2023-05-16T14:49:00Z">
        <w:r w:rsidRPr="00EA6FD5" w:rsidDel="00D25BEB">
          <w:rPr>
            <w:rFonts w:ascii="Times New Roman" w:hAnsi="Times New Roman" w:cs="Times New Roman"/>
            <w:sz w:val="24"/>
            <w:szCs w:val="24"/>
          </w:rPr>
          <w:delText xml:space="preserve">are planned </w:delText>
        </w:r>
      </w:del>
      <w:r w:rsidRPr="00EA6FD5">
        <w:rPr>
          <w:rFonts w:ascii="Times New Roman" w:hAnsi="Times New Roman" w:cs="Times New Roman"/>
          <w:sz w:val="24"/>
          <w:szCs w:val="24"/>
        </w:rPr>
        <w:t xml:space="preserve">for </w:t>
      </w:r>
      <w:del w:id="2434" w:author="Sara Boyes" w:date="2023-05-11T00:23:00Z">
        <w:r w:rsidRPr="00EA6FD5" w:rsidDel="00F66E48">
          <w:rPr>
            <w:rFonts w:ascii="Times New Roman" w:hAnsi="Times New Roman" w:cs="Times New Roman"/>
            <w:sz w:val="24"/>
            <w:szCs w:val="24"/>
          </w:rPr>
          <w:delText>BAM</w:delText>
        </w:r>
      </w:del>
      <w:ins w:id="2435"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325.1 million </w:t>
      </w:r>
      <w:ins w:id="2436" w:author="Sara Boyes" w:date="2023-05-16T14:49:00Z">
        <w:r w:rsidR="00D25BEB" w:rsidRPr="00EA6FD5">
          <w:rPr>
            <w:rFonts w:ascii="Times New Roman" w:hAnsi="Times New Roman" w:cs="Times New Roman"/>
            <w:sz w:val="24"/>
            <w:szCs w:val="24"/>
          </w:rPr>
          <w:t xml:space="preserve">are planned </w:t>
        </w:r>
      </w:ins>
      <w:r w:rsidRPr="00EA6FD5">
        <w:rPr>
          <w:rFonts w:ascii="Times New Roman" w:hAnsi="Times New Roman" w:cs="Times New Roman"/>
          <w:sz w:val="24"/>
          <w:szCs w:val="24"/>
        </w:rPr>
        <w:t>(2</w:t>
      </w:r>
      <w:del w:id="2437" w:author="Sara Boyes" w:date="2023-05-08T16:10:00Z">
        <w:r w:rsidRPr="00EA6FD5" w:rsidDel="00947E58">
          <w:rPr>
            <w:rFonts w:ascii="Times New Roman" w:hAnsi="Times New Roman" w:cs="Times New Roman"/>
            <w:sz w:val="24"/>
            <w:szCs w:val="24"/>
          </w:rPr>
          <w:delText>%</w:delText>
        </w:r>
      </w:del>
      <w:ins w:id="2438"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increase). </w:t>
      </w:r>
      <w:r w:rsidRPr="00EA6FD5">
        <w:rPr>
          <w:rFonts w:ascii="Times New Roman" w:eastAsia="Calibri" w:hAnsi="Times New Roman" w:cs="Times New Roman"/>
          <w:sz w:val="24"/>
          <w:szCs w:val="24"/>
        </w:rPr>
        <w:t xml:space="preserve">The Federation debt payment in the adopted budget totals </w:t>
      </w:r>
      <w:del w:id="2439" w:author="Sara Boyes" w:date="2023-05-11T00:23:00Z">
        <w:r w:rsidRPr="00EA6FD5" w:rsidDel="00F66E48">
          <w:rPr>
            <w:rFonts w:ascii="Times New Roman" w:eastAsia="Calibri" w:hAnsi="Times New Roman" w:cs="Times New Roman"/>
            <w:sz w:val="24"/>
            <w:szCs w:val="24"/>
          </w:rPr>
          <w:delText>BAM</w:delText>
        </w:r>
      </w:del>
      <w:ins w:id="2440" w:author="Sara Boyes" w:date="2023-05-11T00:23:00Z">
        <w:r w:rsidR="00F66E48" w:rsidRPr="00EA6FD5">
          <w:rPr>
            <w:rFonts w:ascii="Times New Roman" w:eastAsia="Calibri" w:hAnsi="Times New Roman" w:cs="Times New Roman"/>
            <w:sz w:val="24"/>
            <w:szCs w:val="24"/>
          </w:rPr>
          <w:t>KM</w:t>
        </w:r>
      </w:ins>
      <w:r w:rsidRPr="00EA6FD5">
        <w:rPr>
          <w:rFonts w:ascii="Times New Roman" w:eastAsia="Calibri" w:hAnsi="Times New Roman" w:cs="Times New Roman"/>
          <w:sz w:val="24"/>
          <w:szCs w:val="24"/>
        </w:rPr>
        <w:t xml:space="preserve"> </w:t>
      </w:r>
      <w:commentRangeStart w:id="2441"/>
      <w:r w:rsidRPr="00EA6FD5">
        <w:rPr>
          <w:rFonts w:ascii="Times New Roman" w:eastAsia="Calibri" w:hAnsi="Times New Roman" w:cs="Times New Roman"/>
          <w:sz w:val="24"/>
          <w:szCs w:val="24"/>
        </w:rPr>
        <w:t>1</w:t>
      </w:r>
      <w:ins w:id="2442" w:author="Sara Boyes" w:date="2023-05-16T14:49:00Z">
        <w:r w:rsidR="00D25BEB" w:rsidRPr="00EA6FD5">
          <w:rPr>
            <w:rFonts w:ascii="Times New Roman" w:eastAsia="Calibri" w:hAnsi="Times New Roman" w:cs="Times New Roman"/>
            <w:sz w:val="24"/>
            <w:szCs w:val="24"/>
          </w:rPr>
          <w:t>.</w:t>
        </w:r>
      </w:ins>
      <w:del w:id="2443" w:author="Sara Boyes" w:date="2023-05-16T14:49:00Z">
        <w:r w:rsidRPr="00EA6FD5" w:rsidDel="00D25BEB">
          <w:rPr>
            <w:rFonts w:ascii="Times New Roman" w:eastAsia="Calibri" w:hAnsi="Times New Roman" w:cs="Times New Roman"/>
            <w:sz w:val="24"/>
            <w:szCs w:val="24"/>
          </w:rPr>
          <w:delText>,</w:delText>
        </w:r>
      </w:del>
      <w:r w:rsidRPr="00EA6FD5">
        <w:rPr>
          <w:rFonts w:ascii="Times New Roman" w:eastAsia="Calibri" w:hAnsi="Times New Roman" w:cs="Times New Roman"/>
          <w:sz w:val="24"/>
          <w:szCs w:val="24"/>
        </w:rPr>
        <w:t>122</w:t>
      </w:r>
      <w:commentRangeEnd w:id="2441"/>
      <w:r w:rsidR="00D25BEB" w:rsidRPr="00EA6FD5">
        <w:rPr>
          <w:rStyle w:val="CommentReference"/>
        </w:rPr>
        <w:commentReference w:id="2441"/>
      </w:r>
      <w:r w:rsidRPr="00EA6FD5">
        <w:rPr>
          <w:rFonts w:ascii="Times New Roman" w:eastAsia="Calibri" w:hAnsi="Times New Roman" w:cs="Times New Roman"/>
          <w:sz w:val="24"/>
          <w:szCs w:val="24"/>
        </w:rPr>
        <w:t xml:space="preserve"> billion (32</w:t>
      </w:r>
      <w:del w:id="2444" w:author="Sara Boyes" w:date="2023-05-08T16:10:00Z">
        <w:r w:rsidRPr="00EA6FD5" w:rsidDel="00947E58">
          <w:rPr>
            <w:rFonts w:ascii="Times New Roman" w:eastAsia="Calibri" w:hAnsi="Times New Roman" w:cs="Times New Roman"/>
            <w:sz w:val="24"/>
            <w:szCs w:val="24"/>
          </w:rPr>
          <w:delText>%</w:delText>
        </w:r>
      </w:del>
      <w:ins w:id="2445" w:author="Sara Boyes" w:date="2023-05-08T16:10:00Z">
        <w:r w:rsidR="00947E58" w:rsidRPr="00EA6FD5">
          <w:rPr>
            <w:rFonts w:ascii="Times New Roman" w:eastAsia="Calibri" w:hAnsi="Times New Roman" w:cs="Times New Roman"/>
            <w:sz w:val="24"/>
            <w:szCs w:val="24"/>
          </w:rPr>
          <w:t xml:space="preserve"> per cent</w:t>
        </w:r>
      </w:ins>
      <w:r w:rsidRPr="00EA6FD5">
        <w:rPr>
          <w:rFonts w:ascii="Times New Roman" w:eastAsia="Calibri" w:hAnsi="Times New Roman" w:cs="Times New Roman"/>
          <w:sz w:val="24"/>
          <w:szCs w:val="24"/>
        </w:rPr>
        <w:t xml:space="preserve"> increase), of which foreign debt totals </w:t>
      </w:r>
      <w:del w:id="2446" w:author="Sara Boyes" w:date="2023-05-11T00:23:00Z">
        <w:r w:rsidRPr="00EA6FD5" w:rsidDel="00F66E48">
          <w:rPr>
            <w:rFonts w:ascii="Times New Roman" w:eastAsia="Calibri" w:hAnsi="Times New Roman" w:cs="Times New Roman"/>
            <w:sz w:val="24"/>
            <w:szCs w:val="24"/>
          </w:rPr>
          <w:delText>BA</w:delText>
        </w:r>
        <w:r w:rsidR="004A364F" w:rsidRPr="00EA6FD5" w:rsidDel="00F66E48">
          <w:rPr>
            <w:rFonts w:ascii="Times New Roman" w:eastAsia="Calibri" w:hAnsi="Times New Roman" w:cs="Times New Roman"/>
            <w:sz w:val="24"/>
            <w:szCs w:val="24"/>
          </w:rPr>
          <w:delText>M</w:delText>
        </w:r>
      </w:del>
      <w:ins w:id="2447" w:author="Sara Boyes" w:date="2023-05-11T00:23:00Z">
        <w:r w:rsidR="00F66E48" w:rsidRPr="00EA6FD5">
          <w:rPr>
            <w:rFonts w:ascii="Times New Roman" w:eastAsia="Calibri" w:hAnsi="Times New Roman" w:cs="Times New Roman"/>
            <w:sz w:val="24"/>
            <w:szCs w:val="24"/>
          </w:rPr>
          <w:t>KM</w:t>
        </w:r>
      </w:ins>
      <w:r w:rsidR="004A364F" w:rsidRPr="00EA6FD5">
        <w:rPr>
          <w:rFonts w:ascii="Times New Roman" w:eastAsia="Calibri" w:hAnsi="Times New Roman" w:cs="Times New Roman"/>
          <w:sz w:val="24"/>
          <w:szCs w:val="24"/>
        </w:rPr>
        <w:t xml:space="preserve"> 729.5 million (56</w:t>
      </w:r>
      <w:del w:id="2448" w:author="Sara Boyes" w:date="2023-05-08T16:10:00Z">
        <w:r w:rsidR="004A364F" w:rsidRPr="00EA6FD5" w:rsidDel="00947E58">
          <w:rPr>
            <w:rFonts w:ascii="Times New Roman" w:eastAsia="Calibri" w:hAnsi="Times New Roman" w:cs="Times New Roman"/>
            <w:sz w:val="24"/>
            <w:szCs w:val="24"/>
          </w:rPr>
          <w:delText>%</w:delText>
        </w:r>
      </w:del>
      <w:ins w:id="2449" w:author="Sara Boyes" w:date="2023-05-08T16:10:00Z">
        <w:r w:rsidR="00947E58" w:rsidRPr="00EA6FD5">
          <w:rPr>
            <w:rFonts w:ascii="Times New Roman" w:eastAsia="Calibri" w:hAnsi="Times New Roman" w:cs="Times New Roman"/>
            <w:sz w:val="24"/>
            <w:szCs w:val="24"/>
          </w:rPr>
          <w:t xml:space="preserve"> per cent</w:t>
        </w:r>
      </w:ins>
      <w:r w:rsidR="004A364F" w:rsidRPr="00EA6FD5">
        <w:rPr>
          <w:rFonts w:ascii="Times New Roman" w:eastAsia="Calibri" w:hAnsi="Times New Roman" w:cs="Times New Roman"/>
          <w:sz w:val="24"/>
          <w:szCs w:val="24"/>
        </w:rPr>
        <w:t xml:space="preserve"> increase).</w:t>
      </w:r>
    </w:p>
    <w:p w14:paraId="48D91406" w14:textId="7BFE43E9" w:rsidR="004A364F" w:rsidRPr="00EA6FD5" w:rsidRDefault="005B6372" w:rsidP="00A10181">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On </w:t>
      </w:r>
      <w:r w:rsidR="00445000" w:rsidRPr="00EA6FD5">
        <w:rPr>
          <w:rFonts w:ascii="Times New Roman" w:hAnsi="Times New Roman" w:cs="Times New Roman"/>
          <w:sz w:val="24"/>
          <w:szCs w:val="24"/>
        </w:rPr>
        <w:t xml:space="preserve">16 </w:t>
      </w:r>
      <w:r w:rsidRPr="00EA6FD5">
        <w:rPr>
          <w:rFonts w:ascii="Times New Roman" w:hAnsi="Times New Roman" w:cs="Times New Roman"/>
          <w:sz w:val="24"/>
          <w:szCs w:val="24"/>
        </w:rPr>
        <w:t>Februar</w:t>
      </w:r>
      <w:r w:rsidR="00445000" w:rsidRPr="00EA6FD5">
        <w:rPr>
          <w:rFonts w:ascii="Times New Roman" w:hAnsi="Times New Roman" w:cs="Times New Roman"/>
          <w:sz w:val="24"/>
          <w:szCs w:val="24"/>
        </w:rPr>
        <w:t>y</w:t>
      </w:r>
      <w:r w:rsidRPr="00EA6FD5">
        <w:rPr>
          <w:rFonts w:ascii="Times New Roman" w:hAnsi="Times New Roman" w:cs="Times New Roman"/>
          <w:sz w:val="24"/>
          <w:szCs w:val="24"/>
        </w:rPr>
        <w:t xml:space="preserve"> 2023, the </w:t>
      </w:r>
      <w:del w:id="2450" w:author="Sara Boyes" w:date="2023-05-16T14:51:00Z">
        <w:r w:rsidRPr="00EA6FD5" w:rsidDel="00D25BEB">
          <w:rPr>
            <w:rFonts w:ascii="Times New Roman" w:hAnsi="Times New Roman" w:cs="Times New Roman"/>
            <w:sz w:val="24"/>
            <w:szCs w:val="24"/>
          </w:rPr>
          <w:delText xml:space="preserve">Federation </w:delText>
        </w:r>
      </w:del>
      <w:r w:rsidRPr="00EA6FD5">
        <w:rPr>
          <w:rFonts w:ascii="Times New Roman" w:hAnsi="Times New Roman" w:cs="Times New Roman"/>
          <w:sz w:val="24"/>
          <w:szCs w:val="24"/>
        </w:rPr>
        <w:t>House of People</w:t>
      </w:r>
      <w:ins w:id="2451" w:author="Sara Boyes" w:date="2023-05-16T14:51:00Z">
        <w:r w:rsidR="00D25BEB" w:rsidRPr="00EA6FD5">
          <w:rPr>
            <w:rFonts w:ascii="Times New Roman" w:hAnsi="Times New Roman" w:cs="Times New Roman"/>
            <w:sz w:val="24"/>
            <w:szCs w:val="24"/>
          </w:rPr>
          <w:t>s of the Federation</w:t>
        </w:r>
      </w:ins>
      <w:ins w:id="2452" w:author="Sara Boyes" w:date="2023-05-16T14:52:00Z">
        <w:r w:rsidR="00D25BEB"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w:t>
      </w:r>
      <w:del w:id="2453" w:author="Sara Boyes" w:date="2023-05-16T14:52:00Z">
        <w:r w:rsidRPr="00EA6FD5" w:rsidDel="00D25BEB">
          <w:rPr>
            <w:rFonts w:ascii="Times New Roman" w:hAnsi="Times New Roman" w:cs="Times New Roman"/>
            <w:sz w:val="24"/>
            <w:szCs w:val="24"/>
          </w:rPr>
          <w:delText xml:space="preserve">adopted </w:delText>
        </w:r>
      </w:del>
      <w:r w:rsidRPr="00EA6FD5">
        <w:rPr>
          <w:rFonts w:ascii="Times New Roman" w:hAnsi="Times New Roman" w:cs="Times New Roman"/>
          <w:sz w:val="24"/>
          <w:szCs w:val="24"/>
        </w:rPr>
        <w:t xml:space="preserve">in </w:t>
      </w:r>
      <w:r w:rsidR="00CA3FC7" w:rsidRPr="00EA6FD5">
        <w:rPr>
          <w:rFonts w:ascii="Times New Roman" w:hAnsi="Times New Roman" w:cs="Times New Roman"/>
          <w:sz w:val="24"/>
          <w:szCs w:val="24"/>
        </w:rPr>
        <w:t xml:space="preserve">a </w:t>
      </w:r>
      <w:r w:rsidRPr="00EA6FD5">
        <w:rPr>
          <w:rFonts w:ascii="Times New Roman" w:hAnsi="Times New Roman" w:cs="Times New Roman"/>
          <w:sz w:val="24"/>
          <w:szCs w:val="24"/>
        </w:rPr>
        <w:t>short procedure</w:t>
      </w:r>
      <w:ins w:id="2454" w:author="Sara Boyes" w:date="2023-05-16T14:52:00Z">
        <w:r w:rsidR="00D25BEB"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w:t>
      </w:r>
      <w:ins w:id="2455" w:author="Sara Boyes" w:date="2023-05-16T14:52:00Z">
        <w:r w:rsidR="00D25BEB" w:rsidRPr="00EA6FD5">
          <w:rPr>
            <w:rFonts w:ascii="Times New Roman" w:hAnsi="Times New Roman" w:cs="Times New Roman"/>
            <w:sz w:val="24"/>
            <w:szCs w:val="24"/>
          </w:rPr>
          <w:t xml:space="preserve">adopted </w:t>
        </w:r>
      </w:ins>
      <w:r w:rsidRPr="00EA6FD5">
        <w:rPr>
          <w:rFonts w:ascii="Times New Roman" w:hAnsi="Times New Roman" w:cs="Times New Roman"/>
          <w:sz w:val="24"/>
          <w:szCs w:val="24"/>
        </w:rPr>
        <w:t>the law on changes to the law of basic social protection, protection of the civil victims of the war</w:t>
      </w:r>
      <w:del w:id="2456" w:author="Sara Boyes" w:date="2023-05-16T14:52:00Z">
        <w:r w:rsidRPr="00EA6FD5" w:rsidDel="00D25BEB">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protection of families with children in </w:t>
      </w:r>
      <w:r w:rsidR="00DB47C1" w:rsidRPr="00EA6FD5">
        <w:rPr>
          <w:rFonts w:ascii="Times New Roman" w:hAnsi="Times New Roman" w:cs="Times New Roman"/>
          <w:sz w:val="24"/>
          <w:szCs w:val="24"/>
        </w:rPr>
        <w:t>the Federation of Bosnia and Herzegovina</w:t>
      </w:r>
      <w:r w:rsidRPr="00EA6FD5">
        <w:rPr>
          <w:rFonts w:ascii="Times New Roman" w:hAnsi="Times New Roman" w:cs="Times New Roman"/>
          <w:sz w:val="24"/>
          <w:szCs w:val="24"/>
        </w:rPr>
        <w:t xml:space="preserve">. </w:t>
      </w:r>
      <w:del w:id="2457" w:author="Sara Boyes" w:date="2023-05-16T14:52:00Z">
        <w:r w:rsidR="00A14952" w:rsidRPr="00EA6FD5" w:rsidDel="00D25BEB">
          <w:rPr>
            <w:rFonts w:ascii="Times New Roman" w:hAnsi="Times New Roman" w:cs="Times New Roman"/>
            <w:sz w:val="24"/>
            <w:szCs w:val="24"/>
          </w:rPr>
          <w:delText>Implementing</w:delText>
        </w:r>
        <w:r w:rsidRPr="00EA6FD5" w:rsidDel="00D25BEB">
          <w:rPr>
            <w:rFonts w:ascii="Times New Roman" w:hAnsi="Times New Roman" w:cs="Times New Roman"/>
            <w:sz w:val="24"/>
            <w:szCs w:val="24"/>
          </w:rPr>
          <w:delText xml:space="preserve"> this</w:delText>
        </w:r>
      </w:del>
      <w:commentRangeStart w:id="2458"/>
      <w:ins w:id="2459" w:author="Sara Boyes" w:date="2023-05-16T14:52:00Z">
        <w:r w:rsidR="00D25BEB" w:rsidRPr="00EA6FD5">
          <w:rPr>
            <w:rFonts w:ascii="Times New Roman" w:hAnsi="Times New Roman" w:cs="Times New Roman"/>
            <w:sz w:val="24"/>
            <w:szCs w:val="24"/>
          </w:rPr>
          <w:t>The</w:t>
        </w:r>
      </w:ins>
      <w:r w:rsidRPr="00EA6FD5">
        <w:rPr>
          <w:rFonts w:ascii="Times New Roman" w:hAnsi="Times New Roman" w:cs="Times New Roman"/>
          <w:sz w:val="24"/>
          <w:szCs w:val="24"/>
        </w:rPr>
        <w:t xml:space="preserve"> Law will </w:t>
      </w:r>
      <w:del w:id="2460" w:author="Sara Boyes" w:date="2023-05-16T14:52:00Z">
        <w:r w:rsidRPr="00EA6FD5" w:rsidDel="00D25BEB">
          <w:rPr>
            <w:rFonts w:ascii="Times New Roman" w:hAnsi="Times New Roman" w:cs="Times New Roman"/>
            <w:sz w:val="24"/>
            <w:szCs w:val="24"/>
          </w:rPr>
          <w:delText xml:space="preserve">start </w:delText>
        </w:r>
      </w:del>
      <w:ins w:id="2461" w:author="Sara Boyes" w:date="2023-05-16T14:52:00Z">
        <w:r w:rsidR="00D25BEB" w:rsidRPr="00EA6FD5">
          <w:rPr>
            <w:rFonts w:ascii="Times New Roman" w:hAnsi="Times New Roman" w:cs="Times New Roman"/>
            <w:sz w:val="24"/>
            <w:szCs w:val="24"/>
          </w:rPr>
          <w:t xml:space="preserve">come into force </w:t>
        </w:r>
      </w:ins>
      <w:commentRangeEnd w:id="2458"/>
      <w:ins w:id="2462" w:author="Sara Boyes" w:date="2023-05-16T15:10:00Z">
        <w:r w:rsidR="00BE739C" w:rsidRPr="00EA6FD5">
          <w:rPr>
            <w:rStyle w:val="CommentReference"/>
          </w:rPr>
          <w:commentReference w:id="2458"/>
        </w:r>
      </w:ins>
      <w:r w:rsidRPr="00EA6FD5">
        <w:rPr>
          <w:rFonts w:ascii="Times New Roman" w:hAnsi="Times New Roman" w:cs="Times New Roman"/>
          <w:sz w:val="24"/>
          <w:szCs w:val="24"/>
        </w:rPr>
        <w:t xml:space="preserve">on </w:t>
      </w:r>
      <w:r w:rsidR="00445000" w:rsidRPr="00EA6FD5">
        <w:rPr>
          <w:rFonts w:ascii="Times New Roman" w:hAnsi="Times New Roman" w:cs="Times New Roman"/>
          <w:sz w:val="24"/>
          <w:szCs w:val="24"/>
        </w:rPr>
        <w:t xml:space="preserve">1 </w:t>
      </w:r>
      <w:r w:rsidRPr="00EA6FD5">
        <w:rPr>
          <w:rFonts w:ascii="Times New Roman" w:hAnsi="Times New Roman" w:cs="Times New Roman"/>
          <w:sz w:val="24"/>
          <w:szCs w:val="24"/>
        </w:rPr>
        <w:t>April 2023</w:t>
      </w:r>
      <w:r w:rsidR="00A14952" w:rsidRPr="00EA6FD5">
        <w:rPr>
          <w:rFonts w:ascii="Times New Roman" w:hAnsi="Times New Roman" w:cs="Times New Roman"/>
          <w:sz w:val="24"/>
          <w:szCs w:val="24"/>
        </w:rPr>
        <w:t>. It could</w:t>
      </w:r>
      <w:r w:rsidRPr="00EA6FD5">
        <w:rPr>
          <w:rFonts w:ascii="Times New Roman" w:hAnsi="Times New Roman" w:cs="Times New Roman"/>
          <w:sz w:val="24"/>
          <w:szCs w:val="24"/>
        </w:rPr>
        <w:t xml:space="preserve"> have serious fiscal consequences on the adopted 2023 budget since the new financial obligation exceeds available funds (</w:t>
      </w:r>
      <w:del w:id="2463" w:author="Sara Boyes" w:date="2023-05-11T00:23:00Z">
        <w:r w:rsidRPr="00EA6FD5" w:rsidDel="00F66E48">
          <w:rPr>
            <w:rFonts w:ascii="Times New Roman" w:hAnsi="Times New Roman" w:cs="Times New Roman"/>
            <w:sz w:val="24"/>
            <w:szCs w:val="24"/>
          </w:rPr>
          <w:delText>BAM</w:delText>
        </w:r>
      </w:del>
      <w:ins w:id="2464"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160 million) in the ado</w:t>
      </w:r>
      <w:r w:rsidR="004A364F" w:rsidRPr="00EA6FD5">
        <w:rPr>
          <w:rFonts w:ascii="Times New Roman" w:hAnsi="Times New Roman" w:cs="Times New Roman"/>
          <w:sz w:val="24"/>
          <w:szCs w:val="24"/>
        </w:rPr>
        <w:t>pted budget by over 70</w:t>
      </w:r>
      <w:del w:id="2465" w:author="Sara Boyes" w:date="2023-05-08T16:10:00Z">
        <w:r w:rsidR="00DD764D" w:rsidRPr="00EA6FD5" w:rsidDel="00947E58">
          <w:rPr>
            <w:rFonts w:ascii="Times New Roman" w:hAnsi="Times New Roman" w:cs="Times New Roman"/>
            <w:sz w:val="24"/>
            <w:szCs w:val="24"/>
          </w:rPr>
          <w:delText>%</w:delText>
        </w:r>
      </w:del>
      <w:ins w:id="2466" w:author="Sara Boyes" w:date="2023-05-08T16:10:00Z">
        <w:r w:rsidR="00947E58" w:rsidRPr="00EA6FD5">
          <w:rPr>
            <w:rFonts w:ascii="Times New Roman" w:hAnsi="Times New Roman" w:cs="Times New Roman"/>
            <w:sz w:val="24"/>
            <w:szCs w:val="24"/>
          </w:rPr>
          <w:t xml:space="preserve"> per cent</w:t>
        </w:r>
      </w:ins>
      <w:r w:rsidR="004A364F" w:rsidRPr="00EA6FD5">
        <w:rPr>
          <w:rFonts w:ascii="Times New Roman" w:hAnsi="Times New Roman" w:cs="Times New Roman"/>
          <w:sz w:val="24"/>
          <w:szCs w:val="24"/>
        </w:rPr>
        <w:t>.</w:t>
      </w:r>
    </w:p>
    <w:p w14:paraId="4AE1F3FC" w14:textId="6E418427" w:rsidR="004A364F" w:rsidRPr="00EA6FD5" w:rsidRDefault="005B6372" w:rsidP="00A10181">
      <w:pPr>
        <w:pStyle w:val="ListParagraph"/>
        <w:numPr>
          <w:ilvl w:val="0"/>
          <w:numId w:val="31"/>
        </w:numPr>
        <w:spacing w:before="240"/>
        <w:ind w:left="450" w:hanging="450"/>
        <w:contextualSpacing w:val="0"/>
        <w:jc w:val="both"/>
        <w:rPr>
          <w:rStyle w:val="Strong"/>
          <w:rFonts w:ascii="Times New Roman" w:hAnsi="Times New Roman" w:cs="Times New Roman"/>
          <w:b w:val="0"/>
          <w:bCs w:val="0"/>
          <w:sz w:val="24"/>
          <w:szCs w:val="24"/>
        </w:rPr>
      </w:pPr>
      <w:r w:rsidRPr="00EA6FD5">
        <w:rPr>
          <w:rFonts w:ascii="Times New Roman" w:hAnsi="Times New Roman" w:cs="Times New Roman"/>
          <w:sz w:val="24"/>
          <w:szCs w:val="24"/>
        </w:rPr>
        <w:t xml:space="preserve">The stability of budget payments in </w:t>
      </w:r>
      <w:ins w:id="2467" w:author="Sara Boyes" w:date="2023-05-10T20:01:00Z">
        <w:r w:rsidR="00F600E3"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Republika Srpska was also primarily due to the sustained growth </w:t>
      </w:r>
      <w:del w:id="2468" w:author="Sara Boyes" w:date="2023-05-16T15:10:00Z">
        <w:r w:rsidRPr="00EA6FD5" w:rsidDel="00BE739C">
          <w:rPr>
            <w:rFonts w:ascii="Times New Roman" w:hAnsi="Times New Roman" w:cs="Times New Roman"/>
            <w:sz w:val="24"/>
            <w:szCs w:val="24"/>
          </w:rPr>
          <w:delText xml:space="preserve">of </w:delText>
        </w:r>
      </w:del>
      <w:ins w:id="2469" w:author="Sara Boyes" w:date="2023-05-16T15:10:00Z">
        <w:r w:rsidR="00BE739C" w:rsidRPr="00EA6FD5">
          <w:rPr>
            <w:rFonts w:ascii="Times New Roman" w:hAnsi="Times New Roman" w:cs="Times New Roman"/>
            <w:sz w:val="24"/>
            <w:szCs w:val="24"/>
          </w:rPr>
          <w:t xml:space="preserve">in </w:t>
        </w:r>
      </w:ins>
      <w:r w:rsidRPr="00EA6FD5">
        <w:rPr>
          <w:rFonts w:ascii="Times New Roman" w:hAnsi="Times New Roman" w:cs="Times New Roman"/>
          <w:sz w:val="24"/>
          <w:szCs w:val="24"/>
        </w:rPr>
        <w:t xml:space="preserve">indirect tax revenues and continued domestic borrowing. </w:t>
      </w:r>
      <w:r w:rsidRPr="00EA6FD5">
        <w:rPr>
          <w:rStyle w:val="Strong"/>
          <w:rFonts w:ascii="Times New Roman" w:hAnsi="Times New Roman" w:cs="Times New Roman"/>
          <w:b w:val="0"/>
          <w:bCs w:val="0"/>
          <w:sz w:val="24"/>
          <w:szCs w:val="24"/>
        </w:rPr>
        <w:t xml:space="preserve">On November 2, 2022, the National Assembly </w:t>
      </w:r>
      <w:r w:rsidR="00CA3FC7" w:rsidRPr="00EA6FD5">
        <w:rPr>
          <w:rStyle w:val="Strong"/>
          <w:rFonts w:ascii="Times New Roman" w:hAnsi="Times New Roman" w:cs="Times New Roman"/>
          <w:b w:val="0"/>
          <w:bCs w:val="0"/>
          <w:sz w:val="24"/>
          <w:szCs w:val="24"/>
        </w:rPr>
        <w:t xml:space="preserve">of </w:t>
      </w:r>
      <w:ins w:id="2470" w:author="Sara Boyes" w:date="2023-05-10T20:02:00Z">
        <w:r w:rsidR="00F600E3" w:rsidRPr="00EA6FD5">
          <w:rPr>
            <w:rFonts w:ascii="Times New Roman" w:hAnsi="Times New Roman" w:cs="Times New Roman"/>
            <w:sz w:val="24"/>
            <w:szCs w:val="24"/>
          </w:rPr>
          <w:t xml:space="preserve">the </w:t>
        </w:r>
      </w:ins>
      <w:r w:rsidR="00CA3FC7" w:rsidRPr="00EA6FD5">
        <w:rPr>
          <w:rStyle w:val="Strong"/>
          <w:rFonts w:ascii="Times New Roman" w:hAnsi="Times New Roman" w:cs="Times New Roman"/>
          <w:b w:val="0"/>
          <w:bCs w:val="0"/>
          <w:sz w:val="24"/>
          <w:szCs w:val="24"/>
        </w:rPr>
        <w:t xml:space="preserve">Republika Srpska </w:t>
      </w:r>
      <w:del w:id="2471" w:author="Sara Boyes" w:date="2023-05-10T20:26:00Z">
        <w:r w:rsidRPr="00EA6FD5" w:rsidDel="007E0C0E">
          <w:rPr>
            <w:rStyle w:val="Strong"/>
            <w:rFonts w:ascii="Times New Roman" w:hAnsi="Times New Roman" w:cs="Times New Roman"/>
            <w:b w:val="0"/>
            <w:bCs w:val="0"/>
            <w:sz w:val="24"/>
            <w:szCs w:val="24"/>
          </w:rPr>
          <w:delText xml:space="preserve">(RSNA) </w:delText>
        </w:r>
      </w:del>
      <w:r w:rsidRPr="00EA6FD5">
        <w:rPr>
          <w:rStyle w:val="Strong"/>
          <w:rFonts w:ascii="Times New Roman" w:hAnsi="Times New Roman" w:cs="Times New Roman"/>
          <w:b w:val="0"/>
          <w:bCs w:val="0"/>
          <w:sz w:val="24"/>
          <w:szCs w:val="24"/>
        </w:rPr>
        <w:t xml:space="preserve">adopted the 2023 </w:t>
      </w:r>
      <w:ins w:id="2472" w:author="Sara Boyes" w:date="2023-05-16T14:54:00Z">
        <w:r w:rsidR="00D25BEB" w:rsidRPr="00EA6FD5">
          <w:rPr>
            <w:rStyle w:val="Strong"/>
            <w:rFonts w:ascii="Times New Roman" w:hAnsi="Times New Roman" w:cs="Times New Roman"/>
            <w:b w:val="0"/>
            <w:bCs w:val="0"/>
            <w:sz w:val="24"/>
            <w:szCs w:val="24"/>
          </w:rPr>
          <w:t>b</w:t>
        </w:r>
      </w:ins>
      <w:del w:id="2473" w:author="Sara Boyes" w:date="2023-05-16T14:54:00Z">
        <w:r w:rsidRPr="00EA6FD5" w:rsidDel="00D25BEB">
          <w:rPr>
            <w:rStyle w:val="Strong"/>
            <w:rFonts w:ascii="Times New Roman" w:hAnsi="Times New Roman" w:cs="Times New Roman"/>
            <w:b w:val="0"/>
            <w:bCs w:val="0"/>
            <w:sz w:val="24"/>
            <w:szCs w:val="24"/>
          </w:rPr>
          <w:delText>B</w:delText>
        </w:r>
      </w:del>
      <w:r w:rsidRPr="00EA6FD5">
        <w:rPr>
          <w:rStyle w:val="Strong"/>
          <w:rFonts w:ascii="Times New Roman" w:hAnsi="Times New Roman" w:cs="Times New Roman"/>
          <w:b w:val="0"/>
          <w:bCs w:val="0"/>
          <w:sz w:val="24"/>
          <w:szCs w:val="24"/>
        </w:rPr>
        <w:t xml:space="preserve">udget. It amounts to </w:t>
      </w:r>
      <w:del w:id="2474" w:author="Sara Boyes" w:date="2023-05-11T00:23:00Z">
        <w:r w:rsidRPr="00EA6FD5" w:rsidDel="00F66E48">
          <w:rPr>
            <w:rStyle w:val="Strong"/>
            <w:rFonts w:ascii="Times New Roman" w:hAnsi="Times New Roman" w:cs="Times New Roman"/>
            <w:b w:val="0"/>
            <w:bCs w:val="0"/>
            <w:sz w:val="24"/>
            <w:szCs w:val="24"/>
          </w:rPr>
          <w:delText>BAM</w:delText>
        </w:r>
      </w:del>
      <w:ins w:id="2475" w:author="Sara Boyes" w:date="2023-05-11T00:23:00Z">
        <w:r w:rsidR="00F66E48" w:rsidRPr="00EA6FD5">
          <w:rPr>
            <w:rStyle w:val="Strong"/>
            <w:rFonts w:ascii="Times New Roman" w:hAnsi="Times New Roman" w:cs="Times New Roman"/>
            <w:b w:val="0"/>
            <w:bCs w:val="0"/>
            <w:sz w:val="24"/>
            <w:szCs w:val="24"/>
          </w:rPr>
          <w:t>KM</w:t>
        </w:r>
      </w:ins>
      <w:r w:rsidRPr="00EA6FD5">
        <w:rPr>
          <w:rStyle w:val="Strong"/>
          <w:rFonts w:ascii="Times New Roman" w:hAnsi="Times New Roman" w:cs="Times New Roman"/>
          <w:b w:val="0"/>
          <w:bCs w:val="0"/>
          <w:sz w:val="24"/>
          <w:szCs w:val="24"/>
        </w:rPr>
        <w:t xml:space="preserve"> 5.4 billion, an increase of 35</w:t>
      </w:r>
      <w:del w:id="2476" w:author="Sara Boyes" w:date="2023-05-08T16:10:00Z">
        <w:r w:rsidR="00DD764D" w:rsidRPr="00EA6FD5" w:rsidDel="00947E58">
          <w:rPr>
            <w:rStyle w:val="Strong"/>
            <w:rFonts w:ascii="Times New Roman" w:hAnsi="Times New Roman" w:cs="Times New Roman"/>
            <w:b w:val="0"/>
            <w:bCs w:val="0"/>
            <w:sz w:val="24"/>
            <w:szCs w:val="24"/>
          </w:rPr>
          <w:delText>%</w:delText>
        </w:r>
      </w:del>
      <w:ins w:id="2477" w:author="Sara Boyes" w:date="2023-05-08T16:10:00Z">
        <w:r w:rsidR="00947E58" w:rsidRPr="00EA6FD5">
          <w:rPr>
            <w:rStyle w:val="Strong"/>
            <w:rFonts w:ascii="Times New Roman" w:hAnsi="Times New Roman" w:cs="Times New Roman"/>
            <w:b w:val="0"/>
            <w:bCs w:val="0"/>
            <w:sz w:val="24"/>
            <w:szCs w:val="24"/>
          </w:rPr>
          <w:t xml:space="preserve"> per cent</w:t>
        </w:r>
      </w:ins>
      <w:r w:rsidRPr="00EA6FD5">
        <w:rPr>
          <w:rStyle w:val="Strong"/>
          <w:rFonts w:ascii="Times New Roman" w:hAnsi="Times New Roman" w:cs="Times New Roman"/>
          <w:b w:val="0"/>
          <w:bCs w:val="0"/>
          <w:sz w:val="24"/>
          <w:szCs w:val="24"/>
        </w:rPr>
        <w:t xml:space="preserve"> </w:t>
      </w:r>
      <w:ins w:id="2478" w:author="Sara Boyes" w:date="2023-05-16T14:18:00Z">
        <w:r w:rsidR="000B6932" w:rsidRPr="00EA6FD5">
          <w:rPr>
            <w:rStyle w:val="Strong"/>
            <w:rFonts w:ascii="Times New Roman" w:hAnsi="Times New Roman" w:cs="Times New Roman"/>
            <w:b w:val="0"/>
            <w:bCs w:val="0"/>
            <w:sz w:val="24"/>
            <w:szCs w:val="24"/>
          </w:rPr>
          <w:t xml:space="preserve">as </w:t>
        </w:r>
      </w:ins>
      <w:r w:rsidRPr="00EA6FD5">
        <w:rPr>
          <w:rStyle w:val="Strong"/>
          <w:rFonts w:ascii="Times New Roman" w:hAnsi="Times New Roman" w:cs="Times New Roman"/>
          <w:b w:val="0"/>
          <w:bCs w:val="0"/>
          <w:sz w:val="24"/>
          <w:szCs w:val="24"/>
        </w:rPr>
        <w:t xml:space="preserve">compared </w:t>
      </w:r>
      <w:del w:id="2479" w:author="Sara Boyes" w:date="2023-05-16T14:18:00Z">
        <w:r w:rsidRPr="00EA6FD5" w:rsidDel="000B6932">
          <w:rPr>
            <w:rStyle w:val="Strong"/>
            <w:rFonts w:ascii="Times New Roman" w:hAnsi="Times New Roman" w:cs="Times New Roman"/>
            <w:b w:val="0"/>
            <w:bCs w:val="0"/>
            <w:sz w:val="24"/>
            <w:szCs w:val="24"/>
          </w:rPr>
          <w:delText xml:space="preserve">to </w:delText>
        </w:r>
      </w:del>
      <w:ins w:id="2480" w:author="Sara Boyes" w:date="2023-05-16T14:18:00Z">
        <w:r w:rsidR="000B6932" w:rsidRPr="00EA6FD5">
          <w:rPr>
            <w:rStyle w:val="Strong"/>
            <w:rFonts w:ascii="Times New Roman" w:hAnsi="Times New Roman" w:cs="Times New Roman"/>
            <w:b w:val="0"/>
            <w:bCs w:val="0"/>
            <w:sz w:val="24"/>
            <w:szCs w:val="24"/>
          </w:rPr>
          <w:t xml:space="preserve">with </w:t>
        </w:r>
      </w:ins>
      <w:r w:rsidRPr="00EA6FD5">
        <w:rPr>
          <w:rStyle w:val="Strong"/>
          <w:rFonts w:ascii="Times New Roman" w:hAnsi="Times New Roman" w:cs="Times New Roman"/>
          <w:b w:val="0"/>
          <w:bCs w:val="0"/>
          <w:sz w:val="24"/>
          <w:szCs w:val="24"/>
        </w:rPr>
        <w:t xml:space="preserve">the 2022 budget. The </w:t>
      </w:r>
      <w:r w:rsidR="00CA3FC7" w:rsidRPr="00EA6FD5">
        <w:rPr>
          <w:rStyle w:val="Strong"/>
          <w:rFonts w:ascii="Times New Roman" w:hAnsi="Times New Roman" w:cs="Times New Roman"/>
          <w:b w:val="0"/>
          <w:bCs w:val="0"/>
          <w:sz w:val="24"/>
          <w:szCs w:val="24"/>
        </w:rPr>
        <w:t xml:space="preserve">Republika Srpska </w:t>
      </w:r>
      <w:ins w:id="2481" w:author="Sara Boyes" w:date="2023-05-16T14:55:00Z">
        <w:r w:rsidR="00D25BEB" w:rsidRPr="00EA6FD5">
          <w:rPr>
            <w:rStyle w:val="Strong"/>
            <w:rFonts w:ascii="Times New Roman" w:hAnsi="Times New Roman" w:cs="Times New Roman"/>
            <w:b w:val="0"/>
            <w:bCs w:val="0"/>
            <w:sz w:val="24"/>
            <w:szCs w:val="24"/>
          </w:rPr>
          <w:t>b</w:t>
        </w:r>
      </w:ins>
      <w:del w:id="2482" w:author="Sara Boyes" w:date="2023-05-16T14:55:00Z">
        <w:r w:rsidR="00CA3FC7" w:rsidRPr="00EA6FD5" w:rsidDel="00D25BEB">
          <w:rPr>
            <w:rStyle w:val="Strong"/>
            <w:rFonts w:ascii="Times New Roman" w:hAnsi="Times New Roman" w:cs="Times New Roman"/>
            <w:b w:val="0"/>
            <w:bCs w:val="0"/>
            <w:sz w:val="24"/>
            <w:szCs w:val="24"/>
          </w:rPr>
          <w:delText>B</w:delText>
        </w:r>
      </w:del>
      <w:r w:rsidR="00CA3FC7" w:rsidRPr="00EA6FD5">
        <w:rPr>
          <w:rStyle w:val="Strong"/>
          <w:rFonts w:ascii="Times New Roman" w:hAnsi="Times New Roman" w:cs="Times New Roman"/>
          <w:b w:val="0"/>
          <w:bCs w:val="0"/>
          <w:sz w:val="24"/>
          <w:szCs w:val="24"/>
        </w:rPr>
        <w:t xml:space="preserve">udget </w:t>
      </w:r>
      <w:ins w:id="2483" w:author="Sara Boyes" w:date="2023-05-16T14:55:00Z">
        <w:r w:rsidR="00D25BEB" w:rsidRPr="00EA6FD5">
          <w:rPr>
            <w:rStyle w:val="Strong"/>
            <w:rFonts w:ascii="Times New Roman" w:hAnsi="Times New Roman" w:cs="Times New Roman"/>
            <w:b w:val="0"/>
            <w:bCs w:val="0"/>
            <w:sz w:val="24"/>
            <w:szCs w:val="24"/>
          </w:rPr>
          <w:t xml:space="preserve">for </w:t>
        </w:r>
      </w:ins>
      <w:r w:rsidRPr="00EA6FD5">
        <w:rPr>
          <w:rStyle w:val="Strong"/>
          <w:rFonts w:ascii="Times New Roman" w:hAnsi="Times New Roman" w:cs="Times New Roman"/>
          <w:b w:val="0"/>
          <w:bCs w:val="0"/>
          <w:sz w:val="24"/>
          <w:szCs w:val="24"/>
        </w:rPr>
        <w:t>2023 has been projected to mitigate the negative effects of inflation</w:t>
      </w:r>
      <w:commentRangeStart w:id="2484"/>
      <w:r w:rsidRPr="00EA6FD5">
        <w:rPr>
          <w:rStyle w:val="FootnoteReference"/>
          <w:rFonts w:ascii="Times New Roman" w:hAnsi="Times New Roman" w:cs="Times New Roman"/>
          <w:b/>
          <w:bCs/>
          <w:sz w:val="24"/>
          <w:szCs w:val="24"/>
        </w:rPr>
        <w:footnoteReference w:customMarkFollows="1" w:id="4"/>
        <w:t>[1]</w:t>
      </w:r>
      <w:commentRangeEnd w:id="2484"/>
      <w:r w:rsidR="00BE739C" w:rsidRPr="00EA6FD5">
        <w:rPr>
          <w:rStyle w:val="CommentReference"/>
        </w:rPr>
        <w:commentReference w:id="2484"/>
      </w:r>
      <w:r w:rsidRPr="00EA6FD5">
        <w:rPr>
          <w:rStyle w:val="Strong"/>
          <w:rFonts w:ascii="Times New Roman" w:hAnsi="Times New Roman" w:cs="Times New Roman"/>
          <w:b w:val="0"/>
          <w:bCs w:val="0"/>
          <w:sz w:val="24"/>
          <w:szCs w:val="24"/>
        </w:rPr>
        <w:t xml:space="preserve"> on citizens and the economy. Almost half the budget funds are </w:t>
      </w:r>
      <w:commentRangeStart w:id="2491"/>
      <w:r w:rsidRPr="00EA6FD5">
        <w:rPr>
          <w:rStyle w:val="Strong"/>
          <w:rFonts w:ascii="Times New Roman" w:hAnsi="Times New Roman" w:cs="Times New Roman"/>
          <w:b w:val="0"/>
          <w:bCs w:val="0"/>
          <w:sz w:val="24"/>
          <w:szCs w:val="24"/>
        </w:rPr>
        <w:t xml:space="preserve">planned </w:t>
      </w:r>
      <w:commentRangeEnd w:id="2491"/>
      <w:r w:rsidR="00BE739C" w:rsidRPr="00EA6FD5">
        <w:rPr>
          <w:rStyle w:val="CommentReference"/>
        </w:rPr>
        <w:commentReference w:id="2491"/>
      </w:r>
      <w:r w:rsidRPr="00EA6FD5">
        <w:rPr>
          <w:rStyle w:val="Strong"/>
          <w:rFonts w:ascii="Times New Roman" w:hAnsi="Times New Roman" w:cs="Times New Roman"/>
          <w:b w:val="0"/>
          <w:bCs w:val="0"/>
          <w:sz w:val="24"/>
          <w:szCs w:val="24"/>
        </w:rPr>
        <w:t xml:space="preserve">for pensions and civil servants’ salaries, </w:t>
      </w:r>
      <w:del w:id="2492" w:author="Sara Boyes" w:date="2023-05-11T00:23:00Z">
        <w:r w:rsidRPr="00EA6FD5" w:rsidDel="00F66E48">
          <w:rPr>
            <w:rStyle w:val="Strong"/>
            <w:rFonts w:ascii="Times New Roman" w:hAnsi="Times New Roman" w:cs="Times New Roman"/>
            <w:b w:val="0"/>
            <w:bCs w:val="0"/>
            <w:sz w:val="24"/>
            <w:szCs w:val="24"/>
          </w:rPr>
          <w:delText>BAM</w:delText>
        </w:r>
      </w:del>
      <w:ins w:id="2493" w:author="Sara Boyes" w:date="2023-05-11T00:23:00Z">
        <w:r w:rsidR="00F66E48" w:rsidRPr="00EA6FD5">
          <w:rPr>
            <w:rStyle w:val="Strong"/>
            <w:rFonts w:ascii="Times New Roman" w:hAnsi="Times New Roman" w:cs="Times New Roman"/>
            <w:b w:val="0"/>
            <w:bCs w:val="0"/>
            <w:sz w:val="24"/>
            <w:szCs w:val="24"/>
          </w:rPr>
          <w:t>KM</w:t>
        </w:r>
      </w:ins>
      <w:r w:rsidRPr="00EA6FD5">
        <w:rPr>
          <w:rStyle w:val="Strong"/>
          <w:rFonts w:ascii="Times New Roman" w:hAnsi="Times New Roman" w:cs="Times New Roman"/>
          <w:b w:val="0"/>
          <w:bCs w:val="0"/>
          <w:sz w:val="24"/>
          <w:szCs w:val="24"/>
        </w:rPr>
        <w:t xml:space="preserve"> 1.545 billion and </w:t>
      </w:r>
      <w:del w:id="2494" w:author="Sara Boyes" w:date="2023-05-11T00:23:00Z">
        <w:r w:rsidRPr="00EA6FD5" w:rsidDel="00F66E48">
          <w:rPr>
            <w:rStyle w:val="Strong"/>
            <w:rFonts w:ascii="Times New Roman" w:hAnsi="Times New Roman" w:cs="Times New Roman"/>
            <w:b w:val="0"/>
            <w:bCs w:val="0"/>
            <w:sz w:val="24"/>
            <w:szCs w:val="24"/>
          </w:rPr>
          <w:delText>BAM</w:delText>
        </w:r>
      </w:del>
      <w:ins w:id="2495" w:author="Sara Boyes" w:date="2023-05-11T00:23:00Z">
        <w:r w:rsidR="00F66E48" w:rsidRPr="00EA6FD5">
          <w:rPr>
            <w:rStyle w:val="Strong"/>
            <w:rFonts w:ascii="Times New Roman" w:hAnsi="Times New Roman" w:cs="Times New Roman"/>
            <w:b w:val="0"/>
            <w:bCs w:val="0"/>
            <w:sz w:val="24"/>
            <w:szCs w:val="24"/>
          </w:rPr>
          <w:t>KM</w:t>
        </w:r>
      </w:ins>
      <w:r w:rsidRPr="00EA6FD5">
        <w:rPr>
          <w:rStyle w:val="Strong"/>
          <w:rFonts w:ascii="Times New Roman" w:hAnsi="Times New Roman" w:cs="Times New Roman"/>
          <w:b w:val="0"/>
          <w:bCs w:val="0"/>
          <w:sz w:val="24"/>
          <w:szCs w:val="24"/>
        </w:rPr>
        <w:t xml:space="preserve"> 1.132 billion, respectively. The </w:t>
      </w:r>
      <w:del w:id="2496" w:author="Sara Boyes" w:date="2023-05-08T17:22:00Z">
        <w:r w:rsidRPr="00EA6FD5" w:rsidDel="0036648B">
          <w:rPr>
            <w:rStyle w:val="Strong"/>
            <w:rFonts w:ascii="Times New Roman" w:hAnsi="Times New Roman" w:cs="Times New Roman"/>
            <w:b w:val="0"/>
            <w:bCs w:val="0"/>
            <w:sz w:val="24"/>
            <w:szCs w:val="24"/>
            <w:rPrChange w:id="2497" w:author="Sara Boyes" w:date="2023-05-16T15:19:00Z">
              <w:rPr>
                <w:rStyle w:val="Strong"/>
                <w:rFonts w:ascii="Times New Roman" w:hAnsi="Times New Roman" w:cs="Times New Roman"/>
                <w:b w:val="0"/>
                <w:bCs w:val="0"/>
                <w:sz w:val="24"/>
                <w:szCs w:val="24"/>
                <w:highlight w:val="yellow"/>
              </w:rPr>
            </w:rPrChange>
          </w:rPr>
          <w:delText>RS</w:delText>
        </w:r>
      </w:del>
      <w:del w:id="2498" w:author="Sara Boyes" w:date="2023-05-16T15:19:00Z">
        <w:r w:rsidRPr="00EA6FD5" w:rsidDel="00BE739C">
          <w:rPr>
            <w:rStyle w:val="Strong"/>
            <w:rFonts w:ascii="Times New Roman" w:hAnsi="Times New Roman" w:cs="Times New Roman"/>
            <w:b w:val="0"/>
            <w:bCs w:val="0"/>
            <w:sz w:val="24"/>
            <w:szCs w:val="24"/>
          </w:rPr>
          <w:delText xml:space="preserve"> </w:delText>
        </w:r>
      </w:del>
      <w:r w:rsidRPr="00EA6FD5">
        <w:rPr>
          <w:rStyle w:val="Strong"/>
          <w:rFonts w:ascii="Times New Roman" w:hAnsi="Times New Roman" w:cs="Times New Roman"/>
          <w:b w:val="0"/>
          <w:bCs w:val="0"/>
          <w:sz w:val="24"/>
          <w:szCs w:val="24"/>
        </w:rPr>
        <w:t>Government</w:t>
      </w:r>
      <w:ins w:id="2499" w:author="Sara Boyes" w:date="2023-05-16T15:19:00Z">
        <w:r w:rsidR="00BE739C" w:rsidRPr="00EA6FD5">
          <w:rPr>
            <w:rStyle w:val="Strong"/>
            <w:rFonts w:ascii="Times New Roman" w:hAnsi="Times New Roman" w:cs="Times New Roman"/>
            <w:b w:val="0"/>
            <w:bCs w:val="0"/>
            <w:sz w:val="24"/>
            <w:szCs w:val="24"/>
          </w:rPr>
          <w:t xml:space="preserve"> of the Republika Srpska</w:t>
        </w:r>
      </w:ins>
      <w:r w:rsidRPr="00EA6FD5">
        <w:rPr>
          <w:rStyle w:val="Strong"/>
          <w:rFonts w:ascii="Times New Roman" w:hAnsi="Times New Roman" w:cs="Times New Roman"/>
          <w:b w:val="0"/>
          <w:bCs w:val="0"/>
          <w:sz w:val="24"/>
          <w:szCs w:val="24"/>
        </w:rPr>
        <w:t xml:space="preserve"> planned a 2023 budget deficit of </w:t>
      </w:r>
      <w:del w:id="2500" w:author="Sara Boyes" w:date="2023-05-11T00:23:00Z">
        <w:r w:rsidRPr="00EA6FD5" w:rsidDel="00F66E48">
          <w:rPr>
            <w:rStyle w:val="Strong"/>
            <w:rFonts w:ascii="Times New Roman" w:hAnsi="Times New Roman" w:cs="Times New Roman"/>
            <w:b w:val="0"/>
            <w:bCs w:val="0"/>
            <w:sz w:val="24"/>
            <w:szCs w:val="24"/>
          </w:rPr>
          <w:delText>BAM</w:delText>
        </w:r>
      </w:del>
      <w:ins w:id="2501" w:author="Sara Boyes" w:date="2023-05-11T00:23:00Z">
        <w:r w:rsidR="00F66E48" w:rsidRPr="00EA6FD5">
          <w:rPr>
            <w:rStyle w:val="Strong"/>
            <w:rFonts w:ascii="Times New Roman" w:hAnsi="Times New Roman" w:cs="Times New Roman"/>
            <w:b w:val="0"/>
            <w:bCs w:val="0"/>
            <w:sz w:val="24"/>
            <w:szCs w:val="24"/>
          </w:rPr>
          <w:t>KM</w:t>
        </w:r>
      </w:ins>
      <w:r w:rsidRPr="00EA6FD5">
        <w:rPr>
          <w:rStyle w:val="Strong"/>
          <w:rFonts w:ascii="Times New Roman" w:hAnsi="Times New Roman" w:cs="Times New Roman"/>
          <w:b w:val="0"/>
          <w:bCs w:val="0"/>
          <w:sz w:val="24"/>
          <w:szCs w:val="24"/>
        </w:rPr>
        <w:t xml:space="preserve"> 261.2 million (1.7</w:t>
      </w:r>
      <w:del w:id="2502" w:author="Sara Boyes" w:date="2023-05-08T16:10:00Z">
        <w:r w:rsidR="00DD764D" w:rsidRPr="00EA6FD5" w:rsidDel="00947E58">
          <w:rPr>
            <w:rStyle w:val="Strong"/>
            <w:rFonts w:ascii="Times New Roman" w:hAnsi="Times New Roman" w:cs="Times New Roman"/>
            <w:b w:val="0"/>
            <w:bCs w:val="0"/>
            <w:sz w:val="24"/>
            <w:szCs w:val="24"/>
          </w:rPr>
          <w:delText>%</w:delText>
        </w:r>
      </w:del>
      <w:ins w:id="2503" w:author="Sara Boyes" w:date="2023-05-08T16:10:00Z">
        <w:r w:rsidR="00947E58" w:rsidRPr="00EA6FD5">
          <w:rPr>
            <w:rStyle w:val="Strong"/>
            <w:rFonts w:ascii="Times New Roman" w:hAnsi="Times New Roman" w:cs="Times New Roman"/>
            <w:b w:val="0"/>
            <w:bCs w:val="0"/>
            <w:sz w:val="24"/>
            <w:szCs w:val="24"/>
          </w:rPr>
          <w:t xml:space="preserve"> per cent</w:t>
        </w:r>
      </w:ins>
      <w:r w:rsidRPr="00EA6FD5">
        <w:rPr>
          <w:rStyle w:val="Strong"/>
          <w:rFonts w:ascii="Times New Roman" w:hAnsi="Times New Roman" w:cs="Times New Roman"/>
          <w:b w:val="0"/>
          <w:bCs w:val="0"/>
          <w:sz w:val="24"/>
          <w:szCs w:val="24"/>
        </w:rPr>
        <w:t xml:space="preserve"> of the estimated </w:t>
      </w:r>
      <w:del w:id="2504" w:author="Sara Boyes" w:date="2023-05-08T17:22:00Z">
        <w:r w:rsidRPr="00EA6FD5" w:rsidDel="0036648B">
          <w:rPr>
            <w:rStyle w:val="Strong"/>
            <w:rFonts w:ascii="Times New Roman" w:hAnsi="Times New Roman" w:cs="Times New Roman"/>
            <w:b w:val="0"/>
            <w:bCs w:val="0"/>
            <w:sz w:val="24"/>
            <w:szCs w:val="24"/>
          </w:rPr>
          <w:delText>RS</w:delText>
        </w:r>
      </w:del>
      <w:ins w:id="2505" w:author="Sara Boyes" w:date="2023-05-08T17:22:00Z">
        <w:r w:rsidR="0036648B" w:rsidRPr="00EA6FD5">
          <w:rPr>
            <w:rStyle w:val="Strong"/>
            <w:rFonts w:ascii="Times New Roman" w:hAnsi="Times New Roman" w:cs="Times New Roman"/>
            <w:b w:val="0"/>
            <w:bCs w:val="0"/>
            <w:sz w:val="24"/>
            <w:szCs w:val="24"/>
          </w:rPr>
          <w:t>Republika Srpska</w:t>
        </w:r>
      </w:ins>
      <w:r w:rsidRPr="00EA6FD5">
        <w:rPr>
          <w:rStyle w:val="Strong"/>
          <w:rFonts w:ascii="Times New Roman" w:hAnsi="Times New Roman" w:cs="Times New Roman"/>
          <w:b w:val="0"/>
          <w:bCs w:val="0"/>
          <w:sz w:val="24"/>
          <w:szCs w:val="24"/>
        </w:rPr>
        <w:t xml:space="preserve"> </w:t>
      </w:r>
      <w:del w:id="2506" w:author="Sara Boyes" w:date="2023-05-16T14:36:00Z">
        <w:r w:rsidRPr="00EA6FD5" w:rsidDel="000C4587">
          <w:rPr>
            <w:rStyle w:val="Strong"/>
            <w:rFonts w:ascii="Times New Roman" w:hAnsi="Times New Roman" w:cs="Times New Roman"/>
            <w:b w:val="0"/>
            <w:bCs w:val="0"/>
            <w:sz w:val="24"/>
            <w:szCs w:val="24"/>
          </w:rPr>
          <w:delText>Gross Domestic Product/</w:delText>
        </w:r>
      </w:del>
      <w:r w:rsidRPr="00EA6FD5">
        <w:rPr>
          <w:rStyle w:val="Strong"/>
          <w:rFonts w:ascii="Times New Roman" w:hAnsi="Times New Roman" w:cs="Times New Roman"/>
          <w:b w:val="0"/>
          <w:bCs w:val="0"/>
          <w:sz w:val="24"/>
          <w:szCs w:val="24"/>
        </w:rPr>
        <w:t xml:space="preserve">GDP for 2023). The </w:t>
      </w:r>
      <w:del w:id="2507" w:author="Sara Boyes" w:date="2023-05-08T17:22:00Z">
        <w:r w:rsidRPr="00EA6FD5" w:rsidDel="0036648B">
          <w:rPr>
            <w:rStyle w:val="Strong"/>
            <w:rFonts w:ascii="Times New Roman" w:hAnsi="Times New Roman" w:cs="Times New Roman"/>
            <w:b w:val="0"/>
            <w:bCs w:val="0"/>
            <w:sz w:val="24"/>
            <w:szCs w:val="24"/>
          </w:rPr>
          <w:delText>RS</w:delText>
        </w:r>
      </w:del>
      <w:r w:rsidRPr="00EA6FD5">
        <w:rPr>
          <w:rStyle w:val="Strong"/>
          <w:rFonts w:ascii="Times New Roman" w:hAnsi="Times New Roman" w:cs="Times New Roman"/>
          <w:b w:val="0"/>
          <w:bCs w:val="0"/>
          <w:sz w:val="24"/>
          <w:szCs w:val="24"/>
        </w:rPr>
        <w:t xml:space="preserve"> Government </w:t>
      </w:r>
      <w:ins w:id="2508" w:author="Sara Boyes" w:date="2023-05-10T20:02:00Z">
        <w:r w:rsidR="00F600E3" w:rsidRPr="00EA6FD5">
          <w:rPr>
            <w:rStyle w:val="Strong"/>
            <w:rFonts w:ascii="Times New Roman" w:hAnsi="Times New Roman" w:cs="Times New Roman"/>
            <w:b w:val="0"/>
            <w:bCs w:val="0"/>
            <w:sz w:val="24"/>
            <w:szCs w:val="24"/>
          </w:rPr>
          <w:t xml:space="preserve">of </w:t>
        </w:r>
        <w:r w:rsidR="00F600E3" w:rsidRPr="00EA6FD5">
          <w:rPr>
            <w:rFonts w:ascii="Times New Roman" w:hAnsi="Times New Roman" w:cs="Times New Roman"/>
            <w:sz w:val="24"/>
            <w:szCs w:val="24"/>
          </w:rPr>
          <w:t xml:space="preserve">the </w:t>
        </w:r>
        <w:r w:rsidR="00F600E3" w:rsidRPr="00EA6FD5">
          <w:rPr>
            <w:rStyle w:val="Strong"/>
            <w:rFonts w:ascii="Times New Roman" w:hAnsi="Times New Roman" w:cs="Times New Roman"/>
            <w:b w:val="0"/>
            <w:bCs w:val="0"/>
            <w:sz w:val="24"/>
            <w:szCs w:val="24"/>
          </w:rPr>
          <w:t xml:space="preserve">Republika Srpska </w:t>
        </w:r>
      </w:ins>
      <w:r w:rsidRPr="00EA6FD5">
        <w:rPr>
          <w:rStyle w:val="Strong"/>
          <w:rFonts w:ascii="Times New Roman" w:hAnsi="Times New Roman" w:cs="Times New Roman"/>
          <w:b w:val="0"/>
          <w:bCs w:val="0"/>
          <w:sz w:val="24"/>
          <w:szCs w:val="24"/>
        </w:rPr>
        <w:t xml:space="preserve">planned </w:t>
      </w:r>
      <w:r w:rsidR="00CA3FC7" w:rsidRPr="00EA6FD5">
        <w:rPr>
          <w:rStyle w:val="Strong"/>
          <w:rFonts w:ascii="Times New Roman" w:hAnsi="Times New Roman" w:cs="Times New Roman"/>
          <w:b w:val="0"/>
          <w:bCs w:val="0"/>
          <w:sz w:val="24"/>
          <w:szCs w:val="24"/>
        </w:rPr>
        <w:t xml:space="preserve">long-term borrowing </w:t>
      </w:r>
      <w:del w:id="2509" w:author="Sara Boyes" w:date="2023-05-16T15:16:00Z">
        <w:r w:rsidR="00A14952" w:rsidRPr="00EA6FD5" w:rsidDel="00BE739C">
          <w:rPr>
            <w:rStyle w:val="Strong"/>
            <w:rFonts w:ascii="Times New Roman" w:hAnsi="Times New Roman" w:cs="Times New Roman"/>
            <w:b w:val="0"/>
            <w:bCs w:val="0"/>
            <w:sz w:val="24"/>
            <w:szCs w:val="24"/>
          </w:rPr>
          <w:delText>for</w:delText>
        </w:r>
        <w:r w:rsidR="00CA3FC7" w:rsidRPr="00EA6FD5" w:rsidDel="00BE739C">
          <w:rPr>
            <w:rStyle w:val="Strong"/>
            <w:rFonts w:ascii="Times New Roman" w:hAnsi="Times New Roman" w:cs="Times New Roman"/>
            <w:b w:val="0"/>
            <w:bCs w:val="0"/>
            <w:sz w:val="24"/>
            <w:szCs w:val="24"/>
          </w:rPr>
          <w:delText xml:space="preserve"> </w:delText>
        </w:r>
      </w:del>
      <w:ins w:id="2510" w:author="Sara Boyes" w:date="2023-05-16T15:16:00Z">
        <w:r w:rsidR="00BE739C" w:rsidRPr="00EA6FD5">
          <w:rPr>
            <w:rStyle w:val="Strong"/>
            <w:rFonts w:ascii="Times New Roman" w:hAnsi="Times New Roman" w:cs="Times New Roman"/>
            <w:b w:val="0"/>
            <w:bCs w:val="0"/>
            <w:sz w:val="24"/>
            <w:szCs w:val="24"/>
          </w:rPr>
          <w:t xml:space="preserve">of </w:t>
        </w:r>
      </w:ins>
      <w:del w:id="2511" w:author="Sara Boyes" w:date="2023-05-11T00:23:00Z">
        <w:r w:rsidRPr="00EA6FD5" w:rsidDel="00F66E48">
          <w:rPr>
            <w:rStyle w:val="Strong"/>
            <w:rFonts w:ascii="Times New Roman" w:hAnsi="Times New Roman" w:cs="Times New Roman"/>
            <w:b w:val="0"/>
            <w:bCs w:val="0"/>
            <w:sz w:val="24"/>
            <w:szCs w:val="24"/>
          </w:rPr>
          <w:delText>BAM</w:delText>
        </w:r>
      </w:del>
      <w:ins w:id="2512" w:author="Sara Boyes" w:date="2023-05-11T00:23:00Z">
        <w:r w:rsidR="00F66E48" w:rsidRPr="00EA6FD5">
          <w:rPr>
            <w:rStyle w:val="Strong"/>
            <w:rFonts w:ascii="Times New Roman" w:hAnsi="Times New Roman" w:cs="Times New Roman"/>
            <w:b w:val="0"/>
            <w:bCs w:val="0"/>
            <w:sz w:val="24"/>
            <w:szCs w:val="24"/>
          </w:rPr>
          <w:t>KM</w:t>
        </w:r>
      </w:ins>
      <w:r w:rsidRPr="00EA6FD5">
        <w:rPr>
          <w:rStyle w:val="Strong"/>
          <w:rFonts w:ascii="Times New Roman" w:hAnsi="Times New Roman" w:cs="Times New Roman"/>
          <w:b w:val="0"/>
          <w:bCs w:val="0"/>
          <w:sz w:val="24"/>
          <w:szCs w:val="24"/>
        </w:rPr>
        <w:t xml:space="preserve"> 1.1 billion and </w:t>
      </w:r>
      <w:del w:id="2513" w:author="Sara Boyes" w:date="2023-05-11T00:23:00Z">
        <w:r w:rsidRPr="00EA6FD5" w:rsidDel="00F66E48">
          <w:rPr>
            <w:rStyle w:val="Strong"/>
            <w:rFonts w:ascii="Times New Roman" w:hAnsi="Times New Roman" w:cs="Times New Roman"/>
            <w:b w:val="0"/>
            <w:bCs w:val="0"/>
            <w:sz w:val="24"/>
            <w:szCs w:val="24"/>
          </w:rPr>
          <w:delText>BAM</w:delText>
        </w:r>
      </w:del>
      <w:ins w:id="2514" w:author="Sara Boyes" w:date="2023-05-11T00:23:00Z">
        <w:r w:rsidR="00F66E48" w:rsidRPr="00EA6FD5">
          <w:rPr>
            <w:rStyle w:val="Strong"/>
            <w:rFonts w:ascii="Times New Roman" w:hAnsi="Times New Roman" w:cs="Times New Roman"/>
            <w:b w:val="0"/>
            <w:bCs w:val="0"/>
            <w:sz w:val="24"/>
            <w:szCs w:val="24"/>
          </w:rPr>
          <w:t>KM</w:t>
        </w:r>
      </w:ins>
      <w:r w:rsidRPr="00EA6FD5">
        <w:rPr>
          <w:rStyle w:val="Strong"/>
          <w:rFonts w:ascii="Times New Roman" w:hAnsi="Times New Roman" w:cs="Times New Roman"/>
          <w:b w:val="0"/>
          <w:bCs w:val="0"/>
          <w:sz w:val="24"/>
          <w:szCs w:val="24"/>
        </w:rPr>
        <w:t xml:space="preserve"> 300 short-term borrowing, while </w:t>
      </w:r>
      <w:r w:rsidR="00CA3FC7" w:rsidRPr="00EA6FD5">
        <w:rPr>
          <w:rStyle w:val="Strong"/>
          <w:rFonts w:ascii="Times New Roman" w:hAnsi="Times New Roman" w:cs="Times New Roman"/>
          <w:b w:val="0"/>
          <w:bCs w:val="0"/>
          <w:sz w:val="24"/>
          <w:szCs w:val="24"/>
        </w:rPr>
        <w:t xml:space="preserve">a debt service </w:t>
      </w:r>
      <w:r w:rsidR="00A14952" w:rsidRPr="00EA6FD5">
        <w:rPr>
          <w:rStyle w:val="Strong"/>
          <w:rFonts w:ascii="Times New Roman" w:hAnsi="Times New Roman" w:cs="Times New Roman"/>
          <w:b w:val="0"/>
          <w:bCs w:val="0"/>
          <w:sz w:val="24"/>
          <w:szCs w:val="24"/>
        </w:rPr>
        <w:t>for</w:t>
      </w:r>
      <w:r w:rsidRPr="00EA6FD5">
        <w:rPr>
          <w:rStyle w:val="Strong"/>
          <w:rFonts w:ascii="Times New Roman" w:hAnsi="Times New Roman" w:cs="Times New Roman"/>
          <w:b w:val="0"/>
          <w:bCs w:val="0"/>
          <w:sz w:val="24"/>
          <w:szCs w:val="24"/>
        </w:rPr>
        <w:t xml:space="preserve"> </w:t>
      </w:r>
      <w:del w:id="2515" w:author="Sara Boyes" w:date="2023-05-11T00:23:00Z">
        <w:r w:rsidRPr="00EA6FD5" w:rsidDel="00F66E48">
          <w:rPr>
            <w:rStyle w:val="Strong"/>
            <w:rFonts w:ascii="Times New Roman" w:hAnsi="Times New Roman" w:cs="Times New Roman"/>
            <w:b w:val="0"/>
            <w:bCs w:val="0"/>
            <w:sz w:val="24"/>
            <w:szCs w:val="24"/>
          </w:rPr>
          <w:delText>BAM</w:delText>
        </w:r>
      </w:del>
      <w:ins w:id="2516" w:author="Sara Boyes" w:date="2023-05-11T00:23:00Z">
        <w:r w:rsidR="00F66E48" w:rsidRPr="00EA6FD5">
          <w:rPr>
            <w:rStyle w:val="Strong"/>
            <w:rFonts w:ascii="Times New Roman" w:hAnsi="Times New Roman" w:cs="Times New Roman"/>
            <w:b w:val="0"/>
            <w:bCs w:val="0"/>
            <w:sz w:val="24"/>
            <w:szCs w:val="24"/>
          </w:rPr>
          <w:t>KM</w:t>
        </w:r>
      </w:ins>
      <w:r w:rsidRPr="00EA6FD5">
        <w:rPr>
          <w:rStyle w:val="Strong"/>
          <w:rFonts w:ascii="Times New Roman" w:hAnsi="Times New Roman" w:cs="Times New Roman"/>
          <w:b w:val="0"/>
          <w:bCs w:val="0"/>
          <w:sz w:val="24"/>
          <w:szCs w:val="24"/>
        </w:rPr>
        <w:t xml:space="preserve"> 922 million </w:t>
      </w:r>
      <w:r w:rsidR="00CA3FC7" w:rsidRPr="00EA6FD5">
        <w:rPr>
          <w:rStyle w:val="Strong"/>
          <w:rFonts w:ascii="Times New Roman" w:hAnsi="Times New Roman" w:cs="Times New Roman"/>
          <w:b w:val="0"/>
          <w:bCs w:val="0"/>
          <w:sz w:val="24"/>
          <w:szCs w:val="24"/>
        </w:rPr>
        <w:t xml:space="preserve">is </w:t>
      </w:r>
      <w:del w:id="2517" w:author="Sara Boyes" w:date="2023-05-16T15:17:00Z">
        <w:r w:rsidR="00CA3FC7" w:rsidRPr="00EA6FD5" w:rsidDel="00BE739C">
          <w:rPr>
            <w:rStyle w:val="Strong"/>
            <w:rFonts w:ascii="Times New Roman" w:hAnsi="Times New Roman" w:cs="Times New Roman"/>
            <w:b w:val="0"/>
            <w:bCs w:val="0"/>
            <w:sz w:val="24"/>
            <w:szCs w:val="24"/>
          </w:rPr>
          <w:delText>foreseen</w:delText>
        </w:r>
      </w:del>
      <w:ins w:id="2518" w:author="Sara Boyes" w:date="2023-05-16T15:17:00Z">
        <w:r w:rsidR="00BE739C" w:rsidRPr="00EA6FD5">
          <w:rPr>
            <w:rStyle w:val="Strong"/>
            <w:rFonts w:ascii="Times New Roman" w:hAnsi="Times New Roman" w:cs="Times New Roman"/>
            <w:b w:val="0"/>
            <w:bCs w:val="0"/>
            <w:sz w:val="24"/>
            <w:szCs w:val="24"/>
          </w:rPr>
          <w:t>anticipated</w:t>
        </w:r>
      </w:ins>
      <w:r w:rsidRPr="00EA6FD5">
        <w:rPr>
          <w:rStyle w:val="Strong"/>
          <w:rFonts w:ascii="Times New Roman" w:hAnsi="Times New Roman" w:cs="Times New Roman"/>
          <w:b w:val="0"/>
          <w:bCs w:val="0"/>
          <w:sz w:val="24"/>
          <w:szCs w:val="24"/>
        </w:rPr>
        <w:t>.</w:t>
      </w:r>
    </w:p>
    <w:p w14:paraId="5959E12A" w14:textId="28E6DEA4" w:rsidR="004A364F" w:rsidRPr="00EA6FD5" w:rsidRDefault="005B6372" w:rsidP="00D236A8">
      <w:pPr>
        <w:pStyle w:val="ListParagraph"/>
        <w:numPr>
          <w:ilvl w:val="0"/>
          <w:numId w:val="31"/>
        </w:numPr>
        <w:spacing w:before="240"/>
        <w:ind w:left="450" w:hanging="450"/>
        <w:contextualSpacing w:val="0"/>
        <w:jc w:val="both"/>
        <w:rPr>
          <w:rFonts w:ascii="Times New Roman" w:hAnsi="Times New Roman" w:cs="Times New Roman"/>
          <w:sz w:val="24"/>
          <w:szCs w:val="24"/>
        </w:rPr>
      </w:pPr>
      <w:del w:id="2519" w:author="Sara Boyes" w:date="2023-05-16T15:17:00Z">
        <w:r w:rsidRPr="00EA6FD5" w:rsidDel="00BE739C">
          <w:rPr>
            <w:rFonts w:ascii="Times New Roman" w:hAnsi="Times New Roman" w:cs="Times New Roman"/>
            <w:sz w:val="24"/>
            <w:szCs w:val="24"/>
          </w:rPr>
          <w:delText>Until now</w:delText>
        </w:r>
      </w:del>
      <w:ins w:id="2520" w:author="Sara Boyes" w:date="2023-05-16T15:17:00Z">
        <w:r w:rsidR="00BE739C" w:rsidRPr="00EA6FD5">
          <w:rPr>
            <w:rFonts w:ascii="Times New Roman" w:hAnsi="Times New Roman" w:cs="Times New Roman"/>
            <w:sz w:val="24"/>
            <w:szCs w:val="24"/>
          </w:rPr>
          <w:t>To date</w:t>
        </w:r>
      </w:ins>
      <w:r w:rsidRPr="00EA6FD5">
        <w:rPr>
          <w:rFonts w:ascii="Times New Roman" w:hAnsi="Times New Roman" w:cs="Times New Roman"/>
          <w:sz w:val="24"/>
          <w:szCs w:val="24"/>
        </w:rPr>
        <w:t>, the</w:t>
      </w:r>
      <w:r w:rsidR="00CA3FC7" w:rsidRPr="00EA6FD5">
        <w:rPr>
          <w:rFonts w:ascii="Times New Roman" w:hAnsi="Times New Roman" w:cs="Times New Roman"/>
          <w:sz w:val="24"/>
          <w:szCs w:val="24"/>
        </w:rPr>
        <w:t xml:space="preserve"> </w:t>
      </w:r>
      <w:r w:rsidRPr="00EA6FD5">
        <w:rPr>
          <w:rFonts w:ascii="Times New Roman" w:hAnsi="Times New Roman" w:cs="Times New Roman"/>
          <w:sz w:val="24"/>
          <w:szCs w:val="24"/>
        </w:rPr>
        <w:t>Government</w:t>
      </w:r>
      <w:r w:rsidR="00CA3FC7" w:rsidRPr="00EA6FD5">
        <w:rPr>
          <w:rFonts w:ascii="Times New Roman" w:hAnsi="Times New Roman" w:cs="Times New Roman"/>
          <w:sz w:val="24"/>
          <w:szCs w:val="24"/>
        </w:rPr>
        <w:t xml:space="preserve"> of </w:t>
      </w:r>
      <w:ins w:id="2521" w:author="Sara Boyes" w:date="2023-05-10T20:02:00Z">
        <w:r w:rsidR="00F600E3" w:rsidRPr="00EA6FD5">
          <w:rPr>
            <w:rFonts w:ascii="Times New Roman" w:hAnsi="Times New Roman" w:cs="Times New Roman"/>
            <w:sz w:val="24"/>
            <w:szCs w:val="24"/>
          </w:rPr>
          <w:t xml:space="preserve">the </w:t>
        </w:r>
      </w:ins>
      <w:r w:rsidR="00CA3FC7" w:rsidRPr="00EA6FD5">
        <w:rPr>
          <w:rFonts w:ascii="Times New Roman" w:hAnsi="Times New Roman" w:cs="Times New Roman"/>
          <w:sz w:val="24"/>
          <w:szCs w:val="24"/>
        </w:rPr>
        <w:t>Republika Srpska</w:t>
      </w:r>
      <w:r w:rsidRPr="00EA6FD5">
        <w:rPr>
          <w:rFonts w:ascii="Times New Roman" w:hAnsi="Times New Roman" w:cs="Times New Roman"/>
          <w:sz w:val="24"/>
          <w:szCs w:val="24"/>
        </w:rPr>
        <w:t xml:space="preserve"> </w:t>
      </w:r>
      <w:ins w:id="2522" w:author="Sara Boyes" w:date="2023-05-16T15:17:00Z">
        <w:r w:rsidR="00BE739C" w:rsidRPr="00EA6FD5">
          <w:rPr>
            <w:rFonts w:ascii="Times New Roman" w:hAnsi="Times New Roman" w:cs="Times New Roman"/>
            <w:sz w:val="24"/>
            <w:szCs w:val="24"/>
          </w:rPr>
          <w:t xml:space="preserve">has </w:t>
        </w:r>
      </w:ins>
      <w:r w:rsidRPr="00EA6FD5">
        <w:rPr>
          <w:rFonts w:ascii="Times New Roman" w:hAnsi="Times New Roman" w:cs="Times New Roman"/>
          <w:sz w:val="24"/>
          <w:szCs w:val="24"/>
        </w:rPr>
        <w:t xml:space="preserve">serviced its financial obligations regularly. The </w:t>
      </w:r>
      <w:del w:id="2523" w:author="Sara Boyes" w:date="2023-05-08T17:22:00Z">
        <w:r w:rsidRPr="00EA6FD5" w:rsidDel="0036648B">
          <w:rPr>
            <w:rFonts w:ascii="Times New Roman" w:hAnsi="Times New Roman" w:cs="Times New Roman"/>
            <w:sz w:val="24"/>
            <w:szCs w:val="24"/>
          </w:rPr>
          <w:delText>RS</w:delText>
        </w:r>
      </w:del>
      <w:ins w:id="2524" w:author="Sara Boyes" w:date="2023-05-08T17:22:00Z">
        <w:r w:rsidR="0036648B" w:rsidRPr="00EA6FD5">
          <w:rPr>
            <w:rFonts w:ascii="Times New Roman" w:hAnsi="Times New Roman" w:cs="Times New Roman"/>
            <w:sz w:val="24"/>
            <w:szCs w:val="24"/>
          </w:rPr>
          <w:t>Republika Srpska</w:t>
        </w:r>
      </w:ins>
      <w:r w:rsidRPr="00EA6FD5">
        <w:rPr>
          <w:rFonts w:ascii="Times New Roman" w:hAnsi="Times New Roman" w:cs="Times New Roman"/>
          <w:sz w:val="24"/>
          <w:szCs w:val="24"/>
        </w:rPr>
        <w:t xml:space="preserve"> continues to operate in a fragile financial environment, financing almost a </w:t>
      </w:r>
      <w:del w:id="2525" w:author="Sara Boyes" w:date="2023-05-16T15:21:00Z">
        <w:r w:rsidRPr="00EA6FD5" w:rsidDel="000726B5">
          <w:rPr>
            <w:rFonts w:ascii="Times New Roman" w:hAnsi="Times New Roman" w:cs="Times New Roman"/>
            <w:sz w:val="24"/>
            <w:szCs w:val="24"/>
          </w:rPr>
          <w:delText xml:space="preserve">fourth </w:delText>
        </w:r>
      </w:del>
      <w:ins w:id="2526" w:author="Sara Boyes" w:date="2023-05-16T15:21:00Z">
        <w:r w:rsidR="000726B5" w:rsidRPr="00EA6FD5">
          <w:rPr>
            <w:rFonts w:ascii="Times New Roman" w:hAnsi="Times New Roman" w:cs="Times New Roman"/>
            <w:sz w:val="24"/>
            <w:szCs w:val="24"/>
          </w:rPr>
          <w:t xml:space="preserve">quarter </w:t>
        </w:r>
      </w:ins>
      <w:r w:rsidRPr="00EA6FD5">
        <w:rPr>
          <w:rFonts w:ascii="Times New Roman" w:hAnsi="Times New Roman" w:cs="Times New Roman"/>
          <w:sz w:val="24"/>
          <w:szCs w:val="24"/>
        </w:rPr>
        <w:t xml:space="preserve">of its regular budgetary needs through borrowing. The </w:t>
      </w:r>
      <w:r w:rsidR="005F1BE4" w:rsidRPr="00EA6FD5">
        <w:rPr>
          <w:rFonts w:ascii="Times New Roman" w:hAnsi="Times New Roman" w:cs="Times New Roman"/>
          <w:sz w:val="24"/>
          <w:szCs w:val="24"/>
        </w:rPr>
        <w:t>entity</w:t>
      </w:r>
      <w:del w:id="2527" w:author="Sara Boyes" w:date="2023-05-08T18:38:00Z">
        <w:r w:rsidR="005F1BE4" w:rsidRPr="00EA6FD5" w:rsidDel="006158C1">
          <w:rPr>
            <w:rFonts w:ascii="Times New Roman" w:hAnsi="Times New Roman" w:cs="Times New Roman"/>
            <w:sz w:val="24"/>
            <w:szCs w:val="24"/>
          </w:rPr>
          <w:delText>'</w:delText>
        </w:r>
      </w:del>
      <w:ins w:id="2528" w:author="Sara Boyes" w:date="2023-05-08T18:38:00Z">
        <w:r w:rsidR="006158C1" w:rsidRPr="00EA6FD5">
          <w:rPr>
            <w:rFonts w:ascii="Times New Roman" w:hAnsi="Times New Roman" w:cs="Times New Roman"/>
            <w:sz w:val="24"/>
            <w:szCs w:val="24"/>
          </w:rPr>
          <w:t>’</w:t>
        </w:r>
      </w:ins>
      <w:r w:rsidR="005F1BE4" w:rsidRPr="00EA6FD5">
        <w:rPr>
          <w:rFonts w:ascii="Times New Roman" w:hAnsi="Times New Roman" w:cs="Times New Roman"/>
          <w:sz w:val="24"/>
          <w:szCs w:val="24"/>
        </w:rPr>
        <w:t>s authorities</w:t>
      </w:r>
      <w:r w:rsidRPr="00EA6FD5">
        <w:rPr>
          <w:rFonts w:ascii="Times New Roman" w:hAnsi="Times New Roman" w:cs="Times New Roman"/>
          <w:sz w:val="24"/>
          <w:szCs w:val="24"/>
        </w:rPr>
        <w:t xml:space="preserve"> continued </w:t>
      </w:r>
      <w:ins w:id="2529" w:author="Sara Boyes" w:date="2023-05-16T15:18:00Z">
        <w:r w:rsidR="00BE739C" w:rsidRPr="00EA6FD5">
          <w:rPr>
            <w:rFonts w:ascii="Times New Roman" w:hAnsi="Times New Roman" w:cs="Times New Roman"/>
            <w:sz w:val="24"/>
            <w:szCs w:val="24"/>
          </w:rPr>
          <w:t xml:space="preserve">to </w:t>
        </w:r>
      </w:ins>
      <w:r w:rsidRPr="00EA6FD5">
        <w:rPr>
          <w:rFonts w:ascii="Times New Roman" w:hAnsi="Times New Roman" w:cs="Times New Roman"/>
          <w:sz w:val="24"/>
          <w:szCs w:val="24"/>
        </w:rPr>
        <w:t>borrow</w:t>
      </w:r>
      <w:del w:id="2530" w:author="Sara Boyes" w:date="2023-05-16T15:18:00Z">
        <w:r w:rsidRPr="00EA6FD5" w:rsidDel="00BE739C">
          <w:rPr>
            <w:rFonts w:ascii="Times New Roman" w:hAnsi="Times New Roman" w:cs="Times New Roman"/>
            <w:sz w:val="24"/>
            <w:szCs w:val="24"/>
          </w:rPr>
          <w:delText>ing</w:delText>
        </w:r>
      </w:del>
      <w:r w:rsidRPr="00EA6FD5">
        <w:rPr>
          <w:rFonts w:ascii="Times New Roman" w:hAnsi="Times New Roman" w:cs="Times New Roman"/>
          <w:sz w:val="24"/>
          <w:szCs w:val="24"/>
        </w:rPr>
        <w:t xml:space="preserve"> from the local capital market to cover the regular budgetary needs as planned in the 2023 budget. </w:t>
      </w:r>
      <w:r w:rsidRPr="00EA6FD5">
        <w:rPr>
          <w:rFonts w:ascii="Times New Roman" w:hAnsi="Times New Roman" w:cs="Times New Roman"/>
          <w:bCs/>
          <w:sz w:val="24"/>
          <w:szCs w:val="24"/>
        </w:rPr>
        <w:t>According to the</w:t>
      </w:r>
      <w:r w:rsidRPr="00EA6FD5">
        <w:rPr>
          <w:rFonts w:ascii="Times New Roman" w:hAnsi="Times New Roman" w:cs="Times New Roman"/>
          <w:b/>
          <w:bCs/>
          <w:sz w:val="24"/>
          <w:szCs w:val="24"/>
        </w:rPr>
        <w:t xml:space="preserve"> </w:t>
      </w:r>
      <w:del w:id="2531" w:author="Sara Boyes" w:date="2023-05-16T15:19:00Z">
        <w:r w:rsidR="00CA3FC7" w:rsidRPr="00EA6FD5" w:rsidDel="00BE739C">
          <w:rPr>
            <w:rFonts w:ascii="Times New Roman" w:hAnsi="Times New Roman" w:cs="Times New Roman"/>
            <w:sz w:val="24"/>
            <w:szCs w:val="24"/>
          </w:rPr>
          <w:delText xml:space="preserve">Republika Srpska </w:delText>
        </w:r>
      </w:del>
      <w:r w:rsidRPr="00EA6FD5">
        <w:rPr>
          <w:rFonts w:ascii="Times New Roman" w:hAnsi="Times New Roman" w:cs="Times New Roman"/>
          <w:sz w:val="24"/>
          <w:szCs w:val="24"/>
        </w:rPr>
        <w:t>Ministry of Finance</w:t>
      </w:r>
      <w:ins w:id="2532" w:author="Sara Boyes" w:date="2023-05-16T15:19:00Z">
        <w:r w:rsidR="00BE739C" w:rsidRPr="00EA6FD5">
          <w:rPr>
            <w:rFonts w:ascii="Times New Roman" w:hAnsi="Times New Roman" w:cs="Times New Roman"/>
            <w:sz w:val="24"/>
            <w:szCs w:val="24"/>
          </w:rPr>
          <w:t xml:space="preserve"> of the Republika Srpska</w:t>
        </w:r>
      </w:ins>
      <w:r w:rsidRPr="00EA6FD5">
        <w:rPr>
          <w:rFonts w:ascii="Times New Roman" w:hAnsi="Times New Roman" w:cs="Times New Roman"/>
          <w:sz w:val="24"/>
          <w:szCs w:val="24"/>
        </w:rPr>
        <w:t xml:space="preserve">, the </w:t>
      </w:r>
      <w:r w:rsidR="00A14952" w:rsidRPr="00EA6FD5">
        <w:rPr>
          <w:rFonts w:ascii="Times New Roman" w:hAnsi="Times New Roman" w:cs="Times New Roman"/>
          <w:sz w:val="24"/>
          <w:szCs w:val="24"/>
        </w:rPr>
        <w:t>entity</w:t>
      </w:r>
      <w:del w:id="2533" w:author="Sara Boyes" w:date="2023-05-08T18:38:00Z">
        <w:r w:rsidR="00A14952" w:rsidRPr="00EA6FD5" w:rsidDel="006158C1">
          <w:rPr>
            <w:rFonts w:ascii="Times New Roman" w:hAnsi="Times New Roman" w:cs="Times New Roman"/>
            <w:sz w:val="24"/>
            <w:szCs w:val="24"/>
          </w:rPr>
          <w:delText>'</w:delText>
        </w:r>
      </w:del>
      <w:ins w:id="2534" w:author="Sara Boyes" w:date="2023-05-08T18:38:00Z">
        <w:r w:rsidR="006158C1" w:rsidRPr="00EA6FD5">
          <w:rPr>
            <w:rFonts w:ascii="Times New Roman" w:hAnsi="Times New Roman" w:cs="Times New Roman"/>
            <w:sz w:val="24"/>
            <w:szCs w:val="24"/>
          </w:rPr>
          <w:t>’</w:t>
        </w:r>
      </w:ins>
      <w:r w:rsidR="00A14952" w:rsidRPr="00EA6FD5">
        <w:rPr>
          <w:rFonts w:ascii="Times New Roman" w:hAnsi="Times New Roman" w:cs="Times New Roman"/>
          <w:sz w:val="24"/>
          <w:szCs w:val="24"/>
        </w:rPr>
        <w:t>s total debt</w:t>
      </w:r>
      <w:r w:rsidR="00CA3FC7"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as </w:t>
      </w:r>
      <w:del w:id="2535" w:author="Sara Boyes" w:date="2023-05-11T09:52:00Z">
        <w:r w:rsidRPr="00EA6FD5" w:rsidDel="00B60672">
          <w:rPr>
            <w:rFonts w:ascii="Times New Roman" w:hAnsi="Times New Roman" w:cs="Times New Roman"/>
            <w:sz w:val="24"/>
            <w:szCs w:val="24"/>
          </w:rPr>
          <w:delText xml:space="preserve">of </w:delText>
        </w:r>
      </w:del>
      <w:ins w:id="2536" w:author="Sara Boyes" w:date="2023-05-11T09:52:00Z">
        <w:r w:rsidR="00B60672" w:rsidRPr="00EA6FD5">
          <w:rPr>
            <w:rFonts w:ascii="Times New Roman" w:hAnsi="Times New Roman" w:cs="Times New Roman"/>
            <w:sz w:val="24"/>
            <w:szCs w:val="24"/>
          </w:rPr>
          <w:t xml:space="preserve">at </w:t>
        </w:r>
      </w:ins>
      <w:r w:rsidR="00A14952" w:rsidRPr="00EA6FD5">
        <w:rPr>
          <w:rFonts w:ascii="Times New Roman" w:hAnsi="Times New Roman" w:cs="Times New Roman"/>
          <w:sz w:val="24"/>
          <w:szCs w:val="24"/>
        </w:rPr>
        <w:t xml:space="preserve">the </w:t>
      </w:r>
      <w:r w:rsidRPr="00EA6FD5">
        <w:rPr>
          <w:rFonts w:ascii="Times New Roman" w:hAnsi="Times New Roman" w:cs="Times New Roman"/>
          <w:sz w:val="24"/>
          <w:szCs w:val="24"/>
        </w:rPr>
        <w:t xml:space="preserve">end </w:t>
      </w:r>
      <w:r w:rsidR="00A14952" w:rsidRPr="00EA6FD5">
        <w:rPr>
          <w:rFonts w:ascii="Times New Roman" w:hAnsi="Times New Roman" w:cs="Times New Roman"/>
          <w:sz w:val="24"/>
          <w:szCs w:val="24"/>
        </w:rPr>
        <w:t xml:space="preserve">of </w:t>
      </w:r>
      <w:r w:rsidRPr="00EA6FD5">
        <w:rPr>
          <w:rFonts w:ascii="Times New Roman" w:hAnsi="Times New Roman" w:cs="Times New Roman"/>
          <w:sz w:val="24"/>
          <w:szCs w:val="24"/>
        </w:rPr>
        <w:t xml:space="preserve">2022 amounted to </w:t>
      </w:r>
      <w:del w:id="2537" w:author="Sara Boyes" w:date="2023-05-11T00:23:00Z">
        <w:r w:rsidRPr="00EA6FD5" w:rsidDel="00F66E48">
          <w:rPr>
            <w:rFonts w:ascii="Times New Roman" w:hAnsi="Times New Roman" w:cs="Times New Roman"/>
            <w:sz w:val="24"/>
            <w:szCs w:val="24"/>
          </w:rPr>
          <w:delText>BAM</w:delText>
        </w:r>
      </w:del>
      <w:ins w:id="2538" w:author="Sara Boyes" w:date="2023-05-11T00:23:00Z">
        <w:r w:rsidR="00F66E48" w:rsidRPr="00EA6FD5">
          <w:rPr>
            <w:rFonts w:ascii="Times New Roman" w:hAnsi="Times New Roman" w:cs="Times New Roman"/>
            <w:sz w:val="24"/>
            <w:szCs w:val="24"/>
          </w:rPr>
          <w:t>KM</w:t>
        </w:r>
      </w:ins>
      <w:r w:rsidRPr="00EA6FD5">
        <w:rPr>
          <w:rFonts w:ascii="Times New Roman" w:hAnsi="Times New Roman" w:cs="Times New Roman"/>
          <w:sz w:val="24"/>
          <w:szCs w:val="24"/>
        </w:rPr>
        <w:t xml:space="preserve"> 6.4 billion, 46</w:t>
      </w:r>
      <w:del w:id="2539" w:author="Sara Boyes" w:date="2023-05-08T16:10:00Z">
        <w:r w:rsidR="00DD764D" w:rsidRPr="00EA6FD5" w:rsidDel="00947E58">
          <w:rPr>
            <w:rFonts w:ascii="Times New Roman" w:hAnsi="Times New Roman" w:cs="Times New Roman"/>
            <w:sz w:val="24"/>
            <w:szCs w:val="24"/>
          </w:rPr>
          <w:delText>%</w:delText>
        </w:r>
      </w:del>
      <w:ins w:id="2540"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xml:space="preserve"> of the estimated </w:t>
      </w:r>
      <w:del w:id="2541" w:author="Sara Boyes" w:date="2023-05-08T17:22:00Z">
        <w:r w:rsidRPr="00EA6FD5" w:rsidDel="0036648B">
          <w:rPr>
            <w:rFonts w:ascii="Times New Roman" w:hAnsi="Times New Roman" w:cs="Times New Roman"/>
            <w:sz w:val="24"/>
            <w:szCs w:val="24"/>
          </w:rPr>
          <w:delText>RS</w:delText>
        </w:r>
      </w:del>
      <w:ins w:id="2542" w:author="Sara Boyes" w:date="2023-05-08T17:22:00Z">
        <w:r w:rsidR="0036648B" w:rsidRPr="00EA6FD5">
          <w:rPr>
            <w:rFonts w:ascii="Times New Roman" w:hAnsi="Times New Roman" w:cs="Times New Roman"/>
            <w:sz w:val="24"/>
            <w:szCs w:val="24"/>
          </w:rPr>
          <w:t>Republika Srpska</w:t>
        </w:r>
      </w:ins>
      <w:r w:rsidRPr="00EA6FD5">
        <w:rPr>
          <w:rFonts w:ascii="Times New Roman" w:hAnsi="Times New Roman" w:cs="Times New Roman"/>
          <w:sz w:val="24"/>
          <w:szCs w:val="24"/>
        </w:rPr>
        <w:t xml:space="preserve"> 2022 </w:t>
      </w:r>
      <w:del w:id="2543" w:author="Sara Boyes" w:date="2023-05-16T14:36:00Z">
        <w:r w:rsidRPr="00EA6FD5" w:rsidDel="000C4587">
          <w:rPr>
            <w:rFonts w:ascii="Times New Roman" w:hAnsi="Times New Roman" w:cs="Times New Roman"/>
            <w:sz w:val="24"/>
            <w:szCs w:val="24"/>
          </w:rPr>
          <w:delText>Gross Domestic Product (</w:delText>
        </w:r>
      </w:del>
      <w:r w:rsidRPr="00EA6FD5">
        <w:rPr>
          <w:rFonts w:ascii="Times New Roman" w:hAnsi="Times New Roman" w:cs="Times New Roman"/>
          <w:sz w:val="24"/>
          <w:szCs w:val="24"/>
        </w:rPr>
        <w:t>GDP</w:t>
      </w:r>
      <w:del w:id="2544" w:author="Sara Boyes" w:date="2023-05-16T14:36:00Z">
        <w:r w:rsidRPr="00EA6FD5" w:rsidDel="000C4587">
          <w:rPr>
            <w:rFonts w:ascii="Times New Roman" w:hAnsi="Times New Roman" w:cs="Times New Roman"/>
            <w:sz w:val="24"/>
            <w:szCs w:val="24"/>
          </w:rPr>
          <w:delText>)</w:delText>
        </w:r>
      </w:del>
      <w:r w:rsidRPr="00EA6FD5">
        <w:rPr>
          <w:rFonts w:ascii="Times New Roman" w:hAnsi="Times New Roman" w:cs="Times New Roman"/>
          <w:sz w:val="24"/>
          <w:szCs w:val="24"/>
        </w:rPr>
        <w:t>.</w:t>
      </w:r>
    </w:p>
    <w:p w14:paraId="681FE132" w14:textId="798AE6C7" w:rsidR="004A364F" w:rsidRPr="00EA6FD5" w:rsidRDefault="004A364F" w:rsidP="004A364F">
      <w:pPr>
        <w:pStyle w:val="ListParagraph"/>
        <w:spacing w:before="240"/>
        <w:ind w:left="360"/>
        <w:contextualSpacing w:val="0"/>
        <w:jc w:val="both"/>
        <w:rPr>
          <w:rFonts w:ascii="Times New Roman" w:hAnsi="Times New Roman" w:cs="Times New Roman"/>
          <w:sz w:val="24"/>
          <w:szCs w:val="24"/>
        </w:rPr>
      </w:pPr>
      <w:r w:rsidRPr="00EA6FD5">
        <w:rPr>
          <w:rFonts w:ascii="Times New Roman" w:hAnsi="Times New Roman" w:cs="Times New Roman"/>
          <w:i/>
          <w:sz w:val="24"/>
          <w:szCs w:val="24"/>
        </w:rPr>
        <w:t xml:space="preserve">Specific </w:t>
      </w:r>
      <w:ins w:id="2545" w:author="Sara Boyes" w:date="2023-05-16T15:22:00Z">
        <w:r w:rsidR="000726B5" w:rsidRPr="00EA6FD5">
          <w:rPr>
            <w:rFonts w:ascii="Times New Roman" w:hAnsi="Times New Roman" w:cs="Times New Roman"/>
            <w:i/>
            <w:sz w:val="24"/>
            <w:szCs w:val="24"/>
          </w:rPr>
          <w:t>i</w:t>
        </w:r>
      </w:ins>
      <w:del w:id="2546" w:author="Sara Boyes" w:date="2023-05-16T15:22:00Z">
        <w:r w:rsidRPr="00EA6FD5" w:rsidDel="000726B5">
          <w:rPr>
            <w:rFonts w:ascii="Times New Roman" w:hAnsi="Times New Roman" w:cs="Times New Roman"/>
            <w:i/>
            <w:sz w:val="24"/>
            <w:szCs w:val="24"/>
          </w:rPr>
          <w:delText>I</w:delText>
        </w:r>
      </w:del>
      <w:r w:rsidRPr="00EA6FD5">
        <w:rPr>
          <w:rFonts w:ascii="Times New Roman" w:hAnsi="Times New Roman" w:cs="Times New Roman"/>
          <w:i/>
          <w:sz w:val="24"/>
          <w:szCs w:val="24"/>
        </w:rPr>
        <w:t xml:space="preserve">nternational </w:t>
      </w:r>
      <w:ins w:id="2547" w:author="Sara Boyes" w:date="2023-05-16T15:22:00Z">
        <w:r w:rsidR="000726B5" w:rsidRPr="00EA6FD5">
          <w:rPr>
            <w:rFonts w:ascii="Times New Roman" w:hAnsi="Times New Roman" w:cs="Times New Roman"/>
            <w:i/>
            <w:sz w:val="24"/>
            <w:szCs w:val="24"/>
          </w:rPr>
          <w:t>o</w:t>
        </w:r>
      </w:ins>
      <w:del w:id="2548" w:author="Sara Boyes" w:date="2023-05-16T15:22:00Z">
        <w:r w:rsidRPr="00EA6FD5" w:rsidDel="000726B5">
          <w:rPr>
            <w:rFonts w:ascii="Times New Roman" w:hAnsi="Times New Roman" w:cs="Times New Roman"/>
            <w:i/>
            <w:sz w:val="24"/>
            <w:szCs w:val="24"/>
          </w:rPr>
          <w:delText>O</w:delText>
        </w:r>
      </w:del>
      <w:r w:rsidR="007B1475" w:rsidRPr="00EA6FD5">
        <w:rPr>
          <w:rFonts w:ascii="Times New Roman" w:hAnsi="Times New Roman" w:cs="Times New Roman"/>
          <w:i/>
          <w:sz w:val="24"/>
          <w:szCs w:val="24"/>
        </w:rPr>
        <w:t>bligations</w:t>
      </w:r>
    </w:p>
    <w:p w14:paraId="2A0F2C4F" w14:textId="1063E207" w:rsidR="004A364F" w:rsidRPr="00EA6FD5" w:rsidRDefault="007B1475"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 xml:space="preserve">The </w:t>
      </w:r>
      <w:ins w:id="2549" w:author="Sara Boyes" w:date="2023-05-16T15:26:00Z">
        <w:r w:rsidR="000726B5" w:rsidRPr="00EA6FD5">
          <w:rPr>
            <w:rFonts w:ascii="Times New Roman" w:eastAsia="Times New Roman" w:hAnsi="Times New Roman" w:cs="Times New Roman"/>
            <w:sz w:val="24"/>
            <w:szCs w:val="24"/>
          </w:rPr>
          <w:t xml:space="preserve">Ministerial Council of the </w:t>
        </w:r>
      </w:ins>
      <w:r w:rsidRPr="00EA6FD5">
        <w:rPr>
          <w:rFonts w:ascii="Times New Roman" w:eastAsia="Times New Roman" w:hAnsi="Times New Roman" w:cs="Times New Roman"/>
          <w:sz w:val="24"/>
          <w:szCs w:val="24"/>
        </w:rPr>
        <w:t>Energy Community</w:t>
      </w:r>
      <w:del w:id="2550" w:author="Sara Boyes" w:date="2023-05-16T15:26:00Z">
        <w:r w:rsidRPr="00EA6FD5" w:rsidDel="000726B5">
          <w:rPr>
            <w:rFonts w:ascii="Times New Roman" w:eastAsia="Times New Roman" w:hAnsi="Times New Roman" w:cs="Times New Roman"/>
            <w:sz w:val="24"/>
            <w:szCs w:val="24"/>
          </w:rPr>
          <w:delText xml:space="preserve"> Ministerial Council</w:delText>
        </w:r>
      </w:del>
      <w:r w:rsidR="00A14952" w:rsidRPr="00EA6FD5">
        <w:rPr>
          <w:rFonts w:ascii="Times New Roman" w:eastAsia="Times New Roman" w:hAnsi="Times New Roman" w:cs="Times New Roman"/>
          <w:sz w:val="24"/>
          <w:szCs w:val="24"/>
        </w:rPr>
        <w:t>,</w:t>
      </w:r>
      <w:r w:rsidRPr="00EA6FD5">
        <w:rPr>
          <w:rFonts w:ascii="Times New Roman" w:eastAsia="Times New Roman" w:hAnsi="Times New Roman" w:cs="Times New Roman"/>
          <w:sz w:val="24"/>
          <w:szCs w:val="24"/>
        </w:rPr>
        <w:t xml:space="preserve"> </w:t>
      </w:r>
      <w:del w:id="2551" w:author="Sara Boyes" w:date="2023-05-16T15:22:00Z">
        <w:r w:rsidRPr="00EA6FD5" w:rsidDel="000726B5">
          <w:rPr>
            <w:rFonts w:ascii="Times New Roman" w:eastAsia="Times New Roman" w:hAnsi="Times New Roman" w:cs="Times New Roman"/>
            <w:sz w:val="24"/>
            <w:szCs w:val="24"/>
          </w:rPr>
          <w:delText xml:space="preserve">during </w:delText>
        </w:r>
      </w:del>
      <w:ins w:id="2552" w:author="Sara Boyes" w:date="2023-05-16T15:22:00Z">
        <w:r w:rsidR="000726B5" w:rsidRPr="00EA6FD5">
          <w:rPr>
            <w:rFonts w:ascii="Times New Roman" w:eastAsia="Times New Roman" w:hAnsi="Times New Roman" w:cs="Times New Roman"/>
            <w:sz w:val="24"/>
            <w:szCs w:val="24"/>
          </w:rPr>
          <w:t xml:space="preserve">at </w:t>
        </w:r>
      </w:ins>
      <w:r w:rsidRPr="00EA6FD5">
        <w:rPr>
          <w:rFonts w:ascii="Times New Roman" w:eastAsia="Times New Roman" w:hAnsi="Times New Roman" w:cs="Times New Roman"/>
          <w:sz w:val="24"/>
          <w:szCs w:val="24"/>
        </w:rPr>
        <w:t>its annual meeting</w:t>
      </w:r>
      <w:ins w:id="2553" w:author="Sara Boyes" w:date="2023-05-16T15:22:00Z">
        <w:r w:rsidR="000726B5" w:rsidRPr="00EA6FD5">
          <w:rPr>
            <w:rFonts w:ascii="Times New Roman" w:eastAsia="Times New Roman" w:hAnsi="Times New Roman" w:cs="Times New Roman"/>
            <w:sz w:val="24"/>
            <w:szCs w:val="24"/>
          </w:rPr>
          <w:t>,</w:t>
        </w:r>
      </w:ins>
      <w:r w:rsidRPr="00EA6FD5">
        <w:rPr>
          <w:rFonts w:ascii="Times New Roman" w:eastAsia="Times New Roman" w:hAnsi="Times New Roman" w:cs="Times New Roman"/>
          <w:sz w:val="24"/>
          <w:szCs w:val="24"/>
        </w:rPr>
        <w:t xml:space="preserve"> held on 15 December 2022, did not extend the</w:t>
      </w:r>
      <w:r w:rsidR="009A457D" w:rsidRPr="00EA6FD5">
        <w:rPr>
          <w:rFonts w:ascii="Times New Roman" w:eastAsia="Times New Roman" w:hAnsi="Times New Roman" w:cs="Times New Roman"/>
          <w:sz w:val="24"/>
          <w:szCs w:val="24"/>
        </w:rPr>
        <w:t xml:space="preserve"> punitive</w:t>
      </w:r>
      <w:r w:rsidRPr="00EA6FD5">
        <w:rPr>
          <w:rFonts w:ascii="Times New Roman" w:eastAsia="Times New Roman" w:hAnsi="Times New Roman" w:cs="Times New Roman"/>
          <w:sz w:val="24"/>
          <w:szCs w:val="24"/>
        </w:rPr>
        <w:t xml:space="preserve"> measures</w:t>
      </w:r>
      <w:del w:id="2554" w:author="Sara Boyes" w:date="2023-05-16T15:23:00Z">
        <w:r w:rsidRPr="00EA6FD5" w:rsidDel="000726B5">
          <w:rPr>
            <w:rFonts w:ascii="Times New Roman" w:eastAsia="Times New Roman" w:hAnsi="Times New Roman" w:cs="Times New Roman"/>
            <w:sz w:val="24"/>
            <w:szCs w:val="24"/>
          </w:rPr>
          <w:delText xml:space="preserve"> to Bosnia and Herzegovina</w:delText>
        </w:r>
      </w:del>
      <w:r w:rsidR="00A14952" w:rsidRPr="00EA6FD5">
        <w:rPr>
          <w:rFonts w:ascii="Times New Roman" w:eastAsia="Times New Roman" w:hAnsi="Times New Roman" w:cs="Times New Roman"/>
          <w:sz w:val="24"/>
          <w:szCs w:val="24"/>
        </w:rPr>
        <w:t>,</w:t>
      </w:r>
      <w:r w:rsidRPr="00EA6FD5">
        <w:rPr>
          <w:rFonts w:ascii="Times New Roman" w:eastAsia="Times New Roman" w:hAnsi="Times New Roman" w:cs="Times New Roman"/>
          <w:sz w:val="24"/>
          <w:szCs w:val="24"/>
        </w:rPr>
        <w:t xml:space="preserve"> </w:t>
      </w:r>
      <w:r w:rsidR="009A457D" w:rsidRPr="00EA6FD5">
        <w:rPr>
          <w:rFonts w:ascii="Times New Roman" w:eastAsia="Times New Roman" w:hAnsi="Times New Roman" w:cs="Times New Roman"/>
          <w:sz w:val="24"/>
          <w:szCs w:val="24"/>
        </w:rPr>
        <w:t xml:space="preserve">which were a </w:t>
      </w:r>
      <w:r w:rsidRPr="00EA6FD5">
        <w:rPr>
          <w:rFonts w:ascii="Times New Roman" w:eastAsia="Times New Roman" w:hAnsi="Times New Roman" w:cs="Times New Roman"/>
          <w:sz w:val="24"/>
          <w:szCs w:val="24"/>
        </w:rPr>
        <w:t>response to various serious and persistent breaches of the Treaty</w:t>
      </w:r>
      <w:ins w:id="2555" w:author="Sara Boyes" w:date="2023-05-16T15:23:00Z">
        <w:r w:rsidR="000726B5" w:rsidRPr="00EA6FD5">
          <w:rPr>
            <w:rFonts w:ascii="Times New Roman" w:eastAsia="Times New Roman" w:hAnsi="Times New Roman" w:cs="Times New Roman"/>
            <w:sz w:val="24"/>
            <w:szCs w:val="24"/>
          </w:rPr>
          <w:t>, to Bosnia and Herzegovina</w:t>
        </w:r>
      </w:ins>
      <w:r w:rsidRPr="00EA6FD5">
        <w:rPr>
          <w:rFonts w:ascii="Times New Roman" w:eastAsia="Times New Roman" w:hAnsi="Times New Roman" w:cs="Times New Roman"/>
          <w:sz w:val="24"/>
          <w:szCs w:val="24"/>
        </w:rPr>
        <w:t xml:space="preserve">. The Council offered another opportunity </w:t>
      </w:r>
      <w:r w:rsidR="00A14952" w:rsidRPr="00EA6FD5">
        <w:rPr>
          <w:rFonts w:ascii="Times New Roman" w:eastAsia="Times New Roman" w:hAnsi="Times New Roman" w:cs="Times New Roman"/>
          <w:sz w:val="24"/>
          <w:szCs w:val="24"/>
        </w:rPr>
        <w:t>to remedy</w:t>
      </w:r>
      <w:r w:rsidRPr="00EA6FD5">
        <w:rPr>
          <w:rFonts w:ascii="Times New Roman" w:eastAsia="Times New Roman" w:hAnsi="Times New Roman" w:cs="Times New Roman"/>
          <w:sz w:val="24"/>
          <w:szCs w:val="24"/>
        </w:rPr>
        <w:t xml:space="preserve"> </w:t>
      </w:r>
      <w:r w:rsidR="00AB40AE" w:rsidRPr="00EA6FD5">
        <w:rPr>
          <w:rFonts w:ascii="Times New Roman" w:eastAsia="Times New Roman" w:hAnsi="Times New Roman" w:cs="Times New Roman"/>
          <w:sz w:val="24"/>
          <w:szCs w:val="24"/>
        </w:rPr>
        <w:t>violations</w:t>
      </w:r>
      <w:r w:rsidRPr="00EA6FD5">
        <w:rPr>
          <w:rFonts w:ascii="Times New Roman" w:eastAsia="Times New Roman" w:hAnsi="Times New Roman" w:cs="Times New Roman"/>
          <w:sz w:val="24"/>
          <w:szCs w:val="24"/>
        </w:rPr>
        <w:t xml:space="preserve"> and called upon Bosnia and Herzegovina to step up </w:t>
      </w:r>
      <w:ins w:id="2556" w:author="Sara Boyes" w:date="2023-05-16T15:23:00Z">
        <w:r w:rsidR="000726B5" w:rsidRPr="00EA6FD5">
          <w:rPr>
            <w:rFonts w:ascii="Times New Roman" w:eastAsia="Times New Roman" w:hAnsi="Times New Roman" w:cs="Times New Roman"/>
            <w:sz w:val="24"/>
            <w:szCs w:val="24"/>
          </w:rPr>
          <w:t xml:space="preserve">its </w:t>
        </w:r>
      </w:ins>
      <w:r w:rsidRPr="00EA6FD5">
        <w:rPr>
          <w:rFonts w:ascii="Times New Roman" w:eastAsia="Times New Roman" w:hAnsi="Times New Roman" w:cs="Times New Roman"/>
          <w:sz w:val="24"/>
          <w:szCs w:val="24"/>
        </w:rPr>
        <w:t xml:space="preserve">efforts, in cooperation with the </w:t>
      </w:r>
      <w:ins w:id="2557" w:author="Sara Boyes" w:date="2023-05-16T15:24:00Z">
        <w:r w:rsidR="000726B5" w:rsidRPr="00EA6FD5">
          <w:rPr>
            <w:rFonts w:ascii="Times New Roman" w:eastAsia="Times New Roman" w:hAnsi="Times New Roman" w:cs="Times New Roman"/>
            <w:sz w:val="24"/>
            <w:szCs w:val="24"/>
          </w:rPr>
          <w:t>s</w:t>
        </w:r>
      </w:ins>
      <w:del w:id="2558" w:author="Sara Boyes" w:date="2023-05-16T15:24:00Z">
        <w:r w:rsidRPr="00EA6FD5" w:rsidDel="000726B5">
          <w:rPr>
            <w:rFonts w:ascii="Times New Roman" w:eastAsia="Times New Roman" w:hAnsi="Times New Roman" w:cs="Times New Roman"/>
            <w:sz w:val="24"/>
            <w:szCs w:val="24"/>
          </w:rPr>
          <w:delText>S</w:delText>
        </w:r>
      </w:del>
      <w:r w:rsidRPr="00EA6FD5">
        <w:rPr>
          <w:rFonts w:ascii="Times New Roman" w:eastAsia="Times New Roman" w:hAnsi="Times New Roman" w:cs="Times New Roman"/>
          <w:sz w:val="24"/>
          <w:szCs w:val="24"/>
        </w:rPr>
        <w:t>ecretariat</w:t>
      </w:r>
      <w:ins w:id="2559" w:author="Sara Boyes" w:date="2023-05-16T15:24:00Z">
        <w:r w:rsidR="000726B5" w:rsidRPr="00EA6FD5">
          <w:rPr>
            <w:rFonts w:ascii="Times New Roman" w:eastAsia="Times New Roman" w:hAnsi="Times New Roman" w:cs="Times New Roman"/>
            <w:sz w:val="24"/>
            <w:szCs w:val="24"/>
          </w:rPr>
          <w:t xml:space="preserve"> </w:t>
        </w:r>
      </w:ins>
      <w:ins w:id="2560" w:author="Sara Boyes" w:date="2023-05-16T15:25:00Z">
        <w:r w:rsidR="000726B5" w:rsidRPr="00EA6FD5">
          <w:rPr>
            <w:rFonts w:ascii="Times New Roman" w:eastAsia="Times New Roman" w:hAnsi="Times New Roman" w:cs="Times New Roman"/>
            <w:sz w:val="24"/>
            <w:szCs w:val="24"/>
          </w:rPr>
          <w:t>of the Council</w:t>
        </w:r>
      </w:ins>
      <w:r w:rsidRPr="00EA6FD5">
        <w:rPr>
          <w:rFonts w:ascii="Times New Roman" w:eastAsia="Times New Roman" w:hAnsi="Times New Roman" w:cs="Times New Roman"/>
          <w:sz w:val="24"/>
          <w:szCs w:val="24"/>
        </w:rPr>
        <w:t xml:space="preserve">, to </w:t>
      </w:r>
      <w:r w:rsidR="00A14952" w:rsidRPr="00EA6FD5">
        <w:rPr>
          <w:rFonts w:ascii="Times New Roman" w:eastAsia="Times New Roman" w:hAnsi="Times New Roman" w:cs="Times New Roman"/>
          <w:sz w:val="24"/>
          <w:szCs w:val="24"/>
        </w:rPr>
        <w:t>fully implement</w:t>
      </w:r>
      <w:r w:rsidRPr="00EA6FD5">
        <w:rPr>
          <w:rFonts w:ascii="Times New Roman" w:eastAsia="Times New Roman" w:hAnsi="Times New Roman" w:cs="Times New Roman"/>
          <w:sz w:val="24"/>
          <w:szCs w:val="24"/>
        </w:rPr>
        <w:t xml:space="preserve"> the Treaty </w:t>
      </w:r>
      <w:r w:rsidR="009A457D" w:rsidRPr="00EA6FD5">
        <w:rPr>
          <w:rFonts w:ascii="Times New Roman" w:eastAsia="Times New Roman" w:hAnsi="Times New Roman" w:cs="Times New Roman"/>
          <w:sz w:val="24"/>
          <w:szCs w:val="24"/>
        </w:rPr>
        <w:t xml:space="preserve">in </w:t>
      </w:r>
      <w:r w:rsidRPr="00EA6FD5">
        <w:rPr>
          <w:rFonts w:ascii="Times New Roman" w:eastAsia="Times New Roman" w:hAnsi="Times New Roman" w:cs="Times New Roman"/>
          <w:sz w:val="24"/>
          <w:szCs w:val="24"/>
        </w:rPr>
        <w:t xml:space="preserve">2023. Bosnia and Herzegovina </w:t>
      </w:r>
      <w:r w:rsidR="00A14952" w:rsidRPr="00EA6FD5">
        <w:rPr>
          <w:rFonts w:ascii="Times New Roman" w:eastAsia="Times New Roman" w:hAnsi="Times New Roman" w:cs="Times New Roman"/>
          <w:sz w:val="24"/>
          <w:szCs w:val="24"/>
        </w:rPr>
        <w:t>has been</w:t>
      </w:r>
      <w:r w:rsidRPr="00EA6FD5">
        <w:rPr>
          <w:rFonts w:ascii="Times New Roman" w:eastAsia="Times New Roman" w:hAnsi="Times New Roman" w:cs="Times New Roman"/>
          <w:sz w:val="24"/>
          <w:szCs w:val="24"/>
        </w:rPr>
        <w:t xml:space="preserve"> </w:t>
      </w:r>
      <w:del w:id="2561" w:author="Sara Boyes" w:date="2023-05-16T15:25:00Z">
        <w:r w:rsidRPr="00EA6FD5" w:rsidDel="000726B5">
          <w:rPr>
            <w:rFonts w:ascii="Times New Roman" w:eastAsia="Times New Roman" w:hAnsi="Times New Roman" w:cs="Times New Roman"/>
            <w:sz w:val="24"/>
            <w:szCs w:val="24"/>
          </w:rPr>
          <w:delText>on and off</w:delText>
        </w:r>
      </w:del>
      <w:ins w:id="2562" w:author="Sara Boyes" w:date="2023-05-16T15:25:00Z">
        <w:r w:rsidR="000726B5" w:rsidRPr="00EA6FD5">
          <w:rPr>
            <w:rFonts w:ascii="Times New Roman" w:eastAsia="Times New Roman" w:hAnsi="Times New Roman" w:cs="Times New Roman"/>
            <w:sz w:val="24"/>
            <w:szCs w:val="24"/>
          </w:rPr>
          <w:t>under</w:t>
        </w:r>
      </w:ins>
      <w:r w:rsidRPr="00EA6FD5">
        <w:rPr>
          <w:rFonts w:ascii="Times New Roman" w:eastAsia="Times New Roman" w:hAnsi="Times New Roman" w:cs="Times New Roman"/>
          <w:sz w:val="24"/>
          <w:szCs w:val="24"/>
        </w:rPr>
        <w:t xml:space="preserve"> sanctions </w:t>
      </w:r>
      <w:ins w:id="2563" w:author="Sara Boyes" w:date="2023-05-16T15:25:00Z">
        <w:r w:rsidR="000726B5" w:rsidRPr="00EA6FD5">
          <w:rPr>
            <w:rFonts w:ascii="Times New Roman" w:eastAsia="Times New Roman" w:hAnsi="Times New Roman" w:cs="Times New Roman"/>
            <w:sz w:val="24"/>
            <w:szCs w:val="24"/>
          </w:rPr>
          <w:t xml:space="preserve">intermittently </w:t>
        </w:r>
      </w:ins>
      <w:r w:rsidRPr="00EA6FD5">
        <w:rPr>
          <w:rFonts w:ascii="Times New Roman" w:eastAsia="Times New Roman" w:hAnsi="Times New Roman" w:cs="Times New Roman"/>
          <w:sz w:val="24"/>
          <w:szCs w:val="24"/>
        </w:rPr>
        <w:t xml:space="preserve">since 2015 </w:t>
      </w:r>
      <w:del w:id="2564" w:author="Sara Boyes" w:date="2023-05-16T15:25:00Z">
        <w:r w:rsidRPr="00EA6FD5" w:rsidDel="000726B5">
          <w:rPr>
            <w:rFonts w:ascii="Times New Roman" w:eastAsia="Times New Roman" w:hAnsi="Times New Roman" w:cs="Times New Roman"/>
            <w:sz w:val="24"/>
            <w:szCs w:val="24"/>
          </w:rPr>
          <w:delText xml:space="preserve">due </w:delText>
        </w:r>
      </w:del>
      <w:ins w:id="2565" w:author="Sara Boyes" w:date="2023-05-16T15:25:00Z">
        <w:r w:rsidR="000726B5" w:rsidRPr="00EA6FD5">
          <w:rPr>
            <w:rFonts w:ascii="Times New Roman" w:eastAsia="Times New Roman" w:hAnsi="Times New Roman" w:cs="Times New Roman"/>
            <w:sz w:val="24"/>
            <w:szCs w:val="24"/>
          </w:rPr>
          <w:t xml:space="preserve">owing </w:t>
        </w:r>
      </w:ins>
      <w:r w:rsidRPr="00EA6FD5">
        <w:rPr>
          <w:rFonts w:ascii="Times New Roman" w:eastAsia="Times New Roman" w:hAnsi="Times New Roman" w:cs="Times New Roman"/>
          <w:sz w:val="24"/>
          <w:szCs w:val="24"/>
        </w:rPr>
        <w:t xml:space="preserve">to nine serious breaches of the Energy Community law that have not been rectified to date. The Energy Community comprises the 27 </w:t>
      </w:r>
      <w:del w:id="2566" w:author="Sara Boyes" w:date="2023-05-16T15:26:00Z">
        <w:r w:rsidRPr="00EA6FD5" w:rsidDel="005C1583">
          <w:rPr>
            <w:rFonts w:ascii="Times New Roman" w:eastAsia="Times New Roman" w:hAnsi="Times New Roman" w:cs="Times New Roman"/>
            <w:sz w:val="24"/>
            <w:szCs w:val="24"/>
          </w:rPr>
          <w:delText>M</w:delText>
        </w:r>
      </w:del>
      <w:ins w:id="2567" w:author="Sara Boyes" w:date="2023-05-16T15:26:00Z">
        <w:r w:rsidR="005C1583" w:rsidRPr="00EA6FD5">
          <w:rPr>
            <w:rFonts w:ascii="Times New Roman" w:eastAsia="Times New Roman" w:hAnsi="Times New Roman" w:cs="Times New Roman"/>
            <w:sz w:val="24"/>
            <w:szCs w:val="24"/>
          </w:rPr>
          <w:t>m</w:t>
        </w:r>
      </w:ins>
      <w:r w:rsidRPr="00EA6FD5">
        <w:rPr>
          <w:rFonts w:ascii="Times New Roman" w:eastAsia="Times New Roman" w:hAnsi="Times New Roman" w:cs="Times New Roman"/>
          <w:sz w:val="24"/>
          <w:szCs w:val="24"/>
        </w:rPr>
        <w:t xml:space="preserve">ember States of the European Union and 6 European </w:t>
      </w:r>
      <w:ins w:id="2568" w:author="Sara Boyes" w:date="2023-05-16T15:28:00Z">
        <w:r w:rsidR="005C1583" w:rsidRPr="00EA6FD5">
          <w:rPr>
            <w:rFonts w:ascii="Times New Roman" w:eastAsia="Times New Roman" w:hAnsi="Times New Roman" w:cs="Times New Roman"/>
            <w:sz w:val="24"/>
            <w:szCs w:val="24"/>
          </w:rPr>
          <w:t>S</w:t>
        </w:r>
      </w:ins>
      <w:del w:id="2569" w:author="Sara Boyes" w:date="2023-05-16T15:28:00Z">
        <w:r w:rsidRPr="00EA6FD5" w:rsidDel="005C1583">
          <w:rPr>
            <w:rFonts w:ascii="Times New Roman" w:eastAsia="Times New Roman" w:hAnsi="Times New Roman" w:cs="Times New Roman"/>
            <w:sz w:val="24"/>
            <w:szCs w:val="24"/>
          </w:rPr>
          <w:delText>s</w:delText>
        </w:r>
      </w:del>
      <w:r w:rsidRPr="00EA6FD5">
        <w:rPr>
          <w:rFonts w:ascii="Times New Roman" w:eastAsia="Times New Roman" w:hAnsi="Times New Roman" w:cs="Times New Roman"/>
          <w:sz w:val="24"/>
          <w:szCs w:val="24"/>
        </w:rPr>
        <w:t xml:space="preserve">tates and territories in the </w:t>
      </w:r>
      <w:r w:rsidR="009A457D" w:rsidRPr="00EA6FD5">
        <w:rPr>
          <w:rFonts w:ascii="Times New Roman" w:eastAsia="Times New Roman" w:hAnsi="Times New Roman" w:cs="Times New Roman"/>
          <w:sz w:val="24"/>
          <w:szCs w:val="24"/>
        </w:rPr>
        <w:t xml:space="preserve">Western </w:t>
      </w:r>
      <w:r w:rsidRPr="00EA6FD5">
        <w:rPr>
          <w:rFonts w:ascii="Times New Roman" w:eastAsia="Times New Roman" w:hAnsi="Times New Roman" w:cs="Times New Roman"/>
          <w:sz w:val="24"/>
          <w:szCs w:val="24"/>
        </w:rPr>
        <w:t>Balkans.</w:t>
      </w:r>
    </w:p>
    <w:p w14:paraId="232390D1" w14:textId="50A5CF48" w:rsidR="004A364F" w:rsidRPr="00EA6FD5" w:rsidRDefault="007B1475" w:rsidP="00131684">
      <w:pPr>
        <w:pStyle w:val="ListParagraph"/>
        <w:numPr>
          <w:ilvl w:val="0"/>
          <w:numId w:val="31"/>
        </w:numPr>
        <w:spacing w:before="240"/>
        <w:ind w:left="450" w:hanging="450"/>
        <w:contextualSpacing w:val="0"/>
        <w:jc w:val="both"/>
        <w:rPr>
          <w:rFonts w:ascii="Times New Roman" w:hAnsi="Times New Roman" w:cs="Times New Roman"/>
          <w:b/>
          <w:bCs/>
          <w:sz w:val="24"/>
          <w:szCs w:val="24"/>
        </w:rPr>
      </w:pPr>
      <w:r w:rsidRPr="00EA6FD5">
        <w:rPr>
          <w:rFonts w:ascii="Times New Roman" w:eastAsia="Times New Roman" w:hAnsi="Times New Roman" w:cs="Times New Roman"/>
          <w:sz w:val="24"/>
          <w:szCs w:val="24"/>
        </w:rPr>
        <w:t xml:space="preserve">The mandates of all members of the management and the management board of the Electricity Transmission Company </w:t>
      </w:r>
      <w:r w:rsidRPr="00EA6FD5">
        <w:rPr>
          <w:rFonts w:ascii="Times New Roman" w:eastAsia="Times New Roman" w:hAnsi="Times New Roman" w:cs="Times New Roman"/>
          <w:iCs/>
          <w:sz w:val="24"/>
          <w:szCs w:val="24"/>
        </w:rPr>
        <w:t>of Bosnia and Herzegovina</w:t>
      </w:r>
      <w:r w:rsidRPr="00EA6FD5">
        <w:rPr>
          <w:rFonts w:ascii="Times New Roman" w:eastAsia="Times New Roman" w:hAnsi="Times New Roman" w:cs="Times New Roman"/>
          <w:sz w:val="24"/>
          <w:szCs w:val="24"/>
        </w:rPr>
        <w:t xml:space="preserve"> expired </w:t>
      </w:r>
      <w:commentRangeStart w:id="2570"/>
      <w:r w:rsidRPr="00EA6FD5">
        <w:rPr>
          <w:rFonts w:ascii="Times New Roman" w:eastAsia="Times New Roman" w:hAnsi="Times New Roman" w:cs="Times New Roman"/>
          <w:sz w:val="24"/>
          <w:szCs w:val="24"/>
        </w:rPr>
        <w:t>five years ago</w:t>
      </w:r>
      <w:commentRangeEnd w:id="2570"/>
      <w:r w:rsidR="005C1583" w:rsidRPr="00EA6FD5">
        <w:rPr>
          <w:rStyle w:val="CommentReference"/>
        </w:rPr>
        <w:commentReference w:id="2570"/>
      </w:r>
      <w:r w:rsidR="00A14952" w:rsidRPr="00EA6FD5">
        <w:rPr>
          <w:rFonts w:ascii="Times New Roman" w:eastAsia="Times New Roman" w:hAnsi="Times New Roman" w:cs="Times New Roman"/>
          <w:sz w:val="24"/>
          <w:szCs w:val="24"/>
        </w:rPr>
        <w:t>. However, the</w:t>
      </w:r>
      <w:r w:rsidRPr="00EA6FD5">
        <w:rPr>
          <w:rFonts w:ascii="Times New Roman" w:eastAsia="Times New Roman" w:hAnsi="Times New Roman" w:cs="Times New Roman"/>
          <w:sz w:val="24"/>
          <w:szCs w:val="24"/>
        </w:rPr>
        <w:t xml:space="preserve"> appointment of new members is still</w:t>
      </w:r>
      <w:del w:id="2571" w:author="Sara Boyes" w:date="2023-05-16T15:29:00Z">
        <w:r w:rsidRPr="00EA6FD5" w:rsidDel="005C1583">
          <w:rPr>
            <w:rFonts w:ascii="Times New Roman" w:eastAsia="Times New Roman" w:hAnsi="Times New Roman" w:cs="Times New Roman"/>
            <w:sz w:val="24"/>
            <w:szCs w:val="24"/>
          </w:rPr>
          <w:delText xml:space="preserve"> on hold</w:delText>
        </w:r>
      </w:del>
      <w:ins w:id="2572" w:author="Sara Boyes" w:date="2023-05-16T15:30:00Z">
        <w:r w:rsidR="005C1583" w:rsidRPr="00EA6FD5">
          <w:rPr>
            <w:rFonts w:ascii="Times New Roman" w:eastAsia="Times New Roman" w:hAnsi="Times New Roman" w:cs="Times New Roman"/>
            <w:sz w:val="24"/>
            <w:szCs w:val="24"/>
          </w:rPr>
          <w:t xml:space="preserve"> </w:t>
        </w:r>
      </w:ins>
      <w:commentRangeStart w:id="2573"/>
      <w:ins w:id="2574" w:author="Sara Boyes" w:date="2023-05-16T15:29:00Z">
        <w:r w:rsidR="005C1583" w:rsidRPr="00EA6FD5">
          <w:rPr>
            <w:rFonts w:ascii="Times New Roman" w:eastAsia="Times New Roman" w:hAnsi="Times New Roman" w:cs="Times New Roman"/>
            <w:sz w:val="24"/>
            <w:szCs w:val="24"/>
          </w:rPr>
          <w:t>pending</w:t>
        </w:r>
      </w:ins>
      <w:commentRangeEnd w:id="2573"/>
      <w:ins w:id="2575" w:author="Sara Boyes" w:date="2023-05-16T15:30:00Z">
        <w:r w:rsidR="005C1583" w:rsidRPr="00EA6FD5">
          <w:rPr>
            <w:rStyle w:val="CommentReference"/>
          </w:rPr>
          <w:commentReference w:id="2573"/>
        </w:r>
      </w:ins>
      <w:r w:rsidRPr="00EA6FD5">
        <w:rPr>
          <w:rFonts w:ascii="Times New Roman" w:eastAsia="Times New Roman" w:hAnsi="Times New Roman" w:cs="Times New Roman"/>
          <w:sz w:val="24"/>
          <w:szCs w:val="24"/>
        </w:rPr>
        <w:t xml:space="preserve">. </w:t>
      </w:r>
      <w:r w:rsidR="002953B7" w:rsidRPr="00EA6FD5">
        <w:rPr>
          <w:rFonts w:ascii="Times New Roman" w:eastAsia="Times New Roman" w:hAnsi="Times New Roman" w:cs="Times New Roman"/>
          <w:sz w:val="24"/>
          <w:szCs w:val="24"/>
        </w:rPr>
        <w:t>While t</w:t>
      </w:r>
      <w:r w:rsidRPr="00EA6FD5">
        <w:rPr>
          <w:rFonts w:ascii="Times New Roman" w:eastAsia="Times New Roman" w:hAnsi="Times New Roman" w:cs="Times New Roman"/>
          <w:sz w:val="24"/>
          <w:szCs w:val="24"/>
        </w:rPr>
        <w:t>he Government of the Federation</w:t>
      </w:r>
      <w:r w:rsidRPr="00EA6FD5">
        <w:rPr>
          <w:rFonts w:ascii="Times New Roman" w:eastAsia="Times New Roman" w:hAnsi="Times New Roman" w:cs="Times New Roman"/>
          <w:iCs/>
          <w:sz w:val="24"/>
          <w:szCs w:val="24"/>
        </w:rPr>
        <w:t xml:space="preserve"> of Bosnia and Herzegovina</w:t>
      </w:r>
      <w:r w:rsidRPr="00EA6FD5">
        <w:rPr>
          <w:rFonts w:ascii="Times New Roman" w:eastAsia="Times New Roman" w:hAnsi="Times New Roman" w:cs="Times New Roman"/>
          <w:sz w:val="24"/>
          <w:szCs w:val="24"/>
        </w:rPr>
        <w:t xml:space="preserve"> nominated its members to the Company’s management board in December 2020, the previous convocation of the Council of Ministers</w:t>
      </w:r>
      <w:r w:rsidRPr="00EA6FD5">
        <w:rPr>
          <w:rFonts w:ascii="Times New Roman" w:eastAsia="Times New Roman" w:hAnsi="Times New Roman" w:cs="Times New Roman"/>
          <w:iCs/>
          <w:sz w:val="24"/>
          <w:szCs w:val="24"/>
        </w:rPr>
        <w:t xml:space="preserve"> of Bosnia and Herzegovina</w:t>
      </w:r>
      <w:r w:rsidRPr="00EA6FD5">
        <w:rPr>
          <w:rFonts w:ascii="Times New Roman" w:eastAsia="Times New Roman" w:hAnsi="Times New Roman" w:cs="Times New Roman"/>
          <w:sz w:val="24"/>
          <w:szCs w:val="24"/>
        </w:rPr>
        <w:t xml:space="preserve"> decided not to proceed with the appointments until </w:t>
      </w:r>
      <w:ins w:id="2576" w:author="Sara Boyes" w:date="2023-05-10T20:02:00Z">
        <w:r w:rsidR="00F600E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sz w:val="24"/>
          <w:szCs w:val="24"/>
        </w:rPr>
        <w:t>Republika Srpska submit</w:t>
      </w:r>
      <w:del w:id="2577" w:author="Sara Boyes" w:date="2023-05-16T15:32:00Z">
        <w:r w:rsidRPr="00EA6FD5" w:rsidDel="005C1583">
          <w:rPr>
            <w:rFonts w:ascii="Times New Roman" w:eastAsia="Times New Roman" w:hAnsi="Times New Roman" w:cs="Times New Roman"/>
            <w:sz w:val="24"/>
            <w:szCs w:val="24"/>
          </w:rPr>
          <w:delText>s</w:delText>
        </w:r>
      </w:del>
      <w:ins w:id="2578" w:author="Sara Boyes" w:date="2023-05-16T15:32:00Z">
        <w:r w:rsidR="005C1583" w:rsidRPr="00EA6FD5">
          <w:rPr>
            <w:rFonts w:ascii="Times New Roman" w:eastAsia="Times New Roman" w:hAnsi="Times New Roman" w:cs="Times New Roman"/>
            <w:sz w:val="24"/>
            <w:szCs w:val="24"/>
          </w:rPr>
          <w:t>ted</w:t>
        </w:r>
      </w:ins>
      <w:r w:rsidRPr="00EA6FD5">
        <w:rPr>
          <w:rFonts w:ascii="Times New Roman" w:eastAsia="Times New Roman" w:hAnsi="Times New Roman" w:cs="Times New Roman"/>
          <w:sz w:val="24"/>
          <w:szCs w:val="24"/>
        </w:rPr>
        <w:t xml:space="preserve"> its nominees.</w:t>
      </w:r>
      <w:del w:id="2579" w:author="Sara Boyes" w:date="2023-05-16T15:32:00Z">
        <w:r w:rsidRPr="00EA6FD5" w:rsidDel="005C1583">
          <w:rPr>
            <w:rFonts w:ascii="Times New Roman" w:eastAsia="Times New Roman" w:hAnsi="Times New Roman" w:cs="Times New Roman"/>
            <w:sz w:val="24"/>
            <w:szCs w:val="24"/>
          </w:rPr>
          <w:delText xml:space="preserve"> Thus far</w:delText>
        </w:r>
      </w:del>
      <w:ins w:id="2580" w:author="Sara Boyes" w:date="2023-05-16T15:32:00Z">
        <w:r w:rsidR="005C1583" w:rsidRPr="00EA6FD5">
          <w:rPr>
            <w:rFonts w:ascii="Times New Roman" w:eastAsia="Times New Roman" w:hAnsi="Times New Roman" w:cs="Times New Roman"/>
            <w:sz w:val="24"/>
            <w:szCs w:val="24"/>
          </w:rPr>
          <w:t xml:space="preserve"> To date</w:t>
        </w:r>
      </w:ins>
      <w:r w:rsidRPr="00EA6FD5">
        <w:rPr>
          <w:rFonts w:ascii="Times New Roman" w:eastAsia="Times New Roman" w:hAnsi="Times New Roman" w:cs="Times New Roman"/>
          <w:sz w:val="24"/>
          <w:szCs w:val="24"/>
        </w:rPr>
        <w:t xml:space="preserve">, </w:t>
      </w:r>
      <w:ins w:id="2581" w:author="Sara Boyes" w:date="2023-05-10T20:02:00Z">
        <w:r w:rsidR="00F600E3" w:rsidRPr="00EA6FD5">
          <w:rPr>
            <w:rFonts w:ascii="Times New Roman" w:hAnsi="Times New Roman" w:cs="Times New Roman"/>
            <w:sz w:val="24"/>
            <w:szCs w:val="24"/>
          </w:rPr>
          <w:t xml:space="preserve">the </w:t>
        </w:r>
      </w:ins>
      <w:r w:rsidRPr="00EA6FD5">
        <w:rPr>
          <w:rFonts w:ascii="Times New Roman" w:eastAsia="Times New Roman" w:hAnsi="Times New Roman" w:cs="Times New Roman"/>
          <w:sz w:val="24"/>
          <w:szCs w:val="24"/>
        </w:rPr>
        <w:t xml:space="preserve">Republika Srpska has taken no action to </w:t>
      </w:r>
      <w:del w:id="2582" w:author="Sara Boyes" w:date="2023-05-16T15:32:00Z">
        <w:r w:rsidR="002953B7" w:rsidRPr="00EA6FD5" w:rsidDel="005C1583">
          <w:rPr>
            <w:rFonts w:ascii="Times New Roman" w:eastAsia="Times New Roman" w:hAnsi="Times New Roman" w:cs="Times New Roman"/>
            <w:sz w:val="24"/>
            <w:szCs w:val="24"/>
          </w:rPr>
          <w:delText>do so</w:delText>
        </w:r>
      </w:del>
      <w:ins w:id="2583" w:author="Sara Boyes" w:date="2023-05-16T15:32:00Z">
        <w:r w:rsidR="005C1583" w:rsidRPr="00EA6FD5">
          <w:rPr>
            <w:rFonts w:ascii="Times New Roman" w:eastAsia="Times New Roman" w:hAnsi="Times New Roman" w:cs="Times New Roman"/>
            <w:sz w:val="24"/>
            <w:szCs w:val="24"/>
          </w:rPr>
          <w:t>that end</w:t>
        </w:r>
      </w:ins>
      <w:r w:rsidRPr="00EA6FD5">
        <w:rPr>
          <w:rFonts w:ascii="Times New Roman" w:eastAsia="Times New Roman" w:hAnsi="Times New Roman" w:cs="Times New Roman"/>
          <w:sz w:val="24"/>
          <w:szCs w:val="24"/>
        </w:rPr>
        <w:t>. A</w:t>
      </w:r>
      <w:r w:rsidR="009A457D" w:rsidRPr="00EA6FD5">
        <w:rPr>
          <w:rFonts w:ascii="Times New Roman" w:eastAsia="Times New Roman" w:hAnsi="Times New Roman" w:cs="Times New Roman"/>
          <w:sz w:val="24"/>
          <w:szCs w:val="24"/>
        </w:rPr>
        <w:t>n a</w:t>
      </w:r>
      <w:r w:rsidRPr="00EA6FD5">
        <w:rPr>
          <w:rFonts w:ascii="Times New Roman" w:eastAsia="Times New Roman" w:hAnsi="Times New Roman" w:cs="Times New Roman"/>
          <w:sz w:val="24"/>
          <w:szCs w:val="24"/>
        </w:rPr>
        <w:t xml:space="preserve">dditional </w:t>
      </w:r>
      <w:r w:rsidR="009A457D" w:rsidRPr="00EA6FD5">
        <w:rPr>
          <w:rFonts w:ascii="Times New Roman" w:eastAsia="Times New Roman" w:hAnsi="Times New Roman" w:cs="Times New Roman"/>
          <w:sz w:val="24"/>
          <w:szCs w:val="24"/>
        </w:rPr>
        <w:t xml:space="preserve">delay in </w:t>
      </w:r>
      <w:r w:rsidRPr="00EA6FD5">
        <w:rPr>
          <w:rFonts w:ascii="Times New Roman" w:eastAsia="Times New Roman" w:hAnsi="Times New Roman" w:cs="Times New Roman"/>
          <w:sz w:val="24"/>
          <w:szCs w:val="24"/>
        </w:rPr>
        <w:t xml:space="preserve">these appointments could complicate decision-making on issues of relevance for the company and electricity transmission in general. The </w:t>
      </w:r>
      <w:del w:id="2584" w:author="Sara Boyes" w:date="2023-05-16T15:34:00Z">
        <w:r w:rsidRPr="00EA6FD5" w:rsidDel="005C1583">
          <w:rPr>
            <w:rFonts w:ascii="Times New Roman" w:eastAsia="Times New Roman" w:hAnsi="Times New Roman" w:cs="Times New Roman"/>
            <w:sz w:val="24"/>
            <w:szCs w:val="24"/>
          </w:rPr>
          <w:delText xml:space="preserve">Electricity Transmission Company </w:delText>
        </w:r>
        <w:r w:rsidRPr="00EA6FD5" w:rsidDel="005C1583">
          <w:rPr>
            <w:rFonts w:ascii="Times New Roman" w:eastAsia="Times New Roman" w:hAnsi="Times New Roman" w:cs="Times New Roman"/>
            <w:iCs/>
            <w:sz w:val="24"/>
            <w:szCs w:val="24"/>
          </w:rPr>
          <w:delText>of Bosnia and Herzegovina</w:delText>
        </w:r>
        <w:r w:rsidRPr="00EA6FD5" w:rsidDel="005C1583">
          <w:rPr>
            <w:rFonts w:ascii="Times New Roman" w:eastAsia="Times New Roman" w:hAnsi="Times New Roman" w:cs="Times New Roman"/>
            <w:sz w:val="24"/>
            <w:szCs w:val="24"/>
          </w:rPr>
          <w:delText xml:space="preserve"> </w:delText>
        </w:r>
      </w:del>
      <w:ins w:id="2585" w:author="Sara Boyes" w:date="2023-05-16T15:34:00Z">
        <w:r w:rsidR="005C1583" w:rsidRPr="00EA6FD5">
          <w:rPr>
            <w:rFonts w:ascii="Times New Roman" w:eastAsia="Times New Roman" w:hAnsi="Times New Roman" w:cs="Times New Roman"/>
            <w:sz w:val="24"/>
            <w:szCs w:val="24"/>
          </w:rPr>
          <w:t xml:space="preserve">company </w:t>
        </w:r>
      </w:ins>
      <w:r w:rsidRPr="00EA6FD5">
        <w:rPr>
          <w:rFonts w:ascii="Times New Roman" w:eastAsia="Times New Roman" w:hAnsi="Times New Roman" w:cs="Times New Roman"/>
          <w:sz w:val="24"/>
          <w:szCs w:val="24"/>
        </w:rPr>
        <w:t>was</w:t>
      </w:r>
      <w:r w:rsidR="00A45916" w:rsidRPr="00EA6FD5">
        <w:rPr>
          <w:rFonts w:ascii="Times New Roman" w:eastAsia="Times New Roman" w:hAnsi="Times New Roman" w:cs="Times New Roman"/>
          <w:sz w:val="24"/>
          <w:szCs w:val="24"/>
        </w:rPr>
        <w:t xml:space="preserve"> established by the Bosnia and Herzegovina Law Establishing the Electricity Transmission Company,</w:t>
      </w:r>
      <w:r w:rsidRPr="00EA6FD5">
        <w:rPr>
          <w:rFonts w:ascii="Times New Roman" w:eastAsia="Times New Roman" w:hAnsi="Times New Roman" w:cs="Times New Roman"/>
          <w:sz w:val="24"/>
          <w:szCs w:val="24"/>
        </w:rPr>
        <w:t xml:space="preserve"> adopted by the Parliamentary Assembly</w:t>
      </w:r>
      <w:r w:rsidRPr="00EA6FD5">
        <w:rPr>
          <w:rFonts w:ascii="Times New Roman" w:eastAsia="Times New Roman" w:hAnsi="Times New Roman" w:cs="Times New Roman"/>
          <w:iCs/>
          <w:sz w:val="24"/>
          <w:szCs w:val="24"/>
        </w:rPr>
        <w:t xml:space="preserve"> of Bosnia and Herzegovina</w:t>
      </w:r>
      <w:r w:rsidRPr="00EA6FD5">
        <w:rPr>
          <w:rFonts w:ascii="Times New Roman" w:eastAsia="Times New Roman" w:hAnsi="Times New Roman" w:cs="Times New Roman"/>
          <w:sz w:val="24"/>
          <w:szCs w:val="24"/>
        </w:rPr>
        <w:t xml:space="preserve"> in 2004</w:t>
      </w:r>
      <w:del w:id="2586" w:author="Sara Boyes" w:date="2023-05-16T15:35:00Z">
        <w:r w:rsidR="00AD4862" w:rsidRPr="00EA6FD5" w:rsidDel="005C1583">
          <w:rPr>
            <w:rFonts w:ascii="Times New Roman" w:eastAsia="Times New Roman" w:hAnsi="Times New Roman" w:cs="Times New Roman"/>
            <w:sz w:val="24"/>
            <w:szCs w:val="24"/>
          </w:rPr>
          <w:delText>,</w:delText>
        </w:r>
      </w:del>
      <w:ins w:id="2587" w:author="Sara Boyes" w:date="2023-05-16T15:35:00Z">
        <w:r w:rsidR="005C1583" w:rsidRPr="00EA6FD5">
          <w:rPr>
            <w:rFonts w:ascii="Times New Roman" w:eastAsia="Times New Roman" w:hAnsi="Times New Roman" w:cs="Times New Roman"/>
            <w:sz w:val="24"/>
            <w:szCs w:val="24"/>
          </w:rPr>
          <w:t xml:space="preserve"> and</w:t>
        </w:r>
      </w:ins>
      <w:r w:rsidR="00AD4862" w:rsidRPr="00EA6FD5">
        <w:rPr>
          <w:rFonts w:ascii="Times New Roman" w:eastAsia="Times New Roman" w:hAnsi="Times New Roman" w:cs="Times New Roman"/>
          <w:sz w:val="24"/>
          <w:szCs w:val="24"/>
        </w:rPr>
        <w:t xml:space="preserve"> </w:t>
      </w:r>
      <w:r w:rsidRPr="00EA6FD5">
        <w:rPr>
          <w:rFonts w:ascii="Times New Roman" w:eastAsia="Times New Roman" w:hAnsi="Times New Roman" w:cs="Times New Roman"/>
          <w:sz w:val="24"/>
          <w:szCs w:val="24"/>
        </w:rPr>
        <w:t xml:space="preserve">following the June 2003 agreement between the two entities regulating the issue of the establishment of a joint transmission company and independent system operator at the </w:t>
      </w:r>
      <w:ins w:id="2588" w:author="Sara Boyes" w:date="2023-05-16T15:35:00Z">
        <w:r w:rsidR="005C1583" w:rsidRPr="00EA6FD5">
          <w:rPr>
            <w:rFonts w:ascii="Times New Roman" w:eastAsia="Times New Roman" w:hAnsi="Times New Roman" w:cs="Times New Roman"/>
            <w:sz w:val="24"/>
            <w:szCs w:val="24"/>
          </w:rPr>
          <w:t>S</w:t>
        </w:r>
      </w:ins>
      <w:del w:id="2589" w:author="Sara Boyes" w:date="2023-05-16T15:35:00Z">
        <w:r w:rsidRPr="00EA6FD5" w:rsidDel="005C1583">
          <w:rPr>
            <w:rFonts w:ascii="Times New Roman" w:eastAsia="Times New Roman" w:hAnsi="Times New Roman" w:cs="Times New Roman"/>
            <w:sz w:val="24"/>
            <w:szCs w:val="24"/>
          </w:rPr>
          <w:delText>s</w:delText>
        </w:r>
      </w:del>
      <w:r w:rsidRPr="00EA6FD5">
        <w:rPr>
          <w:rFonts w:ascii="Times New Roman" w:eastAsia="Times New Roman" w:hAnsi="Times New Roman" w:cs="Times New Roman"/>
          <w:sz w:val="24"/>
          <w:szCs w:val="24"/>
        </w:rPr>
        <w:t xml:space="preserve">tate level, based on </w:t>
      </w:r>
      <w:ins w:id="2590" w:author="Sara Boyes" w:date="2023-05-16T15:34:00Z">
        <w:r w:rsidR="005C1583" w:rsidRPr="00EA6FD5">
          <w:rPr>
            <w:rFonts w:ascii="Times New Roman" w:eastAsia="Times New Roman" w:hAnsi="Times New Roman" w:cs="Times New Roman"/>
            <w:sz w:val="24"/>
            <w:szCs w:val="24"/>
          </w:rPr>
          <w:t>a</w:t>
        </w:r>
      </w:ins>
      <w:del w:id="2591" w:author="Sara Boyes" w:date="2023-05-16T15:34:00Z">
        <w:r w:rsidRPr="00EA6FD5" w:rsidDel="005C1583">
          <w:rPr>
            <w:rFonts w:ascii="Times New Roman" w:eastAsia="Times New Roman" w:hAnsi="Times New Roman" w:cs="Times New Roman"/>
            <w:sz w:val="24"/>
            <w:szCs w:val="24"/>
          </w:rPr>
          <w:delText>A</w:delText>
        </w:r>
      </w:del>
      <w:r w:rsidRPr="00EA6FD5">
        <w:rPr>
          <w:rFonts w:ascii="Times New Roman" w:eastAsia="Times New Roman" w:hAnsi="Times New Roman" w:cs="Times New Roman"/>
          <w:sz w:val="24"/>
          <w:szCs w:val="24"/>
        </w:rPr>
        <w:t>rticle III (5) (b) of the Constitution of Bosnia and Herzegovina.</w:t>
      </w:r>
    </w:p>
    <w:p w14:paraId="26776BA8" w14:textId="77777777" w:rsidR="004A364F" w:rsidRPr="00EA6FD5" w:rsidRDefault="007B1475" w:rsidP="00131684">
      <w:pPr>
        <w:pStyle w:val="ListParagraph"/>
        <w:spacing w:before="240"/>
        <w:ind w:left="450"/>
        <w:contextualSpacing w:val="0"/>
        <w:jc w:val="both"/>
        <w:rPr>
          <w:rFonts w:ascii="Times New Roman" w:hAnsi="Times New Roman" w:cs="Times New Roman"/>
          <w:sz w:val="24"/>
          <w:szCs w:val="24"/>
        </w:rPr>
      </w:pPr>
      <w:r w:rsidRPr="00EA6FD5">
        <w:rPr>
          <w:rFonts w:ascii="Times New Roman" w:eastAsia="Times New Roman" w:hAnsi="Times New Roman" w:cs="Times New Roman"/>
          <w:i/>
          <w:sz w:val="24"/>
          <w:szCs w:val="24"/>
        </w:rPr>
        <w:t>Bosnia and Herzegovina Public Railways Corporation</w:t>
      </w:r>
    </w:p>
    <w:p w14:paraId="4E69DBAE" w14:textId="4B2F743C" w:rsidR="004A364F" w:rsidRPr="00EA6FD5" w:rsidRDefault="00A14952"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eastAsia="Times New Roman" w:hAnsi="Times New Roman" w:cs="Times New Roman"/>
          <w:sz w:val="24"/>
          <w:szCs w:val="24"/>
        </w:rPr>
        <w:t>As</w:t>
      </w:r>
      <w:r w:rsidR="007B1475" w:rsidRPr="00EA6FD5">
        <w:rPr>
          <w:rFonts w:ascii="Times New Roman" w:eastAsia="Times New Roman" w:hAnsi="Times New Roman" w:cs="Times New Roman"/>
          <w:sz w:val="24"/>
          <w:szCs w:val="24"/>
        </w:rPr>
        <w:t xml:space="preserve"> the only mechanism for a harmonized approach to </w:t>
      </w:r>
      <w:r w:rsidRPr="00EA6FD5">
        <w:rPr>
          <w:rFonts w:ascii="Times New Roman" w:eastAsia="Times New Roman" w:hAnsi="Times New Roman" w:cs="Times New Roman"/>
          <w:sz w:val="24"/>
          <w:szCs w:val="24"/>
        </w:rPr>
        <w:t>reconstructing</w:t>
      </w:r>
      <w:r w:rsidR="007B1475" w:rsidRPr="00EA6FD5">
        <w:rPr>
          <w:rFonts w:ascii="Times New Roman" w:eastAsia="Times New Roman" w:hAnsi="Times New Roman" w:cs="Times New Roman"/>
          <w:sz w:val="24"/>
          <w:szCs w:val="24"/>
        </w:rPr>
        <w:t xml:space="preserve"> railway routes in Bosnia and Herzegovina, </w:t>
      </w:r>
      <w:r w:rsidRPr="00EA6FD5">
        <w:rPr>
          <w:rFonts w:ascii="Times New Roman" w:eastAsia="Times New Roman" w:hAnsi="Times New Roman" w:cs="Times New Roman"/>
          <w:sz w:val="24"/>
          <w:szCs w:val="24"/>
        </w:rPr>
        <w:t xml:space="preserve">the Bosnia and Herzegovina Public Railways Corporation </w:t>
      </w:r>
      <w:r w:rsidR="007B1475" w:rsidRPr="00EA6FD5">
        <w:rPr>
          <w:rFonts w:ascii="Times New Roman" w:eastAsia="Times New Roman" w:hAnsi="Times New Roman" w:cs="Times New Roman"/>
          <w:sz w:val="24"/>
          <w:szCs w:val="24"/>
        </w:rPr>
        <w:t xml:space="preserve">remains financially vulnerable </w:t>
      </w:r>
      <w:del w:id="2592" w:author="Sara Boyes" w:date="2023-05-16T15:36:00Z">
        <w:r w:rsidR="007B1475" w:rsidRPr="00EA6FD5" w:rsidDel="005C1583">
          <w:rPr>
            <w:rFonts w:ascii="Times New Roman" w:eastAsia="Times New Roman" w:hAnsi="Times New Roman" w:cs="Times New Roman"/>
            <w:sz w:val="24"/>
            <w:szCs w:val="24"/>
          </w:rPr>
          <w:delText xml:space="preserve">due </w:delText>
        </w:r>
      </w:del>
      <w:ins w:id="2593" w:author="Sara Boyes" w:date="2023-05-16T15:36:00Z">
        <w:r w:rsidR="005C1583" w:rsidRPr="00EA6FD5">
          <w:rPr>
            <w:rFonts w:ascii="Times New Roman" w:eastAsia="Times New Roman" w:hAnsi="Times New Roman" w:cs="Times New Roman"/>
            <w:sz w:val="24"/>
            <w:szCs w:val="24"/>
          </w:rPr>
          <w:t xml:space="preserve">owing </w:t>
        </w:r>
      </w:ins>
      <w:r w:rsidRPr="00EA6FD5">
        <w:rPr>
          <w:rFonts w:ascii="Times New Roman" w:eastAsia="Times New Roman" w:hAnsi="Times New Roman" w:cs="Times New Roman"/>
          <w:sz w:val="24"/>
          <w:szCs w:val="24"/>
        </w:rPr>
        <w:t xml:space="preserve">to </w:t>
      </w:r>
      <w:r w:rsidR="007B1475" w:rsidRPr="00EA6FD5">
        <w:rPr>
          <w:rFonts w:ascii="Times New Roman" w:eastAsia="Times New Roman" w:hAnsi="Times New Roman" w:cs="Times New Roman"/>
          <w:sz w:val="24"/>
          <w:szCs w:val="24"/>
        </w:rPr>
        <w:t xml:space="preserve">its </w:t>
      </w:r>
      <w:del w:id="2594" w:author="Sara Boyes" w:date="2023-05-16T15:36:00Z">
        <w:r w:rsidR="007B1475" w:rsidRPr="00EA6FD5" w:rsidDel="005C1583">
          <w:rPr>
            <w:rFonts w:ascii="Times New Roman" w:eastAsia="Times New Roman" w:hAnsi="Times New Roman" w:cs="Times New Roman"/>
            <w:sz w:val="24"/>
            <w:szCs w:val="24"/>
          </w:rPr>
          <w:delText xml:space="preserve">full </w:delText>
        </w:r>
      </w:del>
      <w:ins w:id="2595" w:author="Sara Boyes" w:date="2023-05-16T15:36:00Z">
        <w:r w:rsidR="005C1583" w:rsidRPr="00EA6FD5">
          <w:rPr>
            <w:rFonts w:ascii="Times New Roman" w:eastAsia="Times New Roman" w:hAnsi="Times New Roman" w:cs="Times New Roman"/>
            <w:sz w:val="24"/>
            <w:szCs w:val="24"/>
          </w:rPr>
          <w:t xml:space="preserve">total </w:t>
        </w:r>
      </w:ins>
      <w:r w:rsidR="007B1475" w:rsidRPr="00EA6FD5">
        <w:rPr>
          <w:rFonts w:ascii="Times New Roman" w:eastAsia="Times New Roman" w:hAnsi="Times New Roman" w:cs="Times New Roman"/>
          <w:sz w:val="24"/>
          <w:szCs w:val="24"/>
        </w:rPr>
        <w:t xml:space="preserve">dependence on unreliable entity financial transfers. Over </w:t>
      </w:r>
      <w:r w:rsidR="00510CAE" w:rsidRPr="00EA6FD5">
        <w:rPr>
          <w:rFonts w:ascii="Times New Roman" w:eastAsia="Times New Roman" w:hAnsi="Times New Roman" w:cs="Times New Roman"/>
          <w:sz w:val="24"/>
          <w:szCs w:val="24"/>
        </w:rPr>
        <w:t xml:space="preserve">the </w:t>
      </w:r>
      <w:r w:rsidR="007B1475" w:rsidRPr="00EA6FD5">
        <w:rPr>
          <w:rFonts w:ascii="Times New Roman" w:eastAsia="Times New Roman" w:hAnsi="Times New Roman" w:cs="Times New Roman"/>
          <w:sz w:val="24"/>
          <w:szCs w:val="24"/>
        </w:rPr>
        <w:t xml:space="preserve">years, decreasing transfers </w:t>
      </w:r>
      <w:ins w:id="2596" w:author="Sara Boyes" w:date="2023-05-16T15:36:00Z">
        <w:r w:rsidR="005C1583" w:rsidRPr="00EA6FD5">
          <w:rPr>
            <w:rFonts w:ascii="Times New Roman" w:eastAsia="Times New Roman" w:hAnsi="Times New Roman" w:cs="Times New Roman"/>
            <w:sz w:val="24"/>
            <w:szCs w:val="24"/>
          </w:rPr>
          <w:t xml:space="preserve">have </w:t>
        </w:r>
      </w:ins>
      <w:r w:rsidR="007B1475" w:rsidRPr="00EA6FD5">
        <w:rPr>
          <w:rFonts w:ascii="Times New Roman" w:eastAsia="Times New Roman" w:hAnsi="Times New Roman" w:cs="Times New Roman"/>
          <w:sz w:val="24"/>
          <w:szCs w:val="24"/>
        </w:rPr>
        <w:t>affected the Corporation and stalled its development</w:t>
      </w:r>
      <w:ins w:id="2597" w:author="Sara Boyes" w:date="2023-05-16T15:36:00Z">
        <w:r w:rsidR="005C1583" w:rsidRPr="00EA6FD5">
          <w:rPr>
            <w:rFonts w:ascii="Times New Roman" w:eastAsia="Times New Roman" w:hAnsi="Times New Roman" w:cs="Times New Roman"/>
            <w:sz w:val="24"/>
            <w:szCs w:val="24"/>
          </w:rPr>
          <w:t>,</w:t>
        </w:r>
      </w:ins>
      <w:r w:rsidR="007B1475" w:rsidRPr="00EA6FD5">
        <w:rPr>
          <w:rFonts w:ascii="Times New Roman" w:eastAsia="Times New Roman" w:hAnsi="Times New Roman" w:cs="Times New Roman"/>
          <w:sz w:val="24"/>
          <w:szCs w:val="24"/>
        </w:rPr>
        <w:t xml:space="preserve"> from which the railway companies of both entities, all citizens</w:t>
      </w:r>
      <w:del w:id="2598" w:author="Sara Boyes" w:date="2023-05-16T15:36:00Z">
        <w:r w:rsidR="007B1475" w:rsidRPr="00EA6FD5" w:rsidDel="005C1583">
          <w:rPr>
            <w:rFonts w:ascii="Times New Roman" w:eastAsia="Times New Roman" w:hAnsi="Times New Roman" w:cs="Times New Roman"/>
            <w:sz w:val="24"/>
            <w:szCs w:val="24"/>
          </w:rPr>
          <w:delText>,</w:delText>
        </w:r>
      </w:del>
      <w:r w:rsidR="007B1475" w:rsidRPr="00EA6FD5">
        <w:rPr>
          <w:rFonts w:ascii="Times New Roman" w:eastAsia="Times New Roman" w:hAnsi="Times New Roman" w:cs="Times New Roman"/>
          <w:sz w:val="24"/>
          <w:szCs w:val="24"/>
        </w:rPr>
        <w:t xml:space="preserve"> and the country’s economy</w:t>
      </w:r>
      <w:r w:rsidR="00510CAE" w:rsidRPr="00EA6FD5">
        <w:rPr>
          <w:rFonts w:ascii="Times New Roman" w:eastAsia="Times New Roman" w:hAnsi="Times New Roman" w:cs="Times New Roman"/>
          <w:sz w:val="24"/>
          <w:szCs w:val="24"/>
        </w:rPr>
        <w:t xml:space="preserve"> would benefit</w:t>
      </w:r>
      <w:r w:rsidR="007B1475" w:rsidRPr="00EA6FD5">
        <w:rPr>
          <w:rFonts w:ascii="Times New Roman" w:eastAsia="Times New Roman" w:hAnsi="Times New Roman" w:cs="Times New Roman"/>
          <w:sz w:val="24"/>
          <w:szCs w:val="24"/>
        </w:rPr>
        <w:t xml:space="preserve">. The uncertainty of financing poses a risk to the sustainability of the Corporation, which is the only </w:t>
      </w:r>
      <w:r w:rsidR="00824FA6" w:rsidRPr="00EA6FD5">
        <w:rPr>
          <w:rFonts w:ascii="Times New Roman" w:eastAsia="Times New Roman" w:hAnsi="Times New Roman" w:cs="Times New Roman"/>
          <w:sz w:val="24"/>
          <w:szCs w:val="24"/>
        </w:rPr>
        <w:t>corporation</w:t>
      </w:r>
      <w:r w:rsidR="007B1475" w:rsidRPr="00EA6FD5">
        <w:rPr>
          <w:rFonts w:ascii="Times New Roman" w:eastAsia="Times New Roman" w:hAnsi="Times New Roman" w:cs="Times New Roman"/>
          <w:sz w:val="24"/>
          <w:szCs w:val="24"/>
        </w:rPr>
        <w:t xml:space="preserve"> established under </w:t>
      </w:r>
      <w:ins w:id="2599" w:author="Sara Boyes" w:date="2023-05-16T15:37:00Z">
        <w:r w:rsidR="00646156" w:rsidRPr="00EA6FD5">
          <w:rPr>
            <w:rFonts w:ascii="Times New Roman" w:eastAsia="Times New Roman" w:hAnsi="Times New Roman" w:cs="Times New Roman"/>
            <w:sz w:val="24"/>
            <w:szCs w:val="24"/>
          </w:rPr>
          <w:t>a</w:t>
        </w:r>
      </w:ins>
      <w:del w:id="2600" w:author="Sara Boyes" w:date="2023-05-16T15:37:00Z">
        <w:r w:rsidR="007B1475" w:rsidRPr="00EA6FD5" w:rsidDel="00646156">
          <w:rPr>
            <w:rFonts w:ascii="Times New Roman" w:eastAsia="Times New Roman" w:hAnsi="Times New Roman" w:cs="Times New Roman"/>
            <w:sz w:val="24"/>
            <w:szCs w:val="24"/>
          </w:rPr>
          <w:delText>A</w:delText>
        </w:r>
      </w:del>
      <w:r w:rsidR="007B1475" w:rsidRPr="00EA6FD5">
        <w:rPr>
          <w:rFonts w:ascii="Times New Roman" w:eastAsia="Times New Roman" w:hAnsi="Times New Roman" w:cs="Times New Roman"/>
          <w:sz w:val="24"/>
          <w:szCs w:val="24"/>
        </w:rPr>
        <w:t xml:space="preserve">nnex 9 </w:t>
      </w:r>
      <w:del w:id="2601" w:author="Sara Boyes" w:date="2023-05-16T15:37:00Z">
        <w:r w:rsidR="007B1475" w:rsidRPr="00EA6FD5" w:rsidDel="00646156">
          <w:rPr>
            <w:rFonts w:ascii="Times New Roman" w:eastAsia="Times New Roman" w:hAnsi="Times New Roman" w:cs="Times New Roman"/>
            <w:sz w:val="24"/>
            <w:szCs w:val="24"/>
          </w:rPr>
          <w:delText xml:space="preserve">of </w:delText>
        </w:r>
      </w:del>
      <w:ins w:id="2602" w:author="Sara Boyes" w:date="2023-05-16T15:37:00Z">
        <w:r w:rsidR="00646156" w:rsidRPr="00EA6FD5">
          <w:rPr>
            <w:rFonts w:ascii="Times New Roman" w:eastAsia="Times New Roman" w:hAnsi="Times New Roman" w:cs="Times New Roman"/>
            <w:sz w:val="24"/>
            <w:szCs w:val="24"/>
          </w:rPr>
          <w:t xml:space="preserve">to </w:t>
        </w:r>
      </w:ins>
      <w:r w:rsidR="007B1475" w:rsidRPr="00EA6FD5">
        <w:rPr>
          <w:rFonts w:ascii="Times New Roman" w:eastAsia="Times New Roman" w:hAnsi="Times New Roman" w:cs="Times New Roman"/>
          <w:sz w:val="24"/>
          <w:szCs w:val="24"/>
        </w:rPr>
        <w:t>the General Framework Agreement for Peace.</w:t>
      </w:r>
      <w:r w:rsidR="00510CAE" w:rsidRPr="00EA6FD5">
        <w:rPr>
          <w:rFonts w:ascii="Times New Roman" w:eastAsia="Times New Roman" w:hAnsi="Times New Roman" w:cs="Times New Roman"/>
          <w:sz w:val="24"/>
          <w:szCs w:val="24"/>
        </w:rPr>
        <w:t xml:space="preserve"> It is encouraging that Edin Forto, the new Minister of Communications and Transport of Bosnia and Herzegovina, </w:t>
      </w:r>
      <w:ins w:id="2603" w:author="Sara Boyes" w:date="2023-05-16T15:37:00Z">
        <w:r w:rsidR="0077485A" w:rsidRPr="00EA6FD5">
          <w:rPr>
            <w:rFonts w:ascii="Times New Roman" w:eastAsia="Times New Roman" w:hAnsi="Times New Roman" w:cs="Times New Roman"/>
            <w:sz w:val="24"/>
            <w:szCs w:val="24"/>
          </w:rPr>
          <w:t xml:space="preserve">has </w:t>
        </w:r>
      </w:ins>
      <w:r w:rsidR="00510CAE" w:rsidRPr="00EA6FD5">
        <w:rPr>
          <w:rFonts w:ascii="Times New Roman" w:eastAsia="Times New Roman" w:hAnsi="Times New Roman" w:cs="Times New Roman"/>
          <w:sz w:val="24"/>
          <w:szCs w:val="24"/>
        </w:rPr>
        <w:t xml:space="preserve">declared the development of railway infrastructure as one of his priorities. </w:t>
      </w:r>
    </w:p>
    <w:p w14:paraId="4E1D7F45" w14:textId="4AFA1818" w:rsidR="004A364F" w:rsidRPr="00EA6FD5" w:rsidRDefault="004A364F" w:rsidP="001332F6">
      <w:pPr>
        <w:pStyle w:val="ListParagraph"/>
        <w:spacing w:before="240"/>
        <w:ind w:left="0" w:firstLine="450"/>
        <w:contextualSpacing w:val="0"/>
        <w:jc w:val="both"/>
        <w:rPr>
          <w:rFonts w:ascii="Times New Roman" w:hAnsi="Times New Roman" w:cs="Times New Roman"/>
          <w:sz w:val="24"/>
          <w:szCs w:val="24"/>
        </w:rPr>
      </w:pPr>
      <w:r w:rsidRPr="00EA6FD5">
        <w:rPr>
          <w:rFonts w:ascii="Times New Roman" w:eastAsia="Times New Roman" w:hAnsi="Times New Roman" w:cs="Times New Roman"/>
          <w:b/>
          <w:bCs/>
          <w:sz w:val="24"/>
          <w:szCs w:val="24"/>
        </w:rPr>
        <w:t>VIII.</w:t>
      </w:r>
      <w:del w:id="2604" w:author="Sara Boyes" w:date="2023-05-16T15:38:00Z">
        <w:r w:rsidRPr="00EA6FD5" w:rsidDel="0077485A">
          <w:rPr>
            <w:rFonts w:ascii="Times New Roman" w:eastAsia="Times New Roman" w:hAnsi="Times New Roman" w:cs="Times New Roman"/>
            <w:b/>
            <w:bCs/>
            <w:sz w:val="24"/>
            <w:szCs w:val="24"/>
          </w:rPr>
          <w:delText xml:space="preserve"> </w:delText>
        </w:r>
      </w:del>
      <w:ins w:id="2605" w:author="Sara Boyes" w:date="2023-05-16T15:38:00Z">
        <w:r w:rsidR="0077485A"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 xml:space="preserve">Developments </w:t>
      </w:r>
      <w:ins w:id="2606" w:author="Sara Boyes" w:date="2023-05-16T15:38:00Z">
        <w:r w:rsidR="0077485A" w:rsidRPr="00EA6FD5">
          <w:rPr>
            <w:rFonts w:ascii="Times New Roman" w:eastAsia="Times New Roman" w:hAnsi="Times New Roman" w:cs="Times New Roman"/>
            <w:b/>
            <w:bCs/>
            <w:sz w:val="24"/>
            <w:szCs w:val="24"/>
          </w:rPr>
          <w:t>r</w:t>
        </w:r>
      </w:ins>
      <w:del w:id="2607" w:author="Sara Boyes" w:date="2023-05-16T15:38:00Z">
        <w:r w:rsidRPr="00EA6FD5" w:rsidDel="0077485A">
          <w:rPr>
            <w:rFonts w:ascii="Times New Roman" w:eastAsia="Times New Roman" w:hAnsi="Times New Roman" w:cs="Times New Roman"/>
            <w:b/>
            <w:bCs/>
            <w:sz w:val="24"/>
            <w:szCs w:val="24"/>
          </w:rPr>
          <w:delText>R</w:delText>
        </w:r>
      </w:del>
      <w:r w:rsidRPr="00EA6FD5">
        <w:rPr>
          <w:rFonts w:ascii="Times New Roman" w:eastAsia="Times New Roman" w:hAnsi="Times New Roman" w:cs="Times New Roman"/>
          <w:b/>
          <w:bCs/>
          <w:sz w:val="24"/>
          <w:szCs w:val="24"/>
        </w:rPr>
        <w:t xml:space="preserve">elated to </w:t>
      </w:r>
      <w:ins w:id="2608" w:author="Sara Boyes" w:date="2023-05-16T15:38:00Z">
        <w:r w:rsidR="0077485A" w:rsidRPr="00EA6FD5">
          <w:rPr>
            <w:rFonts w:ascii="Times New Roman" w:eastAsia="Times New Roman" w:hAnsi="Times New Roman" w:cs="Times New Roman"/>
            <w:b/>
            <w:bCs/>
            <w:sz w:val="24"/>
            <w:szCs w:val="24"/>
          </w:rPr>
          <w:t>a</w:t>
        </w:r>
      </w:ins>
      <w:del w:id="2609" w:author="Sara Boyes" w:date="2023-05-16T15:38:00Z">
        <w:r w:rsidRPr="00EA6FD5" w:rsidDel="0077485A">
          <w:rPr>
            <w:rFonts w:ascii="Times New Roman" w:eastAsia="Times New Roman" w:hAnsi="Times New Roman" w:cs="Times New Roman"/>
            <w:b/>
            <w:bCs/>
            <w:sz w:val="24"/>
            <w:szCs w:val="24"/>
          </w:rPr>
          <w:delText>A</w:delText>
        </w:r>
      </w:del>
      <w:r w:rsidRPr="00EA6FD5">
        <w:rPr>
          <w:rFonts w:ascii="Times New Roman" w:eastAsia="Times New Roman" w:hAnsi="Times New Roman" w:cs="Times New Roman"/>
          <w:b/>
          <w:bCs/>
          <w:sz w:val="24"/>
          <w:szCs w:val="24"/>
        </w:rPr>
        <w:t xml:space="preserve">nnex 7 </w:t>
      </w:r>
      <w:ins w:id="2610" w:author="Sara Boyes" w:date="2023-05-16T15:38:00Z">
        <w:r w:rsidR="0077485A" w:rsidRPr="00EA6FD5">
          <w:rPr>
            <w:rFonts w:ascii="Times New Roman" w:eastAsia="Times New Roman" w:hAnsi="Times New Roman" w:cs="Times New Roman"/>
            <w:b/>
            <w:bCs/>
            <w:sz w:val="24"/>
            <w:szCs w:val="24"/>
          </w:rPr>
          <w:t>to the General Framework Agreement</w:t>
        </w:r>
      </w:ins>
      <w:ins w:id="2611" w:author="Sara Boyes" w:date="2023-05-16T15:39:00Z">
        <w:r w:rsidR="0077485A" w:rsidRPr="00EA6FD5">
          <w:rPr>
            <w:rFonts w:ascii="Times New Roman" w:eastAsia="Times New Roman" w:hAnsi="Times New Roman" w:cs="Times New Roman"/>
            <w:b/>
            <w:bCs/>
            <w:sz w:val="24"/>
            <w:szCs w:val="24"/>
          </w:rPr>
          <w:t xml:space="preserve"> for Peace</w:t>
        </w:r>
      </w:ins>
      <w:ins w:id="2612" w:author="Sara Boyes" w:date="2023-05-16T15:38:00Z">
        <w:r w:rsidR="0077485A" w:rsidRPr="00EA6FD5">
          <w:rPr>
            <w:rFonts w:ascii="Times New Roman" w:eastAsia="Times New Roman" w:hAnsi="Times New Roman" w:cs="Times New Roman"/>
            <w:b/>
            <w:bCs/>
            <w:sz w:val="24"/>
            <w:szCs w:val="24"/>
          </w:rPr>
          <w:t xml:space="preserve">, </w:t>
        </w:r>
      </w:ins>
      <w:r w:rsidRPr="00EA6FD5">
        <w:rPr>
          <w:rFonts w:ascii="Times New Roman" w:eastAsia="Times New Roman" w:hAnsi="Times New Roman" w:cs="Times New Roman"/>
          <w:b/>
          <w:bCs/>
          <w:sz w:val="24"/>
          <w:szCs w:val="24"/>
        </w:rPr>
        <w:t xml:space="preserve">on </w:t>
      </w:r>
      <w:ins w:id="2613" w:author="Sara Boyes" w:date="2023-05-16T15:38:00Z">
        <w:r w:rsidR="0077485A" w:rsidRPr="00EA6FD5">
          <w:rPr>
            <w:rFonts w:ascii="Times New Roman" w:eastAsia="Times New Roman" w:hAnsi="Times New Roman" w:cs="Times New Roman"/>
            <w:b/>
            <w:bCs/>
            <w:sz w:val="24"/>
            <w:szCs w:val="24"/>
          </w:rPr>
          <w:t>r</w:t>
        </w:r>
      </w:ins>
      <w:del w:id="2614" w:author="Sara Boyes" w:date="2023-05-16T15:38:00Z">
        <w:r w:rsidRPr="00EA6FD5" w:rsidDel="0077485A">
          <w:rPr>
            <w:rFonts w:ascii="Times New Roman" w:eastAsia="Times New Roman" w:hAnsi="Times New Roman" w:cs="Times New Roman"/>
            <w:b/>
            <w:bCs/>
            <w:sz w:val="24"/>
            <w:szCs w:val="24"/>
          </w:rPr>
          <w:delText>R</w:delText>
        </w:r>
      </w:del>
      <w:r w:rsidR="00273829" w:rsidRPr="00EA6FD5">
        <w:rPr>
          <w:rFonts w:ascii="Times New Roman" w:eastAsia="Times New Roman" w:hAnsi="Times New Roman" w:cs="Times New Roman"/>
          <w:b/>
          <w:bCs/>
          <w:sz w:val="24"/>
          <w:szCs w:val="24"/>
        </w:rPr>
        <w:t>eturn of</w:t>
      </w:r>
      <w:r w:rsidRPr="00EA6FD5">
        <w:rPr>
          <w:rFonts w:ascii="Times New Roman" w:eastAsia="Times New Roman" w:hAnsi="Times New Roman" w:cs="Times New Roman"/>
          <w:b/>
          <w:bCs/>
          <w:sz w:val="24"/>
          <w:szCs w:val="24"/>
        </w:rPr>
        <w:t xml:space="preserve"> </w:t>
      </w:r>
      <w:ins w:id="2615" w:author="Sara Boyes" w:date="2023-05-16T15:38:00Z">
        <w:r w:rsidR="0077485A" w:rsidRPr="00EA6FD5">
          <w:rPr>
            <w:rFonts w:ascii="Times New Roman" w:eastAsia="Times New Roman" w:hAnsi="Times New Roman" w:cs="Times New Roman"/>
            <w:b/>
            <w:bCs/>
            <w:sz w:val="24"/>
            <w:szCs w:val="24"/>
          </w:rPr>
          <w:t>r</w:t>
        </w:r>
      </w:ins>
      <w:del w:id="2616" w:author="Sara Boyes" w:date="2023-05-16T15:38:00Z">
        <w:r w:rsidRPr="00EA6FD5" w:rsidDel="0077485A">
          <w:rPr>
            <w:rFonts w:ascii="Times New Roman" w:eastAsia="Times New Roman" w:hAnsi="Times New Roman" w:cs="Times New Roman"/>
            <w:b/>
            <w:bCs/>
            <w:sz w:val="24"/>
            <w:szCs w:val="24"/>
          </w:rPr>
          <w:delText>R</w:delText>
        </w:r>
      </w:del>
      <w:r w:rsidRPr="00EA6FD5">
        <w:rPr>
          <w:rFonts w:ascii="Times New Roman" w:eastAsia="Times New Roman" w:hAnsi="Times New Roman" w:cs="Times New Roman"/>
          <w:b/>
          <w:bCs/>
          <w:sz w:val="24"/>
          <w:szCs w:val="24"/>
        </w:rPr>
        <w:t xml:space="preserve">efugees and </w:t>
      </w:r>
      <w:ins w:id="2617" w:author="Sara Boyes" w:date="2023-05-16T15:38:00Z">
        <w:r w:rsidR="0077485A" w:rsidRPr="00EA6FD5">
          <w:rPr>
            <w:rFonts w:ascii="Times New Roman" w:eastAsia="Times New Roman" w:hAnsi="Times New Roman" w:cs="Times New Roman"/>
            <w:b/>
            <w:bCs/>
            <w:sz w:val="24"/>
            <w:szCs w:val="24"/>
          </w:rPr>
          <w:t>d</w:t>
        </w:r>
      </w:ins>
      <w:del w:id="2618" w:author="Sara Boyes" w:date="2023-05-16T15:38:00Z">
        <w:r w:rsidRPr="00EA6FD5" w:rsidDel="0077485A">
          <w:rPr>
            <w:rFonts w:ascii="Times New Roman" w:eastAsia="Times New Roman" w:hAnsi="Times New Roman" w:cs="Times New Roman"/>
            <w:b/>
            <w:bCs/>
            <w:sz w:val="24"/>
            <w:szCs w:val="24"/>
          </w:rPr>
          <w:delText>D</w:delText>
        </w:r>
      </w:del>
      <w:r w:rsidRPr="00EA6FD5">
        <w:rPr>
          <w:rFonts w:ascii="Times New Roman" w:eastAsia="Times New Roman" w:hAnsi="Times New Roman" w:cs="Times New Roman"/>
          <w:b/>
          <w:bCs/>
          <w:sz w:val="24"/>
          <w:szCs w:val="24"/>
        </w:rPr>
        <w:t xml:space="preserve">isplaced </w:t>
      </w:r>
      <w:ins w:id="2619" w:author="Sara Boyes" w:date="2023-05-16T15:38:00Z">
        <w:r w:rsidR="0077485A" w:rsidRPr="00EA6FD5">
          <w:rPr>
            <w:rFonts w:ascii="Times New Roman" w:eastAsia="Times New Roman" w:hAnsi="Times New Roman" w:cs="Times New Roman"/>
            <w:b/>
            <w:bCs/>
            <w:sz w:val="24"/>
            <w:szCs w:val="24"/>
          </w:rPr>
          <w:t>p</w:t>
        </w:r>
      </w:ins>
      <w:del w:id="2620" w:author="Sara Boyes" w:date="2023-05-16T15:38:00Z">
        <w:r w:rsidRPr="00EA6FD5" w:rsidDel="0077485A">
          <w:rPr>
            <w:rFonts w:ascii="Times New Roman" w:eastAsia="Times New Roman" w:hAnsi="Times New Roman" w:cs="Times New Roman"/>
            <w:b/>
            <w:bCs/>
            <w:sz w:val="24"/>
            <w:szCs w:val="24"/>
          </w:rPr>
          <w:delText>P</w:delText>
        </w:r>
      </w:del>
      <w:r w:rsidRPr="00EA6FD5">
        <w:rPr>
          <w:rFonts w:ascii="Times New Roman" w:eastAsia="Times New Roman" w:hAnsi="Times New Roman" w:cs="Times New Roman"/>
          <w:b/>
          <w:bCs/>
          <w:sz w:val="24"/>
          <w:szCs w:val="24"/>
        </w:rPr>
        <w:t>ersons</w:t>
      </w:r>
    </w:p>
    <w:p w14:paraId="776AC430" w14:textId="774FA7BB" w:rsidR="00067A53" w:rsidRPr="00EA6FD5" w:rsidRDefault="00067A53" w:rsidP="00C60A1D">
      <w:pPr>
        <w:pStyle w:val="ListParagraph"/>
        <w:ind w:left="900"/>
        <w:rPr>
          <w:rFonts w:ascii="Times New Roman" w:hAnsi="Times New Roman" w:cs="Times New Roman"/>
          <w:sz w:val="24"/>
          <w:szCs w:val="24"/>
        </w:rPr>
      </w:pPr>
    </w:p>
    <w:p w14:paraId="58981AE2" w14:textId="3D1E27C3" w:rsidR="00067A53" w:rsidRPr="00EA6FD5" w:rsidRDefault="00C60A1D" w:rsidP="00C7010E">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realization of the right of refugees and displaced persons to return to their homes of origin under </w:t>
      </w:r>
      <w:ins w:id="2621" w:author="Sara Boyes" w:date="2023-05-16T15:38:00Z">
        <w:r w:rsidR="0077485A" w:rsidRPr="00EA6FD5">
          <w:rPr>
            <w:rFonts w:ascii="Times New Roman" w:hAnsi="Times New Roman" w:cs="Times New Roman"/>
            <w:sz w:val="24"/>
            <w:szCs w:val="24"/>
          </w:rPr>
          <w:t>a</w:t>
        </w:r>
      </w:ins>
      <w:del w:id="2622" w:author="Sara Boyes" w:date="2023-05-16T15:38:00Z">
        <w:r w:rsidRPr="00EA6FD5" w:rsidDel="0077485A">
          <w:rPr>
            <w:rFonts w:ascii="Times New Roman" w:hAnsi="Times New Roman" w:cs="Times New Roman"/>
            <w:sz w:val="24"/>
            <w:szCs w:val="24"/>
          </w:rPr>
          <w:delText>A</w:delText>
        </w:r>
      </w:del>
      <w:r w:rsidRPr="00EA6FD5">
        <w:rPr>
          <w:rFonts w:ascii="Times New Roman" w:hAnsi="Times New Roman" w:cs="Times New Roman"/>
          <w:sz w:val="24"/>
          <w:szCs w:val="24"/>
        </w:rPr>
        <w:t xml:space="preserve">nnex 7 to the General Framework Agreement for Peace remains a challenge. As previously, return is of low intensity and often occasional, although in certain communities of high symbolic value. This low intensity is </w:t>
      </w:r>
      <w:ins w:id="2623" w:author="Sara Boyes" w:date="2023-05-16T15:40:00Z">
        <w:r w:rsidR="0077485A" w:rsidRPr="00EA6FD5">
          <w:rPr>
            <w:rFonts w:ascii="Times New Roman" w:hAnsi="Times New Roman" w:cs="Times New Roman"/>
            <w:sz w:val="24"/>
            <w:szCs w:val="24"/>
          </w:rPr>
          <w:t xml:space="preserve">due </w:t>
        </w:r>
      </w:ins>
      <w:r w:rsidRPr="00EA6FD5">
        <w:rPr>
          <w:rFonts w:ascii="Times New Roman" w:hAnsi="Times New Roman" w:cs="Times New Roman"/>
          <w:sz w:val="24"/>
          <w:szCs w:val="24"/>
        </w:rPr>
        <w:t xml:space="preserve">not only </w:t>
      </w:r>
      <w:del w:id="2624" w:author="Sara Boyes" w:date="2023-05-16T15:40:00Z">
        <w:r w:rsidR="00DA47C2" w:rsidRPr="00EA6FD5" w:rsidDel="0077485A">
          <w:rPr>
            <w:rFonts w:ascii="Times New Roman" w:hAnsi="Times New Roman" w:cs="Times New Roman"/>
            <w:sz w:val="24"/>
            <w:szCs w:val="24"/>
          </w:rPr>
          <w:delText xml:space="preserve">due </w:delText>
        </w:r>
      </w:del>
      <w:r w:rsidRPr="00EA6FD5">
        <w:rPr>
          <w:rFonts w:ascii="Times New Roman" w:hAnsi="Times New Roman" w:cs="Times New Roman"/>
          <w:sz w:val="24"/>
          <w:szCs w:val="24"/>
        </w:rPr>
        <w:t xml:space="preserve">to the situation in the communities of origin, but also to the fact that, over time, many refugees and displaced persons, their children and grandchildren </w:t>
      </w:r>
      <w:ins w:id="2625" w:author="Sara Boyes" w:date="2023-05-16T15:40:00Z">
        <w:r w:rsidR="0077485A" w:rsidRPr="00EA6FD5">
          <w:rPr>
            <w:rFonts w:ascii="Times New Roman" w:hAnsi="Times New Roman" w:cs="Times New Roman"/>
            <w:sz w:val="24"/>
            <w:szCs w:val="24"/>
          </w:rPr>
          <w:t xml:space="preserve">have </w:t>
        </w:r>
      </w:ins>
      <w:r w:rsidR="00DA47C2" w:rsidRPr="00EA6FD5">
        <w:rPr>
          <w:rFonts w:ascii="Times New Roman" w:hAnsi="Times New Roman" w:cs="Times New Roman"/>
          <w:sz w:val="24"/>
          <w:szCs w:val="24"/>
        </w:rPr>
        <w:t>adapted to their living situation in</w:t>
      </w:r>
      <w:r w:rsidRPr="00EA6FD5">
        <w:rPr>
          <w:rFonts w:ascii="Times New Roman" w:hAnsi="Times New Roman" w:cs="Times New Roman"/>
          <w:sz w:val="24"/>
          <w:szCs w:val="24"/>
        </w:rPr>
        <w:t xml:space="preserve"> the</w:t>
      </w:r>
      <w:r w:rsidR="00DA47C2" w:rsidRPr="00EA6FD5">
        <w:rPr>
          <w:rFonts w:ascii="Times New Roman" w:hAnsi="Times New Roman" w:cs="Times New Roman"/>
          <w:sz w:val="24"/>
          <w:szCs w:val="24"/>
        </w:rPr>
        <w:t>ir</w:t>
      </w:r>
      <w:r w:rsidRPr="00EA6FD5">
        <w:rPr>
          <w:rFonts w:ascii="Times New Roman" w:hAnsi="Times New Roman" w:cs="Times New Roman"/>
          <w:sz w:val="24"/>
          <w:szCs w:val="24"/>
        </w:rPr>
        <w:t xml:space="preserve"> society of exile.</w:t>
      </w:r>
    </w:p>
    <w:p w14:paraId="44175561" w14:textId="426A4E11" w:rsidR="00131684" w:rsidRPr="00EA6FD5" w:rsidRDefault="00A14952" w:rsidP="00C7010E">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Several</w:t>
      </w:r>
      <w:r w:rsidR="00273829" w:rsidRPr="00EA6FD5">
        <w:rPr>
          <w:rFonts w:ascii="Times New Roman" w:hAnsi="Times New Roman" w:cs="Times New Roman"/>
          <w:sz w:val="24"/>
          <w:szCs w:val="24"/>
        </w:rPr>
        <w:t xml:space="preserve"> </w:t>
      </w:r>
      <w:r w:rsidR="007F78F4" w:rsidRPr="00EA6FD5">
        <w:rPr>
          <w:rFonts w:ascii="Times New Roman" w:hAnsi="Times New Roman" w:cs="Times New Roman"/>
          <w:sz w:val="24"/>
          <w:szCs w:val="24"/>
        </w:rPr>
        <w:t>return-</w:t>
      </w:r>
      <w:r w:rsidR="00273829" w:rsidRPr="00EA6FD5">
        <w:rPr>
          <w:rFonts w:ascii="Times New Roman" w:hAnsi="Times New Roman" w:cs="Times New Roman"/>
          <w:sz w:val="24"/>
          <w:szCs w:val="24"/>
        </w:rPr>
        <w:t xml:space="preserve">related incidents occurred during the reporting period, including </w:t>
      </w:r>
      <w:r w:rsidR="007F78F4" w:rsidRPr="00EA6FD5">
        <w:rPr>
          <w:rFonts w:ascii="Times New Roman" w:hAnsi="Times New Roman" w:cs="Times New Roman"/>
          <w:sz w:val="24"/>
          <w:szCs w:val="24"/>
        </w:rPr>
        <w:t>repeated attacks</w:t>
      </w:r>
      <w:r w:rsidR="00273829" w:rsidRPr="00EA6FD5">
        <w:rPr>
          <w:rFonts w:ascii="Times New Roman" w:hAnsi="Times New Roman" w:cs="Times New Roman"/>
          <w:sz w:val="24"/>
          <w:szCs w:val="24"/>
        </w:rPr>
        <w:t xml:space="preserve"> </w:t>
      </w:r>
      <w:r w:rsidR="007F78F4" w:rsidRPr="00EA6FD5">
        <w:rPr>
          <w:rFonts w:ascii="Times New Roman" w:hAnsi="Times New Roman" w:cs="Times New Roman"/>
          <w:sz w:val="24"/>
          <w:szCs w:val="24"/>
        </w:rPr>
        <w:t xml:space="preserve">on </w:t>
      </w:r>
      <w:r w:rsidR="00273829" w:rsidRPr="00EA6FD5">
        <w:rPr>
          <w:rFonts w:ascii="Times New Roman" w:hAnsi="Times New Roman" w:cs="Times New Roman"/>
          <w:sz w:val="24"/>
          <w:szCs w:val="24"/>
        </w:rPr>
        <w:t>a Bosniak café owner in</w:t>
      </w:r>
      <w:r w:rsidR="007F78F4" w:rsidRPr="00EA6FD5">
        <w:rPr>
          <w:rFonts w:ascii="Times New Roman" w:hAnsi="Times New Roman" w:cs="Times New Roman"/>
          <w:sz w:val="24"/>
          <w:szCs w:val="24"/>
        </w:rPr>
        <w:t xml:space="preserve"> the </w:t>
      </w:r>
      <w:del w:id="2626" w:author="Sara Boyes" w:date="2023-05-16T15:40:00Z">
        <w:r w:rsidR="007F78F4" w:rsidRPr="00EA6FD5" w:rsidDel="0077485A">
          <w:rPr>
            <w:rFonts w:ascii="Times New Roman" w:hAnsi="Times New Roman" w:cs="Times New Roman"/>
            <w:sz w:val="24"/>
            <w:szCs w:val="24"/>
          </w:rPr>
          <w:delText xml:space="preserve">center </w:delText>
        </w:r>
      </w:del>
      <w:ins w:id="2627" w:author="Sara Boyes" w:date="2023-05-16T15:40:00Z">
        <w:r w:rsidR="0077485A" w:rsidRPr="00EA6FD5">
          <w:rPr>
            <w:rFonts w:ascii="Times New Roman" w:hAnsi="Times New Roman" w:cs="Times New Roman"/>
            <w:sz w:val="24"/>
            <w:szCs w:val="24"/>
          </w:rPr>
          <w:t xml:space="preserve">centre </w:t>
        </w:r>
      </w:ins>
      <w:r w:rsidR="007F78F4" w:rsidRPr="00EA6FD5">
        <w:rPr>
          <w:rFonts w:ascii="Times New Roman" w:hAnsi="Times New Roman" w:cs="Times New Roman"/>
          <w:sz w:val="24"/>
          <w:szCs w:val="24"/>
        </w:rPr>
        <w:t>of</w:t>
      </w:r>
      <w:r w:rsidR="00273829" w:rsidRPr="00EA6FD5">
        <w:rPr>
          <w:rFonts w:ascii="Times New Roman" w:hAnsi="Times New Roman" w:cs="Times New Roman"/>
          <w:sz w:val="24"/>
          <w:szCs w:val="24"/>
        </w:rPr>
        <w:t xml:space="preserve"> Bratunac</w:t>
      </w:r>
      <w:r w:rsidR="007F78F4" w:rsidRPr="00EA6FD5">
        <w:rPr>
          <w:rFonts w:ascii="Times New Roman" w:hAnsi="Times New Roman" w:cs="Times New Roman"/>
          <w:sz w:val="24"/>
          <w:szCs w:val="24"/>
        </w:rPr>
        <w:t xml:space="preserve"> </w:t>
      </w:r>
      <w:r w:rsidR="00273829" w:rsidRPr="00EA6FD5">
        <w:rPr>
          <w:rFonts w:ascii="Times New Roman" w:hAnsi="Times New Roman" w:cs="Times New Roman"/>
          <w:sz w:val="24"/>
          <w:szCs w:val="24"/>
        </w:rPr>
        <w:t>in December 2022 and</w:t>
      </w:r>
      <w:r w:rsidR="007F78F4" w:rsidRPr="00EA6FD5">
        <w:rPr>
          <w:rFonts w:ascii="Times New Roman" w:hAnsi="Times New Roman" w:cs="Times New Roman"/>
          <w:sz w:val="24"/>
          <w:szCs w:val="24"/>
        </w:rPr>
        <w:t>,</w:t>
      </w:r>
      <w:r w:rsidR="00273829" w:rsidRPr="00EA6FD5">
        <w:rPr>
          <w:rFonts w:ascii="Times New Roman" w:hAnsi="Times New Roman" w:cs="Times New Roman"/>
          <w:sz w:val="24"/>
          <w:szCs w:val="24"/>
        </w:rPr>
        <w:t xml:space="preserve"> </w:t>
      </w:r>
      <w:r w:rsidR="007F78F4" w:rsidRPr="00EA6FD5">
        <w:rPr>
          <w:rFonts w:ascii="Times New Roman" w:hAnsi="Times New Roman" w:cs="Times New Roman"/>
          <w:sz w:val="24"/>
          <w:szCs w:val="24"/>
        </w:rPr>
        <w:t xml:space="preserve">on </w:t>
      </w:r>
      <w:r w:rsidR="00445000" w:rsidRPr="00EA6FD5">
        <w:rPr>
          <w:rFonts w:ascii="Times New Roman" w:hAnsi="Times New Roman" w:cs="Times New Roman"/>
          <w:sz w:val="24"/>
          <w:szCs w:val="24"/>
        </w:rPr>
        <w:t xml:space="preserve">23 </w:t>
      </w:r>
      <w:r w:rsidR="007F78F4" w:rsidRPr="00EA6FD5">
        <w:rPr>
          <w:rFonts w:ascii="Times New Roman" w:hAnsi="Times New Roman" w:cs="Times New Roman"/>
          <w:sz w:val="24"/>
          <w:szCs w:val="24"/>
        </w:rPr>
        <w:t>March,</w:t>
      </w:r>
      <w:r w:rsidR="00273829" w:rsidRPr="00EA6FD5">
        <w:rPr>
          <w:rFonts w:ascii="Times New Roman" w:hAnsi="Times New Roman" w:cs="Times New Roman"/>
          <w:sz w:val="24"/>
          <w:szCs w:val="24"/>
        </w:rPr>
        <w:t xml:space="preserve"> a case of </w:t>
      </w:r>
      <w:del w:id="2628" w:author="Sara Boyes" w:date="2023-05-16T15:40:00Z">
        <w:r w:rsidRPr="00EA6FD5" w:rsidDel="0077485A">
          <w:rPr>
            <w:rFonts w:ascii="Times New Roman" w:hAnsi="Times New Roman" w:cs="Times New Roman"/>
            <w:sz w:val="24"/>
            <w:szCs w:val="24"/>
          </w:rPr>
          <w:delText xml:space="preserve">the </w:delText>
        </w:r>
      </w:del>
      <w:r w:rsidR="00273829" w:rsidRPr="00EA6FD5">
        <w:rPr>
          <w:rFonts w:ascii="Times New Roman" w:hAnsi="Times New Roman" w:cs="Times New Roman"/>
          <w:sz w:val="24"/>
          <w:szCs w:val="24"/>
        </w:rPr>
        <w:t>brutal beating</w:t>
      </w:r>
      <w:r w:rsidR="007F78F4" w:rsidRPr="00EA6FD5">
        <w:rPr>
          <w:rFonts w:ascii="Times New Roman" w:hAnsi="Times New Roman" w:cs="Times New Roman"/>
          <w:sz w:val="24"/>
          <w:szCs w:val="24"/>
        </w:rPr>
        <w:t xml:space="preserve"> and robbing</w:t>
      </w:r>
      <w:r w:rsidR="00273829" w:rsidRPr="00EA6FD5">
        <w:rPr>
          <w:rFonts w:ascii="Times New Roman" w:hAnsi="Times New Roman" w:cs="Times New Roman"/>
          <w:sz w:val="24"/>
          <w:szCs w:val="24"/>
        </w:rPr>
        <w:t xml:space="preserve"> of an elderly Bosniak couple near Višegrad. </w:t>
      </w:r>
      <w:del w:id="2629" w:author="Sara Boyes" w:date="2023-05-16T15:41:00Z">
        <w:r w:rsidR="00273829" w:rsidRPr="00EA6FD5" w:rsidDel="0077485A">
          <w:rPr>
            <w:rFonts w:ascii="Times New Roman" w:hAnsi="Times New Roman" w:cs="Times New Roman"/>
            <w:sz w:val="24"/>
            <w:szCs w:val="24"/>
          </w:rPr>
          <w:delText xml:space="preserve">Though </w:delText>
        </w:r>
      </w:del>
      <w:ins w:id="2630" w:author="Sara Boyes" w:date="2023-05-16T15:41:00Z">
        <w:r w:rsidR="0077485A" w:rsidRPr="00EA6FD5">
          <w:rPr>
            <w:rFonts w:ascii="Times New Roman" w:hAnsi="Times New Roman" w:cs="Times New Roman"/>
            <w:sz w:val="24"/>
            <w:szCs w:val="24"/>
          </w:rPr>
          <w:t xml:space="preserve">Although </w:t>
        </w:r>
      </w:ins>
      <w:r w:rsidR="00273829" w:rsidRPr="00EA6FD5">
        <w:rPr>
          <w:rFonts w:ascii="Times New Roman" w:hAnsi="Times New Roman" w:cs="Times New Roman"/>
          <w:sz w:val="24"/>
          <w:szCs w:val="24"/>
        </w:rPr>
        <w:t xml:space="preserve">not high in number and perhaps not always motivated by inter-ethnic hatred, these cases </w:t>
      </w:r>
      <w:r w:rsidRPr="00EA6FD5">
        <w:rPr>
          <w:rFonts w:ascii="Times New Roman" w:hAnsi="Times New Roman" w:cs="Times New Roman"/>
          <w:sz w:val="24"/>
          <w:szCs w:val="24"/>
        </w:rPr>
        <w:t>impact</w:t>
      </w:r>
      <w:r w:rsidR="00273829" w:rsidRPr="00EA6FD5">
        <w:rPr>
          <w:rFonts w:ascii="Times New Roman" w:hAnsi="Times New Roman" w:cs="Times New Roman"/>
          <w:sz w:val="24"/>
          <w:szCs w:val="24"/>
        </w:rPr>
        <w:t xml:space="preserve"> the</w:t>
      </w:r>
      <w:r w:rsidR="007F78F4" w:rsidRPr="00EA6FD5">
        <w:rPr>
          <w:rFonts w:ascii="Times New Roman" w:hAnsi="Times New Roman" w:cs="Times New Roman"/>
          <w:sz w:val="24"/>
          <w:szCs w:val="24"/>
        </w:rPr>
        <w:t>se vulnerable</w:t>
      </w:r>
      <w:r w:rsidR="00273829" w:rsidRPr="00EA6FD5">
        <w:rPr>
          <w:rFonts w:ascii="Times New Roman" w:hAnsi="Times New Roman" w:cs="Times New Roman"/>
          <w:sz w:val="24"/>
          <w:szCs w:val="24"/>
        </w:rPr>
        <w:t xml:space="preserve"> minority communities, </w:t>
      </w:r>
      <w:ins w:id="2631" w:author="Sara Boyes" w:date="2023-05-16T13:11:00Z">
        <w:r w:rsidR="00E2565D" w:rsidRPr="00EA6FD5">
          <w:rPr>
            <w:rFonts w:ascii="Times New Roman" w:hAnsi="Times New Roman" w:cs="Times New Roman"/>
            <w:sz w:val="24"/>
            <w:szCs w:val="24"/>
          </w:rPr>
          <w:t xml:space="preserve">in </w:t>
        </w:r>
      </w:ins>
      <w:r w:rsidRPr="00EA6FD5">
        <w:rPr>
          <w:rFonts w:ascii="Times New Roman" w:hAnsi="Times New Roman" w:cs="Times New Roman"/>
          <w:sz w:val="24"/>
          <w:szCs w:val="24"/>
        </w:rPr>
        <w:t>particular</w:t>
      </w:r>
      <w:del w:id="2632" w:author="Sara Boyes" w:date="2023-05-16T13:11:00Z">
        <w:r w:rsidRPr="00EA6FD5" w:rsidDel="00E2565D">
          <w:rPr>
            <w:rFonts w:ascii="Times New Roman" w:hAnsi="Times New Roman" w:cs="Times New Roman"/>
            <w:sz w:val="24"/>
            <w:szCs w:val="24"/>
          </w:rPr>
          <w:delText>ly</w:delText>
        </w:r>
      </w:del>
      <w:r w:rsidR="00273829" w:rsidRPr="00EA6FD5">
        <w:rPr>
          <w:rFonts w:ascii="Times New Roman" w:hAnsi="Times New Roman" w:cs="Times New Roman"/>
          <w:sz w:val="24"/>
          <w:szCs w:val="24"/>
        </w:rPr>
        <w:t xml:space="preserve"> </w:t>
      </w:r>
      <w:r w:rsidR="007F78F4" w:rsidRPr="00EA6FD5">
        <w:rPr>
          <w:rFonts w:ascii="Times New Roman" w:hAnsi="Times New Roman" w:cs="Times New Roman"/>
          <w:sz w:val="24"/>
          <w:szCs w:val="24"/>
        </w:rPr>
        <w:t xml:space="preserve">the </w:t>
      </w:r>
      <w:r w:rsidR="00273829" w:rsidRPr="00EA6FD5">
        <w:rPr>
          <w:rFonts w:ascii="Times New Roman" w:hAnsi="Times New Roman" w:cs="Times New Roman"/>
          <w:sz w:val="24"/>
          <w:szCs w:val="24"/>
        </w:rPr>
        <w:t xml:space="preserve">Bosniak community in the Republika Srpska. </w:t>
      </w:r>
    </w:p>
    <w:p w14:paraId="4E334893" w14:textId="6FCA66B2" w:rsidR="00F77D57" w:rsidRPr="00EA6FD5" w:rsidRDefault="00273829"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Instances of glorification of war criminals add to </w:t>
      </w:r>
      <w:r w:rsidR="007F78F4" w:rsidRPr="00EA6FD5">
        <w:rPr>
          <w:rFonts w:ascii="Times New Roman" w:hAnsi="Times New Roman" w:cs="Times New Roman"/>
          <w:sz w:val="24"/>
          <w:szCs w:val="24"/>
        </w:rPr>
        <w:t xml:space="preserve">a </w:t>
      </w:r>
      <w:r w:rsidRPr="00EA6FD5">
        <w:rPr>
          <w:rFonts w:ascii="Times New Roman" w:hAnsi="Times New Roman" w:cs="Times New Roman"/>
          <w:sz w:val="24"/>
          <w:szCs w:val="24"/>
        </w:rPr>
        <w:t xml:space="preserve">sense of insecurity and open the way to </w:t>
      </w:r>
      <w:r w:rsidR="007F78F4" w:rsidRPr="00EA6FD5">
        <w:rPr>
          <w:rFonts w:ascii="Times New Roman" w:hAnsi="Times New Roman" w:cs="Times New Roman"/>
          <w:sz w:val="24"/>
          <w:szCs w:val="24"/>
        </w:rPr>
        <w:t xml:space="preserve">further </w:t>
      </w:r>
      <w:r w:rsidRPr="00EA6FD5">
        <w:rPr>
          <w:rFonts w:ascii="Times New Roman" w:hAnsi="Times New Roman" w:cs="Times New Roman"/>
          <w:sz w:val="24"/>
          <w:szCs w:val="24"/>
        </w:rPr>
        <w:t>confrontation.</w:t>
      </w:r>
      <w:r w:rsidR="007F78F4" w:rsidRPr="00EA6FD5">
        <w:rPr>
          <w:rFonts w:ascii="Times New Roman" w:hAnsi="Times New Roman" w:cs="Times New Roman"/>
          <w:sz w:val="24"/>
          <w:szCs w:val="24"/>
        </w:rPr>
        <w:t xml:space="preserve"> A m</w:t>
      </w:r>
      <w:r w:rsidRPr="00EA6FD5">
        <w:rPr>
          <w:rFonts w:ascii="Times New Roman" w:hAnsi="Times New Roman" w:cs="Times New Roman"/>
          <w:sz w:val="24"/>
          <w:szCs w:val="24"/>
        </w:rPr>
        <w:t xml:space="preserve">emorial plaque </w:t>
      </w:r>
      <w:r w:rsidR="00A14952" w:rsidRPr="00EA6FD5">
        <w:rPr>
          <w:rFonts w:ascii="Times New Roman" w:hAnsi="Times New Roman" w:cs="Times New Roman"/>
          <w:sz w:val="24"/>
          <w:szCs w:val="24"/>
        </w:rPr>
        <w:t>in hono</w:t>
      </w:r>
      <w:ins w:id="2633" w:author="Sara Boyes" w:date="2023-05-16T15:42:00Z">
        <w:r w:rsidR="0077485A" w:rsidRPr="00EA6FD5">
          <w:rPr>
            <w:rFonts w:ascii="Times New Roman" w:hAnsi="Times New Roman" w:cs="Times New Roman"/>
            <w:sz w:val="24"/>
            <w:szCs w:val="24"/>
          </w:rPr>
          <w:t>u</w:t>
        </w:r>
      </w:ins>
      <w:r w:rsidR="00A14952" w:rsidRPr="00EA6FD5">
        <w:rPr>
          <w:rFonts w:ascii="Times New Roman" w:hAnsi="Times New Roman" w:cs="Times New Roman"/>
          <w:sz w:val="24"/>
          <w:szCs w:val="24"/>
        </w:rPr>
        <w:t>r of</w:t>
      </w:r>
      <w:r w:rsidRPr="00EA6FD5">
        <w:rPr>
          <w:rFonts w:ascii="Times New Roman" w:hAnsi="Times New Roman" w:cs="Times New Roman"/>
          <w:sz w:val="24"/>
          <w:szCs w:val="24"/>
        </w:rPr>
        <w:t xml:space="preserve"> </w:t>
      </w:r>
      <w:ins w:id="2634" w:author="Sara Boyes" w:date="2023-05-16T15:42:00Z">
        <w:r w:rsidR="0077485A" w:rsidRPr="00EA6FD5">
          <w:rPr>
            <w:rFonts w:ascii="Times New Roman" w:hAnsi="Times New Roman" w:cs="Times New Roman"/>
            <w:sz w:val="24"/>
            <w:szCs w:val="24"/>
          </w:rPr>
          <w:t xml:space="preserve">the </w:t>
        </w:r>
      </w:ins>
      <w:r w:rsidR="007F78F4" w:rsidRPr="00EA6FD5">
        <w:rPr>
          <w:rFonts w:ascii="Times New Roman" w:hAnsi="Times New Roman" w:cs="Times New Roman"/>
          <w:sz w:val="24"/>
          <w:szCs w:val="24"/>
        </w:rPr>
        <w:t>convicted war criminal</w:t>
      </w:r>
      <w:ins w:id="2635" w:author="Sara Boyes" w:date="2023-05-16T15:42:00Z">
        <w:r w:rsidR="0077485A" w:rsidRPr="00EA6FD5">
          <w:rPr>
            <w:rFonts w:ascii="Times New Roman" w:hAnsi="Times New Roman" w:cs="Times New Roman"/>
            <w:sz w:val="24"/>
            <w:szCs w:val="24"/>
          </w:rPr>
          <w:t>,</w:t>
        </w:r>
      </w:ins>
      <w:r w:rsidR="007F78F4" w:rsidRPr="00EA6FD5">
        <w:rPr>
          <w:rFonts w:ascii="Times New Roman" w:hAnsi="Times New Roman" w:cs="Times New Roman"/>
          <w:sz w:val="24"/>
          <w:szCs w:val="24"/>
        </w:rPr>
        <w:t xml:space="preserve"> </w:t>
      </w:r>
      <w:r w:rsidRPr="00EA6FD5">
        <w:rPr>
          <w:rFonts w:ascii="Times New Roman" w:hAnsi="Times New Roman" w:cs="Times New Roman"/>
          <w:sz w:val="24"/>
          <w:szCs w:val="24"/>
        </w:rPr>
        <w:t>General Ratko Mladić</w:t>
      </w:r>
      <w:ins w:id="2636" w:author="Sara Boyes" w:date="2023-05-16T15:42:00Z">
        <w:r w:rsidR="0077485A"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in </w:t>
      </w:r>
      <w:r w:rsidR="007F78F4" w:rsidRPr="00EA6FD5">
        <w:rPr>
          <w:rFonts w:ascii="Times New Roman" w:hAnsi="Times New Roman" w:cs="Times New Roman"/>
          <w:sz w:val="24"/>
          <w:szCs w:val="24"/>
        </w:rPr>
        <w:t xml:space="preserve">the </w:t>
      </w:r>
      <w:r w:rsidRPr="00EA6FD5">
        <w:rPr>
          <w:rFonts w:ascii="Times New Roman" w:hAnsi="Times New Roman" w:cs="Times New Roman"/>
          <w:sz w:val="24"/>
          <w:szCs w:val="24"/>
        </w:rPr>
        <w:t>Vraca part of Sarajevo was again smashed in January 2023</w:t>
      </w:r>
      <w:r w:rsidR="007F78F4" w:rsidRPr="00EA6FD5">
        <w:rPr>
          <w:rFonts w:ascii="Times New Roman" w:hAnsi="Times New Roman" w:cs="Times New Roman"/>
          <w:sz w:val="24"/>
          <w:szCs w:val="24"/>
        </w:rPr>
        <w:t xml:space="preserve">. A </w:t>
      </w:r>
      <w:r w:rsidRPr="00EA6FD5">
        <w:rPr>
          <w:rFonts w:ascii="Times New Roman" w:hAnsi="Times New Roman" w:cs="Times New Roman"/>
          <w:sz w:val="24"/>
          <w:szCs w:val="24"/>
        </w:rPr>
        <w:t xml:space="preserve">mural in Foča, dedicated to the controversial </w:t>
      </w:r>
      <w:del w:id="2637" w:author="Sara Boyes" w:date="2023-05-16T15:42:00Z">
        <w:r w:rsidRPr="00EA6FD5" w:rsidDel="0077485A">
          <w:rPr>
            <w:rFonts w:ascii="Times New Roman" w:hAnsi="Times New Roman" w:cs="Times New Roman"/>
            <w:sz w:val="24"/>
            <w:szCs w:val="24"/>
          </w:rPr>
          <w:delText xml:space="preserve">WW2 </w:delText>
        </w:r>
      </w:del>
      <w:ins w:id="2638" w:author="Sara Boyes" w:date="2023-05-16T15:42:00Z">
        <w:r w:rsidR="0077485A" w:rsidRPr="00EA6FD5">
          <w:rPr>
            <w:rFonts w:ascii="Times New Roman" w:hAnsi="Times New Roman" w:cs="Times New Roman"/>
            <w:sz w:val="24"/>
            <w:szCs w:val="24"/>
          </w:rPr>
          <w:t>Secon</w:t>
        </w:r>
      </w:ins>
      <w:ins w:id="2639" w:author="Sara Boyes" w:date="2023-05-16T15:43:00Z">
        <w:r w:rsidR="0077485A" w:rsidRPr="00EA6FD5">
          <w:rPr>
            <w:rFonts w:ascii="Times New Roman" w:hAnsi="Times New Roman" w:cs="Times New Roman"/>
            <w:sz w:val="24"/>
            <w:szCs w:val="24"/>
          </w:rPr>
          <w:t>d World War</w:t>
        </w:r>
      </w:ins>
      <w:ins w:id="2640" w:author="Sara Boyes" w:date="2023-05-16T15:42:00Z">
        <w:r w:rsidR="0077485A"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 xml:space="preserve">Serb </w:t>
      </w:r>
      <w:r w:rsidR="007F78F4" w:rsidRPr="00EA6FD5">
        <w:rPr>
          <w:rFonts w:ascii="Times New Roman" w:hAnsi="Times New Roman" w:cs="Times New Roman"/>
          <w:sz w:val="24"/>
          <w:szCs w:val="24"/>
        </w:rPr>
        <w:t>General</w:t>
      </w:r>
      <w:ins w:id="2641" w:author="Sara Boyes" w:date="2023-05-16T15:43:00Z">
        <w:r w:rsidR="0077485A" w:rsidRPr="00EA6FD5">
          <w:rPr>
            <w:rFonts w:ascii="Times New Roman" w:hAnsi="Times New Roman" w:cs="Times New Roman"/>
            <w:sz w:val="24"/>
            <w:szCs w:val="24"/>
          </w:rPr>
          <w:t>,</w:t>
        </w:r>
      </w:ins>
      <w:r w:rsidR="007F78F4"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Draža Mihajlović, involved in atrocities against Bosniaks, was painted over in November 2022. </w:t>
      </w:r>
      <w:r w:rsidR="00D51FAB" w:rsidRPr="00EA6FD5">
        <w:rPr>
          <w:rFonts w:ascii="Times New Roman" w:hAnsi="Times New Roman" w:cs="Times New Roman"/>
          <w:sz w:val="24"/>
          <w:szCs w:val="24"/>
        </w:rPr>
        <w:t>In March 2023, a</w:t>
      </w:r>
      <w:r w:rsidR="007F78F4"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Serb nationalist group </w:t>
      </w:r>
      <w:r w:rsidR="007F78F4" w:rsidRPr="00EA6FD5">
        <w:rPr>
          <w:rFonts w:ascii="Times New Roman" w:hAnsi="Times New Roman" w:cs="Times New Roman"/>
          <w:sz w:val="24"/>
          <w:szCs w:val="24"/>
        </w:rPr>
        <w:t xml:space="preserve">named </w:t>
      </w:r>
      <w:r w:rsidRPr="00EA6FD5">
        <w:rPr>
          <w:rFonts w:ascii="Times New Roman" w:hAnsi="Times New Roman" w:cs="Times New Roman"/>
          <w:i/>
          <w:iCs/>
          <w:sz w:val="24"/>
          <w:szCs w:val="24"/>
        </w:rPr>
        <w:t xml:space="preserve">Eastern Alternative </w:t>
      </w:r>
      <w:r w:rsidRPr="00EA6FD5">
        <w:rPr>
          <w:rFonts w:ascii="Times New Roman" w:hAnsi="Times New Roman" w:cs="Times New Roman"/>
          <w:sz w:val="24"/>
          <w:szCs w:val="24"/>
        </w:rPr>
        <w:t xml:space="preserve">put up a banner </w:t>
      </w:r>
      <w:r w:rsidR="00824FA6" w:rsidRPr="00EA6FD5">
        <w:rPr>
          <w:rFonts w:ascii="Times New Roman" w:hAnsi="Times New Roman" w:cs="Times New Roman"/>
          <w:sz w:val="24"/>
          <w:szCs w:val="24"/>
        </w:rPr>
        <w:t>on</w:t>
      </w:r>
      <w:r w:rsidR="007F78F4" w:rsidRPr="00EA6FD5">
        <w:rPr>
          <w:rFonts w:ascii="Times New Roman" w:hAnsi="Times New Roman" w:cs="Times New Roman"/>
          <w:sz w:val="24"/>
          <w:szCs w:val="24"/>
        </w:rPr>
        <w:t xml:space="preserve"> </w:t>
      </w:r>
      <w:r w:rsidR="00824FA6" w:rsidRPr="00EA6FD5">
        <w:rPr>
          <w:rFonts w:ascii="Times New Roman" w:hAnsi="Times New Roman" w:cs="Times New Roman"/>
          <w:sz w:val="24"/>
          <w:szCs w:val="24"/>
        </w:rPr>
        <w:t xml:space="preserve">Ratko </w:t>
      </w:r>
      <w:r w:rsidRPr="00EA6FD5">
        <w:rPr>
          <w:rFonts w:ascii="Times New Roman" w:hAnsi="Times New Roman" w:cs="Times New Roman"/>
          <w:sz w:val="24"/>
          <w:szCs w:val="24"/>
        </w:rPr>
        <w:t>Mladić</w:t>
      </w:r>
      <w:r w:rsidR="00824FA6" w:rsidRPr="00EA6FD5">
        <w:rPr>
          <w:rFonts w:ascii="Times New Roman" w:hAnsi="Times New Roman" w:cs="Times New Roman"/>
          <w:sz w:val="24"/>
          <w:szCs w:val="24"/>
        </w:rPr>
        <w:t>’s birthday</w:t>
      </w:r>
      <w:r w:rsidRPr="00EA6FD5">
        <w:rPr>
          <w:rFonts w:ascii="Times New Roman" w:hAnsi="Times New Roman" w:cs="Times New Roman"/>
          <w:sz w:val="24"/>
          <w:szCs w:val="24"/>
        </w:rPr>
        <w:t xml:space="preserve"> in </w:t>
      </w:r>
      <w:r w:rsidR="007F78F4" w:rsidRPr="00EA6FD5">
        <w:rPr>
          <w:rFonts w:ascii="Times New Roman" w:hAnsi="Times New Roman" w:cs="Times New Roman"/>
          <w:sz w:val="24"/>
          <w:szCs w:val="24"/>
        </w:rPr>
        <w:t xml:space="preserve">the </w:t>
      </w:r>
      <w:del w:id="2642" w:author="Sara Boyes" w:date="2023-05-16T15:44:00Z">
        <w:r w:rsidR="007F78F4" w:rsidRPr="00EA6FD5" w:rsidDel="0077485A">
          <w:rPr>
            <w:rFonts w:ascii="Times New Roman" w:hAnsi="Times New Roman" w:cs="Times New Roman"/>
            <w:sz w:val="24"/>
            <w:szCs w:val="24"/>
          </w:rPr>
          <w:delText xml:space="preserve">center </w:delText>
        </w:r>
      </w:del>
      <w:ins w:id="2643" w:author="Sara Boyes" w:date="2023-05-16T15:44:00Z">
        <w:r w:rsidR="0077485A" w:rsidRPr="00EA6FD5">
          <w:rPr>
            <w:rFonts w:ascii="Times New Roman" w:hAnsi="Times New Roman" w:cs="Times New Roman"/>
            <w:sz w:val="24"/>
            <w:szCs w:val="24"/>
          </w:rPr>
          <w:t xml:space="preserve">centre </w:t>
        </w:r>
      </w:ins>
      <w:r w:rsidR="007F78F4" w:rsidRPr="00EA6FD5">
        <w:rPr>
          <w:rFonts w:ascii="Times New Roman" w:hAnsi="Times New Roman" w:cs="Times New Roman"/>
          <w:sz w:val="24"/>
          <w:szCs w:val="24"/>
        </w:rPr>
        <w:t xml:space="preserve">of </w:t>
      </w:r>
      <w:r w:rsidRPr="00EA6FD5">
        <w:rPr>
          <w:rFonts w:ascii="Times New Roman" w:hAnsi="Times New Roman" w:cs="Times New Roman"/>
          <w:sz w:val="24"/>
          <w:szCs w:val="24"/>
        </w:rPr>
        <w:t>Bratunac</w:t>
      </w:r>
      <w:r w:rsidR="009A4A28" w:rsidRPr="00EA6FD5">
        <w:rPr>
          <w:rFonts w:ascii="Times New Roman" w:hAnsi="Times New Roman" w:cs="Times New Roman"/>
          <w:sz w:val="24"/>
          <w:szCs w:val="24"/>
        </w:rPr>
        <w:t xml:space="preserve">, which was </w:t>
      </w:r>
      <w:r w:rsidRPr="00EA6FD5">
        <w:rPr>
          <w:rFonts w:ascii="Times New Roman" w:hAnsi="Times New Roman" w:cs="Times New Roman"/>
          <w:sz w:val="24"/>
          <w:szCs w:val="24"/>
        </w:rPr>
        <w:t xml:space="preserve">removed after </w:t>
      </w:r>
      <w:r w:rsidR="00A14952" w:rsidRPr="00EA6FD5">
        <w:rPr>
          <w:rFonts w:ascii="Times New Roman" w:hAnsi="Times New Roman" w:cs="Times New Roman"/>
          <w:sz w:val="24"/>
          <w:szCs w:val="24"/>
        </w:rPr>
        <w:t>the local authorities</w:t>
      </w:r>
      <w:del w:id="2644" w:author="Sara Boyes" w:date="2023-05-08T18:38:00Z">
        <w:r w:rsidR="00A14952" w:rsidRPr="00EA6FD5" w:rsidDel="006158C1">
          <w:rPr>
            <w:rFonts w:ascii="Times New Roman" w:hAnsi="Times New Roman" w:cs="Times New Roman"/>
            <w:sz w:val="24"/>
            <w:szCs w:val="24"/>
          </w:rPr>
          <w:delText>'</w:delText>
        </w:r>
      </w:del>
      <w:ins w:id="2645" w:author="Sara Boyes" w:date="2023-05-08T18:38:00Z">
        <w:r w:rsidR="006158C1"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commendable and swift </w:t>
      </w:r>
      <w:r w:rsidR="00A14952" w:rsidRPr="00EA6FD5">
        <w:rPr>
          <w:rFonts w:ascii="Times New Roman" w:hAnsi="Times New Roman" w:cs="Times New Roman"/>
          <w:sz w:val="24"/>
          <w:szCs w:val="24"/>
        </w:rPr>
        <w:t>reaction</w:t>
      </w:r>
      <w:r w:rsidRPr="00EA6FD5">
        <w:rPr>
          <w:rFonts w:ascii="Times New Roman" w:hAnsi="Times New Roman" w:cs="Times New Roman"/>
          <w:sz w:val="24"/>
          <w:szCs w:val="24"/>
        </w:rPr>
        <w:t xml:space="preserve">. </w:t>
      </w:r>
      <w:del w:id="2646" w:author="Sara Boyes" w:date="2023-05-16T15:44:00Z">
        <w:r w:rsidRPr="00EA6FD5" w:rsidDel="0077485A">
          <w:rPr>
            <w:rFonts w:ascii="Times New Roman" w:hAnsi="Times New Roman" w:cs="Times New Roman"/>
            <w:sz w:val="24"/>
            <w:szCs w:val="24"/>
          </w:rPr>
          <w:delText>On the other hand</w:delText>
        </w:r>
      </w:del>
      <w:ins w:id="2647" w:author="Sara Boyes" w:date="2023-05-16T15:44:00Z">
        <w:r w:rsidR="0077485A" w:rsidRPr="00EA6FD5">
          <w:rPr>
            <w:rFonts w:ascii="Times New Roman" w:hAnsi="Times New Roman" w:cs="Times New Roman"/>
            <w:sz w:val="24"/>
            <w:szCs w:val="24"/>
          </w:rPr>
          <w:t>However</w:t>
        </w:r>
      </w:ins>
      <w:r w:rsidRPr="00EA6FD5">
        <w:rPr>
          <w:rFonts w:ascii="Times New Roman" w:hAnsi="Times New Roman" w:cs="Times New Roman"/>
          <w:sz w:val="24"/>
          <w:szCs w:val="24"/>
        </w:rPr>
        <w:t xml:space="preserve">, a memorial house in Višegrad commemorating the victims of </w:t>
      </w:r>
      <w:r w:rsidR="007F78F4" w:rsidRPr="00EA6FD5">
        <w:rPr>
          <w:rFonts w:ascii="Times New Roman" w:hAnsi="Times New Roman" w:cs="Times New Roman"/>
          <w:sz w:val="24"/>
          <w:szCs w:val="24"/>
        </w:rPr>
        <w:t xml:space="preserve">a </w:t>
      </w:r>
      <w:r w:rsidRPr="00EA6FD5">
        <w:rPr>
          <w:rFonts w:ascii="Times New Roman" w:hAnsi="Times New Roman" w:cs="Times New Roman"/>
          <w:sz w:val="24"/>
          <w:szCs w:val="24"/>
        </w:rPr>
        <w:t>live torching from 1992 was damaged by unknown perpetrators in March.</w:t>
      </w:r>
    </w:p>
    <w:p w14:paraId="2073FD2E" w14:textId="6959F35E" w:rsidR="00F77D57" w:rsidRPr="00EA6FD5" w:rsidRDefault="00AD4862"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Several </w:t>
      </w:r>
      <w:r w:rsidR="00273829" w:rsidRPr="00EA6FD5">
        <w:rPr>
          <w:rFonts w:ascii="Times New Roman" w:hAnsi="Times New Roman" w:cs="Times New Roman"/>
          <w:sz w:val="24"/>
          <w:szCs w:val="24"/>
        </w:rPr>
        <w:t xml:space="preserve">other incidents caused concerns </w:t>
      </w:r>
      <w:r w:rsidRPr="00EA6FD5">
        <w:rPr>
          <w:rFonts w:ascii="Times New Roman" w:hAnsi="Times New Roman" w:cs="Times New Roman"/>
          <w:sz w:val="24"/>
          <w:szCs w:val="24"/>
        </w:rPr>
        <w:t>about</w:t>
      </w:r>
      <w:r w:rsidR="00273829" w:rsidRPr="00EA6FD5">
        <w:rPr>
          <w:rFonts w:ascii="Times New Roman" w:hAnsi="Times New Roman" w:cs="Times New Roman"/>
          <w:sz w:val="24"/>
          <w:szCs w:val="24"/>
        </w:rPr>
        <w:t xml:space="preserve"> inter-ethnic tensions</w:t>
      </w:r>
      <w:r w:rsidR="00D51FAB" w:rsidRPr="00EA6FD5">
        <w:rPr>
          <w:rFonts w:ascii="Times New Roman" w:hAnsi="Times New Roman" w:cs="Times New Roman"/>
          <w:sz w:val="24"/>
          <w:szCs w:val="24"/>
        </w:rPr>
        <w:t xml:space="preserve">: </w:t>
      </w:r>
      <w:ins w:id="2648" w:author="Sara Boyes" w:date="2023-05-16T15:45:00Z">
        <w:r w:rsidR="0077485A" w:rsidRPr="00EA6FD5">
          <w:rPr>
            <w:rFonts w:ascii="Times New Roman" w:hAnsi="Times New Roman" w:cs="Times New Roman"/>
            <w:sz w:val="24"/>
            <w:szCs w:val="24"/>
          </w:rPr>
          <w:t>r</w:t>
        </w:r>
      </w:ins>
      <w:del w:id="2649" w:author="Sara Boyes" w:date="2023-05-16T15:45:00Z">
        <w:r w:rsidR="00273829" w:rsidRPr="00EA6FD5" w:rsidDel="0077485A">
          <w:rPr>
            <w:rFonts w:ascii="Times New Roman" w:hAnsi="Times New Roman" w:cs="Times New Roman"/>
            <w:sz w:val="24"/>
            <w:szCs w:val="24"/>
          </w:rPr>
          <w:delText>R</w:delText>
        </w:r>
      </w:del>
      <w:r w:rsidR="00273829" w:rsidRPr="00EA6FD5">
        <w:rPr>
          <w:rFonts w:ascii="Times New Roman" w:hAnsi="Times New Roman" w:cs="Times New Roman"/>
          <w:sz w:val="24"/>
          <w:szCs w:val="24"/>
        </w:rPr>
        <w:t xml:space="preserve">eported vandalism or desecration of religious buildings and memorial sites, such as the damage at </w:t>
      </w:r>
      <w:r w:rsidR="00D51FAB" w:rsidRPr="00EA6FD5">
        <w:rPr>
          <w:rFonts w:ascii="Times New Roman" w:hAnsi="Times New Roman" w:cs="Times New Roman"/>
          <w:sz w:val="24"/>
          <w:szCs w:val="24"/>
        </w:rPr>
        <w:t xml:space="preserve">a </w:t>
      </w:r>
      <w:r w:rsidR="00273829" w:rsidRPr="00EA6FD5">
        <w:rPr>
          <w:rFonts w:ascii="Times New Roman" w:hAnsi="Times New Roman" w:cs="Times New Roman"/>
          <w:sz w:val="24"/>
          <w:szCs w:val="24"/>
        </w:rPr>
        <w:t xml:space="preserve">Mostar Orthodox church (December 2022) or </w:t>
      </w:r>
      <w:r w:rsidRPr="00EA6FD5">
        <w:rPr>
          <w:rFonts w:ascii="Times New Roman" w:hAnsi="Times New Roman" w:cs="Times New Roman"/>
          <w:sz w:val="24"/>
          <w:szCs w:val="24"/>
        </w:rPr>
        <w:t>the emerg</w:t>
      </w:r>
      <w:r w:rsidR="000116D4" w:rsidRPr="00EA6FD5">
        <w:rPr>
          <w:rFonts w:ascii="Times New Roman" w:hAnsi="Times New Roman" w:cs="Times New Roman"/>
          <w:sz w:val="24"/>
          <w:szCs w:val="24"/>
        </w:rPr>
        <w:t xml:space="preserve">ence of a </w:t>
      </w:r>
      <w:del w:id="2650" w:author="Sara Boyes" w:date="2023-05-16T15:45:00Z">
        <w:r w:rsidR="00273829" w:rsidRPr="00EA6FD5" w:rsidDel="0077485A">
          <w:rPr>
            <w:rFonts w:ascii="Times New Roman" w:hAnsi="Times New Roman" w:cs="Times New Roman"/>
            <w:sz w:val="24"/>
            <w:szCs w:val="24"/>
          </w:rPr>
          <w:delText xml:space="preserve"> </w:delText>
        </w:r>
      </w:del>
      <w:r w:rsidR="00273829" w:rsidRPr="00EA6FD5">
        <w:rPr>
          <w:rFonts w:ascii="Times New Roman" w:hAnsi="Times New Roman" w:cs="Times New Roman"/>
          <w:sz w:val="24"/>
          <w:szCs w:val="24"/>
        </w:rPr>
        <w:t>video of a youth urinating</w:t>
      </w:r>
      <w:r w:rsidR="00D51FAB" w:rsidRPr="00EA6FD5">
        <w:rPr>
          <w:rFonts w:ascii="Times New Roman" w:hAnsi="Times New Roman" w:cs="Times New Roman"/>
          <w:sz w:val="24"/>
          <w:szCs w:val="24"/>
        </w:rPr>
        <w:t xml:space="preserve"> at </w:t>
      </w:r>
      <w:r w:rsidR="00273829" w:rsidRPr="00EA6FD5">
        <w:rPr>
          <w:rFonts w:ascii="Times New Roman" w:hAnsi="Times New Roman" w:cs="Times New Roman"/>
          <w:sz w:val="24"/>
          <w:szCs w:val="24"/>
        </w:rPr>
        <w:t xml:space="preserve">the wall of one of the mosques in the town of Bijeljina (January 2023), as well as desecration of a </w:t>
      </w:r>
      <w:ins w:id="2651" w:author="Sara Boyes" w:date="2023-05-16T15:46:00Z">
        <w:r w:rsidR="0077485A" w:rsidRPr="00EA6FD5">
          <w:rPr>
            <w:rFonts w:ascii="Times New Roman" w:hAnsi="Times New Roman" w:cs="Times New Roman"/>
            <w:sz w:val="24"/>
            <w:szCs w:val="24"/>
          </w:rPr>
          <w:t xml:space="preserve">Second </w:t>
        </w:r>
      </w:ins>
      <w:r w:rsidR="00273829" w:rsidRPr="00EA6FD5">
        <w:rPr>
          <w:rFonts w:ascii="Times New Roman" w:hAnsi="Times New Roman" w:cs="Times New Roman"/>
          <w:sz w:val="24"/>
          <w:szCs w:val="24"/>
        </w:rPr>
        <w:t xml:space="preserve">World War </w:t>
      </w:r>
      <w:del w:id="2652" w:author="Sara Boyes" w:date="2023-05-16T15:46:00Z">
        <w:r w:rsidR="00273829" w:rsidRPr="00EA6FD5" w:rsidDel="0077485A">
          <w:rPr>
            <w:rFonts w:ascii="Times New Roman" w:hAnsi="Times New Roman" w:cs="Times New Roman"/>
            <w:sz w:val="24"/>
            <w:szCs w:val="24"/>
          </w:rPr>
          <w:delText xml:space="preserve">2 </w:delText>
        </w:r>
      </w:del>
      <w:r w:rsidR="00273829" w:rsidRPr="00EA6FD5">
        <w:rPr>
          <w:rFonts w:ascii="Times New Roman" w:hAnsi="Times New Roman" w:cs="Times New Roman"/>
          <w:sz w:val="24"/>
          <w:szCs w:val="24"/>
        </w:rPr>
        <w:t>memorial near Bihać (March 2023)</w:t>
      </w:r>
      <w:r w:rsidR="00D51FAB" w:rsidRPr="00EA6FD5">
        <w:rPr>
          <w:rFonts w:ascii="Times New Roman" w:hAnsi="Times New Roman" w:cs="Times New Roman"/>
          <w:sz w:val="24"/>
          <w:szCs w:val="24"/>
        </w:rPr>
        <w:t xml:space="preserve"> and, most recently, the </w:t>
      </w:r>
      <w:r w:rsidR="00273829" w:rsidRPr="00EA6FD5">
        <w:rPr>
          <w:rFonts w:ascii="Times New Roman" w:hAnsi="Times New Roman" w:cs="Times New Roman"/>
          <w:sz w:val="24"/>
          <w:szCs w:val="24"/>
        </w:rPr>
        <w:t xml:space="preserve">attempted burglary </w:t>
      </w:r>
      <w:r w:rsidR="00D51FAB" w:rsidRPr="00EA6FD5">
        <w:rPr>
          <w:rFonts w:ascii="Times New Roman" w:hAnsi="Times New Roman" w:cs="Times New Roman"/>
          <w:sz w:val="24"/>
          <w:szCs w:val="24"/>
        </w:rPr>
        <w:t xml:space="preserve">of the </w:t>
      </w:r>
      <w:del w:id="2653" w:author="Sara Boyes" w:date="2023-05-16T15:47:00Z">
        <w:r w:rsidR="00273829" w:rsidRPr="00EA6FD5" w:rsidDel="00DA1915">
          <w:rPr>
            <w:rFonts w:ascii="Times New Roman" w:hAnsi="Times New Roman" w:cs="Times New Roman"/>
            <w:sz w:val="24"/>
            <w:szCs w:val="24"/>
          </w:rPr>
          <w:delText xml:space="preserve">Stolac </w:delText>
        </w:r>
      </w:del>
      <w:r w:rsidR="00273829" w:rsidRPr="00EA6FD5">
        <w:rPr>
          <w:rFonts w:ascii="Times New Roman" w:hAnsi="Times New Roman" w:cs="Times New Roman"/>
          <w:sz w:val="24"/>
          <w:szCs w:val="24"/>
        </w:rPr>
        <w:t>Orthodox church</w:t>
      </w:r>
      <w:ins w:id="2654" w:author="Sara Boyes" w:date="2023-05-16T15:47:00Z">
        <w:r w:rsidR="00DA1915" w:rsidRPr="00EA6FD5">
          <w:rPr>
            <w:rFonts w:ascii="Times New Roman" w:hAnsi="Times New Roman" w:cs="Times New Roman"/>
            <w:sz w:val="24"/>
            <w:szCs w:val="24"/>
          </w:rPr>
          <w:t xml:space="preserve"> in Stolac</w:t>
        </w:r>
      </w:ins>
      <w:r w:rsidR="00273829" w:rsidRPr="00EA6FD5">
        <w:rPr>
          <w:rFonts w:ascii="Times New Roman" w:hAnsi="Times New Roman" w:cs="Times New Roman"/>
          <w:sz w:val="24"/>
          <w:szCs w:val="24"/>
        </w:rPr>
        <w:t xml:space="preserve">, are often not significant in terms of </w:t>
      </w:r>
      <w:r w:rsidR="00D51FAB" w:rsidRPr="00EA6FD5">
        <w:rPr>
          <w:rFonts w:ascii="Times New Roman" w:hAnsi="Times New Roman" w:cs="Times New Roman"/>
          <w:sz w:val="24"/>
          <w:szCs w:val="24"/>
        </w:rPr>
        <w:t xml:space="preserve">material </w:t>
      </w:r>
      <w:r w:rsidR="00273829" w:rsidRPr="00EA6FD5">
        <w:rPr>
          <w:rFonts w:ascii="Times New Roman" w:hAnsi="Times New Roman" w:cs="Times New Roman"/>
          <w:sz w:val="24"/>
          <w:szCs w:val="24"/>
        </w:rPr>
        <w:t xml:space="preserve">damage </w:t>
      </w:r>
      <w:r w:rsidR="00D51FAB" w:rsidRPr="00EA6FD5">
        <w:rPr>
          <w:rFonts w:ascii="Times New Roman" w:hAnsi="Times New Roman" w:cs="Times New Roman"/>
          <w:sz w:val="24"/>
          <w:szCs w:val="24"/>
        </w:rPr>
        <w:t>but are perceived</w:t>
      </w:r>
      <w:r w:rsidR="00273829" w:rsidRPr="00EA6FD5">
        <w:rPr>
          <w:rFonts w:ascii="Times New Roman" w:hAnsi="Times New Roman" w:cs="Times New Roman"/>
          <w:sz w:val="24"/>
          <w:szCs w:val="24"/>
        </w:rPr>
        <w:t xml:space="preserve"> </w:t>
      </w:r>
      <w:r w:rsidR="00EB5EBE" w:rsidRPr="00EA6FD5">
        <w:rPr>
          <w:rFonts w:ascii="Times New Roman" w:hAnsi="Times New Roman" w:cs="Times New Roman"/>
          <w:sz w:val="24"/>
          <w:szCs w:val="24"/>
        </w:rPr>
        <w:t>as a symbolic</w:t>
      </w:r>
      <w:r w:rsidR="00273829" w:rsidRPr="00EA6FD5">
        <w:rPr>
          <w:rFonts w:ascii="Times New Roman" w:hAnsi="Times New Roman" w:cs="Times New Roman"/>
          <w:sz w:val="24"/>
          <w:szCs w:val="24"/>
        </w:rPr>
        <w:t xml:space="preserve"> </w:t>
      </w:r>
      <w:r w:rsidR="00D51FAB" w:rsidRPr="00EA6FD5">
        <w:rPr>
          <w:rFonts w:ascii="Times New Roman" w:hAnsi="Times New Roman" w:cs="Times New Roman"/>
          <w:sz w:val="24"/>
          <w:szCs w:val="24"/>
        </w:rPr>
        <w:t xml:space="preserve">threat </w:t>
      </w:r>
      <w:r w:rsidR="00273829" w:rsidRPr="00EA6FD5">
        <w:rPr>
          <w:rFonts w:ascii="Times New Roman" w:hAnsi="Times New Roman" w:cs="Times New Roman"/>
          <w:sz w:val="24"/>
          <w:szCs w:val="24"/>
        </w:rPr>
        <w:t xml:space="preserve">to the minority community. As such, they cause anxiety </w:t>
      </w:r>
      <w:r w:rsidR="00EB5EBE" w:rsidRPr="00EA6FD5">
        <w:rPr>
          <w:rFonts w:ascii="Times New Roman" w:hAnsi="Times New Roman" w:cs="Times New Roman"/>
          <w:sz w:val="24"/>
          <w:szCs w:val="24"/>
        </w:rPr>
        <w:t>and</w:t>
      </w:r>
      <w:r w:rsidR="00D51FAB" w:rsidRPr="00EA6FD5">
        <w:rPr>
          <w:rFonts w:ascii="Times New Roman" w:hAnsi="Times New Roman" w:cs="Times New Roman"/>
          <w:sz w:val="24"/>
          <w:szCs w:val="24"/>
        </w:rPr>
        <w:t xml:space="preserve"> </w:t>
      </w:r>
      <w:r w:rsidR="00273829" w:rsidRPr="00EA6FD5">
        <w:rPr>
          <w:rFonts w:ascii="Times New Roman" w:hAnsi="Times New Roman" w:cs="Times New Roman"/>
          <w:sz w:val="24"/>
          <w:szCs w:val="24"/>
        </w:rPr>
        <w:t xml:space="preserve">insecurity </w:t>
      </w:r>
      <w:r w:rsidR="00D51FAB" w:rsidRPr="00EA6FD5">
        <w:rPr>
          <w:rFonts w:ascii="Times New Roman" w:hAnsi="Times New Roman" w:cs="Times New Roman"/>
          <w:sz w:val="24"/>
          <w:szCs w:val="24"/>
        </w:rPr>
        <w:t>and instigate ethnic hatred.</w:t>
      </w:r>
    </w:p>
    <w:p w14:paraId="1CC49605" w14:textId="2716E1D7" w:rsidR="00F77D57" w:rsidRPr="00EA6FD5" w:rsidRDefault="00EB5EBE"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T</w:t>
      </w:r>
      <w:r w:rsidR="00273829" w:rsidRPr="00EA6FD5">
        <w:rPr>
          <w:rFonts w:ascii="Times New Roman" w:hAnsi="Times New Roman" w:cs="Times New Roman"/>
          <w:sz w:val="24"/>
          <w:szCs w:val="24"/>
        </w:rPr>
        <w:t xml:space="preserve">he inter-ethnic divide </w:t>
      </w:r>
      <w:r w:rsidR="00D51FAB" w:rsidRPr="00EA6FD5">
        <w:rPr>
          <w:rFonts w:ascii="Times New Roman" w:hAnsi="Times New Roman" w:cs="Times New Roman"/>
          <w:sz w:val="24"/>
          <w:szCs w:val="24"/>
        </w:rPr>
        <w:t xml:space="preserve">is </w:t>
      </w:r>
      <w:r w:rsidRPr="00EA6FD5">
        <w:rPr>
          <w:rFonts w:ascii="Times New Roman" w:hAnsi="Times New Roman" w:cs="Times New Roman"/>
          <w:sz w:val="24"/>
          <w:szCs w:val="24"/>
        </w:rPr>
        <w:t xml:space="preserve">also </w:t>
      </w:r>
      <w:r w:rsidR="00D51FAB" w:rsidRPr="00EA6FD5">
        <w:rPr>
          <w:rFonts w:ascii="Times New Roman" w:hAnsi="Times New Roman" w:cs="Times New Roman"/>
          <w:sz w:val="24"/>
          <w:szCs w:val="24"/>
        </w:rPr>
        <w:t>being</w:t>
      </w:r>
      <w:r w:rsidR="00273829" w:rsidRPr="00EA6FD5">
        <w:rPr>
          <w:rFonts w:ascii="Times New Roman" w:hAnsi="Times New Roman" w:cs="Times New Roman"/>
          <w:sz w:val="24"/>
          <w:szCs w:val="24"/>
        </w:rPr>
        <w:t xml:space="preserve"> </w:t>
      </w:r>
      <w:r w:rsidR="00F77D57" w:rsidRPr="00EA6FD5">
        <w:rPr>
          <w:rFonts w:ascii="Times New Roman" w:hAnsi="Times New Roman" w:cs="Times New Roman"/>
          <w:sz w:val="24"/>
          <w:szCs w:val="24"/>
        </w:rPr>
        <w:t>deepened</w:t>
      </w:r>
      <w:r w:rsidR="00273829" w:rsidRPr="00EA6FD5">
        <w:rPr>
          <w:rFonts w:ascii="Times New Roman" w:hAnsi="Times New Roman" w:cs="Times New Roman"/>
          <w:sz w:val="24"/>
          <w:szCs w:val="24"/>
        </w:rPr>
        <w:t xml:space="preserve"> by the marking of disputed holidays, specifically the 9 January as the Day of the Republika Srpska</w:t>
      </w:r>
      <w:r w:rsidR="00A14952" w:rsidRPr="00EA6FD5">
        <w:rPr>
          <w:rFonts w:ascii="Times New Roman" w:hAnsi="Times New Roman" w:cs="Times New Roman"/>
          <w:sz w:val="24"/>
          <w:szCs w:val="24"/>
        </w:rPr>
        <w:t>,</w:t>
      </w:r>
      <w:r w:rsidR="00D51FAB" w:rsidRPr="00EA6FD5">
        <w:rPr>
          <w:rFonts w:ascii="Times New Roman" w:hAnsi="Times New Roman" w:cs="Times New Roman"/>
          <w:sz w:val="24"/>
          <w:szCs w:val="24"/>
        </w:rPr>
        <w:t xml:space="preserve"> ruled unconstitutional by the Constitutional Court</w:t>
      </w:r>
      <w:r w:rsidR="00AB40AE" w:rsidRPr="00EA6FD5">
        <w:rPr>
          <w:rFonts w:ascii="Times New Roman" w:hAnsi="Times New Roman" w:cs="Times New Roman"/>
          <w:sz w:val="24"/>
          <w:szCs w:val="24"/>
        </w:rPr>
        <w:t xml:space="preserve">. Every year, this celebration revives </w:t>
      </w:r>
      <w:r w:rsidR="00D51FAB" w:rsidRPr="00EA6FD5">
        <w:rPr>
          <w:rFonts w:ascii="Times New Roman" w:hAnsi="Times New Roman" w:cs="Times New Roman"/>
          <w:sz w:val="24"/>
          <w:szCs w:val="24"/>
        </w:rPr>
        <w:t>painful war memories among the Bosniaks. T</w:t>
      </w:r>
      <w:r w:rsidR="00273829" w:rsidRPr="00EA6FD5">
        <w:rPr>
          <w:rFonts w:ascii="Times New Roman" w:hAnsi="Times New Roman" w:cs="Times New Roman"/>
          <w:sz w:val="24"/>
          <w:szCs w:val="24"/>
        </w:rPr>
        <w:t>he</w:t>
      </w:r>
      <w:r w:rsidR="00AB40AE" w:rsidRPr="00EA6FD5">
        <w:rPr>
          <w:rFonts w:ascii="Times New Roman" w:hAnsi="Times New Roman" w:cs="Times New Roman"/>
          <w:sz w:val="24"/>
          <w:szCs w:val="24"/>
        </w:rPr>
        <w:t xml:space="preserve">y </w:t>
      </w:r>
      <w:r w:rsidR="00D51FAB" w:rsidRPr="00EA6FD5">
        <w:rPr>
          <w:rFonts w:ascii="Times New Roman" w:hAnsi="Times New Roman" w:cs="Times New Roman"/>
          <w:sz w:val="24"/>
          <w:szCs w:val="24"/>
        </w:rPr>
        <w:t xml:space="preserve">perceive this celebration mainly </w:t>
      </w:r>
      <w:r w:rsidR="00273829" w:rsidRPr="00EA6FD5">
        <w:rPr>
          <w:rFonts w:ascii="Times New Roman" w:hAnsi="Times New Roman" w:cs="Times New Roman"/>
          <w:sz w:val="24"/>
          <w:szCs w:val="24"/>
        </w:rPr>
        <w:t xml:space="preserve">as a message that </w:t>
      </w:r>
      <w:ins w:id="2655" w:author="Sara Boyes" w:date="2023-05-10T20:03:00Z">
        <w:r w:rsidR="00F600E3" w:rsidRPr="00EA6FD5">
          <w:rPr>
            <w:rFonts w:ascii="Times New Roman" w:hAnsi="Times New Roman" w:cs="Times New Roman"/>
            <w:sz w:val="24"/>
            <w:szCs w:val="24"/>
          </w:rPr>
          <w:t xml:space="preserve">the </w:t>
        </w:r>
      </w:ins>
      <w:r w:rsidR="00273829" w:rsidRPr="00EA6FD5">
        <w:rPr>
          <w:rFonts w:ascii="Times New Roman" w:hAnsi="Times New Roman" w:cs="Times New Roman"/>
          <w:sz w:val="24"/>
          <w:szCs w:val="24"/>
        </w:rPr>
        <w:t>Republika Srpska belongs only to Serbs. Such exclusive markings hold in themselves the potential to heighten tensions and often serve as a stage for incidents.</w:t>
      </w:r>
    </w:p>
    <w:p w14:paraId="3CBBFC28" w14:textId="2BE2A973" w:rsidR="00F77D57" w:rsidRPr="00EA6FD5" w:rsidRDefault="00D51FAB"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O</w:t>
      </w:r>
      <w:r w:rsidR="00273829" w:rsidRPr="00EA6FD5">
        <w:rPr>
          <w:rFonts w:ascii="Times New Roman" w:hAnsi="Times New Roman" w:cs="Times New Roman"/>
          <w:sz w:val="24"/>
          <w:szCs w:val="24"/>
        </w:rPr>
        <w:t>ther inter-ethnic incidents</w:t>
      </w:r>
      <w:r w:rsidRPr="00EA6FD5">
        <w:rPr>
          <w:rFonts w:ascii="Times New Roman" w:hAnsi="Times New Roman" w:cs="Times New Roman"/>
          <w:sz w:val="24"/>
          <w:szCs w:val="24"/>
        </w:rPr>
        <w:t xml:space="preserve"> include an assault on parents of </w:t>
      </w:r>
      <w:r w:rsidR="00BC0673" w:rsidRPr="00EA6FD5">
        <w:rPr>
          <w:rFonts w:ascii="Times New Roman" w:hAnsi="Times New Roman" w:cs="Times New Roman"/>
          <w:sz w:val="24"/>
          <w:szCs w:val="24"/>
        </w:rPr>
        <w:t xml:space="preserve">Serbian </w:t>
      </w:r>
      <w:r w:rsidRPr="00EA6FD5">
        <w:rPr>
          <w:rFonts w:ascii="Times New Roman" w:hAnsi="Times New Roman" w:cs="Times New Roman"/>
          <w:sz w:val="24"/>
          <w:szCs w:val="24"/>
        </w:rPr>
        <w:t xml:space="preserve">children from Belgrade who </w:t>
      </w:r>
      <w:del w:id="2656" w:author="Sara Boyes" w:date="2023-05-16T15:49:00Z">
        <w:r w:rsidRPr="00EA6FD5" w:rsidDel="00DA1915">
          <w:rPr>
            <w:rFonts w:ascii="Times New Roman" w:hAnsi="Times New Roman" w:cs="Times New Roman"/>
            <w:sz w:val="24"/>
            <w:szCs w:val="24"/>
          </w:rPr>
          <w:delText xml:space="preserve">participated </w:delText>
        </w:r>
      </w:del>
      <w:ins w:id="2657" w:author="Sara Boyes" w:date="2023-05-16T15:49:00Z">
        <w:r w:rsidR="00DA1915" w:rsidRPr="00EA6FD5">
          <w:rPr>
            <w:rFonts w:ascii="Times New Roman" w:hAnsi="Times New Roman" w:cs="Times New Roman"/>
            <w:sz w:val="24"/>
            <w:szCs w:val="24"/>
          </w:rPr>
          <w:t xml:space="preserve">were participating </w:t>
        </w:r>
      </w:ins>
      <w:r w:rsidR="00BC0673" w:rsidRPr="00EA6FD5">
        <w:rPr>
          <w:rFonts w:ascii="Times New Roman" w:hAnsi="Times New Roman" w:cs="Times New Roman"/>
          <w:sz w:val="24"/>
          <w:szCs w:val="24"/>
        </w:rPr>
        <w:t>in</w:t>
      </w:r>
      <w:r w:rsidRPr="00EA6FD5">
        <w:rPr>
          <w:rFonts w:ascii="Times New Roman" w:hAnsi="Times New Roman" w:cs="Times New Roman"/>
          <w:sz w:val="24"/>
          <w:szCs w:val="24"/>
        </w:rPr>
        <w:t xml:space="preserve"> a </w:t>
      </w:r>
      <w:del w:id="2658" w:author="Sara Boyes" w:date="2023-05-16T15:49:00Z">
        <w:r w:rsidRPr="00EA6FD5" w:rsidDel="00DA1915">
          <w:rPr>
            <w:rFonts w:ascii="Times New Roman" w:hAnsi="Times New Roman" w:cs="Times New Roman"/>
            <w:sz w:val="24"/>
            <w:szCs w:val="24"/>
          </w:rPr>
          <w:delText xml:space="preserve">kids’ </w:delText>
        </w:r>
      </w:del>
      <w:ins w:id="2659" w:author="Sara Boyes" w:date="2023-05-16T15:49:00Z">
        <w:r w:rsidR="00DA1915" w:rsidRPr="00EA6FD5">
          <w:rPr>
            <w:rFonts w:ascii="Times New Roman" w:hAnsi="Times New Roman" w:cs="Times New Roman"/>
            <w:sz w:val="24"/>
            <w:szCs w:val="24"/>
          </w:rPr>
          <w:t xml:space="preserve">children’s </w:t>
        </w:r>
      </w:ins>
      <w:r w:rsidRPr="00EA6FD5">
        <w:rPr>
          <w:rFonts w:ascii="Times New Roman" w:hAnsi="Times New Roman" w:cs="Times New Roman"/>
          <w:sz w:val="24"/>
          <w:szCs w:val="24"/>
        </w:rPr>
        <w:t xml:space="preserve">soccer tournament on </w:t>
      </w:r>
      <w:r w:rsidR="00445000" w:rsidRPr="00EA6FD5">
        <w:rPr>
          <w:rFonts w:ascii="Times New Roman" w:hAnsi="Times New Roman" w:cs="Times New Roman"/>
          <w:sz w:val="24"/>
          <w:szCs w:val="24"/>
        </w:rPr>
        <w:t xml:space="preserve">14 </w:t>
      </w:r>
      <w:r w:rsidRPr="00EA6FD5">
        <w:rPr>
          <w:rFonts w:ascii="Times New Roman" w:hAnsi="Times New Roman" w:cs="Times New Roman"/>
          <w:sz w:val="24"/>
          <w:szCs w:val="24"/>
        </w:rPr>
        <w:t>January 202</w:t>
      </w:r>
      <w:r w:rsidR="00BC0673" w:rsidRPr="00EA6FD5">
        <w:rPr>
          <w:rFonts w:ascii="Times New Roman" w:hAnsi="Times New Roman" w:cs="Times New Roman"/>
          <w:sz w:val="24"/>
          <w:szCs w:val="24"/>
        </w:rPr>
        <w:t>3</w:t>
      </w:r>
      <w:r w:rsidRPr="00EA6FD5">
        <w:rPr>
          <w:rFonts w:ascii="Times New Roman" w:hAnsi="Times New Roman" w:cs="Times New Roman"/>
          <w:sz w:val="24"/>
          <w:szCs w:val="24"/>
        </w:rPr>
        <w:t xml:space="preserve"> </w:t>
      </w:r>
      <w:r w:rsidR="00273829" w:rsidRPr="00EA6FD5">
        <w:rPr>
          <w:rFonts w:ascii="Times New Roman" w:hAnsi="Times New Roman" w:cs="Times New Roman"/>
          <w:sz w:val="24"/>
          <w:szCs w:val="24"/>
        </w:rPr>
        <w:t>in Ilidža</w:t>
      </w:r>
      <w:r w:rsidRPr="00EA6FD5">
        <w:rPr>
          <w:rFonts w:ascii="Times New Roman" w:hAnsi="Times New Roman" w:cs="Times New Roman"/>
          <w:sz w:val="24"/>
          <w:szCs w:val="24"/>
        </w:rPr>
        <w:t xml:space="preserve"> (Federation)</w:t>
      </w:r>
      <w:r w:rsidR="00BC0673" w:rsidRPr="00EA6FD5">
        <w:rPr>
          <w:rFonts w:ascii="Times New Roman" w:hAnsi="Times New Roman" w:cs="Times New Roman"/>
          <w:sz w:val="24"/>
          <w:szCs w:val="24"/>
        </w:rPr>
        <w:t xml:space="preserve">. The incident </w:t>
      </w:r>
      <w:r w:rsidRPr="00EA6FD5">
        <w:rPr>
          <w:rFonts w:ascii="Times New Roman" w:hAnsi="Times New Roman" w:cs="Times New Roman"/>
          <w:sz w:val="24"/>
          <w:szCs w:val="24"/>
        </w:rPr>
        <w:t>was widely</w:t>
      </w:r>
      <w:r w:rsidR="00273829"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covered </w:t>
      </w:r>
      <w:r w:rsidR="00273829" w:rsidRPr="00EA6FD5">
        <w:rPr>
          <w:rFonts w:ascii="Times New Roman" w:hAnsi="Times New Roman" w:cs="Times New Roman"/>
          <w:sz w:val="24"/>
          <w:szCs w:val="24"/>
        </w:rPr>
        <w:t xml:space="preserve">in the media and triggered a series of strong statements. The atmosphere </w:t>
      </w:r>
      <w:del w:id="2660" w:author="Sara Boyes" w:date="2023-05-16T15:50:00Z">
        <w:r w:rsidR="00273829" w:rsidRPr="00EA6FD5" w:rsidDel="00DA1915">
          <w:rPr>
            <w:rFonts w:ascii="Times New Roman" w:hAnsi="Times New Roman" w:cs="Times New Roman"/>
            <w:sz w:val="24"/>
            <w:szCs w:val="24"/>
          </w:rPr>
          <w:delText xml:space="preserve">got </w:delText>
        </w:r>
      </w:del>
      <w:ins w:id="2661" w:author="Sara Boyes" w:date="2023-05-16T15:50:00Z">
        <w:r w:rsidR="00DA1915" w:rsidRPr="00EA6FD5">
          <w:rPr>
            <w:rFonts w:ascii="Times New Roman" w:hAnsi="Times New Roman" w:cs="Times New Roman"/>
            <w:sz w:val="24"/>
            <w:szCs w:val="24"/>
          </w:rPr>
          <w:t xml:space="preserve">became </w:t>
        </w:r>
      </w:ins>
      <w:r w:rsidR="00273829" w:rsidRPr="00EA6FD5">
        <w:rPr>
          <w:rFonts w:ascii="Times New Roman" w:hAnsi="Times New Roman" w:cs="Times New Roman"/>
          <w:sz w:val="24"/>
          <w:szCs w:val="24"/>
        </w:rPr>
        <w:t xml:space="preserve">additionally heated </w:t>
      </w:r>
      <w:r w:rsidRPr="00EA6FD5">
        <w:rPr>
          <w:rFonts w:ascii="Times New Roman" w:hAnsi="Times New Roman" w:cs="Times New Roman"/>
          <w:sz w:val="24"/>
          <w:szCs w:val="24"/>
        </w:rPr>
        <w:t>when a</w:t>
      </w:r>
      <w:r w:rsidR="00273829" w:rsidRPr="00EA6FD5">
        <w:rPr>
          <w:rFonts w:ascii="Times New Roman" w:hAnsi="Times New Roman" w:cs="Times New Roman"/>
          <w:sz w:val="24"/>
          <w:szCs w:val="24"/>
        </w:rPr>
        <w:t xml:space="preserve"> video of </w:t>
      </w:r>
      <w:r w:rsidRPr="00EA6FD5">
        <w:rPr>
          <w:rFonts w:ascii="Times New Roman" w:hAnsi="Times New Roman" w:cs="Times New Roman"/>
          <w:sz w:val="24"/>
          <w:szCs w:val="24"/>
        </w:rPr>
        <w:t xml:space="preserve">the Imam </w:t>
      </w:r>
      <w:r w:rsidR="00A06A6F" w:rsidRPr="00EA6FD5">
        <w:rPr>
          <w:rFonts w:ascii="Times New Roman" w:hAnsi="Times New Roman" w:cs="Times New Roman"/>
          <w:sz w:val="24"/>
          <w:szCs w:val="24"/>
        </w:rPr>
        <w:t>of</w:t>
      </w:r>
      <w:r w:rsidRPr="00EA6FD5">
        <w:rPr>
          <w:rFonts w:ascii="Times New Roman" w:hAnsi="Times New Roman" w:cs="Times New Roman"/>
          <w:sz w:val="24"/>
          <w:szCs w:val="24"/>
        </w:rPr>
        <w:t xml:space="preserve"> </w:t>
      </w:r>
      <w:r w:rsidR="00273829" w:rsidRPr="00EA6FD5">
        <w:rPr>
          <w:rFonts w:ascii="Times New Roman" w:hAnsi="Times New Roman" w:cs="Times New Roman"/>
          <w:sz w:val="24"/>
          <w:szCs w:val="24"/>
        </w:rPr>
        <w:t xml:space="preserve">Prijedor </w:t>
      </w:r>
      <w:r w:rsidR="00BC0673" w:rsidRPr="00EA6FD5">
        <w:rPr>
          <w:rFonts w:ascii="Times New Roman" w:hAnsi="Times New Roman" w:cs="Times New Roman"/>
          <w:sz w:val="24"/>
          <w:szCs w:val="24"/>
        </w:rPr>
        <w:t xml:space="preserve">(Republika Srpska) </w:t>
      </w:r>
      <w:r w:rsidRPr="00EA6FD5">
        <w:rPr>
          <w:rFonts w:ascii="Times New Roman" w:hAnsi="Times New Roman" w:cs="Times New Roman"/>
          <w:sz w:val="24"/>
          <w:szCs w:val="24"/>
        </w:rPr>
        <w:t xml:space="preserve">appeared </w:t>
      </w:r>
      <w:r w:rsidR="00A14952" w:rsidRPr="00EA6FD5">
        <w:rPr>
          <w:rFonts w:ascii="Times New Roman" w:hAnsi="Times New Roman" w:cs="Times New Roman"/>
          <w:sz w:val="24"/>
          <w:szCs w:val="24"/>
        </w:rPr>
        <w:t>at</w:t>
      </w:r>
      <w:r w:rsidR="00273829" w:rsidRPr="00EA6FD5">
        <w:rPr>
          <w:rFonts w:ascii="Times New Roman" w:hAnsi="Times New Roman" w:cs="Times New Roman"/>
          <w:sz w:val="24"/>
          <w:szCs w:val="24"/>
        </w:rPr>
        <w:t xml:space="preserve"> the end of January</w:t>
      </w:r>
      <w:r w:rsidR="00BC0673" w:rsidRPr="00EA6FD5">
        <w:rPr>
          <w:rFonts w:ascii="Times New Roman" w:hAnsi="Times New Roman" w:cs="Times New Roman"/>
          <w:sz w:val="24"/>
          <w:szCs w:val="24"/>
        </w:rPr>
        <w:t xml:space="preserve"> 2023</w:t>
      </w:r>
      <w:r w:rsidR="005F1BE4" w:rsidRPr="00EA6FD5">
        <w:rPr>
          <w:rFonts w:ascii="Times New Roman" w:hAnsi="Times New Roman" w:cs="Times New Roman"/>
          <w:sz w:val="24"/>
          <w:szCs w:val="24"/>
        </w:rPr>
        <w:t>. He</w:t>
      </w:r>
      <w:r w:rsidR="00273829" w:rsidRPr="00EA6FD5">
        <w:rPr>
          <w:rFonts w:ascii="Times New Roman" w:hAnsi="Times New Roman" w:cs="Times New Roman"/>
          <w:sz w:val="24"/>
          <w:szCs w:val="24"/>
        </w:rPr>
        <w:t xml:space="preserve"> presented the Serb Orthodox Church in a very negative light, </w:t>
      </w:r>
      <w:r w:rsidR="00824E43" w:rsidRPr="00EA6FD5">
        <w:rPr>
          <w:rFonts w:ascii="Times New Roman" w:hAnsi="Times New Roman" w:cs="Times New Roman"/>
          <w:sz w:val="24"/>
          <w:szCs w:val="24"/>
        </w:rPr>
        <w:t xml:space="preserve">prompting an </w:t>
      </w:r>
      <w:r w:rsidR="00273829" w:rsidRPr="00EA6FD5">
        <w:rPr>
          <w:rFonts w:ascii="Times New Roman" w:hAnsi="Times New Roman" w:cs="Times New Roman"/>
          <w:sz w:val="24"/>
          <w:szCs w:val="24"/>
        </w:rPr>
        <w:t>investigation by the police</w:t>
      </w:r>
      <w:r w:rsidR="00BC0673" w:rsidRPr="00EA6FD5">
        <w:rPr>
          <w:rFonts w:ascii="Times New Roman" w:hAnsi="Times New Roman" w:cs="Times New Roman"/>
          <w:sz w:val="24"/>
          <w:szCs w:val="24"/>
        </w:rPr>
        <w:t xml:space="preserve"> of </w:t>
      </w:r>
      <w:ins w:id="2662" w:author="Sara Boyes" w:date="2023-05-10T20:03:00Z">
        <w:r w:rsidR="00F600E3" w:rsidRPr="00EA6FD5">
          <w:rPr>
            <w:rFonts w:ascii="Times New Roman" w:hAnsi="Times New Roman" w:cs="Times New Roman"/>
            <w:sz w:val="24"/>
            <w:szCs w:val="24"/>
          </w:rPr>
          <w:t xml:space="preserve">the </w:t>
        </w:r>
      </w:ins>
      <w:r w:rsidR="00BC0673" w:rsidRPr="00EA6FD5">
        <w:rPr>
          <w:rFonts w:ascii="Times New Roman" w:hAnsi="Times New Roman" w:cs="Times New Roman"/>
          <w:sz w:val="24"/>
          <w:szCs w:val="24"/>
        </w:rPr>
        <w:t>Republika Srpska</w:t>
      </w:r>
      <w:r w:rsidR="00273829" w:rsidRPr="00EA6FD5">
        <w:rPr>
          <w:rFonts w:ascii="Times New Roman" w:hAnsi="Times New Roman" w:cs="Times New Roman"/>
          <w:sz w:val="24"/>
          <w:szCs w:val="24"/>
        </w:rPr>
        <w:t xml:space="preserve"> for inciting ethnic hatred. This </w:t>
      </w:r>
      <w:r w:rsidR="00BC0673" w:rsidRPr="00EA6FD5">
        <w:rPr>
          <w:rFonts w:ascii="Times New Roman" w:hAnsi="Times New Roman" w:cs="Times New Roman"/>
          <w:sz w:val="24"/>
          <w:szCs w:val="24"/>
        </w:rPr>
        <w:t>incident</w:t>
      </w:r>
      <w:r w:rsidR="005F1BE4" w:rsidRPr="00EA6FD5">
        <w:rPr>
          <w:rFonts w:ascii="Times New Roman" w:hAnsi="Times New Roman" w:cs="Times New Roman"/>
          <w:sz w:val="24"/>
          <w:szCs w:val="24"/>
        </w:rPr>
        <w:t>,</w:t>
      </w:r>
      <w:r w:rsidR="00BC0673" w:rsidRPr="00EA6FD5">
        <w:rPr>
          <w:rFonts w:ascii="Times New Roman" w:hAnsi="Times New Roman" w:cs="Times New Roman"/>
          <w:sz w:val="24"/>
          <w:szCs w:val="24"/>
        </w:rPr>
        <w:t xml:space="preserve"> </w:t>
      </w:r>
      <w:r w:rsidR="00824E43" w:rsidRPr="00EA6FD5">
        <w:rPr>
          <w:rFonts w:ascii="Times New Roman" w:hAnsi="Times New Roman" w:cs="Times New Roman"/>
          <w:sz w:val="24"/>
          <w:szCs w:val="24"/>
        </w:rPr>
        <w:t>in turn</w:t>
      </w:r>
      <w:r w:rsidR="005F1BE4" w:rsidRPr="00EA6FD5">
        <w:rPr>
          <w:rFonts w:ascii="Times New Roman" w:hAnsi="Times New Roman" w:cs="Times New Roman"/>
          <w:sz w:val="24"/>
          <w:szCs w:val="24"/>
        </w:rPr>
        <w:t>,</w:t>
      </w:r>
      <w:r w:rsidR="00824E43" w:rsidRPr="00EA6FD5">
        <w:rPr>
          <w:rFonts w:ascii="Times New Roman" w:hAnsi="Times New Roman" w:cs="Times New Roman"/>
          <w:sz w:val="24"/>
          <w:szCs w:val="24"/>
        </w:rPr>
        <w:t xml:space="preserve"> </w:t>
      </w:r>
      <w:r w:rsidR="00BC0673" w:rsidRPr="00EA6FD5">
        <w:rPr>
          <w:rFonts w:ascii="Times New Roman" w:hAnsi="Times New Roman" w:cs="Times New Roman"/>
          <w:sz w:val="24"/>
          <w:szCs w:val="24"/>
        </w:rPr>
        <w:t xml:space="preserve">prompted </w:t>
      </w:r>
      <w:r w:rsidR="00273829" w:rsidRPr="00EA6FD5">
        <w:rPr>
          <w:rFonts w:ascii="Times New Roman" w:hAnsi="Times New Roman" w:cs="Times New Roman"/>
          <w:sz w:val="24"/>
          <w:szCs w:val="24"/>
        </w:rPr>
        <w:t>Archbishop Hrizostom, the Serb Orthodox Church representative</w:t>
      </w:r>
      <w:r w:rsidR="00BC0673" w:rsidRPr="00EA6FD5">
        <w:rPr>
          <w:rFonts w:ascii="Times New Roman" w:hAnsi="Times New Roman" w:cs="Times New Roman"/>
          <w:sz w:val="24"/>
          <w:szCs w:val="24"/>
        </w:rPr>
        <w:t>,</w:t>
      </w:r>
      <w:r w:rsidR="00273829" w:rsidRPr="00EA6FD5">
        <w:rPr>
          <w:rFonts w:ascii="Times New Roman" w:hAnsi="Times New Roman" w:cs="Times New Roman"/>
          <w:sz w:val="24"/>
          <w:szCs w:val="24"/>
        </w:rPr>
        <w:t xml:space="preserve"> to suspend his participation in the work of the Inter-Religious Council. </w:t>
      </w:r>
      <w:r w:rsidR="00A14952" w:rsidRPr="00EA6FD5">
        <w:rPr>
          <w:rFonts w:ascii="Times New Roman" w:hAnsi="Times New Roman" w:cs="Times New Roman"/>
          <w:sz w:val="24"/>
          <w:szCs w:val="24"/>
        </w:rPr>
        <w:t xml:space="preserve">Authorities </w:t>
      </w:r>
      <w:r w:rsidR="00510CAE" w:rsidRPr="00EA6FD5">
        <w:rPr>
          <w:rFonts w:ascii="Times New Roman" w:hAnsi="Times New Roman" w:cs="Times New Roman"/>
          <w:sz w:val="24"/>
          <w:szCs w:val="24"/>
        </w:rPr>
        <w:t>could do much better by stressing the need for peace and calm on such occasions.</w:t>
      </w:r>
    </w:p>
    <w:p w14:paraId="12C5692B" w14:textId="2B4F6597" w:rsidR="00F77D57" w:rsidRPr="00EA6FD5" w:rsidRDefault="00A14952"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Another</w:t>
      </w:r>
      <w:r w:rsidR="00273829" w:rsidRPr="00EA6FD5">
        <w:rPr>
          <w:rFonts w:ascii="Times New Roman" w:hAnsi="Times New Roman" w:cs="Times New Roman"/>
          <w:sz w:val="24"/>
          <w:szCs w:val="24"/>
        </w:rPr>
        <w:t xml:space="preserve"> example</w:t>
      </w:r>
      <w:r w:rsidR="00EB5EBE" w:rsidRPr="00EA6FD5">
        <w:rPr>
          <w:rFonts w:ascii="Times New Roman" w:hAnsi="Times New Roman" w:cs="Times New Roman"/>
          <w:sz w:val="24"/>
          <w:szCs w:val="24"/>
        </w:rPr>
        <w:t xml:space="preserve"> is</w:t>
      </w:r>
      <w:r w:rsidR="00273829" w:rsidRPr="00EA6FD5">
        <w:rPr>
          <w:rFonts w:ascii="Times New Roman" w:hAnsi="Times New Roman" w:cs="Times New Roman"/>
          <w:sz w:val="24"/>
          <w:szCs w:val="24"/>
        </w:rPr>
        <w:t xml:space="preserve"> the Chetnik gatherings in Višegrad, which </w:t>
      </w:r>
      <w:r w:rsidRPr="00EA6FD5">
        <w:rPr>
          <w:rFonts w:ascii="Times New Roman" w:hAnsi="Times New Roman" w:cs="Times New Roman"/>
          <w:sz w:val="24"/>
          <w:szCs w:val="24"/>
        </w:rPr>
        <w:t>occurred</w:t>
      </w:r>
      <w:r w:rsidR="00A06A6F" w:rsidRPr="00EA6FD5">
        <w:rPr>
          <w:rFonts w:ascii="Times New Roman" w:hAnsi="Times New Roman" w:cs="Times New Roman"/>
          <w:sz w:val="24"/>
          <w:szCs w:val="24"/>
        </w:rPr>
        <w:t xml:space="preserve"> </w:t>
      </w:r>
      <w:r w:rsidR="00273829" w:rsidRPr="00EA6FD5">
        <w:rPr>
          <w:rFonts w:ascii="Times New Roman" w:hAnsi="Times New Roman" w:cs="Times New Roman"/>
          <w:sz w:val="24"/>
          <w:szCs w:val="24"/>
        </w:rPr>
        <w:t>again on 6 January</w:t>
      </w:r>
      <w:r w:rsidR="00A06A6F" w:rsidRPr="00EA6FD5">
        <w:rPr>
          <w:rFonts w:ascii="Times New Roman" w:hAnsi="Times New Roman" w:cs="Times New Roman"/>
          <w:sz w:val="24"/>
          <w:szCs w:val="24"/>
        </w:rPr>
        <w:t xml:space="preserve"> 2023</w:t>
      </w:r>
      <w:r w:rsidR="00273829" w:rsidRPr="00EA6FD5">
        <w:rPr>
          <w:rFonts w:ascii="Times New Roman" w:hAnsi="Times New Roman" w:cs="Times New Roman"/>
          <w:sz w:val="24"/>
          <w:szCs w:val="24"/>
        </w:rPr>
        <w:t xml:space="preserve">, despite </w:t>
      </w:r>
      <w:r w:rsidR="00A06A6F" w:rsidRPr="00EA6FD5">
        <w:rPr>
          <w:rFonts w:ascii="Times New Roman" w:hAnsi="Times New Roman" w:cs="Times New Roman"/>
          <w:sz w:val="24"/>
          <w:szCs w:val="24"/>
        </w:rPr>
        <w:t xml:space="preserve">a </w:t>
      </w:r>
      <w:del w:id="2663" w:author="Sara Boyes" w:date="2023-05-16T15:52:00Z">
        <w:r w:rsidR="00273829" w:rsidRPr="00EA6FD5" w:rsidDel="00DA1915">
          <w:rPr>
            <w:rFonts w:ascii="Times New Roman" w:hAnsi="Times New Roman" w:cs="Times New Roman"/>
            <w:sz w:val="24"/>
            <w:szCs w:val="24"/>
          </w:rPr>
          <w:delText xml:space="preserve">December </w:delText>
        </w:r>
      </w:del>
      <w:r w:rsidR="00A06A6F" w:rsidRPr="00EA6FD5">
        <w:rPr>
          <w:rFonts w:ascii="Times New Roman" w:hAnsi="Times New Roman" w:cs="Times New Roman"/>
          <w:sz w:val="24"/>
          <w:szCs w:val="24"/>
        </w:rPr>
        <w:t xml:space="preserve">court </w:t>
      </w:r>
      <w:r w:rsidR="00273829" w:rsidRPr="00EA6FD5">
        <w:rPr>
          <w:rFonts w:ascii="Times New Roman" w:hAnsi="Times New Roman" w:cs="Times New Roman"/>
          <w:sz w:val="24"/>
          <w:szCs w:val="24"/>
        </w:rPr>
        <w:t xml:space="preserve">verdict </w:t>
      </w:r>
      <w:ins w:id="2664" w:author="Sara Boyes" w:date="2023-05-16T15:52:00Z">
        <w:r w:rsidR="00DA1915" w:rsidRPr="00EA6FD5">
          <w:rPr>
            <w:rFonts w:ascii="Times New Roman" w:hAnsi="Times New Roman" w:cs="Times New Roman"/>
            <w:sz w:val="24"/>
            <w:szCs w:val="24"/>
          </w:rPr>
          <w:t xml:space="preserve">in December 2022 </w:t>
        </w:r>
      </w:ins>
      <w:r w:rsidR="00273829" w:rsidRPr="00EA6FD5">
        <w:rPr>
          <w:rFonts w:ascii="Times New Roman" w:hAnsi="Times New Roman" w:cs="Times New Roman"/>
          <w:sz w:val="24"/>
          <w:szCs w:val="24"/>
        </w:rPr>
        <w:t xml:space="preserve">convicting </w:t>
      </w:r>
      <w:r w:rsidR="00A06A6F" w:rsidRPr="00EA6FD5">
        <w:rPr>
          <w:rFonts w:ascii="Times New Roman" w:hAnsi="Times New Roman" w:cs="Times New Roman"/>
          <w:sz w:val="24"/>
          <w:szCs w:val="24"/>
        </w:rPr>
        <w:t xml:space="preserve">this group </w:t>
      </w:r>
      <w:r w:rsidR="00273829" w:rsidRPr="00EA6FD5">
        <w:rPr>
          <w:rFonts w:ascii="Times New Roman" w:hAnsi="Times New Roman" w:cs="Times New Roman"/>
          <w:sz w:val="24"/>
          <w:szCs w:val="24"/>
        </w:rPr>
        <w:t xml:space="preserve">of inciting ethnic hatred during their prior </w:t>
      </w:r>
      <w:r w:rsidRPr="00EA6FD5">
        <w:rPr>
          <w:rFonts w:ascii="Times New Roman" w:hAnsi="Times New Roman" w:cs="Times New Roman"/>
          <w:sz w:val="24"/>
          <w:szCs w:val="24"/>
        </w:rPr>
        <w:t>meetings</w:t>
      </w:r>
      <w:r w:rsidR="00273829" w:rsidRPr="00EA6FD5">
        <w:rPr>
          <w:rFonts w:ascii="Times New Roman" w:hAnsi="Times New Roman" w:cs="Times New Roman"/>
          <w:sz w:val="24"/>
          <w:szCs w:val="24"/>
        </w:rPr>
        <w:t xml:space="preserve"> there. </w:t>
      </w:r>
      <w:del w:id="2665" w:author="Sara Boyes" w:date="2023-05-16T15:52:00Z">
        <w:r w:rsidR="00273829" w:rsidRPr="00EA6FD5" w:rsidDel="00DA1915">
          <w:rPr>
            <w:rFonts w:ascii="Times New Roman" w:hAnsi="Times New Roman" w:cs="Times New Roman"/>
            <w:sz w:val="24"/>
            <w:szCs w:val="24"/>
          </w:rPr>
          <w:delText xml:space="preserve">This </w:delText>
        </w:r>
      </w:del>
      <w:ins w:id="2666" w:author="Sara Boyes" w:date="2023-05-16T15:52:00Z">
        <w:r w:rsidR="00DA1915" w:rsidRPr="00EA6FD5">
          <w:rPr>
            <w:rFonts w:ascii="Times New Roman" w:hAnsi="Times New Roman" w:cs="Times New Roman"/>
            <w:sz w:val="24"/>
            <w:szCs w:val="24"/>
          </w:rPr>
          <w:t xml:space="preserve">The </w:t>
        </w:r>
      </w:ins>
      <w:r w:rsidR="00273829" w:rsidRPr="00EA6FD5">
        <w:rPr>
          <w:rFonts w:ascii="Times New Roman" w:hAnsi="Times New Roman" w:cs="Times New Roman"/>
          <w:sz w:val="24"/>
          <w:szCs w:val="24"/>
        </w:rPr>
        <w:t xml:space="preserve">group, </w:t>
      </w:r>
      <w:r w:rsidRPr="00EA6FD5">
        <w:rPr>
          <w:rFonts w:ascii="Times New Roman" w:hAnsi="Times New Roman" w:cs="Times New Roman"/>
          <w:sz w:val="24"/>
          <w:szCs w:val="24"/>
        </w:rPr>
        <w:t>sentenced</w:t>
      </w:r>
      <w:r w:rsidR="00273829" w:rsidRPr="00EA6FD5">
        <w:rPr>
          <w:rFonts w:ascii="Times New Roman" w:hAnsi="Times New Roman" w:cs="Times New Roman"/>
          <w:sz w:val="24"/>
          <w:szCs w:val="24"/>
        </w:rPr>
        <w:t xml:space="preserve"> to </w:t>
      </w:r>
      <w:del w:id="2667" w:author="Sara Boyes" w:date="2023-05-16T15:53:00Z">
        <w:r w:rsidR="00273829" w:rsidRPr="00EA6FD5" w:rsidDel="00DA1915">
          <w:rPr>
            <w:rFonts w:ascii="Times New Roman" w:hAnsi="Times New Roman" w:cs="Times New Roman"/>
            <w:sz w:val="24"/>
            <w:szCs w:val="24"/>
          </w:rPr>
          <w:delText>5</w:delText>
        </w:r>
      </w:del>
      <w:ins w:id="2668" w:author="Sara Boyes" w:date="2023-05-16T15:53:00Z">
        <w:r w:rsidR="00DA1915" w:rsidRPr="00EA6FD5">
          <w:rPr>
            <w:rFonts w:ascii="Times New Roman" w:hAnsi="Times New Roman" w:cs="Times New Roman"/>
            <w:sz w:val="24"/>
            <w:szCs w:val="24"/>
          </w:rPr>
          <w:t>five</w:t>
        </w:r>
      </w:ins>
      <w:r w:rsidR="00273829" w:rsidRPr="00EA6FD5">
        <w:rPr>
          <w:rFonts w:ascii="Times New Roman" w:hAnsi="Times New Roman" w:cs="Times New Roman"/>
          <w:sz w:val="24"/>
          <w:szCs w:val="24"/>
        </w:rPr>
        <w:t xml:space="preserve"> months of prison, was supported by a </w:t>
      </w:r>
      <w:r w:rsidR="00A06A6F" w:rsidRPr="00EA6FD5">
        <w:rPr>
          <w:rFonts w:ascii="Times New Roman" w:hAnsi="Times New Roman" w:cs="Times New Roman"/>
          <w:sz w:val="24"/>
          <w:szCs w:val="24"/>
        </w:rPr>
        <w:t xml:space="preserve">public </w:t>
      </w:r>
      <w:r w:rsidR="00273829" w:rsidRPr="00EA6FD5">
        <w:rPr>
          <w:rFonts w:ascii="Times New Roman" w:hAnsi="Times New Roman" w:cs="Times New Roman"/>
          <w:sz w:val="24"/>
          <w:szCs w:val="24"/>
        </w:rPr>
        <w:t>rally in Trebinje in January. Instead of reconsidering behavio</w:t>
      </w:r>
      <w:ins w:id="2669" w:author="Sara Boyes" w:date="2023-05-16T15:53:00Z">
        <w:r w:rsidR="00DA1915" w:rsidRPr="00EA6FD5">
          <w:rPr>
            <w:rFonts w:ascii="Times New Roman" w:hAnsi="Times New Roman" w:cs="Times New Roman"/>
            <w:sz w:val="24"/>
            <w:szCs w:val="24"/>
          </w:rPr>
          <w:t>u</w:t>
        </w:r>
      </w:ins>
      <w:r w:rsidR="00273829" w:rsidRPr="00EA6FD5">
        <w:rPr>
          <w:rFonts w:ascii="Times New Roman" w:hAnsi="Times New Roman" w:cs="Times New Roman"/>
          <w:sz w:val="24"/>
          <w:szCs w:val="24"/>
        </w:rPr>
        <w:t xml:space="preserve">r perceived as intimidating, they </w:t>
      </w:r>
      <w:del w:id="2670" w:author="Sara Boyes" w:date="2023-05-16T15:53:00Z">
        <w:r w:rsidR="00273829" w:rsidRPr="00EA6FD5" w:rsidDel="00DA1915">
          <w:rPr>
            <w:rFonts w:ascii="Times New Roman" w:hAnsi="Times New Roman" w:cs="Times New Roman"/>
            <w:sz w:val="24"/>
            <w:szCs w:val="24"/>
          </w:rPr>
          <w:delText xml:space="preserve">get </w:delText>
        </w:r>
      </w:del>
      <w:ins w:id="2671" w:author="Sara Boyes" w:date="2023-05-16T15:53:00Z">
        <w:r w:rsidR="00DA1915" w:rsidRPr="00EA6FD5">
          <w:rPr>
            <w:rFonts w:ascii="Times New Roman" w:hAnsi="Times New Roman" w:cs="Times New Roman"/>
            <w:sz w:val="24"/>
            <w:szCs w:val="24"/>
          </w:rPr>
          <w:t xml:space="preserve">received </w:t>
        </w:r>
      </w:ins>
      <w:r w:rsidR="00273829" w:rsidRPr="00EA6FD5">
        <w:rPr>
          <w:rFonts w:ascii="Times New Roman" w:hAnsi="Times New Roman" w:cs="Times New Roman"/>
          <w:sz w:val="24"/>
          <w:szCs w:val="24"/>
        </w:rPr>
        <w:t>encourage</w:t>
      </w:r>
      <w:r w:rsidR="003B225E" w:rsidRPr="00EA6FD5">
        <w:rPr>
          <w:rFonts w:ascii="Times New Roman" w:hAnsi="Times New Roman" w:cs="Times New Roman"/>
          <w:sz w:val="24"/>
          <w:szCs w:val="24"/>
        </w:rPr>
        <w:t>ment</w:t>
      </w:r>
      <w:r w:rsidR="00273829" w:rsidRPr="00EA6FD5">
        <w:rPr>
          <w:rFonts w:ascii="Times New Roman" w:hAnsi="Times New Roman" w:cs="Times New Roman"/>
          <w:sz w:val="24"/>
          <w:szCs w:val="24"/>
        </w:rPr>
        <w:t xml:space="preserve"> to continue with the same practice</w:t>
      </w:r>
      <w:r w:rsidR="00F77D57" w:rsidRPr="00EA6FD5">
        <w:rPr>
          <w:rFonts w:ascii="Times New Roman" w:hAnsi="Times New Roman" w:cs="Times New Roman"/>
          <w:sz w:val="24"/>
          <w:szCs w:val="24"/>
        </w:rPr>
        <w:t>.</w:t>
      </w:r>
      <w:r w:rsidR="00510CAE" w:rsidRPr="00EA6FD5">
        <w:rPr>
          <w:rFonts w:ascii="Times New Roman" w:hAnsi="Times New Roman" w:cs="Times New Roman"/>
          <w:sz w:val="24"/>
          <w:szCs w:val="24"/>
        </w:rPr>
        <w:t xml:space="preserve"> </w:t>
      </w:r>
    </w:p>
    <w:p w14:paraId="3A6059E8" w14:textId="0AA65FBE" w:rsidR="00510CAE" w:rsidRPr="00EA6FD5" w:rsidRDefault="00DA1915"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ins w:id="2672" w:author="Sara Boyes" w:date="2023-05-16T15:54:00Z">
        <w:r w:rsidRPr="00EA6FD5">
          <w:rPr>
            <w:rFonts w:ascii="Times New Roman" w:hAnsi="Times New Roman" w:cs="Times New Roman"/>
            <w:sz w:val="24"/>
            <w:szCs w:val="24"/>
          </w:rPr>
          <w:t>Meanwhile, t</w:t>
        </w:r>
      </w:ins>
      <w:del w:id="2673" w:author="Sara Boyes" w:date="2023-05-16T15:54:00Z">
        <w:r w:rsidR="00273829" w:rsidRPr="00EA6FD5" w:rsidDel="00DA1915">
          <w:rPr>
            <w:rFonts w:ascii="Times New Roman" w:hAnsi="Times New Roman" w:cs="Times New Roman"/>
            <w:sz w:val="24"/>
            <w:szCs w:val="24"/>
          </w:rPr>
          <w:delText>T</w:delText>
        </w:r>
      </w:del>
      <w:r w:rsidR="00273829" w:rsidRPr="00EA6FD5">
        <w:rPr>
          <w:rFonts w:ascii="Times New Roman" w:hAnsi="Times New Roman" w:cs="Times New Roman"/>
          <w:sz w:val="24"/>
          <w:szCs w:val="24"/>
        </w:rPr>
        <w:t>he situation</w:t>
      </w:r>
      <w:del w:id="2674" w:author="Sara Boyes" w:date="2023-05-16T15:54:00Z">
        <w:r w:rsidR="00A14952" w:rsidRPr="00EA6FD5" w:rsidDel="00DA1915">
          <w:rPr>
            <w:rFonts w:ascii="Times New Roman" w:hAnsi="Times New Roman" w:cs="Times New Roman"/>
            <w:sz w:val="24"/>
            <w:szCs w:val="24"/>
          </w:rPr>
          <w:delText>,</w:delText>
        </w:r>
        <w:r w:rsidR="00273829" w:rsidRPr="00EA6FD5" w:rsidDel="00DA1915">
          <w:rPr>
            <w:rFonts w:ascii="Times New Roman" w:hAnsi="Times New Roman" w:cs="Times New Roman"/>
            <w:sz w:val="24"/>
            <w:szCs w:val="24"/>
          </w:rPr>
          <w:delText xml:space="preserve"> meanwhile</w:delText>
        </w:r>
        <w:r w:rsidR="00A14952" w:rsidRPr="00EA6FD5" w:rsidDel="00DA1915">
          <w:rPr>
            <w:rFonts w:ascii="Times New Roman" w:hAnsi="Times New Roman" w:cs="Times New Roman"/>
            <w:sz w:val="24"/>
            <w:szCs w:val="24"/>
          </w:rPr>
          <w:delText>,</w:delText>
        </w:r>
        <w:r w:rsidR="00273829" w:rsidRPr="00EA6FD5" w:rsidDel="00DA1915">
          <w:rPr>
            <w:rFonts w:ascii="Times New Roman" w:hAnsi="Times New Roman" w:cs="Times New Roman"/>
            <w:sz w:val="24"/>
            <w:szCs w:val="24"/>
          </w:rPr>
          <w:delText xml:space="preserve"> </w:delText>
        </w:r>
      </w:del>
      <w:ins w:id="2675" w:author="Sara Boyes" w:date="2023-05-16T15:54:00Z">
        <w:r w:rsidRPr="00EA6FD5">
          <w:rPr>
            <w:rFonts w:ascii="Times New Roman" w:hAnsi="Times New Roman" w:cs="Times New Roman"/>
            <w:sz w:val="24"/>
            <w:szCs w:val="24"/>
          </w:rPr>
          <w:t xml:space="preserve"> </w:t>
        </w:r>
      </w:ins>
      <w:r w:rsidR="00273829" w:rsidRPr="00EA6FD5">
        <w:rPr>
          <w:rFonts w:ascii="Times New Roman" w:hAnsi="Times New Roman" w:cs="Times New Roman"/>
          <w:sz w:val="24"/>
          <w:szCs w:val="24"/>
        </w:rPr>
        <w:t xml:space="preserve">remains unchanged when it comes to accommodating the </w:t>
      </w:r>
      <w:r w:rsidR="00510CAE" w:rsidRPr="00EA6FD5">
        <w:rPr>
          <w:rFonts w:ascii="Times New Roman" w:hAnsi="Times New Roman" w:cs="Times New Roman"/>
          <w:sz w:val="24"/>
          <w:szCs w:val="24"/>
        </w:rPr>
        <w:t xml:space="preserve">socioeconomic </w:t>
      </w:r>
      <w:r w:rsidR="00273829" w:rsidRPr="00EA6FD5">
        <w:rPr>
          <w:rFonts w:ascii="Times New Roman" w:hAnsi="Times New Roman" w:cs="Times New Roman"/>
          <w:sz w:val="24"/>
          <w:szCs w:val="24"/>
        </w:rPr>
        <w:t>needs of returnee</w:t>
      </w:r>
      <w:del w:id="2676" w:author="Sara Boyes" w:date="2023-05-16T15:54:00Z">
        <w:r w:rsidR="00273829" w:rsidRPr="00EA6FD5" w:rsidDel="00DA1915">
          <w:rPr>
            <w:rFonts w:ascii="Times New Roman" w:hAnsi="Times New Roman" w:cs="Times New Roman"/>
            <w:sz w:val="24"/>
            <w:szCs w:val="24"/>
          </w:rPr>
          <w:delText>/</w:delText>
        </w:r>
      </w:del>
      <w:ins w:id="2677" w:author="Sara Boyes" w:date="2023-05-16T15:54:00Z">
        <w:r w:rsidRPr="00EA6FD5">
          <w:rPr>
            <w:rFonts w:ascii="Times New Roman" w:hAnsi="Times New Roman" w:cs="Times New Roman"/>
            <w:sz w:val="24"/>
            <w:szCs w:val="24"/>
          </w:rPr>
          <w:t xml:space="preserve"> </w:t>
        </w:r>
        <w:commentRangeStart w:id="2678"/>
        <w:r w:rsidRPr="00EA6FD5">
          <w:rPr>
            <w:rFonts w:ascii="Times New Roman" w:hAnsi="Times New Roman" w:cs="Times New Roman"/>
            <w:sz w:val="24"/>
            <w:szCs w:val="24"/>
          </w:rPr>
          <w:t>and</w:t>
        </w:r>
        <w:commentRangeEnd w:id="2678"/>
        <w:r w:rsidRPr="00EA6FD5">
          <w:rPr>
            <w:rStyle w:val="CommentReference"/>
          </w:rPr>
          <w:commentReference w:id="2678"/>
        </w:r>
        <w:r w:rsidRPr="00EA6FD5">
          <w:rPr>
            <w:rFonts w:ascii="Times New Roman" w:hAnsi="Times New Roman" w:cs="Times New Roman"/>
            <w:sz w:val="24"/>
            <w:szCs w:val="24"/>
          </w:rPr>
          <w:t xml:space="preserve"> </w:t>
        </w:r>
      </w:ins>
      <w:r w:rsidR="00273829" w:rsidRPr="00EA6FD5">
        <w:rPr>
          <w:rFonts w:ascii="Times New Roman" w:hAnsi="Times New Roman" w:cs="Times New Roman"/>
          <w:sz w:val="24"/>
          <w:szCs w:val="24"/>
        </w:rPr>
        <w:t xml:space="preserve">minority communities. Bosniak representatives in </w:t>
      </w:r>
      <w:ins w:id="2679" w:author="Sara Boyes" w:date="2023-05-10T20:03:00Z">
        <w:r w:rsidR="00F600E3" w:rsidRPr="00EA6FD5">
          <w:rPr>
            <w:rFonts w:ascii="Times New Roman" w:hAnsi="Times New Roman" w:cs="Times New Roman"/>
            <w:sz w:val="24"/>
            <w:szCs w:val="24"/>
          </w:rPr>
          <w:t xml:space="preserve">the </w:t>
        </w:r>
      </w:ins>
      <w:r w:rsidR="00510CAE" w:rsidRPr="00EA6FD5">
        <w:rPr>
          <w:rFonts w:ascii="Times New Roman" w:hAnsi="Times New Roman" w:cs="Times New Roman"/>
          <w:sz w:val="24"/>
          <w:szCs w:val="24"/>
        </w:rPr>
        <w:t xml:space="preserve">Republika Srpska </w:t>
      </w:r>
      <w:r w:rsidR="00273829" w:rsidRPr="00EA6FD5">
        <w:rPr>
          <w:rFonts w:ascii="Times New Roman" w:hAnsi="Times New Roman" w:cs="Times New Roman"/>
          <w:sz w:val="24"/>
          <w:szCs w:val="24"/>
        </w:rPr>
        <w:t xml:space="preserve">continue to flag discrimination </w:t>
      </w:r>
      <w:r w:rsidR="00510CAE" w:rsidRPr="00EA6FD5">
        <w:rPr>
          <w:rFonts w:ascii="Times New Roman" w:hAnsi="Times New Roman" w:cs="Times New Roman"/>
          <w:sz w:val="24"/>
          <w:szCs w:val="24"/>
        </w:rPr>
        <w:t xml:space="preserve">problems </w:t>
      </w:r>
      <w:r w:rsidR="00273829" w:rsidRPr="00EA6FD5">
        <w:rPr>
          <w:rFonts w:ascii="Times New Roman" w:hAnsi="Times New Roman" w:cs="Times New Roman"/>
          <w:sz w:val="24"/>
          <w:szCs w:val="24"/>
        </w:rPr>
        <w:t>regarding the employment of Bosniaks in public companies and local administration, education</w:t>
      </w:r>
      <w:del w:id="2680" w:author="Sara Boyes" w:date="2023-05-16T15:55:00Z">
        <w:r w:rsidR="00273829" w:rsidRPr="00EA6FD5" w:rsidDel="00DA1915">
          <w:rPr>
            <w:rFonts w:ascii="Times New Roman" w:hAnsi="Times New Roman" w:cs="Times New Roman"/>
            <w:sz w:val="24"/>
            <w:szCs w:val="24"/>
          </w:rPr>
          <w:delText>,</w:delText>
        </w:r>
      </w:del>
      <w:r w:rsidR="00273829" w:rsidRPr="00EA6FD5">
        <w:rPr>
          <w:rFonts w:ascii="Times New Roman" w:hAnsi="Times New Roman" w:cs="Times New Roman"/>
          <w:sz w:val="24"/>
          <w:szCs w:val="24"/>
        </w:rPr>
        <w:t xml:space="preserve"> and the use of </w:t>
      </w:r>
      <w:r w:rsidR="00A14952" w:rsidRPr="00EA6FD5">
        <w:rPr>
          <w:rFonts w:ascii="Times New Roman" w:hAnsi="Times New Roman" w:cs="Times New Roman"/>
          <w:sz w:val="24"/>
          <w:szCs w:val="24"/>
        </w:rPr>
        <w:t xml:space="preserve">the </w:t>
      </w:r>
      <w:r w:rsidR="00273829" w:rsidRPr="00EA6FD5">
        <w:rPr>
          <w:rFonts w:ascii="Times New Roman" w:hAnsi="Times New Roman" w:cs="Times New Roman"/>
          <w:sz w:val="24"/>
          <w:szCs w:val="24"/>
        </w:rPr>
        <w:t xml:space="preserve">Bosnian language under its </w:t>
      </w:r>
      <w:r w:rsidR="00510CAE" w:rsidRPr="00EA6FD5">
        <w:rPr>
          <w:rFonts w:ascii="Times New Roman" w:hAnsi="Times New Roman" w:cs="Times New Roman"/>
          <w:sz w:val="24"/>
          <w:szCs w:val="24"/>
        </w:rPr>
        <w:t xml:space="preserve">proper </w:t>
      </w:r>
      <w:r w:rsidR="00273829" w:rsidRPr="00EA6FD5">
        <w:rPr>
          <w:rFonts w:ascii="Times New Roman" w:hAnsi="Times New Roman" w:cs="Times New Roman"/>
          <w:sz w:val="24"/>
          <w:szCs w:val="24"/>
        </w:rPr>
        <w:t>name in the administration</w:t>
      </w:r>
      <w:r w:rsidR="00510CAE" w:rsidRPr="00EA6FD5">
        <w:rPr>
          <w:rFonts w:ascii="Times New Roman" w:hAnsi="Times New Roman" w:cs="Times New Roman"/>
          <w:sz w:val="24"/>
          <w:szCs w:val="24"/>
        </w:rPr>
        <w:t xml:space="preserve"> of </w:t>
      </w:r>
      <w:ins w:id="2681" w:author="Sara Boyes" w:date="2023-05-10T20:03:00Z">
        <w:r w:rsidR="00F600E3" w:rsidRPr="00EA6FD5">
          <w:rPr>
            <w:rFonts w:ascii="Times New Roman" w:hAnsi="Times New Roman" w:cs="Times New Roman"/>
            <w:sz w:val="24"/>
            <w:szCs w:val="24"/>
          </w:rPr>
          <w:t xml:space="preserve">the </w:t>
        </w:r>
      </w:ins>
      <w:r w:rsidR="00510CAE" w:rsidRPr="00EA6FD5">
        <w:rPr>
          <w:rFonts w:ascii="Times New Roman" w:hAnsi="Times New Roman" w:cs="Times New Roman"/>
          <w:sz w:val="24"/>
          <w:szCs w:val="24"/>
        </w:rPr>
        <w:t>Republika Srpska</w:t>
      </w:r>
      <w:r w:rsidR="00273829" w:rsidRPr="00EA6FD5">
        <w:rPr>
          <w:rFonts w:ascii="Times New Roman" w:hAnsi="Times New Roman" w:cs="Times New Roman"/>
          <w:sz w:val="24"/>
          <w:szCs w:val="24"/>
        </w:rPr>
        <w:t xml:space="preserve">. </w:t>
      </w:r>
      <w:r w:rsidR="00510CAE" w:rsidRPr="00EA6FD5">
        <w:rPr>
          <w:rFonts w:ascii="Times New Roman" w:hAnsi="Times New Roman" w:cs="Times New Roman"/>
          <w:sz w:val="24"/>
          <w:szCs w:val="24"/>
        </w:rPr>
        <w:t>The ability to meet t</w:t>
      </w:r>
      <w:r w:rsidR="00273829" w:rsidRPr="00EA6FD5">
        <w:rPr>
          <w:rFonts w:ascii="Times New Roman" w:hAnsi="Times New Roman" w:cs="Times New Roman"/>
          <w:sz w:val="24"/>
          <w:szCs w:val="24"/>
        </w:rPr>
        <w:t xml:space="preserve">he needs of returnees in education </w:t>
      </w:r>
      <w:r w:rsidR="00510CAE" w:rsidRPr="00EA6FD5">
        <w:rPr>
          <w:rFonts w:ascii="Times New Roman" w:hAnsi="Times New Roman" w:cs="Times New Roman"/>
          <w:sz w:val="24"/>
          <w:szCs w:val="24"/>
        </w:rPr>
        <w:t xml:space="preserve">varies </w:t>
      </w:r>
      <w:r w:rsidR="00273829" w:rsidRPr="00EA6FD5">
        <w:rPr>
          <w:rFonts w:ascii="Times New Roman" w:hAnsi="Times New Roman" w:cs="Times New Roman"/>
          <w:sz w:val="24"/>
          <w:szCs w:val="24"/>
        </w:rPr>
        <w:t xml:space="preserve">from region to region in both </w:t>
      </w:r>
      <w:ins w:id="2682" w:author="Sara Boyes" w:date="2023-05-16T15:55:00Z">
        <w:r w:rsidRPr="00EA6FD5">
          <w:rPr>
            <w:rFonts w:ascii="Times New Roman" w:hAnsi="Times New Roman" w:cs="Times New Roman"/>
            <w:sz w:val="24"/>
            <w:szCs w:val="24"/>
          </w:rPr>
          <w:t>e</w:t>
        </w:r>
      </w:ins>
      <w:del w:id="2683" w:author="Sara Boyes" w:date="2023-05-16T15:55:00Z">
        <w:r w:rsidR="00273829" w:rsidRPr="00EA6FD5" w:rsidDel="00DA1915">
          <w:rPr>
            <w:rFonts w:ascii="Times New Roman" w:hAnsi="Times New Roman" w:cs="Times New Roman"/>
            <w:sz w:val="24"/>
            <w:szCs w:val="24"/>
          </w:rPr>
          <w:delText>E</w:delText>
        </w:r>
      </w:del>
      <w:r w:rsidR="00273829" w:rsidRPr="00EA6FD5">
        <w:rPr>
          <w:rFonts w:ascii="Times New Roman" w:hAnsi="Times New Roman" w:cs="Times New Roman"/>
          <w:sz w:val="24"/>
          <w:szCs w:val="24"/>
        </w:rPr>
        <w:t xml:space="preserve">ntities, and the situation remains unchanged. </w:t>
      </w:r>
    </w:p>
    <w:p w14:paraId="1D65F778" w14:textId="33F37378" w:rsidR="00F77D57" w:rsidRPr="00EA6FD5" w:rsidRDefault="00510CAE"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local court </w:t>
      </w:r>
      <w:r w:rsidR="00273829" w:rsidRPr="00EA6FD5">
        <w:rPr>
          <w:rFonts w:ascii="Times New Roman" w:hAnsi="Times New Roman" w:cs="Times New Roman"/>
          <w:sz w:val="24"/>
          <w:szCs w:val="24"/>
        </w:rPr>
        <w:t>in Srebrenica passed a verdict in December 2022</w:t>
      </w:r>
      <w:del w:id="2684" w:author="Sara Boyes" w:date="2023-05-16T15:55:00Z">
        <w:r w:rsidR="00273829" w:rsidRPr="00EA6FD5" w:rsidDel="00DA1915">
          <w:rPr>
            <w:rFonts w:ascii="Times New Roman" w:hAnsi="Times New Roman" w:cs="Times New Roman"/>
            <w:sz w:val="24"/>
            <w:szCs w:val="24"/>
          </w:rPr>
          <w:delText>,</w:delText>
        </w:r>
      </w:del>
      <w:r w:rsidR="00273829" w:rsidRPr="00EA6FD5">
        <w:rPr>
          <w:rFonts w:ascii="Times New Roman" w:hAnsi="Times New Roman" w:cs="Times New Roman"/>
          <w:sz w:val="24"/>
          <w:szCs w:val="24"/>
        </w:rPr>
        <w:t xml:space="preserve"> </w:t>
      </w:r>
      <w:ins w:id="2685" w:author="Sara Boyes" w:date="2023-05-16T15:55:00Z">
        <w:r w:rsidR="00DA1915" w:rsidRPr="00EA6FD5">
          <w:rPr>
            <w:rFonts w:ascii="Times New Roman" w:hAnsi="Times New Roman" w:cs="Times New Roman"/>
            <w:sz w:val="24"/>
            <w:szCs w:val="24"/>
          </w:rPr>
          <w:t xml:space="preserve">in </w:t>
        </w:r>
      </w:ins>
      <w:r w:rsidR="00273829" w:rsidRPr="00EA6FD5">
        <w:rPr>
          <w:rFonts w:ascii="Times New Roman" w:hAnsi="Times New Roman" w:cs="Times New Roman"/>
          <w:sz w:val="24"/>
          <w:szCs w:val="24"/>
        </w:rPr>
        <w:t xml:space="preserve">which </w:t>
      </w:r>
      <w:ins w:id="2686" w:author="Sara Boyes" w:date="2023-05-16T15:56:00Z">
        <w:r w:rsidR="00DA1915" w:rsidRPr="00EA6FD5">
          <w:rPr>
            <w:rFonts w:ascii="Times New Roman" w:hAnsi="Times New Roman" w:cs="Times New Roman"/>
            <w:sz w:val="24"/>
            <w:szCs w:val="24"/>
          </w:rPr>
          <w:t xml:space="preserve">it </w:t>
        </w:r>
      </w:ins>
      <w:r w:rsidR="00273829" w:rsidRPr="00EA6FD5">
        <w:rPr>
          <w:rFonts w:ascii="Times New Roman" w:hAnsi="Times New Roman" w:cs="Times New Roman"/>
          <w:sz w:val="24"/>
          <w:szCs w:val="24"/>
        </w:rPr>
        <w:t>acknowledge</w:t>
      </w:r>
      <w:del w:id="2687" w:author="Sara Boyes" w:date="2023-05-16T15:56:00Z">
        <w:r w:rsidR="00273829" w:rsidRPr="00EA6FD5" w:rsidDel="00DA1915">
          <w:rPr>
            <w:rFonts w:ascii="Times New Roman" w:hAnsi="Times New Roman" w:cs="Times New Roman"/>
            <w:sz w:val="24"/>
            <w:szCs w:val="24"/>
          </w:rPr>
          <w:delText>s</w:delText>
        </w:r>
      </w:del>
      <w:ins w:id="2688" w:author="Sara Boyes" w:date="2023-05-16T15:56:00Z">
        <w:r w:rsidR="00DA1915" w:rsidRPr="00EA6FD5">
          <w:rPr>
            <w:rFonts w:ascii="Times New Roman" w:hAnsi="Times New Roman" w:cs="Times New Roman"/>
            <w:sz w:val="24"/>
            <w:szCs w:val="24"/>
          </w:rPr>
          <w:t>d</w:t>
        </w:r>
      </w:ins>
      <w:r w:rsidR="00273829" w:rsidRPr="00EA6FD5">
        <w:rPr>
          <w:rFonts w:ascii="Times New Roman" w:hAnsi="Times New Roman" w:cs="Times New Roman"/>
          <w:sz w:val="24"/>
          <w:szCs w:val="24"/>
        </w:rPr>
        <w:t xml:space="preserve"> </w:t>
      </w:r>
      <w:del w:id="2689" w:author="Sara Boyes" w:date="2023-05-16T15:56:00Z">
        <w:r w:rsidRPr="00EA6FD5" w:rsidDel="00DA1915">
          <w:rPr>
            <w:rFonts w:ascii="Times New Roman" w:hAnsi="Times New Roman" w:cs="Times New Roman"/>
            <w:sz w:val="24"/>
            <w:szCs w:val="24"/>
          </w:rPr>
          <w:delText xml:space="preserve">the </w:delText>
        </w:r>
      </w:del>
      <w:r w:rsidR="00273829" w:rsidRPr="00EA6FD5">
        <w:rPr>
          <w:rFonts w:ascii="Times New Roman" w:hAnsi="Times New Roman" w:cs="Times New Roman"/>
          <w:sz w:val="24"/>
          <w:szCs w:val="24"/>
        </w:rPr>
        <w:t xml:space="preserve">discrimination </w:t>
      </w:r>
      <w:del w:id="2690" w:author="Sara Boyes" w:date="2023-05-16T15:56:00Z">
        <w:r w:rsidR="00273829" w:rsidRPr="00EA6FD5" w:rsidDel="00DA1915">
          <w:rPr>
            <w:rFonts w:ascii="Times New Roman" w:hAnsi="Times New Roman" w:cs="Times New Roman"/>
            <w:sz w:val="24"/>
            <w:szCs w:val="24"/>
          </w:rPr>
          <w:delText xml:space="preserve">of </w:delText>
        </w:r>
      </w:del>
      <w:ins w:id="2691" w:author="Sara Boyes" w:date="2023-05-16T15:56:00Z">
        <w:r w:rsidR="00DA1915" w:rsidRPr="00EA6FD5">
          <w:rPr>
            <w:rFonts w:ascii="Times New Roman" w:hAnsi="Times New Roman" w:cs="Times New Roman"/>
            <w:sz w:val="24"/>
            <w:szCs w:val="24"/>
          </w:rPr>
          <w:t xml:space="preserve">against </w:t>
        </w:r>
      </w:ins>
      <w:r w:rsidR="00273829" w:rsidRPr="00EA6FD5">
        <w:rPr>
          <w:rFonts w:ascii="Times New Roman" w:hAnsi="Times New Roman" w:cs="Times New Roman"/>
          <w:sz w:val="24"/>
          <w:szCs w:val="24"/>
        </w:rPr>
        <w:t xml:space="preserve">Bosniak students </w:t>
      </w:r>
      <w:del w:id="2692" w:author="Sara Boyes" w:date="2023-05-16T15:56:00Z">
        <w:r w:rsidR="00273829" w:rsidRPr="00EA6FD5" w:rsidDel="00DA1915">
          <w:rPr>
            <w:rFonts w:ascii="Times New Roman" w:hAnsi="Times New Roman" w:cs="Times New Roman"/>
            <w:sz w:val="24"/>
            <w:szCs w:val="24"/>
          </w:rPr>
          <w:delText xml:space="preserve">in </w:delText>
        </w:r>
      </w:del>
      <w:ins w:id="2693" w:author="Sara Boyes" w:date="2023-05-16T15:56:00Z">
        <w:r w:rsidR="00DA1915" w:rsidRPr="00EA6FD5">
          <w:rPr>
            <w:rFonts w:ascii="Times New Roman" w:hAnsi="Times New Roman" w:cs="Times New Roman"/>
            <w:sz w:val="24"/>
            <w:szCs w:val="24"/>
          </w:rPr>
          <w:t xml:space="preserve">at </w:t>
        </w:r>
      </w:ins>
      <w:r w:rsidR="00273829" w:rsidRPr="00EA6FD5">
        <w:rPr>
          <w:rFonts w:ascii="Times New Roman" w:hAnsi="Times New Roman" w:cs="Times New Roman"/>
          <w:sz w:val="24"/>
          <w:szCs w:val="24"/>
        </w:rPr>
        <w:t>the school in Konjević Polje</w:t>
      </w:r>
      <w:r w:rsidR="00A14952" w:rsidRPr="00EA6FD5">
        <w:rPr>
          <w:rFonts w:ascii="Times New Roman" w:hAnsi="Times New Roman" w:cs="Times New Roman"/>
          <w:sz w:val="24"/>
          <w:szCs w:val="24"/>
        </w:rPr>
        <w:t>. The</w:t>
      </w:r>
      <w:r w:rsidR="00273829" w:rsidRPr="00EA6FD5">
        <w:rPr>
          <w:rFonts w:ascii="Times New Roman" w:hAnsi="Times New Roman" w:cs="Times New Roman"/>
          <w:sz w:val="24"/>
          <w:szCs w:val="24"/>
        </w:rPr>
        <w:t xml:space="preserve"> case is now pending </w:t>
      </w:r>
      <w:r w:rsidRPr="00EA6FD5">
        <w:rPr>
          <w:rFonts w:ascii="Times New Roman" w:hAnsi="Times New Roman" w:cs="Times New Roman"/>
          <w:sz w:val="24"/>
          <w:szCs w:val="24"/>
        </w:rPr>
        <w:t xml:space="preserve">a </w:t>
      </w:r>
      <w:r w:rsidR="00273829" w:rsidRPr="00EA6FD5">
        <w:rPr>
          <w:rFonts w:ascii="Times New Roman" w:hAnsi="Times New Roman" w:cs="Times New Roman"/>
          <w:sz w:val="24"/>
          <w:szCs w:val="24"/>
        </w:rPr>
        <w:t xml:space="preserve">second instance ruling. However, even prior rulings of </w:t>
      </w:r>
      <w:r w:rsidRPr="00EA6FD5">
        <w:rPr>
          <w:rFonts w:ascii="Times New Roman" w:hAnsi="Times New Roman" w:cs="Times New Roman"/>
          <w:sz w:val="24"/>
          <w:szCs w:val="24"/>
        </w:rPr>
        <w:t>higher-</w:t>
      </w:r>
      <w:r w:rsidR="00273829" w:rsidRPr="00EA6FD5">
        <w:rPr>
          <w:rFonts w:ascii="Times New Roman" w:hAnsi="Times New Roman" w:cs="Times New Roman"/>
          <w:sz w:val="24"/>
          <w:szCs w:val="24"/>
        </w:rPr>
        <w:t>level courts (</w:t>
      </w:r>
      <w:ins w:id="2694" w:author="Sara Boyes" w:date="2023-05-16T15:57:00Z">
        <w:r w:rsidR="00DA1915" w:rsidRPr="00EA6FD5">
          <w:rPr>
            <w:rFonts w:ascii="Times New Roman" w:hAnsi="Times New Roman" w:cs="Times New Roman"/>
            <w:sz w:val="24"/>
            <w:szCs w:val="24"/>
          </w:rPr>
          <w:t xml:space="preserve">a decision of the </w:t>
        </w:r>
      </w:ins>
      <w:r w:rsidR="00273829" w:rsidRPr="00EA6FD5">
        <w:rPr>
          <w:rFonts w:ascii="Times New Roman" w:hAnsi="Times New Roman" w:cs="Times New Roman"/>
          <w:sz w:val="24"/>
          <w:szCs w:val="24"/>
        </w:rPr>
        <w:t xml:space="preserve">Constitutional Court </w:t>
      </w:r>
      <w:del w:id="2695" w:author="Sara Boyes" w:date="2023-05-16T15:57:00Z">
        <w:r w:rsidR="00273829" w:rsidRPr="00EA6FD5" w:rsidDel="00DA1915">
          <w:rPr>
            <w:rFonts w:ascii="Times New Roman" w:hAnsi="Times New Roman" w:cs="Times New Roman"/>
            <w:sz w:val="24"/>
            <w:szCs w:val="24"/>
          </w:rPr>
          <w:delText xml:space="preserve">decision </w:delText>
        </w:r>
      </w:del>
      <w:del w:id="2696" w:author="Sara Boyes" w:date="2023-05-16T15:56:00Z">
        <w:r w:rsidR="00273829" w:rsidRPr="00EA6FD5" w:rsidDel="00DA1915">
          <w:rPr>
            <w:rFonts w:ascii="Times New Roman" w:hAnsi="Times New Roman" w:cs="Times New Roman"/>
            <w:sz w:val="24"/>
            <w:szCs w:val="24"/>
          </w:rPr>
          <w:delText xml:space="preserve">from </w:delText>
        </w:r>
      </w:del>
      <w:ins w:id="2697" w:author="Sara Boyes" w:date="2023-05-16T15:56:00Z">
        <w:r w:rsidR="00DA1915" w:rsidRPr="00EA6FD5">
          <w:rPr>
            <w:rFonts w:ascii="Times New Roman" w:hAnsi="Times New Roman" w:cs="Times New Roman"/>
            <w:sz w:val="24"/>
            <w:szCs w:val="24"/>
          </w:rPr>
          <w:t xml:space="preserve">of </w:t>
        </w:r>
      </w:ins>
      <w:r w:rsidR="00273829" w:rsidRPr="00EA6FD5">
        <w:rPr>
          <w:rFonts w:ascii="Times New Roman" w:hAnsi="Times New Roman" w:cs="Times New Roman"/>
          <w:sz w:val="24"/>
          <w:szCs w:val="24"/>
        </w:rPr>
        <w:t xml:space="preserve">June 2021 and </w:t>
      </w:r>
      <w:ins w:id="2698" w:author="Sara Boyes" w:date="2023-05-16T15:57:00Z">
        <w:r w:rsidR="00DA1915" w:rsidRPr="00EA6FD5">
          <w:rPr>
            <w:rFonts w:ascii="Times New Roman" w:hAnsi="Times New Roman" w:cs="Times New Roman"/>
            <w:sz w:val="24"/>
            <w:szCs w:val="24"/>
          </w:rPr>
          <w:t xml:space="preserve">a decision of the Supreme Court of the </w:t>
        </w:r>
      </w:ins>
      <w:r w:rsidRPr="00EA6FD5">
        <w:rPr>
          <w:rFonts w:ascii="Times New Roman" w:hAnsi="Times New Roman" w:cs="Times New Roman"/>
          <w:sz w:val="24"/>
          <w:szCs w:val="24"/>
        </w:rPr>
        <w:t xml:space="preserve">Republika Srpska </w:t>
      </w:r>
      <w:del w:id="2699" w:author="Sara Boyes" w:date="2023-05-16T15:57:00Z">
        <w:r w:rsidR="00273829" w:rsidRPr="00EA6FD5" w:rsidDel="00DA1915">
          <w:rPr>
            <w:rFonts w:ascii="Times New Roman" w:hAnsi="Times New Roman" w:cs="Times New Roman"/>
            <w:sz w:val="24"/>
            <w:szCs w:val="24"/>
          </w:rPr>
          <w:delText xml:space="preserve">Supreme Court Decision from </w:delText>
        </w:r>
      </w:del>
      <w:ins w:id="2700" w:author="Sara Boyes" w:date="2023-05-16T15:57:00Z">
        <w:r w:rsidR="00DA1915" w:rsidRPr="00EA6FD5">
          <w:rPr>
            <w:rFonts w:ascii="Times New Roman" w:hAnsi="Times New Roman" w:cs="Times New Roman"/>
            <w:sz w:val="24"/>
            <w:szCs w:val="24"/>
          </w:rPr>
          <w:t xml:space="preserve">of </w:t>
        </w:r>
      </w:ins>
      <w:r w:rsidR="00273829" w:rsidRPr="00EA6FD5">
        <w:rPr>
          <w:rFonts w:ascii="Times New Roman" w:hAnsi="Times New Roman" w:cs="Times New Roman"/>
          <w:sz w:val="24"/>
          <w:szCs w:val="24"/>
        </w:rPr>
        <w:t xml:space="preserve">2019) have not </w:t>
      </w:r>
      <w:r w:rsidR="00006DF5" w:rsidRPr="00EA6FD5">
        <w:rPr>
          <w:rFonts w:ascii="Times New Roman" w:hAnsi="Times New Roman" w:cs="Times New Roman"/>
          <w:sz w:val="24"/>
          <w:szCs w:val="24"/>
        </w:rPr>
        <w:t xml:space="preserve">prompted any </w:t>
      </w:r>
      <w:r w:rsidR="00A14952" w:rsidRPr="00EA6FD5">
        <w:rPr>
          <w:rFonts w:ascii="Times New Roman" w:hAnsi="Times New Roman" w:cs="Times New Roman"/>
          <w:sz w:val="24"/>
          <w:szCs w:val="24"/>
        </w:rPr>
        <w:t>change</w:t>
      </w:r>
      <w:r w:rsidR="00006DF5" w:rsidRPr="00EA6FD5">
        <w:rPr>
          <w:rFonts w:ascii="Times New Roman" w:hAnsi="Times New Roman" w:cs="Times New Roman"/>
          <w:sz w:val="24"/>
          <w:szCs w:val="24"/>
        </w:rPr>
        <w:t xml:space="preserve"> in</w:t>
      </w:r>
      <w:r w:rsidR="00273829" w:rsidRPr="00EA6FD5">
        <w:rPr>
          <w:rFonts w:ascii="Times New Roman" w:hAnsi="Times New Roman" w:cs="Times New Roman"/>
          <w:sz w:val="24"/>
          <w:szCs w:val="24"/>
        </w:rPr>
        <w:t xml:space="preserve"> practice. Furthermore, returnees in both the </w:t>
      </w:r>
      <w:r w:rsidRPr="00EA6FD5">
        <w:rPr>
          <w:rFonts w:ascii="Times New Roman" w:hAnsi="Times New Roman" w:cs="Times New Roman"/>
          <w:sz w:val="24"/>
          <w:szCs w:val="24"/>
        </w:rPr>
        <w:t xml:space="preserve">Republika Srpska </w:t>
      </w:r>
      <w:r w:rsidR="00273829" w:rsidRPr="00EA6FD5">
        <w:rPr>
          <w:rFonts w:ascii="Times New Roman" w:hAnsi="Times New Roman" w:cs="Times New Roman"/>
          <w:sz w:val="24"/>
          <w:szCs w:val="24"/>
        </w:rPr>
        <w:t xml:space="preserve">and the </w:t>
      </w:r>
      <w:r w:rsidRPr="00EA6FD5">
        <w:rPr>
          <w:rFonts w:ascii="Times New Roman" w:hAnsi="Times New Roman" w:cs="Times New Roman"/>
          <w:sz w:val="24"/>
          <w:szCs w:val="24"/>
        </w:rPr>
        <w:t xml:space="preserve">Federation </w:t>
      </w:r>
      <w:r w:rsidR="00273829" w:rsidRPr="00EA6FD5">
        <w:rPr>
          <w:rFonts w:ascii="Times New Roman" w:hAnsi="Times New Roman" w:cs="Times New Roman"/>
          <w:sz w:val="24"/>
          <w:szCs w:val="24"/>
        </w:rPr>
        <w:t xml:space="preserve">have continued to claim that the authorities violate their property rights by claiming </w:t>
      </w:r>
      <w:r w:rsidR="00A14952" w:rsidRPr="00EA6FD5">
        <w:rPr>
          <w:rFonts w:ascii="Times New Roman" w:hAnsi="Times New Roman" w:cs="Times New Roman"/>
          <w:sz w:val="24"/>
          <w:szCs w:val="24"/>
        </w:rPr>
        <w:t xml:space="preserve">the </w:t>
      </w:r>
      <w:r w:rsidR="00273829" w:rsidRPr="00EA6FD5">
        <w:rPr>
          <w:rFonts w:ascii="Times New Roman" w:hAnsi="Times New Roman" w:cs="Times New Roman"/>
          <w:sz w:val="24"/>
          <w:szCs w:val="24"/>
        </w:rPr>
        <w:t>private property</w:t>
      </w:r>
      <w:r w:rsidRPr="00EA6FD5">
        <w:rPr>
          <w:rFonts w:ascii="Times New Roman" w:hAnsi="Times New Roman" w:cs="Times New Roman"/>
          <w:sz w:val="24"/>
          <w:szCs w:val="24"/>
        </w:rPr>
        <w:t xml:space="preserve"> of returnees</w:t>
      </w:r>
      <w:r w:rsidR="00273829" w:rsidRPr="00EA6FD5">
        <w:rPr>
          <w:rFonts w:ascii="Times New Roman" w:hAnsi="Times New Roman" w:cs="Times New Roman"/>
          <w:sz w:val="24"/>
          <w:szCs w:val="24"/>
        </w:rPr>
        <w:t>.</w:t>
      </w:r>
    </w:p>
    <w:p w14:paraId="6BD3766E" w14:textId="77777777" w:rsidR="00131684" w:rsidRPr="00EA6FD5" w:rsidRDefault="00131684" w:rsidP="00131684">
      <w:pPr>
        <w:pStyle w:val="ListParagraph"/>
        <w:spacing w:before="240"/>
        <w:ind w:left="450"/>
        <w:contextualSpacing w:val="0"/>
        <w:jc w:val="both"/>
        <w:rPr>
          <w:rFonts w:ascii="Times New Roman" w:hAnsi="Times New Roman" w:cs="Times New Roman"/>
          <w:sz w:val="24"/>
          <w:szCs w:val="24"/>
        </w:rPr>
      </w:pPr>
    </w:p>
    <w:p w14:paraId="2A7350E0" w14:textId="78207308" w:rsidR="00F77D57" w:rsidRPr="00EA6FD5" w:rsidRDefault="00F77D57" w:rsidP="00A64B90">
      <w:pPr>
        <w:pStyle w:val="ListParagraph"/>
        <w:spacing w:before="240"/>
        <w:ind w:left="450"/>
        <w:contextualSpacing w:val="0"/>
        <w:jc w:val="both"/>
        <w:rPr>
          <w:rFonts w:ascii="Times New Roman" w:hAnsi="Times New Roman" w:cs="Times New Roman"/>
          <w:sz w:val="24"/>
          <w:szCs w:val="24"/>
        </w:rPr>
      </w:pPr>
      <w:r w:rsidRPr="00EA6FD5">
        <w:rPr>
          <w:rFonts w:ascii="Times New Roman" w:hAnsi="Times New Roman" w:cs="Times New Roman"/>
          <w:b/>
          <w:sz w:val="24"/>
          <w:szCs w:val="24"/>
        </w:rPr>
        <w:t>IX.</w:t>
      </w:r>
      <w:del w:id="2701" w:author="Sara Boyes" w:date="2023-05-16T15:58:00Z">
        <w:r w:rsidRPr="00EA6FD5" w:rsidDel="00180D72">
          <w:rPr>
            <w:rFonts w:ascii="Times New Roman" w:hAnsi="Times New Roman" w:cs="Times New Roman"/>
            <w:b/>
            <w:sz w:val="24"/>
            <w:szCs w:val="24"/>
          </w:rPr>
          <w:delText xml:space="preserve"> </w:delText>
        </w:r>
      </w:del>
      <w:r w:rsidRPr="00EA6FD5">
        <w:rPr>
          <w:rFonts w:ascii="Times New Roman" w:hAnsi="Times New Roman" w:cs="Times New Roman"/>
          <w:b/>
          <w:sz w:val="24"/>
          <w:szCs w:val="24"/>
        </w:rPr>
        <w:t xml:space="preserve">Media </w:t>
      </w:r>
      <w:ins w:id="2702" w:author="Sara Boyes" w:date="2023-05-16T15:58:00Z">
        <w:r w:rsidR="00180D72" w:rsidRPr="00EA6FD5">
          <w:rPr>
            <w:rFonts w:ascii="Times New Roman" w:hAnsi="Times New Roman" w:cs="Times New Roman"/>
            <w:b/>
            <w:sz w:val="24"/>
            <w:szCs w:val="24"/>
          </w:rPr>
          <w:t>d</w:t>
        </w:r>
      </w:ins>
      <w:del w:id="2703" w:author="Sara Boyes" w:date="2023-05-16T15:58:00Z">
        <w:r w:rsidRPr="00EA6FD5" w:rsidDel="00180D72">
          <w:rPr>
            <w:rFonts w:ascii="Times New Roman" w:hAnsi="Times New Roman" w:cs="Times New Roman"/>
            <w:b/>
            <w:sz w:val="24"/>
            <w:szCs w:val="24"/>
          </w:rPr>
          <w:delText>D</w:delText>
        </w:r>
      </w:del>
      <w:r w:rsidR="00E221E1" w:rsidRPr="00EA6FD5">
        <w:rPr>
          <w:rFonts w:ascii="Times New Roman" w:hAnsi="Times New Roman" w:cs="Times New Roman"/>
          <w:b/>
          <w:sz w:val="24"/>
          <w:szCs w:val="24"/>
        </w:rPr>
        <w:t>evelopments</w:t>
      </w:r>
    </w:p>
    <w:p w14:paraId="24F25F0B" w14:textId="309085AB" w:rsidR="006D5614" w:rsidRPr="00EA6FD5" w:rsidDel="00947E58" w:rsidRDefault="00E221E1" w:rsidP="00131684">
      <w:pPr>
        <w:pStyle w:val="ListParagraph"/>
        <w:numPr>
          <w:ilvl w:val="0"/>
          <w:numId w:val="31"/>
        </w:numPr>
        <w:spacing w:before="240"/>
        <w:ind w:left="450" w:hanging="450"/>
        <w:contextualSpacing w:val="0"/>
        <w:jc w:val="both"/>
        <w:rPr>
          <w:del w:id="2704" w:author="Sara Boyes" w:date="2023-05-08T16:13:00Z"/>
          <w:rFonts w:ascii="Times New Roman" w:hAnsi="Times New Roman" w:cs="Times New Roman"/>
          <w:sz w:val="24"/>
          <w:szCs w:val="24"/>
        </w:rPr>
      </w:pPr>
      <w:r w:rsidRPr="00EA6FD5">
        <w:rPr>
          <w:rFonts w:ascii="Times New Roman" w:hAnsi="Times New Roman" w:cs="Times New Roman"/>
          <w:sz w:val="24"/>
          <w:szCs w:val="24"/>
        </w:rPr>
        <w:t xml:space="preserve">On 23 March, the </w:t>
      </w:r>
      <w:del w:id="2705" w:author="Sara Boyes" w:date="2023-05-10T20:03:00Z">
        <w:r w:rsidRPr="00EA6FD5" w:rsidDel="00F600E3">
          <w:rPr>
            <w:rFonts w:ascii="Times New Roman" w:hAnsi="Times New Roman" w:cs="Times New Roman"/>
            <w:sz w:val="24"/>
            <w:szCs w:val="24"/>
          </w:rPr>
          <w:delText xml:space="preserve">Republika Srpska </w:delText>
        </w:r>
      </w:del>
      <w:r w:rsidRPr="00EA6FD5">
        <w:rPr>
          <w:rFonts w:ascii="Times New Roman" w:hAnsi="Times New Roman" w:cs="Times New Roman"/>
          <w:sz w:val="24"/>
          <w:szCs w:val="24"/>
        </w:rPr>
        <w:t xml:space="preserve">National Assembly </w:t>
      </w:r>
      <w:ins w:id="2706" w:author="Sara Boyes" w:date="2023-05-10T20:04:00Z">
        <w:r w:rsidR="00F600E3" w:rsidRPr="00EA6FD5">
          <w:rPr>
            <w:rFonts w:ascii="Times New Roman" w:hAnsi="Times New Roman" w:cs="Times New Roman"/>
            <w:sz w:val="24"/>
            <w:szCs w:val="24"/>
          </w:rPr>
          <w:t xml:space="preserve">of the </w:t>
        </w:r>
      </w:ins>
      <w:ins w:id="2707" w:author="Sara Boyes" w:date="2023-05-10T20:03:00Z">
        <w:r w:rsidR="00F600E3" w:rsidRPr="00EA6FD5">
          <w:rPr>
            <w:rFonts w:ascii="Times New Roman" w:hAnsi="Times New Roman" w:cs="Times New Roman"/>
            <w:sz w:val="24"/>
            <w:szCs w:val="24"/>
          </w:rPr>
          <w:t xml:space="preserve">Republika Srpska </w:t>
        </w:r>
      </w:ins>
      <w:r w:rsidRPr="00EA6FD5">
        <w:rPr>
          <w:rFonts w:ascii="Times New Roman" w:hAnsi="Times New Roman" w:cs="Times New Roman"/>
          <w:sz w:val="24"/>
          <w:szCs w:val="24"/>
        </w:rPr>
        <w:t xml:space="preserve">adopted </w:t>
      </w:r>
      <w:del w:id="2708" w:author="Sara Boyes" w:date="2023-05-16T15:58:00Z">
        <w:r w:rsidRPr="00EA6FD5" w:rsidDel="00180D72">
          <w:rPr>
            <w:rFonts w:ascii="Times New Roman" w:hAnsi="Times New Roman" w:cs="Times New Roman"/>
            <w:sz w:val="24"/>
            <w:szCs w:val="24"/>
          </w:rPr>
          <w:delText>in the</w:delText>
        </w:r>
      </w:del>
      <w:ins w:id="2709" w:author="Sara Boyes" w:date="2023-05-16T15:58:00Z">
        <w:r w:rsidR="00180D72" w:rsidRPr="00EA6FD5">
          <w:rPr>
            <w:rFonts w:ascii="Times New Roman" w:hAnsi="Times New Roman" w:cs="Times New Roman"/>
            <w:sz w:val="24"/>
            <w:szCs w:val="24"/>
          </w:rPr>
          <w:t>at</w:t>
        </w:r>
      </w:ins>
      <w:r w:rsidRPr="00EA6FD5">
        <w:rPr>
          <w:rFonts w:ascii="Times New Roman" w:hAnsi="Times New Roman" w:cs="Times New Roman"/>
          <w:sz w:val="24"/>
          <w:szCs w:val="24"/>
        </w:rPr>
        <w:t xml:space="preserve"> first reading the </w:t>
      </w:r>
      <w:r w:rsidR="000851B3" w:rsidRPr="00EA6FD5">
        <w:rPr>
          <w:rFonts w:ascii="Times New Roman" w:hAnsi="Times New Roman" w:cs="Times New Roman"/>
          <w:sz w:val="24"/>
          <w:szCs w:val="24"/>
        </w:rPr>
        <w:t xml:space="preserve">Draft </w:t>
      </w:r>
      <w:r w:rsidRPr="00EA6FD5">
        <w:rPr>
          <w:rFonts w:ascii="Times New Roman" w:hAnsi="Times New Roman" w:cs="Times New Roman"/>
          <w:sz w:val="24"/>
          <w:szCs w:val="24"/>
        </w:rPr>
        <w:t xml:space="preserve">Law Amending the Criminal Code of </w:t>
      </w:r>
      <w:ins w:id="2710" w:author="Sara Boyes" w:date="2023-05-10T20:04:00Z">
        <w:r w:rsidR="00F600E3" w:rsidRPr="00EA6FD5">
          <w:rPr>
            <w:rFonts w:ascii="Times New Roman" w:hAnsi="Times New Roman" w:cs="Times New Roman"/>
            <w:sz w:val="24"/>
            <w:szCs w:val="24"/>
          </w:rPr>
          <w:t xml:space="preserve">the </w:t>
        </w:r>
      </w:ins>
      <w:r w:rsidR="000851B3" w:rsidRPr="00EA6FD5">
        <w:rPr>
          <w:rFonts w:ascii="Times New Roman" w:hAnsi="Times New Roman" w:cs="Times New Roman"/>
          <w:sz w:val="24"/>
          <w:szCs w:val="24"/>
        </w:rPr>
        <w:t>Republika Srpska</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ins w:id="2711" w:author="Sara Boyes" w:date="2023-05-16T15:58:00Z">
        <w:r w:rsidR="00180D72" w:rsidRPr="00EA6FD5">
          <w:rPr>
            <w:rFonts w:ascii="Times New Roman" w:hAnsi="Times New Roman" w:cs="Times New Roman"/>
            <w:sz w:val="24"/>
            <w:szCs w:val="24"/>
          </w:rPr>
          <w:t xml:space="preserve">in </w:t>
        </w:r>
      </w:ins>
      <w:r w:rsidR="000851B3" w:rsidRPr="00EA6FD5">
        <w:rPr>
          <w:rFonts w:ascii="Times New Roman" w:hAnsi="Times New Roman" w:cs="Times New Roman"/>
          <w:sz w:val="24"/>
          <w:szCs w:val="24"/>
        </w:rPr>
        <w:t xml:space="preserve">which </w:t>
      </w:r>
      <w:ins w:id="2712" w:author="Sara Boyes" w:date="2023-05-16T15:58:00Z">
        <w:r w:rsidR="00180D72" w:rsidRPr="00EA6FD5">
          <w:rPr>
            <w:rFonts w:ascii="Times New Roman" w:hAnsi="Times New Roman" w:cs="Times New Roman"/>
            <w:sz w:val="24"/>
            <w:szCs w:val="24"/>
          </w:rPr>
          <w:t xml:space="preserve">it </w:t>
        </w:r>
      </w:ins>
      <w:r w:rsidR="000851B3" w:rsidRPr="00EA6FD5">
        <w:rPr>
          <w:rFonts w:ascii="Times New Roman" w:hAnsi="Times New Roman" w:cs="Times New Roman"/>
          <w:sz w:val="24"/>
          <w:szCs w:val="24"/>
        </w:rPr>
        <w:t xml:space="preserve">introduces </w:t>
      </w:r>
      <w:r w:rsidRPr="00EA6FD5">
        <w:rPr>
          <w:rFonts w:ascii="Times New Roman" w:hAnsi="Times New Roman" w:cs="Times New Roman"/>
          <w:sz w:val="24"/>
          <w:szCs w:val="24"/>
        </w:rPr>
        <w:t xml:space="preserve">new criminal </w:t>
      </w:r>
      <w:r w:rsidR="00A14952" w:rsidRPr="00EA6FD5">
        <w:rPr>
          <w:rFonts w:ascii="Times New Roman" w:hAnsi="Times New Roman" w:cs="Times New Roman"/>
          <w:sz w:val="24"/>
          <w:szCs w:val="24"/>
        </w:rPr>
        <w:t>offen</w:t>
      </w:r>
      <w:ins w:id="2713" w:author="Sara Boyes" w:date="2023-05-16T15:59:00Z">
        <w:r w:rsidR="00180D72" w:rsidRPr="00EA6FD5">
          <w:rPr>
            <w:rFonts w:ascii="Times New Roman" w:hAnsi="Times New Roman" w:cs="Times New Roman"/>
            <w:sz w:val="24"/>
            <w:szCs w:val="24"/>
          </w:rPr>
          <w:t>c</w:t>
        </w:r>
      </w:ins>
      <w:del w:id="2714" w:author="Sara Boyes" w:date="2023-05-16T15:59:00Z">
        <w:r w:rsidR="00A14952" w:rsidRPr="00EA6FD5" w:rsidDel="00180D72">
          <w:rPr>
            <w:rFonts w:ascii="Times New Roman" w:hAnsi="Times New Roman" w:cs="Times New Roman"/>
            <w:sz w:val="24"/>
            <w:szCs w:val="24"/>
          </w:rPr>
          <w:delText>s</w:delText>
        </w:r>
      </w:del>
      <w:r w:rsidR="00A14952" w:rsidRPr="00EA6FD5">
        <w:rPr>
          <w:rFonts w:ascii="Times New Roman" w:hAnsi="Times New Roman" w:cs="Times New Roman"/>
          <w:sz w:val="24"/>
          <w:szCs w:val="24"/>
        </w:rPr>
        <w:t>es</w:t>
      </w:r>
      <w:ins w:id="2715" w:author="Sara Boyes" w:date="2023-05-16T16:01:00Z">
        <w:r w:rsidR="00180D72"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such as one in the category of crime against freedom and rights of citizens</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w:t>
      </w:r>
      <w:del w:id="2716" w:author="Sara Boyes" w:date="2023-05-16T15:59:00Z">
        <w:r w:rsidRPr="00EA6FD5" w:rsidDel="00180D72">
          <w:rPr>
            <w:rFonts w:ascii="Times New Roman" w:hAnsi="Times New Roman" w:cs="Times New Roman"/>
            <w:sz w:val="24"/>
            <w:szCs w:val="24"/>
          </w:rPr>
          <w:delText>which is</w:delText>
        </w:r>
        <w:r w:rsidR="000851B3" w:rsidRPr="00EA6FD5" w:rsidDel="00180D72">
          <w:rPr>
            <w:rFonts w:ascii="Times New Roman" w:hAnsi="Times New Roman" w:cs="Times New Roman"/>
            <w:sz w:val="24"/>
            <w:szCs w:val="24"/>
          </w:rPr>
          <w:delText xml:space="preserve"> </w:delText>
        </w:r>
      </w:del>
      <w:r w:rsidR="000851B3" w:rsidRPr="00EA6FD5">
        <w:rPr>
          <w:rFonts w:ascii="Times New Roman" w:hAnsi="Times New Roman" w:cs="Times New Roman"/>
          <w:sz w:val="24"/>
          <w:szCs w:val="24"/>
        </w:rPr>
        <w:t>the</w:t>
      </w:r>
      <w:r w:rsidRPr="00EA6FD5">
        <w:rPr>
          <w:rFonts w:ascii="Times New Roman" w:hAnsi="Times New Roman" w:cs="Times New Roman"/>
          <w:sz w:val="24"/>
          <w:szCs w:val="24"/>
        </w:rPr>
        <w:t xml:space="preserve"> </w:t>
      </w:r>
      <w:ins w:id="2717" w:author="Sara Boyes" w:date="2023-05-16T15:59:00Z">
        <w:r w:rsidR="00180D72" w:rsidRPr="00EA6FD5">
          <w:rPr>
            <w:rFonts w:ascii="Times New Roman" w:hAnsi="Times New Roman" w:cs="Times New Roman"/>
            <w:sz w:val="24"/>
            <w:szCs w:val="24"/>
          </w:rPr>
          <w:t>“</w:t>
        </w:r>
      </w:ins>
      <w:del w:id="2718" w:author="Sara Boyes" w:date="2023-05-16T15:59:00Z">
        <w:r w:rsidRPr="00EA6FD5" w:rsidDel="00180D72">
          <w:rPr>
            <w:rFonts w:ascii="Times New Roman" w:hAnsi="Times New Roman" w:cs="Times New Roman"/>
            <w:sz w:val="24"/>
            <w:szCs w:val="24"/>
          </w:rPr>
          <w:delText>‘</w:delText>
        </w:r>
      </w:del>
      <w:r w:rsidRPr="00EA6FD5">
        <w:rPr>
          <w:rFonts w:ascii="Times New Roman" w:hAnsi="Times New Roman" w:cs="Times New Roman"/>
          <w:sz w:val="24"/>
          <w:szCs w:val="24"/>
        </w:rPr>
        <w:t>unauthorized publication and display of other people</w:t>
      </w:r>
      <w:del w:id="2719" w:author="Sara Boyes" w:date="2023-05-08T18:38:00Z">
        <w:r w:rsidRPr="00EA6FD5" w:rsidDel="006158C1">
          <w:rPr>
            <w:rFonts w:ascii="Times New Roman" w:hAnsi="Times New Roman" w:cs="Times New Roman"/>
            <w:sz w:val="24"/>
            <w:szCs w:val="24"/>
            <w:rPrChange w:id="2720" w:author="Sara Boyes" w:date="2023-05-16T15:59:00Z">
              <w:rPr>
                <w:rFonts w:ascii="Times New Roman" w:hAnsi="Times New Roman" w:cs="Times New Roman"/>
                <w:sz w:val="24"/>
                <w:szCs w:val="24"/>
                <w:highlight w:val="yellow"/>
              </w:rPr>
            </w:rPrChange>
          </w:rPr>
          <w:delText>'</w:delText>
        </w:r>
      </w:del>
      <w:ins w:id="2721" w:author="Sara Boyes" w:date="2023-05-08T18:38:00Z">
        <w:r w:rsidR="006158C1" w:rsidRPr="00EA6FD5">
          <w:rPr>
            <w:rFonts w:ascii="Times New Roman" w:hAnsi="Times New Roman" w:cs="Times New Roman"/>
            <w:sz w:val="24"/>
            <w:szCs w:val="24"/>
            <w:rPrChange w:id="2722" w:author="Sara Boyes" w:date="2023-05-16T15:59:00Z">
              <w:rPr>
                <w:rFonts w:ascii="Times New Roman" w:hAnsi="Times New Roman" w:cs="Times New Roman"/>
                <w:sz w:val="24"/>
                <w:szCs w:val="24"/>
                <w:highlight w:val="yellow"/>
              </w:rPr>
            </w:rPrChange>
          </w:rPr>
          <w:t>’</w:t>
        </w:r>
      </w:ins>
      <w:r w:rsidRPr="00EA6FD5">
        <w:rPr>
          <w:rFonts w:ascii="Times New Roman" w:hAnsi="Times New Roman" w:cs="Times New Roman"/>
          <w:sz w:val="24"/>
          <w:szCs w:val="24"/>
        </w:rPr>
        <w:t>s files, portraits and recordings</w:t>
      </w:r>
      <w:r w:rsidR="00A14952" w:rsidRPr="00EA6FD5">
        <w:rPr>
          <w:rFonts w:ascii="Times New Roman" w:hAnsi="Times New Roman" w:cs="Times New Roman"/>
          <w:sz w:val="24"/>
          <w:szCs w:val="24"/>
        </w:rPr>
        <w:t>,</w:t>
      </w:r>
      <w:del w:id="2723" w:author="Sara Boyes" w:date="2023-05-16T15:59:00Z">
        <w:r w:rsidR="00A14952" w:rsidRPr="00EA6FD5" w:rsidDel="00180D72">
          <w:rPr>
            <w:rFonts w:ascii="Times New Roman" w:hAnsi="Times New Roman" w:cs="Times New Roman"/>
            <w:sz w:val="24"/>
            <w:szCs w:val="24"/>
          </w:rPr>
          <w:delText>’</w:delText>
        </w:r>
      </w:del>
      <w:ins w:id="2724" w:author="Sara Boyes" w:date="2023-05-16T15:59:00Z">
        <w:r w:rsidR="00180D72"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 as well as criminal offen</w:t>
      </w:r>
      <w:ins w:id="2725" w:author="Sara Boyes" w:date="2023-05-16T15:59:00Z">
        <w:r w:rsidR="00180D72" w:rsidRPr="00EA6FD5">
          <w:rPr>
            <w:rFonts w:ascii="Times New Roman" w:hAnsi="Times New Roman" w:cs="Times New Roman"/>
            <w:sz w:val="24"/>
            <w:szCs w:val="24"/>
          </w:rPr>
          <w:t>c</w:t>
        </w:r>
      </w:ins>
      <w:del w:id="2726" w:author="Sara Boyes" w:date="2023-05-16T15:59:00Z">
        <w:r w:rsidRPr="00EA6FD5" w:rsidDel="00180D72">
          <w:rPr>
            <w:rFonts w:ascii="Times New Roman" w:hAnsi="Times New Roman" w:cs="Times New Roman"/>
            <w:sz w:val="24"/>
            <w:szCs w:val="24"/>
          </w:rPr>
          <w:delText>s</w:delText>
        </w:r>
      </w:del>
      <w:r w:rsidRPr="00EA6FD5">
        <w:rPr>
          <w:rFonts w:ascii="Times New Roman" w:hAnsi="Times New Roman" w:cs="Times New Roman"/>
          <w:sz w:val="24"/>
          <w:szCs w:val="24"/>
        </w:rPr>
        <w:t>es against hono</w:t>
      </w:r>
      <w:ins w:id="2727" w:author="Sara Boyes" w:date="2023-05-16T15:59:00Z">
        <w:r w:rsidR="00180D72" w:rsidRPr="00EA6FD5">
          <w:rPr>
            <w:rFonts w:ascii="Times New Roman" w:hAnsi="Times New Roman" w:cs="Times New Roman"/>
            <w:sz w:val="24"/>
            <w:szCs w:val="24"/>
          </w:rPr>
          <w:t>u</w:t>
        </w:r>
      </w:ins>
      <w:r w:rsidRPr="00EA6FD5">
        <w:rPr>
          <w:rFonts w:ascii="Times New Roman" w:hAnsi="Times New Roman" w:cs="Times New Roman"/>
          <w:sz w:val="24"/>
          <w:szCs w:val="24"/>
        </w:rPr>
        <w:t xml:space="preserve">r and reputation, namely </w:t>
      </w:r>
      <w:ins w:id="2728" w:author="Sara Boyes" w:date="2023-05-16T15:59:00Z">
        <w:r w:rsidR="00180D72" w:rsidRPr="00EA6FD5">
          <w:rPr>
            <w:rFonts w:ascii="Times New Roman" w:hAnsi="Times New Roman" w:cs="Times New Roman"/>
            <w:sz w:val="24"/>
            <w:szCs w:val="24"/>
          </w:rPr>
          <w:t>“</w:t>
        </w:r>
      </w:ins>
      <w:r w:rsidRPr="00EA6FD5">
        <w:rPr>
          <w:rFonts w:ascii="Times New Roman" w:hAnsi="Times New Roman" w:cs="Times New Roman"/>
          <w:sz w:val="24"/>
          <w:szCs w:val="24"/>
        </w:rPr>
        <w:t>‘insult, defamation</w:t>
      </w:r>
      <w:del w:id="2729" w:author="Sara Boyes" w:date="2023-05-16T15:59:00Z">
        <w:r w:rsidR="00A14952" w:rsidRPr="00EA6FD5" w:rsidDel="00180D72">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disclosure of pers</w:t>
      </w:r>
      <w:r w:rsidR="006D5614" w:rsidRPr="00EA6FD5">
        <w:rPr>
          <w:rFonts w:ascii="Times New Roman" w:hAnsi="Times New Roman" w:cs="Times New Roman"/>
          <w:sz w:val="24"/>
          <w:szCs w:val="24"/>
        </w:rPr>
        <w:t>onal and family circumstances</w:t>
      </w:r>
      <w:r w:rsidR="00A14952" w:rsidRPr="00EA6FD5">
        <w:rPr>
          <w:rFonts w:ascii="Times New Roman" w:hAnsi="Times New Roman" w:cs="Times New Roman"/>
          <w:sz w:val="24"/>
          <w:szCs w:val="24"/>
        </w:rPr>
        <w:t>.</w:t>
      </w:r>
      <w:del w:id="2730" w:author="Sara Boyes" w:date="2023-05-16T16:00:00Z">
        <w:r w:rsidR="00A14952" w:rsidRPr="00EA6FD5" w:rsidDel="00180D72">
          <w:rPr>
            <w:rFonts w:ascii="Times New Roman" w:hAnsi="Times New Roman" w:cs="Times New Roman"/>
            <w:sz w:val="24"/>
            <w:szCs w:val="24"/>
          </w:rPr>
          <w:delText>’</w:delText>
        </w:r>
      </w:del>
      <w:ins w:id="2731" w:author="Sara Boyes" w:date="2023-05-16T16:00:00Z">
        <w:r w:rsidR="00180D72" w:rsidRPr="00EA6FD5">
          <w:rPr>
            <w:rFonts w:ascii="Times New Roman" w:hAnsi="Times New Roman" w:cs="Times New Roman"/>
            <w:sz w:val="24"/>
            <w:szCs w:val="24"/>
          </w:rPr>
          <w:t>”</w:t>
        </w:r>
      </w:ins>
    </w:p>
    <w:p w14:paraId="01DD3912" w14:textId="77777777" w:rsidR="00947E58" w:rsidRPr="00EA6FD5" w:rsidRDefault="00AB40AE" w:rsidP="00131684">
      <w:pPr>
        <w:pStyle w:val="ListParagraph"/>
        <w:numPr>
          <w:ilvl w:val="0"/>
          <w:numId w:val="31"/>
        </w:numPr>
        <w:spacing w:before="240"/>
        <w:ind w:left="450" w:hanging="450"/>
        <w:contextualSpacing w:val="0"/>
        <w:jc w:val="both"/>
        <w:rPr>
          <w:ins w:id="2732" w:author="Sara Boyes" w:date="2023-05-08T16:13:00Z"/>
          <w:rFonts w:ascii="Times New Roman" w:hAnsi="Times New Roman" w:cs="Times New Roman"/>
          <w:sz w:val="24"/>
          <w:szCs w:val="24"/>
        </w:rPr>
      </w:pPr>
      <w:del w:id="2733" w:author="Sara Boyes" w:date="2023-05-08T16:13:00Z">
        <w:r w:rsidRPr="00EA6FD5" w:rsidDel="00947E58">
          <w:rPr>
            <w:rFonts w:ascii="Times New Roman" w:hAnsi="Times New Roman" w:cs="Times New Roman"/>
            <w:sz w:val="24"/>
            <w:szCs w:val="24"/>
          </w:rPr>
          <w:delText xml:space="preserve"> </w:delText>
        </w:r>
      </w:del>
    </w:p>
    <w:p w14:paraId="0134EF48" w14:textId="350EB5B5" w:rsidR="003205EE" w:rsidRPr="00EA6FD5" w:rsidRDefault="00AB40AE"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T</w:t>
      </w:r>
      <w:r w:rsidR="00E221E1" w:rsidRPr="00EA6FD5">
        <w:rPr>
          <w:rFonts w:ascii="Times New Roman" w:hAnsi="Times New Roman" w:cs="Times New Roman"/>
          <w:sz w:val="24"/>
          <w:szCs w:val="24"/>
        </w:rPr>
        <w:t xml:space="preserve">he </w:t>
      </w:r>
      <w:del w:id="2734" w:author="Sara Boyes" w:date="2023-05-16T16:01:00Z">
        <w:r w:rsidR="00E221E1" w:rsidRPr="00EA6FD5" w:rsidDel="00180D72">
          <w:rPr>
            <w:rFonts w:ascii="Times New Roman" w:hAnsi="Times New Roman" w:cs="Times New Roman"/>
            <w:sz w:val="24"/>
            <w:szCs w:val="24"/>
          </w:rPr>
          <w:delText xml:space="preserve">formulation </w:delText>
        </w:r>
      </w:del>
      <w:ins w:id="2735" w:author="Sara Boyes" w:date="2023-05-16T16:01:00Z">
        <w:r w:rsidR="00180D72" w:rsidRPr="00EA6FD5">
          <w:rPr>
            <w:rFonts w:ascii="Times New Roman" w:hAnsi="Times New Roman" w:cs="Times New Roman"/>
            <w:sz w:val="24"/>
            <w:szCs w:val="24"/>
          </w:rPr>
          <w:t xml:space="preserve">wording </w:t>
        </w:r>
      </w:ins>
      <w:r w:rsidR="00E221E1" w:rsidRPr="00EA6FD5">
        <w:rPr>
          <w:rFonts w:ascii="Times New Roman" w:hAnsi="Times New Roman" w:cs="Times New Roman"/>
          <w:sz w:val="24"/>
          <w:szCs w:val="24"/>
        </w:rPr>
        <w:t xml:space="preserve">of the </w:t>
      </w:r>
      <w:r w:rsidR="004D39D8" w:rsidRPr="00EA6FD5">
        <w:rPr>
          <w:rFonts w:ascii="Times New Roman" w:hAnsi="Times New Roman" w:cs="Times New Roman"/>
          <w:sz w:val="24"/>
          <w:szCs w:val="24"/>
        </w:rPr>
        <w:t xml:space="preserve">new </w:t>
      </w:r>
      <w:r w:rsidR="00E221E1" w:rsidRPr="00EA6FD5">
        <w:rPr>
          <w:rFonts w:ascii="Times New Roman" w:hAnsi="Times New Roman" w:cs="Times New Roman"/>
          <w:sz w:val="24"/>
          <w:szCs w:val="24"/>
        </w:rPr>
        <w:t>criminal offen</w:t>
      </w:r>
      <w:ins w:id="2736" w:author="Sara Boyes" w:date="2023-05-16T16:01:00Z">
        <w:r w:rsidR="00180D72" w:rsidRPr="00EA6FD5">
          <w:rPr>
            <w:rFonts w:ascii="Times New Roman" w:hAnsi="Times New Roman" w:cs="Times New Roman"/>
            <w:sz w:val="24"/>
            <w:szCs w:val="24"/>
          </w:rPr>
          <w:t>c</w:t>
        </w:r>
      </w:ins>
      <w:del w:id="2737" w:author="Sara Boyes" w:date="2023-05-16T16:01:00Z">
        <w:r w:rsidR="00E221E1" w:rsidRPr="00EA6FD5" w:rsidDel="00180D72">
          <w:rPr>
            <w:rFonts w:ascii="Times New Roman" w:hAnsi="Times New Roman" w:cs="Times New Roman"/>
            <w:sz w:val="24"/>
            <w:szCs w:val="24"/>
          </w:rPr>
          <w:delText>s</w:delText>
        </w:r>
      </w:del>
      <w:r w:rsidR="00E221E1" w:rsidRPr="00EA6FD5">
        <w:rPr>
          <w:rFonts w:ascii="Times New Roman" w:hAnsi="Times New Roman" w:cs="Times New Roman"/>
          <w:sz w:val="24"/>
          <w:szCs w:val="24"/>
        </w:rPr>
        <w:t xml:space="preserve">es is vague </w:t>
      </w:r>
      <w:r w:rsidR="000851B3" w:rsidRPr="00EA6FD5">
        <w:rPr>
          <w:rFonts w:ascii="Times New Roman" w:hAnsi="Times New Roman" w:cs="Times New Roman"/>
          <w:sz w:val="24"/>
          <w:szCs w:val="24"/>
        </w:rPr>
        <w:t xml:space="preserve">and could lead to </w:t>
      </w:r>
      <w:r w:rsidR="00E221E1" w:rsidRPr="00EA6FD5">
        <w:rPr>
          <w:rFonts w:ascii="Times New Roman" w:hAnsi="Times New Roman" w:cs="Times New Roman"/>
          <w:sz w:val="24"/>
          <w:szCs w:val="24"/>
        </w:rPr>
        <w:t>arbitrary interpretations</w:t>
      </w:r>
      <w:r w:rsidRPr="00EA6FD5">
        <w:rPr>
          <w:rFonts w:ascii="Times New Roman" w:hAnsi="Times New Roman" w:cs="Times New Roman"/>
          <w:sz w:val="24"/>
          <w:szCs w:val="24"/>
        </w:rPr>
        <w:t xml:space="preserve"> or allow </w:t>
      </w:r>
      <w:r w:rsidR="00E221E1" w:rsidRPr="00EA6FD5">
        <w:rPr>
          <w:rFonts w:ascii="Times New Roman" w:hAnsi="Times New Roman" w:cs="Times New Roman"/>
          <w:sz w:val="24"/>
          <w:szCs w:val="24"/>
        </w:rPr>
        <w:t xml:space="preserve">political influence on the </w:t>
      </w:r>
      <w:r w:rsidR="000851B3" w:rsidRPr="00EA6FD5">
        <w:rPr>
          <w:rFonts w:ascii="Times New Roman" w:hAnsi="Times New Roman" w:cs="Times New Roman"/>
          <w:sz w:val="24"/>
          <w:szCs w:val="24"/>
        </w:rPr>
        <w:t>judiciary</w:t>
      </w:r>
      <w:r w:rsidRPr="00EA6FD5">
        <w:rPr>
          <w:rFonts w:ascii="Times New Roman" w:hAnsi="Times New Roman" w:cs="Times New Roman"/>
          <w:sz w:val="24"/>
          <w:szCs w:val="24"/>
        </w:rPr>
        <w:t>. A</w:t>
      </w:r>
      <w:r w:rsidR="00AD4862" w:rsidRPr="00EA6FD5">
        <w:rPr>
          <w:rFonts w:ascii="Times New Roman" w:hAnsi="Times New Roman" w:cs="Times New Roman"/>
          <w:sz w:val="24"/>
          <w:szCs w:val="24"/>
        </w:rPr>
        <w:t xml:space="preserve">dopting </w:t>
      </w:r>
      <w:r w:rsidR="00E221E1" w:rsidRPr="00EA6FD5">
        <w:rPr>
          <w:rFonts w:ascii="Times New Roman" w:hAnsi="Times New Roman" w:cs="Times New Roman"/>
          <w:sz w:val="24"/>
          <w:szCs w:val="24"/>
        </w:rPr>
        <w:t xml:space="preserve">such a law </w:t>
      </w:r>
      <w:r w:rsidR="00AD4862" w:rsidRPr="00EA6FD5">
        <w:rPr>
          <w:rFonts w:ascii="Times New Roman" w:hAnsi="Times New Roman" w:cs="Times New Roman"/>
          <w:sz w:val="24"/>
          <w:szCs w:val="24"/>
        </w:rPr>
        <w:t xml:space="preserve">would </w:t>
      </w:r>
      <w:r w:rsidR="00E221E1" w:rsidRPr="00EA6FD5">
        <w:rPr>
          <w:rFonts w:ascii="Times New Roman" w:hAnsi="Times New Roman" w:cs="Times New Roman"/>
          <w:sz w:val="24"/>
          <w:szCs w:val="24"/>
        </w:rPr>
        <w:t>have</w:t>
      </w:r>
      <w:r w:rsidR="000851B3" w:rsidRPr="00EA6FD5">
        <w:rPr>
          <w:rFonts w:ascii="Times New Roman" w:hAnsi="Times New Roman" w:cs="Times New Roman"/>
          <w:sz w:val="24"/>
          <w:szCs w:val="24"/>
        </w:rPr>
        <w:t xml:space="preserve"> </w:t>
      </w:r>
      <w:r w:rsidR="00E221E1" w:rsidRPr="00EA6FD5">
        <w:rPr>
          <w:rFonts w:ascii="Times New Roman" w:hAnsi="Times New Roman" w:cs="Times New Roman"/>
          <w:sz w:val="24"/>
          <w:szCs w:val="24"/>
        </w:rPr>
        <w:t>far-reaching and serious consequences relat</w:t>
      </w:r>
      <w:del w:id="2738" w:author="Sara Boyes" w:date="2023-05-16T16:03:00Z">
        <w:r w:rsidR="00E221E1" w:rsidRPr="00EA6FD5" w:rsidDel="00180D72">
          <w:rPr>
            <w:rFonts w:ascii="Times New Roman" w:hAnsi="Times New Roman" w:cs="Times New Roman"/>
            <w:sz w:val="24"/>
            <w:szCs w:val="24"/>
          </w:rPr>
          <w:delText>ed</w:delText>
        </w:r>
      </w:del>
      <w:ins w:id="2739" w:author="Sara Boyes" w:date="2023-05-16T16:03:00Z">
        <w:r w:rsidR="00180D72" w:rsidRPr="00EA6FD5">
          <w:rPr>
            <w:rFonts w:ascii="Times New Roman" w:hAnsi="Times New Roman" w:cs="Times New Roman"/>
            <w:sz w:val="24"/>
            <w:szCs w:val="24"/>
          </w:rPr>
          <w:t>ing</w:t>
        </w:r>
      </w:ins>
      <w:r w:rsidR="00E221E1" w:rsidRPr="00EA6FD5">
        <w:rPr>
          <w:rFonts w:ascii="Times New Roman" w:hAnsi="Times New Roman" w:cs="Times New Roman"/>
          <w:sz w:val="24"/>
          <w:szCs w:val="24"/>
        </w:rPr>
        <w:t xml:space="preserve"> to freedom of media, freedom of expression</w:t>
      </w:r>
      <w:del w:id="2740" w:author="Sara Boyes" w:date="2023-05-16T16:02:00Z">
        <w:r w:rsidR="00235A29" w:rsidRPr="00EA6FD5" w:rsidDel="00180D72">
          <w:rPr>
            <w:rFonts w:ascii="Times New Roman" w:hAnsi="Times New Roman" w:cs="Times New Roman"/>
            <w:sz w:val="24"/>
            <w:szCs w:val="24"/>
          </w:rPr>
          <w:delText>,</w:delText>
        </w:r>
      </w:del>
      <w:r w:rsidR="00235A29" w:rsidRPr="00EA6FD5">
        <w:rPr>
          <w:rFonts w:ascii="Times New Roman" w:hAnsi="Times New Roman" w:cs="Times New Roman"/>
          <w:sz w:val="24"/>
          <w:szCs w:val="24"/>
        </w:rPr>
        <w:t xml:space="preserve"> and the activities of the political opposition in the </w:t>
      </w:r>
      <w:del w:id="2741" w:author="Sara Boyes" w:date="2023-05-08T17:22:00Z">
        <w:r w:rsidR="00235A29" w:rsidRPr="00EA6FD5" w:rsidDel="0036648B">
          <w:rPr>
            <w:rFonts w:ascii="Times New Roman" w:hAnsi="Times New Roman" w:cs="Times New Roman"/>
            <w:sz w:val="24"/>
            <w:szCs w:val="24"/>
          </w:rPr>
          <w:delText>RS</w:delText>
        </w:r>
      </w:del>
      <w:ins w:id="2742" w:author="Sara Boyes" w:date="2023-05-08T17:22:00Z">
        <w:r w:rsidR="0036648B" w:rsidRPr="00EA6FD5">
          <w:rPr>
            <w:rFonts w:ascii="Times New Roman" w:hAnsi="Times New Roman" w:cs="Times New Roman"/>
            <w:sz w:val="24"/>
            <w:szCs w:val="24"/>
          </w:rPr>
          <w:t>Republika Srpska</w:t>
        </w:r>
      </w:ins>
      <w:r w:rsidR="00235A29" w:rsidRPr="00EA6FD5">
        <w:rPr>
          <w:rFonts w:ascii="Times New Roman" w:hAnsi="Times New Roman" w:cs="Times New Roman"/>
          <w:sz w:val="24"/>
          <w:szCs w:val="24"/>
        </w:rPr>
        <w:t xml:space="preserve"> and</w:t>
      </w:r>
      <w:r w:rsidR="00E221E1" w:rsidRPr="00EA6FD5">
        <w:rPr>
          <w:rFonts w:ascii="Times New Roman" w:hAnsi="Times New Roman" w:cs="Times New Roman"/>
          <w:sz w:val="24"/>
          <w:szCs w:val="24"/>
        </w:rPr>
        <w:t xml:space="preserve"> the rest of the country. This represents a retrograde initiative since defamation was decriminalized </w:t>
      </w:r>
      <w:r w:rsidR="00A14952" w:rsidRPr="00EA6FD5">
        <w:rPr>
          <w:rFonts w:ascii="Times New Roman" w:hAnsi="Times New Roman" w:cs="Times New Roman"/>
          <w:sz w:val="24"/>
          <w:szCs w:val="24"/>
        </w:rPr>
        <w:t>nationwide</w:t>
      </w:r>
      <w:r w:rsidR="00E221E1" w:rsidRPr="00EA6FD5">
        <w:rPr>
          <w:rFonts w:ascii="Times New Roman" w:hAnsi="Times New Roman" w:cs="Times New Roman"/>
          <w:sz w:val="24"/>
          <w:szCs w:val="24"/>
        </w:rPr>
        <w:t xml:space="preserve"> in 2002.</w:t>
      </w:r>
    </w:p>
    <w:p w14:paraId="66CC5F2B" w14:textId="1789FDCA" w:rsidR="003205EE" w:rsidRPr="00EA6FD5" w:rsidRDefault="00E221E1"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bookmarkStart w:id="2743" w:name="_Hlk131748799"/>
      <w:r w:rsidRPr="00EA6FD5">
        <w:rPr>
          <w:rFonts w:ascii="Times New Roman" w:hAnsi="Times New Roman" w:cs="Times New Roman"/>
          <w:sz w:val="24"/>
          <w:szCs w:val="24"/>
        </w:rPr>
        <w:t>The public broadcasting system</w:t>
      </w:r>
      <w:ins w:id="2744" w:author="Sara Boyes" w:date="2023-05-16T16:04:00Z">
        <w:r w:rsidR="00180D72" w:rsidRPr="00EA6FD5">
          <w:rPr>
            <w:rFonts w:ascii="Times New Roman" w:hAnsi="Times New Roman" w:cs="Times New Roman"/>
            <w:sz w:val="24"/>
            <w:szCs w:val="24"/>
          </w:rPr>
          <w:t>,</w:t>
        </w:r>
      </w:ins>
      <w:r w:rsidR="00A14952" w:rsidRPr="00EA6FD5">
        <w:rPr>
          <w:rFonts w:ascii="Times New Roman" w:hAnsi="Times New Roman" w:cs="Times New Roman"/>
          <w:sz w:val="24"/>
          <w:szCs w:val="24"/>
        </w:rPr>
        <w:t xml:space="preserve"> </w:t>
      </w:r>
      <w:del w:id="2745" w:author="Sara Boyes" w:date="2023-05-16T16:04:00Z">
        <w:r w:rsidR="00A14952" w:rsidRPr="00EA6FD5" w:rsidDel="00180D72">
          <w:rPr>
            <w:rFonts w:ascii="Times New Roman" w:hAnsi="Times New Roman" w:cs="Times New Roman"/>
            <w:sz w:val="24"/>
            <w:szCs w:val="24"/>
          </w:rPr>
          <w:delText>comprises</w:delText>
        </w:r>
        <w:r w:rsidRPr="00EA6FD5" w:rsidDel="00180D72">
          <w:rPr>
            <w:rFonts w:ascii="Times New Roman" w:hAnsi="Times New Roman" w:cs="Times New Roman"/>
            <w:sz w:val="24"/>
            <w:szCs w:val="24"/>
          </w:rPr>
          <w:delText xml:space="preserve"> </w:delText>
        </w:r>
      </w:del>
      <w:ins w:id="2746" w:author="Sara Boyes" w:date="2023-05-16T16:04:00Z">
        <w:r w:rsidR="00180D72" w:rsidRPr="00EA6FD5">
          <w:rPr>
            <w:rFonts w:ascii="Times New Roman" w:hAnsi="Times New Roman" w:cs="Times New Roman"/>
            <w:sz w:val="24"/>
            <w:szCs w:val="24"/>
          </w:rPr>
          <w:t xml:space="preserve">consisting of </w:t>
        </w:r>
      </w:ins>
      <w:r w:rsidRPr="00EA6FD5">
        <w:rPr>
          <w:rFonts w:ascii="Times New Roman" w:hAnsi="Times New Roman" w:cs="Times New Roman"/>
          <w:sz w:val="24"/>
          <w:szCs w:val="24"/>
        </w:rPr>
        <w:t>three public broadcasting services (Bosnia and Herzegovina Radio-Television, Radio-Television of the Federation of Bosnia and Herzegovina</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and Radio-Television Republika Srpska), </w:t>
      </w:r>
      <w:del w:id="2747" w:author="Sara Boyes" w:date="2023-05-16T16:04:00Z">
        <w:r w:rsidR="00A14952" w:rsidRPr="00EA6FD5" w:rsidDel="00180D72">
          <w:rPr>
            <w:rFonts w:ascii="Times New Roman" w:hAnsi="Times New Roman" w:cs="Times New Roman"/>
            <w:sz w:val="24"/>
            <w:szCs w:val="24"/>
          </w:rPr>
          <w:delText xml:space="preserve">which </w:delText>
        </w:r>
      </w:del>
      <w:r w:rsidRPr="00EA6FD5">
        <w:rPr>
          <w:rFonts w:ascii="Times New Roman" w:hAnsi="Times New Roman" w:cs="Times New Roman"/>
          <w:sz w:val="24"/>
          <w:szCs w:val="24"/>
        </w:rPr>
        <w:t xml:space="preserve">continues to face serious </w:t>
      </w:r>
      <w:r w:rsidR="000851B3" w:rsidRPr="00EA6FD5">
        <w:rPr>
          <w:rFonts w:ascii="Times New Roman" w:hAnsi="Times New Roman" w:cs="Times New Roman"/>
          <w:sz w:val="24"/>
          <w:szCs w:val="24"/>
        </w:rPr>
        <w:t>challenges</w:t>
      </w:r>
      <w:r w:rsidRPr="00EA6FD5">
        <w:rPr>
          <w:rFonts w:ascii="Times New Roman" w:hAnsi="Times New Roman" w:cs="Times New Roman"/>
          <w:sz w:val="24"/>
          <w:szCs w:val="24"/>
        </w:rPr>
        <w:t xml:space="preserve">. The relevant legislation </w:t>
      </w:r>
      <w:r w:rsidR="000851B3" w:rsidRPr="00EA6FD5">
        <w:rPr>
          <w:rFonts w:ascii="Times New Roman" w:hAnsi="Times New Roman" w:cs="Times New Roman"/>
          <w:sz w:val="24"/>
          <w:szCs w:val="24"/>
        </w:rPr>
        <w:t xml:space="preserve">has </w:t>
      </w:r>
      <w:r w:rsidRPr="00EA6FD5">
        <w:rPr>
          <w:rFonts w:ascii="Times New Roman" w:hAnsi="Times New Roman" w:cs="Times New Roman"/>
          <w:sz w:val="24"/>
          <w:szCs w:val="24"/>
        </w:rPr>
        <w:t>been compromised</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and its provisions used selectively, causing exposure to </w:t>
      </w:r>
      <w:r w:rsidR="00A14952" w:rsidRPr="00EA6FD5">
        <w:rPr>
          <w:rFonts w:ascii="Times New Roman" w:hAnsi="Times New Roman" w:cs="Times New Roman"/>
          <w:sz w:val="24"/>
          <w:szCs w:val="24"/>
        </w:rPr>
        <w:t>improper</w:t>
      </w:r>
      <w:r w:rsidRPr="00EA6FD5">
        <w:rPr>
          <w:rFonts w:ascii="Times New Roman" w:hAnsi="Times New Roman" w:cs="Times New Roman"/>
          <w:sz w:val="24"/>
          <w:szCs w:val="24"/>
        </w:rPr>
        <w:t xml:space="preserve"> political </w:t>
      </w:r>
      <w:r w:rsidR="00824FA6" w:rsidRPr="00EA6FD5">
        <w:rPr>
          <w:rFonts w:ascii="Times New Roman" w:hAnsi="Times New Roman" w:cs="Times New Roman"/>
          <w:sz w:val="24"/>
          <w:szCs w:val="24"/>
        </w:rPr>
        <w:t>interference</w:t>
      </w:r>
      <w:r w:rsidRPr="00EA6FD5">
        <w:rPr>
          <w:rFonts w:ascii="Times New Roman" w:hAnsi="Times New Roman" w:cs="Times New Roman"/>
          <w:sz w:val="24"/>
          <w:szCs w:val="24"/>
        </w:rPr>
        <w:t xml:space="preserve"> and </w:t>
      </w:r>
      <w:r w:rsidR="00A14952" w:rsidRPr="00EA6FD5">
        <w:rPr>
          <w:rFonts w:ascii="Times New Roman" w:hAnsi="Times New Roman" w:cs="Times New Roman"/>
          <w:sz w:val="24"/>
          <w:szCs w:val="24"/>
        </w:rPr>
        <w:t>introducing</w:t>
      </w:r>
      <w:r w:rsidRPr="00EA6FD5">
        <w:rPr>
          <w:rFonts w:ascii="Times New Roman" w:hAnsi="Times New Roman" w:cs="Times New Roman"/>
          <w:sz w:val="24"/>
          <w:szCs w:val="24"/>
        </w:rPr>
        <w:t xml:space="preserve"> </w:t>
      </w:r>
      <w:commentRangeStart w:id="2748"/>
      <w:r w:rsidR="00A14952" w:rsidRPr="00EA6FD5">
        <w:rPr>
          <w:rFonts w:ascii="Times New Roman" w:hAnsi="Times New Roman" w:cs="Times New Roman"/>
          <w:sz w:val="24"/>
          <w:szCs w:val="24"/>
        </w:rPr>
        <w:t>different</w:t>
      </w:r>
      <w:r w:rsidRPr="00EA6FD5">
        <w:rPr>
          <w:rFonts w:ascii="Times New Roman" w:hAnsi="Times New Roman" w:cs="Times New Roman"/>
          <w:sz w:val="24"/>
          <w:szCs w:val="24"/>
        </w:rPr>
        <w:t xml:space="preserve"> </w:t>
      </w:r>
      <w:commentRangeEnd w:id="2748"/>
      <w:r w:rsidR="00180D72" w:rsidRPr="00EA6FD5">
        <w:rPr>
          <w:rStyle w:val="CommentReference"/>
        </w:rPr>
        <w:commentReference w:id="2748"/>
      </w:r>
      <w:r w:rsidR="000851B3" w:rsidRPr="00EA6FD5">
        <w:rPr>
          <w:rFonts w:ascii="Times New Roman" w:hAnsi="Times New Roman" w:cs="Times New Roman"/>
          <w:sz w:val="24"/>
          <w:szCs w:val="24"/>
        </w:rPr>
        <w:t xml:space="preserve">and inappropriate </w:t>
      </w:r>
      <w:r w:rsidRPr="00EA6FD5">
        <w:rPr>
          <w:rFonts w:ascii="Times New Roman" w:hAnsi="Times New Roman" w:cs="Times New Roman"/>
          <w:sz w:val="24"/>
          <w:szCs w:val="24"/>
        </w:rPr>
        <w:t xml:space="preserve">financial solutions. </w:t>
      </w:r>
      <w:r w:rsidR="000851B3" w:rsidRPr="00EA6FD5">
        <w:rPr>
          <w:rFonts w:ascii="Times New Roman" w:hAnsi="Times New Roman" w:cs="Times New Roman"/>
          <w:sz w:val="24"/>
          <w:szCs w:val="24"/>
        </w:rPr>
        <w:t xml:space="preserve">Bosnia and Herzegovina Radio-Television (the </w:t>
      </w:r>
      <w:ins w:id="2749" w:author="Sara Boyes" w:date="2023-05-16T16:05:00Z">
        <w:r w:rsidR="00180D72" w:rsidRPr="00EA6FD5">
          <w:rPr>
            <w:rFonts w:ascii="Times New Roman" w:hAnsi="Times New Roman" w:cs="Times New Roman"/>
            <w:sz w:val="24"/>
            <w:szCs w:val="24"/>
          </w:rPr>
          <w:t>S</w:t>
        </w:r>
      </w:ins>
      <w:del w:id="2750" w:author="Sara Boyes" w:date="2023-05-16T16:05:00Z">
        <w:r w:rsidR="000851B3" w:rsidRPr="00EA6FD5" w:rsidDel="00180D72">
          <w:rPr>
            <w:rFonts w:ascii="Times New Roman" w:hAnsi="Times New Roman" w:cs="Times New Roman"/>
            <w:sz w:val="24"/>
            <w:szCs w:val="24"/>
          </w:rPr>
          <w:delText>s</w:delText>
        </w:r>
      </w:del>
      <w:r w:rsidR="000851B3" w:rsidRPr="00EA6FD5">
        <w:rPr>
          <w:rFonts w:ascii="Times New Roman" w:hAnsi="Times New Roman" w:cs="Times New Roman"/>
          <w:sz w:val="24"/>
          <w:szCs w:val="24"/>
        </w:rPr>
        <w:t xml:space="preserve">tate-level broadcaster) </w:t>
      </w:r>
      <w:r w:rsidRPr="00EA6FD5">
        <w:rPr>
          <w:rFonts w:ascii="Times New Roman" w:hAnsi="Times New Roman" w:cs="Times New Roman"/>
          <w:sz w:val="24"/>
          <w:szCs w:val="24"/>
        </w:rPr>
        <w:t xml:space="preserve">continues to struggle to pay </w:t>
      </w:r>
      <w:r w:rsidR="00A14952" w:rsidRPr="00EA6FD5">
        <w:rPr>
          <w:rFonts w:ascii="Times New Roman" w:hAnsi="Times New Roman" w:cs="Times New Roman"/>
          <w:sz w:val="24"/>
          <w:szCs w:val="24"/>
        </w:rPr>
        <w:t>day-to-day</w:t>
      </w:r>
      <w:r w:rsidRPr="00EA6FD5">
        <w:rPr>
          <w:rFonts w:ascii="Times New Roman" w:hAnsi="Times New Roman" w:cs="Times New Roman"/>
          <w:sz w:val="24"/>
          <w:szCs w:val="24"/>
        </w:rPr>
        <w:t xml:space="preserve"> bills and fears additional blockages of its accounts by the tax authorities as it </w:t>
      </w:r>
      <w:r w:rsidR="00A14952" w:rsidRPr="00EA6FD5">
        <w:rPr>
          <w:rFonts w:ascii="Times New Roman" w:hAnsi="Times New Roman" w:cs="Times New Roman"/>
          <w:sz w:val="24"/>
          <w:szCs w:val="24"/>
        </w:rPr>
        <w:t>cannot</w:t>
      </w:r>
      <w:r w:rsidRPr="00EA6FD5">
        <w:rPr>
          <w:rFonts w:ascii="Times New Roman" w:hAnsi="Times New Roman" w:cs="Times New Roman"/>
          <w:sz w:val="24"/>
          <w:szCs w:val="24"/>
        </w:rPr>
        <w:t xml:space="preserve"> service its obligations. The </w:t>
      </w:r>
      <w:r w:rsidR="007F78F4" w:rsidRPr="00EA6FD5">
        <w:rPr>
          <w:rFonts w:ascii="Times New Roman" w:hAnsi="Times New Roman" w:cs="Times New Roman"/>
          <w:sz w:val="24"/>
          <w:szCs w:val="24"/>
        </w:rPr>
        <w:t xml:space="preserve">majority </w:t>
      </w:r>
      <w:r w:rsidRPr="00EA6FD5">
        <w:rPr>
          <w:rFonts w:ascii="Times New Roman" w:hAnsi="Times New Roman" w:cs="Times New Roman"/>
          <w:sz w:val="24"/>
          <w:szCs w:val="24"/>
        </w:rPr>
        <w:t>coalition</w:t>
      </w:r>
      <w:r w:rsidR="007F78F4" w:rsidRPr="00EA6FD5">
        <w:rPr>
          <w:rFonts w:ascii="Times New Roman" w:hAnsi="Times New Roman" w:cs="Times New Roman"/>
          <w:sz w:val="24"/>
          <w:szCs w:val="24"/>
        </w:rPr>
        <w:t xml:space="preserve"> in the Federation</w:t>
      </w:r>
      <w:r w:rsidRPr="00EA6FD5">
        <w:rPr>
          <w:rFonts w:ascii="Times New Roman" w:hAnsi="Times New Roman" w:cs="Times New Roman"/>
          <w:sz w:val="24"/>
          <w:szCs w:val="24"/>
        </w:rPr>
        <w:t xml:space="preserve"> has </w:t>
      </w:r>
      <w:del w:id="2751" w:author="Sara Boyes" w:date="2023-05-16T16:05:00Z">
        <w:r w:rsidRPr="00EA6FD5" w:rsidDel="00180D72">
          <w:rPr>
            <w:rFonts w:ascii="Times New Roman" w:hAnsi="Times New Roman" w:cs="Times New Roman"/>
            <w:sz w:val="24"/>
            <w:szCs w:val="24"/>
          </w:rPr>
          <w:delText>so far</w:delText>
        </w:r>
      </w:del>
      <w:ins w:id="2752" w:author="Sara Boyes" w:date="2023-05-16T16:05:00Z">
        <w:r w:rsidR="00180D72" w:rsidRPr="00EA6FD5">
          <w:rPr>
            <w:rFonts w:ascii="Times New Roman" w:hAnsi="Times New Roman" w:cs="Times New Roman"/>
            <w:sz w:val="24"/>
            <w:szCs w:val="24"/>
          </w:rPr>
          <w:t>to date</w:t>
        </w:r>
      </w:ins>
      <w:r w:rsidRPr="00EA6FD5">
        <w:rPr>
          <w:rFonts w:ascii="Times New Roman" w:hAnsi="Times New Roman" w:cs="Times New Roman"/>
          <w:sz w:val="24"/>
          <w:szCs w:val="24"/>
        </w:rPr>
        <w:t xml:space="preserve"> </w:t>
      </w:r>
      <w:del w:id="2753" w:author="Sara Boyes" w:date="2023-05-16T16:05:00Z">
        <w:r w:rsidRPr="00EA6FD5" w:rsidDel="00180D72">
          <w:rPr>
            <w:rFonts w:ascii="Times New Roman" w:hAnsi="Times New Roman" w:cs="Times New Roman"/>
            <w:sz w:val="24"/>
            <w:szCs w:val="24"/>
          </w:rPr>
          <w:delText xml:space="preserve">made </w:delText>
        </w:r>
      </w:del>
      <w:ins w:id="2754" w:author="Sara Boyes" w:date="2023-05-16T16:05:00Z">
        <w:r w:rsidR="00180D72" w:rsidRPr="00EA6FD5">
          <w:rPr>
            <w:rFonts w:ascii="Times New Roman" w:hAnsi="Times New Roman" w:cs="Times New Roman"/>
            <w:sz w:val="24"/>
            <w:szCs w:val="24"/>
          </w:rPr>
          <w:t xml:space="preserve">taken </w:t>
        </w:r>
      </w:ins>
      <w:r w:rsidRPr="00EA6FD5">
        <w:rPr>
          <w:rFonts w:ascii="Times New Roman" w:hAnsi="Times New Roman" w:cs="Times New Roman"/>
          <w:sz w:val="24"/>
          <w:szCs w:val="24"/>
        </w:rPr>
        <w:t xml:space="preserve">no steps </w:t>
      </w:r>
      <w:r w:rsidR="007F78F4" w:rsidRPr="00EA6FD5">
        <w:rPr>
          <w:rFonts w:ascii="Times New Roman" w:hAnsi="Times New Roman" w:cs="Times New Roman"/>
          <w:sz w:val="24"/>
          <w:szCs w:val="24"/>
        </w:rPr>
        <w:t>to implement</w:t>
      </w:r>
      <w:r w:rsidRPr="00EA6FD5">
        <w:rPr>
          <w:rFonts w:ascii="Times New Roman" w:hAnsi="Times New Roman" w:cs="Times New Roman"/>
          <w:sz w:val="24"/>
          <w:szCs w:val="24"/>
        </w:rPr>
        <w:t xml:space="preserve"> its November 2022 proclamation to re</w:t>
      </w:r>
      <w:r w:rsidR="003205EE" w:rsidRPr="00EA6FD5">
        <w:rPr>
          <w:rFonts w:ascii="Times New Roman" w:hAnsi="Times New Roman" w:cs="Times New Roman"/>
          <w:sz w:val="24"/>
          <w:szCs w:val="24"/>
        </w:rPr>
        <w:t xml:space="preserve">form the </w:t>
      </w:r>
      <w:r w:rsidR="007F78F4" w:rsidRPr="00EA6FD5">
        <w:rPr>
          <w:rFonts w:ascii="Times New Roman" w:hAnsi="Times New Roman" w:cs="Times New Roman"/>
          <w:sz w:val="24"/>
          <w:szCs w:val="24"/>
        </w:rPr>
        <w:t>Public Broadcasting Service</w:t>
      </w:r>
      <w:del w:id="2755" w:author="Sara Boyes" w:date="2023-05-16T16:06:00Z">
        <w:r w:rsidR="007F78F4" w:rsidRPr="00EA6FD5" w:rsidDel="00180D72">
          <w:rPr>
            <w:rFonts w:ascii="Times New Roman" w:hAnsi="Times New Roman" w:cs="Times New Roman"/>
            <w:sz w:val="24"/>
            <w:szCs w:val="24"/>
          </w:rPr>
          <w:delText xml:space="preserve"> (PBS)</w:delText>
        </w:r>
      </w:del>
      <w:r w:rsidR="003205EE" w:rsidRPr="00EA6FD5">
        <w:rPr>
          <w:rFonts w:ascii="Times New Roman" w:hAnsi="Times New Roman" w:cs="Times New Roman"/>
          <w:sz w:val="24"/>
          <w:szCs w:val="24"/>
        </w:rPr>
        <w:t>.</w:t>
      </w:r>
    </w:p>
    <w:bookmarkEnd w:id="2743"/>
    <w:p w14:paraId="496BCF6F" w14:textId="1F7E4132" w:rsidR="00131684" w:rsidRPr="00EA6FD5" w:rsidRDefault="00E221E1" w:rsidP="00131684">
      <w:pPr>
        <w:pStyle w:val="ListParagraph"/>
        <w:numPr>
          <w:ilvl w:val="0"/>
          <w:numId w:val="31"/>
        </w:numPr>
        <w:spacing w:before="240"/>
        <w:ind w:left="450" w:hanging="450"/>
        <w:contextualSpacing w:val="0"/>
        <w:jc w:val="both"/>
        <w:rPr>
          <w:rFonts w:ascii="Times New Roman" w:hAnsi="Times New Roman" w:cs="Times New Roman"/>
          <w:sz w:val="24"/>
          <w:szCs w:val="24"/>
        </w:rPr>
      </w:pPr>
      <w:r w:rsidRPr="00EA6FD5">
        <w:rPr>
          <w:rFonts w:ascii="Times New Roman" w:hAnsi="Times New Roman" w:cs="Times New Roman"/>
          <w:sz w:val="24"/>
          <w:szCs w:val="24"/>
        </w:rPr>
        <w:t>The Communications Regulatory Agency is finalizing the transition from analog</w:t>
      </w:r>
      <w:ins w:id="2756" w:author="Sara Boyes" w:date="2023-05-16T16:06:00Z">
        <w:r w:rsidR="00180D72" w:rsidRPr="00EA6FD5">
          <w:rPr>
            <w:rFonts w:ascii="Times New Roman" w:hAnsi="Times New Roman" w:cs="Times New Roman"/>
            <w:sz w:val="24"/>
            <w:szCs w:val="24"/>
          </w:rPr>
          <w:t>ue</w:t>
        </w:r>
      </w:ins>
      <w:r w:rsidRPr="00EA6FD5">
        <w:rPr>
          <w:rFonts w:ascii="Times New Roman" w:hAnsi="Times New Roman" w:cs="Times New Roman"/>
          <w:sz w:val="24"/>
          <w:szCs w:val="24"/>
        </w:rPr>
        <w:t xml:space="preserve"> to digital terrestrial broadcasting, reporting that MUX D</w:t>
      </w:r>
      <w:r w:rsidR="007F78F4" w:rsidRPr="00EA6FD5">
        <w:rPr>
          <w:rFonts w:ascii="Times New Roman" w:hAnsi="Times New Roman" w:cs="Times New Roman"/>
          <w:sz w:val="24"/>
          <w:szCs w:val="24"/>
        </w:rPr>
        <w:t>,</w:t>
      </w:r>
      <w:r w:rsidRPr="00EA6FD5">
        <w:rPr>
          <w:rFonts w:ascii="Times New Roman" w:hAnsi="Times New Roman" w:cs="Times New Roman"/>
          <w:sz w:val="24"/>
          <w:szCs w:val="24"/>
        </w:rPr>
        <w:t xml:space="preserve"> operated by </w:t>
      </w:r>
      <w:r w:rsidR="007F78F4" w:rsidRPr="00EA6FD5">
        <w:rPr>
          <w:rFonts w:ascii="Times New Roman" w:hAnsi="Times New Roman" w:cs="Times New Roman"/>
          <w:sz w:val="24"/>
          <w:szCs w:val="24"/>
        </w:rPr>
        <w:t xml:space="preserve">a </w:t>
      </w:r>
      <w:r w:rsidRPr="00EA6FD5">
        <w:rPr>
          <w:rFonts w:ascii="Times New Roman" w:hAnsi="Times New Roman" w:cs="Times New Roman"/>
          <w:sz w:val="24"/>
          <w:szCs w:val="24"/>
        </w:rPr>
        <w:t>commercial network</w:t>
      </w:r>
      <w:r w:rsidR="007F78F4" w:rsidRPr="00EA6FD5">
        <w:rPr>
          <w:rFonts w:ascii="Times New Roman" w:hAnsi="Times New Roman" w:cs="Times New Roman"/>
          <w:sz w:val="24"/>
          <w:szCs w:val="24"/>
        </w:rPr>
        <w:t>,</w:t>
      </w:r>
      <w:r w:rsidRPr="00EA6FD5">
        <w:rPr>
          <w:rFonts w:ascii="Times New Roman" w:hAnsi="Times New Roman" w:cs="Times New Roman"/>
          <w:sz w:val="24"/>
          <w:szCs w:val="24"/>
        </w:rPr>
        <w:t xml:space="preserve"> is on track, with digital coverage ranging from 50</w:t>
      </w:r>
      <w:del w:id="2757" w:author="Sara Boyes" w:date="2023-05-16T16:06:00Z">
        <w:r w:rsidRPr="00EA6FD5" w:rsidDel="00180D72">
          <w:rPr>
            <w:rFonts w:ascii="Times New Roman" w:hAnsi="Times New Roman" w:cs="Times New Roman"/>
            <w:sz w:val="24"/>
            <w:szCs w:val="24"/>
          </w:rPr>
          <w:delText>-</w:delText>
        </w:r>
      </w:del>
      <w:ins w:id="2758" w:author="Sara Boyes" w:date="2023-05-16T16:06:00Z">
        <w:r w:rsidR="00180D72" w:rsidRPr="00EA6FD5">
          <w:rPr>
            <w:rFonts w:ascii="Times New Roman" w:hAnsi="Times New Roman" w:cs="Times New Roman"/>
            <w:sz w:val="24"/>
            <w:szCs w:val="24"/>
          </w:rPr>
          <w:t xml:space="preserve"> </w:t>
        </w:r>
      </w:ins>
      <w:ins w:id="2759" w:author="Sara Boyes" w:date="2023-05-08T16:15:00Z">
        <w:r w:rsidR="00947E58" w:rsidRPr="00EA6FD5">
          <w:rPr>
            <w:rFonts w:ascii="Times New Roman" w:hAnsi="Times New Roman" w:cs="Times New Roman"/>
            <w:sz w:val="24"/>
            <w:szCs w:val="24"/>
          </w:rPr>
          <w:t xml:space="preserve"> to </w:t>
        </w:r>
      </w:ins>
      <w:r w:rsidRPr="00EA6FD5">
        <w:rPr>
          <w:rFonts w:ascii="Times New Roman" w:hAnsi="Times New Roman" w:cs="Times New Roman"/>
          <w:sz w:val="24"/>
          <w:szCs w:val="24"/>
        </w:rPr>
        <w:t>80</w:t>
      </w:r>
      <w:del w:id="2760" w:author="Sara Boyes" w:date="2023-05-08T16:10:00Z">
        <w:r w:rsidRPr="00EA6FD5" w:rsidDel="00947E58">
          <w:rPr>
            <w:rFonts w:ascii="Times New Roman" w:hAnsi="Times New Roman" w:cs="Times New Roman"/>
            <w:sz w:val="24"/>
            <w:szCs w:val="24"/>
          </w:rPr>
          <w:delText>%</w:delText>
        </w:r>
      </w:del>
      <w:ins w:id="2761" w:author="Sara Boyes" w:date="2023-05-08T16:10:00Z">
        <w:r w:rsidR="00947E58" w:rsidRPr="00EA6FD5">
          <w:rPr>
            <w:rFonts w:ascii="Times New Roman" w:hAnsi="Times New Roman" w:cs="Times New Roman"/>
            <w:sz w:val="24"/>
            <w:szCs w:val="24"/>
          </w:rPr>
          <w:t xml:space="preserve"> per cent</w:t>
        </w:r>
      </w:ins>
      <w:r w:rsidRPr="00EA6FD5">
        <w:rPr>
          <w:rFonts w:ascii="Times New Roman" w:hAnsi="Times New Roman" w:cs="Times New Roman"/>
          <w:sz w:val="24"/>
          <w:szCs w:val="24"/>
        </w:rPr>
        <w:t>. The conditions for turning off analog</w:t>
      </w:r>
      <w:ins w:id="2762" w:author="Sara Boyes" w:date="2023-05-16T16:06:00Z">
        <w:r w:rsidR="00180D72" w:rsidRPr="00EA6FD5">
          <w:rPr>
            <w:rFonts w:ascii="Times New Roman" w:hAnsi="Times New Roman" w:cs="Times New Roman"/>
            <w:sz w:val="24"/>
            <w:szCs w:val="24"/>
          </w:rPr>
          <w:t>ue</w:t>
        </w:r>
      </w:ins>
      <w:r w:rsidRPr="00EA6FD5">
        <w:rPr>
          <w:rFonts w:ascii="Times New Roman" w:hAnsi="Times New Roman" w:cs="Times New Roman"/>
          <w:sz w:val="24"/>
          <w:szCs w:val="24"/>
        </w:rPr>
        <w:t xml:space="preserve"> terrestrial signals have been met</w:t>
      </w:r>
      <w:r w:rsidR="000F31C7" w:rsidRPr="00EA6FD5">
        <w:rPr>
          <w:rFonts w:ascii="Times New Roman" w:hAnsi="Times New Roman" w:cs="Times New Roman"/>
          <w:sz w:val="24"/>
          <w:szCs w:val="24"/>
        </w:rPr>
        <w:t>. C</w:t>
      </w:r>
      <w:r w:rsidRPr="00EA6FD5">
        <w:rPr>
          <w:rFonts w:ascii="Times New Roman" w:hAnsi="Times New Roman" w:cs="Times New Roman"/>
          <w:sz w:val="24"/>
          <w:szCs w:val="24"/>
        </w:rPr>
        <w:t xml:space="preserve">ommercial </w:t>
      </w:r>
      <w:del w:id="2763" w:author="Sara Boyes" w:date="2023-05-16T16:07:00Z">
        <w:r w:rsidRPr="00EA6FD5" w:rsidDel="00180D72">
          <w:rPr>
            <w:rFonts w:ascii="Times New Roman" w:hAnsi="Times New Roman" w:cs="Times New Roman"/>
            <w:sz w:val="24"/>
            <w:szCs w:val="24"/>
          </w:rPr>
          <w:delText xml:space="preserve">TV </w:delText>
        </w:r>
      </w:del>
      <w:ins w:id="2764" w:author="Sara Boyes" w:date="2023-05-16T16:07:00Z">
        <w:r w:rsidR="00180D72" w:rsidRPr="00EA6FD5">
          <w:rPr>
            <w:rFonts w:ascii="Times New Roman" w:hAnsi="Times New Roman" w:cs="Times New Roman"/>
            <w:sz w:val="24"/>
            <w:szCs w:val="24"/>
          </w:rPr>
          <w:t xml:space="preserve">television </w:t>
        </w:r>
      </w:ins>
      <w:r w:rsidRPr="00EA6FD5">
        <w:rPr>
          <w:rFonts w:ascii="Times New Roman" w:hAnsi="Times New Roman" w:cs="Times New Roman"/>
          <w:sz w:val="24"/>
          <w:szCs w:val="24"/>
        </w:rPr>
        <w:t xml:space="preserve">stations have signed contracts </w:t>
      </w:r>
      <w:del w:id="2765" w:author="Sara Boyes" w:date="2023-05-16T16:07:00Z">
        <w:r w:rsidRPr="00EA6FD5" w:rsidDel="00180D72">
          <w:rPr>
            <w:rFonts w:ascii="Times New Roman" w:hAnsi="Times New Roman" w:cs="Times New Roman"/>
            <w:sz w:val="24"/>
            <w:szCs w:val="24"/>
          </w:rPr>
          <w:delText xml:space="preserve">to </w:delText>
        </w:r>
      </w:del>
      <w:ins w:id="2766" w:author="Sara Boyes" w:date="2023-05-16T16:07:00Z">
        <w:r w:rsidR="00180D72" w:rsidRPr="00EA6FD5">
          <w:rPr>
            <w:rFonts w:ascii="Times New Roman" w:hAnsi="Times New Roman" w:cs="Times New Roman"/>
            <w:sz w:val="24"/>
            <w:szCs w:val="24"/>
          </w:rPr>
          <w:t xml:space="preserve">for </w:t>
        </w:r>
      </w:ins>
      <w:r w:rsidRPr="00EA6FD5">
        <w:rPr>
          <w:rFonts w:ascii="Times New Roman" w:hAnsi="Times New Roman" w:cs="Times New Roman"/>
          <w:sz w:val="24"/>
          <w:szCs w:val="24"/>
        </w:rPr>
        <w:t xml:space="preserve">access </w:t>
      </w:r>
      <w:ins w:id="2767" w:author="Sara Boyes" w:date="2023-05-16T16:07:00Z">
        <w:r w:rsidR="00180D72" w:rsidRPr="00EA6FD5">
          <w:rPr>
            <w:rFonts w:ascii="Times New Roman" w:hAnsi="Times New Roman" w:cs="Times New Roman"/>
            <w:sz w:val="24"/>
            <w:szCs w:val="24"/>
          </w:rPr>
          <w:t xml:space="preserve">to </w:t>
        </w:r>
      </w:ins>
      <w:r w:rsidRPr="00EA6FD5">
        <w:rPr>
          <w:rFonts w:ascii="Times New Roman" w:hAnsi="Times New Roman" w:cs="Times New Roman"/>
          <w:sz w:val="24"/>
          <w:szCs w:val="24"/>
        </w:rPr>
        <w:t>MUX D. However, with the Multiplex nearly at full capacity, the Agency is working on a solution to allow all interested broadcasters to switch to digital broadcasting soon.</w:t>
      </w:r>
      <w:del w:id="2768" w:author="Sara Boyes" w:date="2023-05-16T16:07:00Z">
        <w:r w:rsidRPr="00EA6FD5" w:rsidDel="00180D72">
          <w:rPr>
            <w:rFonts w:ascii="Times New Roman" w:hAnsi="Times New Roman" w:cs="Times New Roman"/>
            <w:sz w:val="24"/>
            <w:szCs w:val="24"/>
          </w:rPr>
          <w:delText xml:space="preserve"> On the other hand</w:delText>
        </w:r>
      </w:del>
      <w:ins w:id="2769" w:author="Sara Boyes" w:date="2023-05-16T16:07:00Z">
        <w:r w:rsidR="00180D72" w:rsidRPr="00EA6FD5">
          <w:rPr>
            <w:rFonts w:ascii="Times New Roman" w:hAnsi="Times New Roman" w:cs="Times New Roman"/>
            <w:sz w:val="24"/>
            <w:szCs w:val="24"/>
          </w:rPr>
          <w:t xml:space="preserve"> However</w:t>
        </w:r>
      </w:ins>
      <w:r w:rsidRPr="00EA6FD5">
        <w:rPr>
          <w:rFonts w:ascii="Times New Roman" w:hAnsi="Times New Roman" w:cs="Times New Roman"/>
          <w:sz w:val="24"/>
          <w:szCs w:val="24"/>
        </w:rPr>
        <w:t xml:space="preserve">, MUX A, </w:t>
      </w:r>
      <w:r w:rsidR="00A14952" w:rsidRPr="00EA6FD5">
        <w:rPr>
          <w:rFonts w:ascii="Times New Roman" w:hAnsi="Times New Roman" w:cs="Times New Roman"/>
          <w:sz w:val="24"/>
          <w:szCs w:val="24"/>
        </w:rPr>
        <w:t>which</w:t>
      </w:r>
      <w:r w:rsidRPr="00EA6FD5">
        <w:rPr>
          <w:rFonts w:ascii="Times New Roman" w:hAnsi="Times New Roman" w:cs="Times New Roman"/>
          <w:sz w:val="24"/>
          <w:szCs w:val="24"/>
        </w:rPr>
        <w:t xml:space="preserve"> was supposed to be operated by three public broadcasters</w:t>
      </w:r>
      <w:r w:rsidR="007F78F4" w:rsidRPr="00EA6FD5">
        <w:rPr>
          <w:rFonts w:ascii="Times New Roman" w:hAnsi="Times New Roman" w:cs="Times New Roman"/>
          <w:sz w:val="24"/>
          <w:szCs w:val="24"/>
        </w:rPr>
        <w:t>,</w:t>
      </w:r>
      <w:r w:rsidRPr="00EA6FD5">
        <w:rPr>
          <w:rFonts w:ascii="Times New Roman" w:hAnsi="Times New Roman" w:cs="Times New Roman"/>
          <w:sz w:val="24"/>
          <w:szCs w:val="24"/>
        </w:rPr>
        <w:t xml:space="preserve"> i.e.</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its joint legal entity</w:t>
      </w:r>
      <w:r w:rsidR="007F78F4" w:rsidRPr="00EA6FD5">
        <w:rPr>
          <w:rFonts w:ascii="Times New Roman" w:hAnsi="Times New Roman" w:cs="Times New Roman"/>
          <w:sz w:val="24"/>
          <w:szCs w:val="24"/>
        </w:rPr>
        <w:t>,</w:t>
      </w:r>
      <w:r w:rsidRPr="00EA6FD5">
        <w:rPr>
          <w:rFonts w:ascii="Times New Roman" w:hAnsi="Times New Roman" w:cs="Times New Roman"/>
          <w:sz w:val="24"/>
          <w:szCs w:val="24"/>
        </w:rPr>
        <w:t xml:space="preserve"> is still blocked </w:t>
      </w:r>
      <w:r w:rsidR="00A14952" w:rsidRPr="00EA6FD5">
        <w:rPr>
          <w:rFonts w:ascii="Times New Roman" w:hAnsi="Times New Roman" w:cs="Times New Roman"/>
          <w:sz w:val="24"/>
          <w:szCs w:val="24"/>
        </w:rPr>
        <w:t>from</w:t>
      </w:r>
      <w:r w:rsidRPr="00EA6FD5">
        <w:rPr>
          <w:rFonts w:ascii="Times New Roman" w:hAnsi="Times New Roman" w:cs="Times New Roman"/>
          <w:sz w:val="24"/>
          <w:szCs w:val="24"/>
        </w:rPr>
        <w:t xml:space="preserve"> p</w:t>
      </w:r>
      <w:r w:rsidR="003205EE" w:rsidRPr="00EA6FD5">
        <w:rPr>
          <w:rFonts w:ascii="Times New Roman" w:hAnsi="Times New Roman" w:cs="Times New Roman"/>
          <w:sz w:val="24"/>
          <w:szCs w:val="24"/>
        </w:rPr>
        <w:t>urchasing necessary equipment.</w:t>
      </w:r>
    </w:p>
    <w:p w14:paraId="4801C052" w14:textId="77777777" w:rsidR="003205EE" w:rsidRPr="00EA6FD5" w:rsidRDefault="00131684" w:rsidP="00131684">
      <w:pPr>
        <w:rPr>
          <w:rFonts w:ascii="Times New Roman" w:hAnsi="Times New Roman" w:cs="Times New Roman"/>
          <w:sz w:val="24"/>
          <w:szCs w:val="24"/>
        </w:rPr>
      </w:pPr>
      <w:r w:rsidRPr="00EA6FD5">
        <w:rPr>
          <w:rFonts w:ascii="Times New Roman" w:hAnsi="Times New Roman" w:cs="Times New Roman"/>
          <w:sz w:val="24"/>
          <w:szCs w:val="24"/>
        </w:rPr>
        <w:br w:type="page"/>
      </w:r>
    </w:p>
    <w:p w14:paraId="063BF251" w14:textId="6518156B" w:rsidR="003205EE" w:rsidRPr="00EA6FD5" w:rsidRDefault="0073799D" w:rsidP="0055457C">
      <w:pPr>
        <w:pStyle w:val="ListParagraph"/>
        <w:spacing w:before="240"/>
        <w:ind w:left="540" w:hanging="90"/>
        <w:contextualSpacing w:val="0"/>
        <w:jc w:val="both"/>
        <w:rPr>
          <w:rFonts w:ascii="Times New Roman" w:hAnsi="Times New Roman" w:cs="Times New Roman"/>
          <w:sz w:val="24"/>
          <w:szCs w:val="24"/>
        </w:rPr>
      </w:pPr>
      <w:r w:rsidRPr="00EA6FD5">
        <w:rPr>
          <w:rFonts w:ascii="Times New Roman" w:eastAsia="Times New Roman" w:hAnsi="Times New Roman" w:cs="Times New Roman"/>
          <w:b/>
          <w:bCs/>
          <w:sz w:val="24"/>
          <w:szCs w:val="24"/>
        </w:rPr>
        <w:t>X.</w:t>
      </w:r>
      <w:del w:id="2770" w:author="Sara Boyes" w:date="2023-05-16T16:09:00Z">
        <w:r w:rsidR="0086178B" w:rsidRPr="00EA6FD5" w:rsidDel="003C20E4">
          <w:rPr>
            <w:rFonts w:ascii="Times New Roman" w:eastAsia="Times New Roman" w:hAnsi="Times New Roman" w:cs="Times New Roman"/>
            <w:b/>
            <w:bCs/>
            <w:sz w:val="24"/>
            <w:szCs w:val="24"/>
          </w:rPr>
          <w:delText xml:space="preserve"> </w:delText>
        </w:r>
      </w:del>
      <w:ins w:id="2771" w:author="Sara Boyes" w:date="2023-05-16T16:09:00Z">
        <w:r w:rsidR="003C20E4"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European</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Union</w:t>
      </w:r>
      <w:r w:rsidR="0086178B" w:rsidRPr="00EA6FD5">
        <w:rPr>
          <w:rFonts w:ascii="Times New Roman" w:eastAsia="Times New Roman" w:hAnsi="Times New Roman" w:cs="Times New Roman"/>
          <w:b/>
          <w:bCs/>
          <w:sz w:val="24"/>
          <w:szCs w:val="24"/>
        </w:rPr>
        <w:t xml:space="preserve"> </w:t>
      </w:r>
      <w:ins w:id="2772" w:author="Sara Boyes" w:date="2023-05-16T16:20:00Z">
        <w:r w:rsidR="00D83965" w:rsidRPr="00EA6FD5">
          <w:rPr>
            <w:rFonts w:ascii="Times New Roman" w:eastAsia="Times New Roman" w:hAnsi="Times New Roman" w:cs="Times New Roman"/>
            <w:b/>
            <w:bCs/>
            <w:sz w:val="24"/>
            <w:szCs w:val="24"/>
          </w:rPr>
          <w:t>m</w:t>
        </w:r>
      </w:ins>
      <w:del w:id="2773" w:author="Sara Boyes" w:date="2023-05-16T16:20:00Z">
        <w:r w:rsidR="006A4851" w:rsidRPr="00EA6FD5" w:rsidDel="00D83965">
          <w:rPr>
            <w:rFonts w:ascii="Times New Roman" w:eastAsia="Times New Roman" w:hAnsi="Times New Roman" w:cs="Times New Roman"/>
            <w:b/>
            <w:bCs/>
            <w:sz w:val="24"/>
            <w:szCs w:val="24"/>
          </w:rPr>
          <w:delText>M</w:delText>
        </w:r>
      </w:del>
      <w:r w:rsidRPr="00EA6FD5">
        <w:rPr>
          <w:rFonts w:ascii="Times New Roman" w:eastAsia="Times New Roman" w:hAnsi="Times New Roman" w:cs="Times New Roman"/>
          <w:b/>
          <w:bCs/>
          <w:sz w:val="24"/>
          <w:szCs w:val="24"/>
        </w:rPr>
        <w:t>ilitary</w:t>
      </w:r>
      <w:r w:rsidR="0086178B" w:rsidRPr="00EA6FD5">
        <w:rPr>
          <w:rFonts w:ascii="Times New Roman" w:eastAsia="Times New Roman" w:hAnsi="Times New Roman" w:cs="Times New Roman"/>
          <w:b/>
          <w:bCs/>
          <w:sz w:val="24"/>
          <w:szCs w:val="24"/>
        </w:rPr>
        <w:t xml:space="preserve"> </w:t>
      </w:r>
      <w:ins w:id="2774" w:author="Sara Boyes" w:date="2023-05-16T16:20:00Z">
        <w:r w:rsidR="00D83965" w:rsidRPr="00EA6FD5">
          <w:rPr>
            <w:rFonts w:ascii="Times New Roman" w:eastAsia="Times New Roman" w:hAnsi="Times New Roman" w:cs="Times New Roman"/>
            <w:b/>
            <w:bCs/>
            <w:sz w:val="24"/>
            <w:szCs w:val="24"/>
          </w:rPr>
          <w:t>m</w:t>
        </w:r>
      </w:ins>
      <w:del w:id="2775" w:author="Sara Boyes" w:date="2023-05-16T16:20:00Z">
        <w:r w:rsidR="006A4851" w:rsidRPr="00EA6FD5" w:rsidDel="00D83965">
          <w:rPr>
            <w:rFonts w:ascii="Times New Roman" w:eastAsia="Times New Roman" w:hAnsi="Times New Roman" w:cs="Times New Roman"/>
            <w:b/>
            <w:bCs/>
            <w:sz w:val="24"/>
            <w:szCs w:val="24"/>
          </w:rPr>
          <w:delText>M</w:delText>
        </w:r>
      </w:del>
      <w:r w:rsidRPr="00EA6FD5">
        <w:rPr>
          <w:rFonts w:ascii="Times New Roman" w:eastAsia="Times New Roman" w:hAnsi="Times New Roman" w:cs="Times New Roman"/>
          <w:b/>
          <w:bCs/>
          <w:sz w:val="24"/>
          <w:szCs w:val="24"/>
        </w:rPr>
        <w:t>ission</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in</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Bosnia</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and</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Herzegovina</w:t>
      </w:r>
    </w:p>
    <w:p w14:paraId="44CBCFD0" w14:textId="54F4C56A" w:rsidR="001F1687" w:rsidRPr="00EA6FD5" w:rsidRDefault="0073799D" w:rsidP="0055457C">
      <w:pPr>
        <w:pStyle w:val="ListParagraph"/>
        <w:numPr>
          <w:ilvl w:val="0"/>
          <w:numId w:val="31"/>
        </w:numPr>
        <w:spacing w:before="240"/>
        <w:ind w:left="54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EUFOR-</w:t>
      </w:r>
      <w:del w:id="2776" w:author="Sara Boyes" w:date="2023-05-16T16:09:00Z">
        <w:r w:rsidRPr="00EA6FD5" w:rsidDel="003C20E4">
          <w:rPr>
            <w:rFonts w:ascii="Times New Roman" w:hAnsi="Times New Roman" w:cs="Times New Roman"/>
            <w:sz w:val="24"/>
            <w:szCs w:val="24"/>
          </w:rPr>
          <w:delText>ALTHEA</w:delText>
        </w:r>
      </w:del>
      <w:ins w:id="2777" w:author="Sara Boyes" w:date="2023-05-16T16:09:00Z">
        <w:r w:rsidR="003C20E4" w:rsidRPr="00EA6FD5">
          <w:rPr>
            <w:rFonts w:ascii="Times New Roman" w:hAnsi="Times New Roman" w:cs="Times New Roman"/>
            <w:sz w:val="24"/>
            <w:szCs w:val="24"/>
          </w:rPr>
          <w:t>Althea</w:t>
        </w:r>
      </w:ins>
      <w:r w:rsidR="0086178B" w:rsidRPr="00EA6FD5">
        <w:rPr>
          <w:rFonts w:ascii="Times New Roman" w:hAnsi="Times New Roman" w:cs="Times New Roman"/>
          <w:sz w:val="24"/>
          <w:szCs w:val="24"/>
        </w:rPr>
        <w:t xml:space="preserve"> </w:t>
      </w:r>
      <w:r w:rsidR="00A14952" w:rsidRPr="00EA6FD5">
        <w:rPr>
          <w:rFonts w:ascii="Times New Roman" w:hAnsi="Times New Roman" w:cs="Times New Roman"/>
          <w:sz w:val="24"/>
          <w:szCs w:val="24"/>
        </w:rPr>
        <w:t>is vital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safeguarding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peace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security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Herzegovina,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enabling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office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other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international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organizations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fulfil</w:t>
      </w:r>
      <w:del w:id="2778" w:author="Sara Boyes" w:date="2023-05-16T16:08:00Z">
        <w:r w:rsidRPr="00EA6FD5" w:rsidDel="003C20E4">
          <w:rPr>
            <w:rFonts w:ascii="Times New Roman" w:hAnsi="Times New Roman" w:cs="Times New Roman"/>
            <w:sz w:val="24"/>
            <w:szCs w:val="24"/>
          </w:rPr>
          <w:delText>l</w:delText>
        </w:r>
      </w:del>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our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respective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mandates.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presence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EUFOR-</w:t>
      </w:r>
      <w:del w:id="2779" w:author="Sara Boyes" w:date="2023-05-16T16:09:00Z">
        <w:r w:rsidRPr="00EA6FD5" w:rsidDel="003C20E4">
          <w:rPr>
            <w:rFonts w:ascii="Times New Roman" w:hAnsi="Times New Roman" w:cs="Times New Roman"/>
            <w:sz w:val="24"/>
            <w:szCs w:val="24"/>
          </w:rPr>
          <w:delText>ALTHEA</w:delText>
        </w:r>
      </w:del>
      <w:ins w:id="2780" w:author="Sara Boyes" w:date="2023-05-16T16:09:00Z">
        <w:r w:rsidR="003C20E4" w:rsidRPr="00EA6FD5">
          <w:rPr>
            <w:rFonts w:ascii="Times New Roman" w:hAnsi="Times New Roman" w:cs="Times New Roman"/>
            <w:sz w:val="24"/>
            <w:szCs w:val="24"/>
          </w:rPr>
          <w:t>Althea</w:t>
        </w:r>
      </w:ins>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Herzegovina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remains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indispensable.</w:t>
      </w:r>
    </w:p>
    <w:p w14:paraId="59F035DA" w14:textId="30BE5922" w:rsidR="001F1687" w:rsidRPr="00EA6FD5" w:rsidRDefault="00D042D6" w:rsidP="0055457C">
      <w:pPr>
        <w:pStyle w:val="ListParagraph"/>
        <w:numPr>
          <w:ilvl w:val="0"/>
          <w:numId w:val="31"/>
        </w:numPr>
        <w:spacing w:before="240"/>
        <w:ind w:left="54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The unanimous approval </w:t>
      </w:r>
      <w:r w:rsidR="000851B3" w:rsidRPr="00EA6FD5">
        <w:rPr>
          <w:rFonts w:ascii="Times New Roman" w:hAnsi="Times New Roman" w:cs="Times New Roman"/>
          <w:sz w:val="24"/>
          <w:szCs w:val="24"/>
        </w:rPr>
        <w:t xml:space="preserve">by the </w:t>
      </w:r>
      <w:del w:id="2781" w:author="Sara Boyes" w:date="2023-05-16T16:09:00Z">
        <w:r w:rsidR="000851B3" w:rsidRPr="00EA6FD5" w:rsidDel="003C20E4">
          <w:rPr>
            <w:rFonts w:ascii="Times New Roman" w:hAnsi="Times New Roman" w:cs="Times New Roman"/>
            <w:sz w:val="24"/>
            <w:szCs w:val="24"/>
          </w:rPr>
          <w:delText xml:space="preserve">United Nations </w:delText>
        </w:r>
      </w:del>
      <w:r w:rsidR="000851B3" w:rsidRPr="00EA6FD5">
        <w:rPr>
          <w:rFonts w:ascii="Times New Roman" w:hAnsi="Times New Roman" w:cs="Times New Roman"/>
          <w:sz w:val="24"/>
          <w:szCs w:val="24"/>
        </w:rPr>
        <w:t xml:space="preserve">Security Council </w:t>
      </w:r>
      <w:r w:rsidRPr="00EA6FD5">
        <w:rPr>
          <w:rFonts w:ascii="Times New Roman" w:hAnsi="Times New Roman" w:cs="Times New Roman"/>
          <w:sz w:val="24"/>
          <w:szCs w:val="24"/>
        </w:rPr>
        <w:t>to extend EUFOR</w:t>
      </w:r>
      <w:del w:id="2782" w:author="Sara Boyes" w:date="2023-05-16T16:10:00Z">
        <w:r w:rsidRPr="00EA6FD5" w:rsidDel="003C20E4">
          <w:rPr>
            <w:rFonts w:ascii="Times New Roman" w:hAnsi="Times New Roman" w:cs="Times New Roman"/>
            <w:sz w:val="24"/>
            <w:szCs w:val="24"/>
          </w:rPr>
          <w:delText>/</w:delText>
        </w:r>
      </w:del>
      <w:ins w:id="2783" w:author="Sara Boyes" w:date="2023-05-16T16:10:00Z">
        <w:r w:rsidR="003C20E4" w:rsidRPr="00EA6FD5">
          <w:rPr>
            <w:rFonts w:ascii="Times New Roman" w:hAnsi="Times New Roman" w:cs="Times New Roman"/>
            <w:sz w:val="24"/>
            <w:szCs w:val="24"/>
          </w:rPr>
          <w:t>-</w:t>
        </w:r>
      </w:ins>
      <w:r w:rsidRPr="00EA6FD5">
        <w:rPr>
          <w:rFonts w:ascii="Times New Roman" w:hAnsi="Times New Roman" w:cs="Times New Roman"/>
          <w:sz w:val="24"/>
          <w:szCs w:val="24"/>
        </w:rPr>
        <w:t xml:space="preserve">Althea is of </w:t>
      </w:r>
      <w:ins w:id="2784" w:author="Sara Boyes" w:date="2023-05-16T16:10:00Z">
        <w:r w:rsidR="003C20E4"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utmost importance given the sensitive political situation in </w:t>
      </w:r>
      <w:r w:rsidR="000851B3" w:rsidRPr="00EA6FD5">
        <w:rPr>
          <w:rFonts w:ascii="Times New Roman" w:hAnsi="Times New Roman" w:cs="Times New Roman"/>
          <w:sz w:val="24"/>
          <w:szCs w:val="24"/>
        </w:rPr>
        <w:t>Bosnia and Herzegovina</w:t>
      </w:r>
      <w:r w:rsidRPr="00EA6FD5">
        <w:rPr>
          <w:rFonts w:ascii="Times New Roman" w:hAnsi="Times New Roman" w:cs="Times New Roman"/>
          <w:sz w:val="24"/>
          <w:szCs w:val="24"/>
        </w:rPr>
        <w:t>.</w:t>
      </w:r>
    </w:p>
    <w:p w14:paraId="6F4EDD7C" w14:textId="428B4821" w:rsidR="001F1687" w:rsidRPr="00EA6FD5" w:rsidRDefault="00D042D6" w:rsidP="0055457C">
      <w:pPr>
        <w:pStyle w:val="ListParagraph"/>
        <w:numPr>
          <w:ilvl w:val="0"/>
          <w:numId w:val="31"/>
        </w:numPr>
        <w:spacing w:before="240"/>
        <w:ind w:left="54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 xml:space="preserve">Visibility and mobility of the </w:t>
      </w:r>
      <w:del w:id="2785" w:author="Sara Boyes" w:date="2023-05-16T16:10:00Z">
        <w:r w:rsidRPr="00EA6FD5" w:rsidDel="003C20E4">
          <w:rPr>
            <w:rFonts w:ascii="Times New Roman" w:hAnsi="Times New Roman" w:cs="Times New Roman"/>
            <w:sz w:val="24"/>
            <w:szCs w:val="24"/>
          </w:rPr>
          <w:delText xml:space="preserve">deployed </w:delText>
        </w:r>
      </w:del>
      <w:r w:rsidRPr="00EA6FD5">
        <w:rPr>
          <w:rFonts w:ascii="Times New Roman" w:hAnsi="Times New Roman" w:cs="Times New Roman"/>
          <w:sz w:val="24"/>
          <w:szCs w:val="24"/>
        </w:rPr>
        <w:t xml:space="preserve">EUFOR troops </w:t>
      </w:r>
      <w:ins w:id="2786" w:author="Sara Boyes" w:date="2023-05-16T16:10:00Z">
        <w:r w:rsidR="003C20E4" w:rsidRPr="00EA6FD5">
          <w:rPr>
            <w:rFonts w:ascii="Times New Roman" w:hAnsi="Times New Roman" w:cs="Times New Roman"/>
            <w:sz w:val="24"/>
            <w:szCs w:val="24"/>
          </w:rPr>
          <w:t xml:space="preserve">deployed </w:t>
        </w:r>
      </w:ins>
      <w:r w:rsidRPr="00EA6FD5">
        <w:rPr>
          <w:rFonts w:ascii="Times New Roman" w:hAnsi="Times New Roman" w:cs="Times New Roman"/>
          <w:sz w:val="24"/>
          <w:szCs w:val="24"/>
        </w:rPr>
        <w:t xml:space="preserve">and </w:t>
      </w:r>
      <w:ins w:id="2787" w:author="Sara Boyes" w:date="2023-05-16T16:10:00Z">
        <w:r w:rsidR="003C20E4"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 xml:space="preserve">availability of the intermediate reserve forces </w:t>
      </w:r>
      <w:del w:id="2788" w:author="Sara Boyes" w:date="2023-05-16T16:10:00Z">
        <w:r w:rsidRPr="00EA6FD5" w:rsidDel="003C20E4">
          <w:rPr>
            <w:rFonts w:ascii="Times New Roman" w:hAnsi="Times New Roman" w:cs="Times New Roman"/>
            <w:sz w:val="24"/>
            <w:szCs w:val="24"/>
          </w:rPr>
          <w:delText xml:space="preserve">(IRF) </w:delText>
        </w:r>
      </w:del>
      <w:r w:rsidRPr="00EA6FD5">
        <w:rPr>
          <w:rFonts w:ascii="Times New Roman" w:hAnsi="Times New Roman" w:cs="Times New Roman"/>
          <w:sz w:val="24"/>
          <w:szCs w:val="24"/>
        </w:rPr>
        <w:t>for EUFOR</w:t>
      </w:r>
      <w:r w:rsidR="00824FA6" w:rsidRPr="00EA6FD5">
        <w:rPr>
          <w:rFonts w:ascii="Times New Roman" w:hAnsi="Times New Roman" w:cs="Times New Roman"/>
          <w:sz w:val="24"/>
          <w:szCs w:val="24"/>
        </w:rPr>
        <w:t>-</w:t>
      </w:r>
      <w:del w:id="2789" w:author="Sara Boyes" w:date="2023-05-16T16:09:00Z">
        <w:r w:rsidR="000116D4" w:rsidRPr="00EA6FD5" w:rsidDel="003C20E4">
          <w:rPr>
            <w:rFonts w:ascii="Times New Roman" w:hAnsi="Times New Roman" w:cs="Times New Roman"/>
            <w:sz w:val="24"/>
            <w:szCs w:val="24"/>
          </w:rPr>
          <w:delText>ALTHEA</w:delText>
        </w:r>
      </w:del>
      <w:ins w:id="2790" w:author="Sara Boyes" w:date="2023-05-16T16:09:00Z">
        <w:r w:rsidR="003C20E4" w:rsidRPr="00EA6FD5">
          <w:rPr>
            <w:rFonts w:ascii="Times New Roman" w:hAnsi="Times New Roman" w:cs="Times New Roman"/>
            <w:sz w:val="24"/>
            <w:szCs w:val="24"/>
          </w:rPr>
          <w:t>Althea</w:t>
        </w:r>
      </w:ins>
      <w:r w:rsidR="000116D4"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are essential to react to </w:t>
      </w:r>
      <w:r w:rsidR="000851B3" w:rsidRPr="00EA6FD5">
        <w:rPr>
          <w:rFonts w:ascii="Times New Roman" w:hAnsi="Times New Roman" w:cs="Times New Roman"/>
          <w:sz w:val="24"/>
          <w:szCs w:val="24"/>
        </w:rPr>
        <w:t>potential</w:t>
      </w:r>
      <w:ins w:id="2791" w:author="Sara Boyes" w:date="2023-05-16T16:11:00Z">
        <w:r w:rsidR="003C20E4" w:rsidRPr="00EA6FD5">
          <w:rPr>
            <w:rFonts w:ascii="Times New Roman" w:hAnsi="Times New Roman" w:cs="Times New Roman"/>
            <w:sz w:val="24"/>
            <w:szCs w:val="24"/>
          </w:rPr>
          <w:t>,</w:t>
        </w:r>
      </w:ins>
      <w:r w:rsidR="000851B3" w:rsidRPr="00EA6FD5">
        <w:rPr>
          <w:rFonts w:ascii="Times New Roman" w:hAnsi="Times New Roman" w:cs="Times New Roman"/>
          <w:sz w:val="24"/>
          <w:szCs w:val="24"/>
        </w:rPr>
        <w:t xml:space="preserve"> and</w:t>
      </w:r>
      <w:del w:id="2792" w:author="Sara Boyes" w:date="2023-05-16T16:11:00Z">
        <w:r w:rsidR="000851B3" w:rsidRPr="00EA6FD5" w:rsidDel="003C20E4">
          <w:rPr>
            <w:rFonts w:ascii="Times New Roman" w:hAnsi="Times New Roman" w:cs="Times New Roman"/>
            <w:sz w:val="24"/>
            <w:szCs w:val="24"/>
          </w:rPr>
          <w:delText>,</w:delText>
        </w:r>
      </w:del>
      <w:r w:rsidR="000851B3" w:rsidRPr="00EA6FD5">
        <w:rPr>
          <w:rFonts w:ascii="Times New Roman" w:hAnsi="Times New Roman" w:cs="Times New Roman"/>
          <w:sz w:val="24"/>
          <w:szCs w:val="24"/>
        </w:rPr>
        <w:t xml:space="preserve"> possibly even simultaneous, </w:t>
      </w:r>
      <w:r w:rsidRPr="00EA6FD5">
        <w:rPr>
          <w:rFonts w:ascii="Times New Roman" w:hAnsi="Times New Roman" w:cs="Times New Roman"/>
          <w:sz w:val="24"/>
          <w:szCs w:val="24"/>
        </w:rPr>
        <w:t xml:space="preserve">deterioration </w:t>
      </w:r>
      <w:del w:id="2793" w:author="Sara Boyes" w:date="2023-05-16T16:11:00Z">
        <w:r w:rsidRPr="00EA6FD5" w:rsidDel="003C20E4">
          <w:rPr>
            <w:rFonts w:ascii="Times New Roman" w:hAnsi="Times New Roman" w:cs="Times New Roman"/>
            <w:sz w:val="24"/>
            <w:szCs w:val="24"/>
          </w:rPr>
          <w:delText xml:space="preserve">of </w:delText>
        </w:r>
      </w:del>
      <w:ins w:id="2794" w:author="Sara Boyes" w:date="2023-05-16T16:11:00Z">
        <w:r w:rsidR="003C20E4" w:rsidRPr="00EA6FD5">
          <w:rPr>
            <w:rFonts w:ascii="Times New Roman" w:hAnsi="Times New Roman" w:cs="Times New Roman"/>
            <w:sz w:val="24"/>
            <w:szCs w:val="24"/>
          </w:rPr>
          <w:t xml:space="preserve">in </w:t>
        </w:r>
      </w:ins>
      <w:r w:rsidRPr="00EA6FD5">
        <w:rPr>
          <w:rFonts w:ascii="Times New Roman" w:hAnsi="Times New Roman" w:cs="Times New Roman"/>
          <w:sz w:val="24"/>
          <w:szCs w:val="24"/>
        </w:rPr>
        <w:t xml:space="preserve">the security situation in Kosovo and </w:t>
      </w:r>
      <w:r w:rsidR="000851B3" w:rsidRPr="00EA6FD5">
        <w:rPr>
          <w:rFonts w:ascii="Times New Roman" w:hAnsi="Times New Roman" w:cs="Times New Roman"/>
          <w:sz w:val="24"/>
          <w:szCs w:val="24"/>
        </w:rPr>
        <w:t>Bosnia and Herzegovina</w:t>
      </w:r>
      <w:r w:rsidRPr="00EA6FD5">
        <w:rPr>
          <w:rFonts w:ascii="Times New Roman" w:hAnsi="Times New Roman" w:cs="Times New Roman"/>
          <w:sz w:val="24"/>
          <w:szCs w:val="24"/>
        </w:rPr>
        <w:t>.</w:t>
      </w:r>
    </w:p>
    <w:p w14:paraId="3F93D076" w14:textId="7827382E" w:rsidR="00BD5883" w:rsidRPr="00EA6FD5" w:rsidRDefault="0073799D" w:rsidP="0055457C">
      <w:pPr>
        <w:pStyle w:val="ListParagraph"/>
        <w:numPr>
          <w:ilvl w:val="0"/>
          <w:numId w:val="31"/>
        </w:numPr>
        <w:spacing w:before="240"/>
        <w:ind w:left="54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While</w:t>
      </w:r>
      <w:r w:rsidR="0086178B" w:rsidRPr="00EA6FD5">
        <w:rPr>
          <w:rFonts w:ascii="Times New Roman" w:hAnsi="Times New Roman" w:cs="Times New Roman"/>
          <w:sz w:val="24"/>
          <w:szCs w:val="24"/>
        </w:rPr>
        <w:t xml:space="preserve"> </w:t>
      </w:r>
      <w:ins w:id="2795" w:author="Sara Boyes" w:date="2023-05-16T16:11:00Z">
        <w:r w:rsidR="003C20E4" w:rsidRPr="00EA6FD5">
          <w:rPr>
            <w:rFonts w:ascii="Times New Roman" w:hAnsi="Times New Roman" w:cs="Times New Roman"/>
            <w:sz w:val="24"/>
            <w:szCs w:val="24"/>
          </w:rPr>
          <w:t xml:space="preserve">the </w:t>
        </w:r>
      </w:ins>
      <w:r w:rsidRPr="00EA6FD5">
        <w:rPr>
          <w:rFonts w:ascii="Times New Roman" w:hAnsi="Times New Roman" w:cs="Times New Roman"/>
          <w:sz w:val="24"/>
          <w:szCs w:val="24"/>
        </w:rPr>
        <w:t>EUFOR</w:t>
      </w:r>
      <w:del w:id="2796" w:author="Sara Boyes" w:date="2023-05-16T16:12:00Z">
        <w:r w:rsidRPr="00EA6FD5" w:rsidDel="003C20E4">
          <w:rPr>
            <w:rFonts w:ascii="Times New Roman" w:hAnsi="Times New Roman" w:cs="Times New Roman"/>
            <w:sz w:val="24"/>
            <w:szCs w:val="24"/>
          </w:rPr>
          <w:delText>’s</w:delText>
        </w:r>
      </w:del>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non-executive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mandate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w:t>
      </w:r>
      <w:r w:rsidR="006C6044" w:rsidRPr="00EA6FD5">
        <w:rPr>
          <w:rFonts w:ascii="Times New Roman" w:hAnsi="Times New Roman" w:cs="Times New Roman"/>
          <w:sz w:val="24"/>
          <w:szCs w:val="24"/>
        </w:rPr>
        <w:t>s</w:t>
      </w:r>
      <w:r w:rsidRPr="00EA6FD5">
        <w:rPr>
          <w:rFonts w:ascii="Times New Roman" w:hAnsi="Times New Roman" w:cs="Times New Roman"/>
          <w:sz w:val="24"/>
          <w:szCs w:val="24"/>
        </w:rPr>
        <w:t>upporting</w:t>
      </w:r>
      <w:r w:rsidR="0086178B" w:rsidRPr="00EA6FD5">
        <w:rPr>
          <w:rFonts w:ascii="Times New Roman" w:hAnsi="Times New Roman" w:cs="Times New Roman"/>
          <w:sz w:val="24"/>
          <w:szCs w:val="24"/>
        </w:rPr>
        <w:t xml:space="preserve"> </w:t>
      </w:r>
      <w:r w:rsidR="000851B3" w:rsidRPr="00EA6FD5">
        <w:rPr>
          <w:rFonts w:ascii="Times New Roman" w:hAnsi="Times New Roman" w:cs="Times New Roman"/>
          <w:sz w:val="24"/>
          <w:szCs w:val="24"/>
        </w:rPr>
        <w:t xml:space="preserve">collective and combined training of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Armed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Forces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Herzegovina)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vital,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equally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important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that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EUFOR-</w:t>
      </w:r>
      <w:del w:id="2797" w:author="Sara Boyes" w:date="2023-05-16T16:09:00Z">
        <w:r w:rsidRPr="00EA6FD5" w:rsidDel="003C20E4">
          <w:rPr>
            <w:rFonts w:ascii="Times New Roman" w:hAnsi="Times New Roman" w:cs="Times New Roman"/>
            <w:sz w:val="24"/>
            <w:szCs w:val="24"/>
          </w:rPr>
          <w:delText>ALTHEA</w:delText>
        </w:r>
      </w:del>
      <w:ins w:id="2798" w:author="Sara Boyes" w:date="2023-05-16T16:09:00Z">
        <w:r w:rsidR="003C20E4" w:rsidRPr="00EA6FD5">
          <w:rPr>
            <w:rFonts w:ascii="Times New Roman" w:hAnsi="Times New Roman" w:cs="Times New Roman"/>
            <w:sz w:val="24"/>
            <w:szCs w:val="24"/>
          </w:rPr>
          <w:t>Althea</w:t>
        </w:r>
      </w:ins>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retains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its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executive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mandate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capacity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deploy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troops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short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notice.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recent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years,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international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military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presence</w:t>
      </w:r>
      <w:r w:rsidR="0086178B" w:rsidRPr="00EA6FD5">
        <w:rPr>
          <w:rFonts w:ascii="Times New Roman" w:hAnsi="Times New Roman" w:cs="Times New Roman"/>
          <w:sz w:val="24"/>
          <w:szCs w:val="24"/>
        </w:rPr>
        <w:t xml:space="preserve"> </w:t>
      </w:r>
      <w:del w:id="2799" w:author="Sara Boyes" w:date="2023-05-16T16:12:00Z">
        <w:r w:rsidRPr="00EA6FD5" w:rsidDel="003C20E4">
          <w:rPr>
            <w:rFonts w:ascii="Times New Roman" w:hAnsi="Times New Roman" w:cs="Times New Roman"/>
            <w:sz w:val="24"/>
            <w:szCs w:val="24"/>
          </w:rPr>
          <w:delText>was</w:delText>
        </w:r>
        <w:r w:rsidR="0086178B" w:rsidRPr="00EA6FD5" w:rsidDel="003C20E4">
          <w:rPr>
            <w:rFonts w:ascii="Times New Roman" w:hAnsi="Times New Roman" w:cs="Times New Roman"/>
            <w:sz w:val="24"/>
            <w:szCs w:val="24"/>
          </w:rPr>
          <w:delText xml:space="preserve"> </w:delText>
        </w:r>
      </w:del>
      <w:ins w:id="2800" w:author="Sara Boyes" w:date="2023-05-16T16:12:00Z">
        <w:r w:rsidR="003C20E4" w:rsidRPr="00EA6FD5">
          <w:rPr>
            <w:rFonts w:ascii="Times New Roman" w:hAnsi="Times New Roman" w:cs="Times New Roman"/>
            <w:sz w:val="24"/>
            <w:szCs w:val="24"/>
          </w:rPr>
          <w:t xml:space="preserve">has been </w:t>
        </w:r>
      </w:ins>
      <w:r w:rsidRPr="00EA6FD5">
        <w:rPr>
          <w:rFonts w:ascii="Times New Roman" w:hAnsi="Times New Roman" w:cs="Times New Roman"/>
          <w:sz w:val="24"/>
          <w:szCs w:val="24"/>
        </w:rPr>
        <w:t>significantly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reduced</w:t>
      </w:r>
      <w:r w:rsidR="0086178B" w:rsidRPr="00EA6FD5">
        <w:rPr>
          <w:rFonts w:ascii="Times New Roman" w:hAnsi="Times New Roman" w:cs="Times New Roman"/>
          <w:sz w:val="24"/>
          <w:szCs w:val="24"/>
        </w:rPr>
        <w:t xml:space="preserve"> </w:t>
      </w:r>
      <w:del w:id="2801" w:author="Sara Boyes" w:date="2023-05-16T16:12:00Z">
        <w:r w:rsidRPr="00EA6FD5" w:rsidDel="003C20E4">
          <w:rPr>
            <w:rFonts w:ascii="Times New Roman" w:hAnsi="Times New Roman" w:cs="Times New Roman"/>
            <w:sz w:val="24"/>
            <w:szCs w:val="24"/>
          </w:rPr>
          <w:delText>due</w:delText>
        </w:r>
        <w:r w:rsidR="0086178B" w:rsidRPr="00EA6FD5" w:rsidDel="003C20E4">
          <w:rPr>
            <w:rFonts w:ascii="Times New Roman" w:hAnsi="Times New Roman" w:cs="Times New Roman"/>
            <w:sz w:val="24"/>
            <w:szCs w:val="24"/>
          </w:rPr>
          <w:delText xml:space="preserve"> </w:delText>
        </w:r>
        <w:r w:rsidRPr="00EA6FD5" w:rsidDel="003C20E4">
          <w:rPr>
            <w:rFonts w:ascii="Times New Roman" w:hAnsi="Times New Roman" w:cs="Times New Roman"/>
            <w:sz w:val="24"/>
            <w:szCs w:val="24"/>
          </w:rPr>
          <w:delText>to</w:delText>
        </w:r>
      </w:del>
      <w:ins w:id="2802" w:author="Sara Boyes" w:date="2023-05-16T16:12:00Z">
        <w:r w:rsidR="003C20E4" w:rsidRPr="00EA6FD5">
          <w:rPr>
            <w:rFonts w:ascii="Times New Roman" w:hAnsi="Times New Roman" w:cs="Times New Roman"/>
            <w:sz w:val="24"/>
            <w:szCs w:val="24"/>
          </w:rPr>
          <w:t>as a result of</w:t>
        </w:r>
      </w:ins>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defen</w:t>
      </w:r>
      <w:del w:id="2803" w:author="Sara Boyes" w:date="2023-05-10T23:03:00Z">
        <w:r w:rsidRPr="00EA6FD5" w:rsidDel="00D74857">
          <w:rPr>
            <w:rFonts w:ascii="Times New Roman" w:hAnsi="Times New Roman" w:cs="Times New Roman"/>
            <w:sz w:val="24"/>
            <w:szCs w:val="24"/>
          </w:rPr>
          <w:delText>s</w:delText>
        </w:r>
      </w:del>
      <w:ins w:id="2804" w:author="Sara Boyes" w:date="2023-05-10T23:03:00Z">
        <w:r w:rsidR="00D74857" w:rsidRPr="00EA6FD5">
          <w:rPr>
            <w:rFonts w:ascii="Times New Roman" w:hAnsi="Times New Roman" w:cs="Times New Roman"/>
            <w:sz w:val="24"/>
            <w:szCs w:val="24"/>
          </w:rPr>
          <w:t>c</w:t>
        </w:r>
      </w:ins>
      <w:r w:rsidRPr="00EA6FD5">
        <w:rPr>
          <w:rFonts w:ascii="Times New Roman" w:hAnsi="Times New Roman" w:cs="Times New Roman"/>
          <w:sz w:val="24"/>
          <w:szCs w:val="24"/>
        </w:rPr>
        <w:t>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reforms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ins w:id="2805" w:author="Sara Boyes" w:date="2023-05-16T16:12:00Z">
        <w:r w:rsidR="003C20E4" w:rsidRPr="00EA6FD5">
          <w:rPr>
            <w:rFonts w:ascii="Times New Roman" w:hAnsi="Times New Roman" w:cs="Times New Roman"/>
            <w:sz w:val="24"/>
            <w:szCs w:val="24"/>
          </w:rPr>
          <w:t xml:space="preserve">the </w:t>
        </w:r>
      </w:ins>
      <w:r w:rsidR="000F31C7" w:rsidRPr="00EA6FD5">
        <w:rPr>
          <w:rFonts w:ascii="Times New Roman" w:hAnsi="Times New Roman" w:cs="Times New Roman"/>
          <w:sz w:val="24"/>
          <w:szCs w:val="24"/>
        </w:rPr>
        <w:t>establishment</w:t>
      </w:r>
      <w:r w:rsidR="00A14952" w:rsidRPr="00EA6FD5">
        <w:rPr>
          <w:rFonts w:ascii="Times New Roman" w:hAnsi="Times New Roman" w:cs="Times New Roman"/>
          <w:sz w:val="24"/>
          <w:szCs w:val="24"/>
        </w:rPr>
        <w:t xml:space="preserve"> </w:t>
      </w:r>
      <w:r w:rsidR="000F31C7" w:rsidRPr="00EA6FD5">
        <w:rPr>
          <w:rFonts w:ascii="Times New Roman" w:hAnsi="Times New Roman" w:cs="Times New Roman"/>
          <w:sz w:val="24"/>
          <w:szCs w:val="24"/>
        </w:rPr>
        <w:t xml:space="preserve">of </w:t>
      </w:r>
      <w:r w:rsidRPr="00EA6FD5">
        <w:rPr>
          <w:rFonts w:ascii="Times New Roman" w:hAnsi="Times New Roman" w:cs="Times New Roman"/>
          <w:sz w:val="24"/>
          <w:szCs w:val="24"/>
        </w:rPr>
        <w:t>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single</w:t>
      </w:r>
      <w:r w:rsidR="0086178B" w:rsidRPr="00EA6FD5">
        <w:rPr>
          <w:rFonts w:ascii="Times New Roman" w:hAnsi="Times New Roman" w:cs="Times New Roman"/>
          <w:sz w:val="24"/>
          <w:szCs w:val="24"/>
        </w:rPr>
        <w:t xml:space="preserve"> </w:t>
      </w:r>
      <w:ins w:id="2806" w:author="Sara Boyes" w:date="2023-05-16T16:12:00Z">
        <w:r w:rsidR="003C20E4" w:rsidRPr="00EA6FD5">
          <w:rPr>
            <w:rFonts w:ascii="Times New Roman" w:hAnsi="Times New Roman" w:cs="Times New Roman"/>
            <w:sz w:val="24"/>
            <w:szCs w:val="24"/>
          </w:rPr>
          <w:t xml:space="preserve">Armed Forces of </w:t>
        </w:r>
      </w:ins>
      <w:r w:rsidRPr="00EA6FD5">
        <w:rPr>
          <w:rFonts w:ascii="Times New Roman" w:hAnsi="Times New Roman" w:cs="Times New Roman"/>
          <w:sz w:val="24"/>
          <w:szCs w:val="24"/>
        </w:rPr>
        <w:t>Bosnia</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Herzegovina</w:t>
      </w:r>
      <w:del w:id="2807" w:author="Sara Boyes" w:date="2023-05-16T16:13:00Z">
        <w:r w:rsidR="0086178B" w:rsidRPr="00EA6FD5" w:rsidDel="003C20E4">
          <w:rPr>
            <w:rFonts w:ascii="Times New Roman" w:hAnsi="Times New Roman" w:cs="Times New Roman"/>
            <w:sz w:val="24"/>
            <w:szCs w:val="24"/>
          </w:rPr>
          <w:delText xml:space="preserve"> </w:delText>
        </w:r>
        <w:r w:rsidRPr="00EA6FD5" w:rsidDel="003C20E4">
          <w:rPr>
            <w:rFonts w:ascii="Times New Roman" w:hAnsi="Times New Roman" w:cs="Times New Roman"/>
            <w:sz w:val="24"/>
            <w:szCs w:val="24"/>
          </w:rPr>
          <w:delText>Armed</w:delText>
        </w:r>
        <w:r w:rsidR="0086178B" w:rsidRPr="00EA6FD5" w:rsidDel="003C20E4">
          <w:rPr>
            <w:rFonts w:ascii="Times New Roman" w:hAnsi="Times New Roman" w:cs="Times New Roman"/>
            <w:sz w:val="24"/>
            <w:szCs w:val="24"/>
          </w:rPr>
          <w:delText xml:space="preserve"> </w:delText>
        </w:r>
        <w:r w:rsidRPr="00EA6FD5" w:rsidDel="003C20E4">
          <w:rPr>
            <w:rFonts w:ascii="Times New Roman" w:hAnsi="Times New Roman" w:cs="Times New Roman"/>
            <w:sz w:val="24"/>
            <w:szCs w:val="24"/>
          </w:rPr>
          <w:delText>Forces</w:delText>
        </w:r>
        <w:r w:rsidR="000851B3" w:rsidRPr="00EA6FD5" w:rsidDel="003C20E4">
          <w:rPr>
            <w:rFonts w:ascii="Times New Roman" w:hAnsi="Times New Roman" w:cs="Times New Roman"/>
            <w:sz w:val="24"/>
            <w:szCs w:val="24"/>
          </w:rPr>
          <w:delText xml:space="preserve"> (AFBiH)</w:delText>
        </w:r>
      </w:del>
      <w:r w:rsidR="00A14952" w:rsidRPr="00EA6FD5">
        <w:rPr>
          <w:rFonts w:ascii="Times New Roman" w:hAnsi="Times New Roman" w:cs="Times New Roman"/>
          <w:sz w:val="24"/>
          <w:szCs w:val="24"/>
        </w:rPr>
        <w:t>. This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enabled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country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take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lead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preserving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peace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security.</w:t>
      </w:r>
    </w:p>
    <w:p w14:paraId="24B126CB" w14:textId="154B61A0" w:rsidR="00BD5883" w:rsidRPr="00EA6FD5" w:rsidRDefault="00D042D6" w:rsidP="0055457C">
      <w:pPr>
        <w:pStyle w:val="ListParagraph"/>
        <w:numPr>
          <w:ilvl w:val="0"/>
          <w:numId w:val="31"/>
        </w:numPr>
        <w:spacing w:before="240"/>
        <w:ind w:left="540" w:hanging="540"/>
        <w:contextualSpacing w:val="0"/>
        <w:jc w:val="both"/>
        <w:rPr>
          <w:rFonts w:ascii="Times New Roman" w:hAnsi="Times New Roman" w:cs="Times New Roman"/>
          <w:sz w:val="24"/>
          <w:szCs w:val="24"/>
        </w:rPr>
      </w:pPr>
      <w:del w:id="2808" w:author="Sara Boyes" w:date="2023-05-08T17:26:00Z">
        <w:r w:rsidRPr="00EA6FD5" w:rsidDel="007F0D33">
          <w:rPr>
            <w:rFonts w:ascii="Times New Roman" w:hAnsi="Times New Roman" w:cs="Times New Roman"/>
            <w:sz w:val="24"/>
            <w:szCs w:val="24"/>
          </w:rPr>
          <w:delText>BiH</w:delText>
        </w:r>
      </w:del>
      <w:ins w:id="2809" w:author="Sara Boyes" w:date="2023-05-08T17:26:00Z">
        <w:r w:rsidR="007F0D33" w:rsidRPr="00EA6FD5">
          <w:rPr>
            <w:rFonts w:ascii="Times New Roman" w:hAnsi="Times New Roman" w:cs="Times New Roman"/>
            <w:sz w:val="24"/>
            <w:szCs w:val="24"/>
          </w:rPr>
          <w:t>Bosnia and Herzegovina</w:t>
        </w:r>
      </w:ins>
      <w:r w:rsidRPr="00EA6FD5">
        <w:rPr>
          <w:rFonts w:ascii="Times New Roman" w:hAnsi="Times New Roman" w:cs="Times New Roman"/>
          <w:sz w:val="24"/>
          <w:szCs w:val="24"/>
        </w:rPr>
        <w:t xml:space="preserve"> needs strong, united</w:t>
      </w:r>
      <w:del w:id="2810" w:author="Sara Boyes" w:date="2023-05-16T16:13:00Z">
        <w:r w:rsidRPr="00EA6FD5" w:rsidDel="003C20E4">
          <w:rPr>
            <w:rFonts w:ascii="Times New Roman" w:hAnsi="Times New Roman" w:cs="Times New Roman"/>
            <w:sz w:val="24"/>
            <w:szCs w:val="24"/>
          </w:rPr>
          <w:delText>,</w:delText>
        </w:r>
      </w:del>
      <w:r w:rsidRPr="00EA6FD5">
        <w:rPr>
          <w:rFonts w:ascii="Times New Roman" w:hAnsi="Times New Roman" w:cs="Times New Roman"/>
          <w:sz w:val="24"/>
          <w:szCs w:val="24"/>
        </w:rPr>
        <w:t xml:space="preserve"> and well-equipped Armed Forces</w:t>
      </w:r>
      <w:r w:rsidR="000851B3" w:rsidRPr="00EA6FD5">
        <w:rPr>
          <w:rFonts w:ascii="Times New Roman" w:hAnsi="Times New Roman" w:cs="Times New Roman"/>
          <w:sz w:val="24"/>
          <w:szCs w:val="24"/>
        </w:rPr>
        <w:t xml:space="preserve">. The </w:t>
      </w:r>
      <w:del w:id="2811" w:author="Sara Boyes" w:date="2023-05-16T16:13:00Z">
        <w:r w:rsidRPr="00EA6FD5" w:rsidDel="003C20E4">
          <w:rPr>
            <w:rFonts w:ascii="Times New Roman" w:hAnsi="Times New Roman" w:cs="Times New Roman"/>
            <w:sz w:val="24"/>
            <w:szCs w:val="24"/>
          </w:rPr>
          <w:delText xml:space="preserve">AFBiH </w:delText>
        </w:r>
      </w:del>
      <w:ins w:id="2812" w:author="Sara Boyes" w:date="2023-05-16T16:13:00Z">
        <w:r w:rsidR="003C20E4" w:rsidRPr="00EA6FD5">
          <w:rPr>
            <w:rFonts w:ascii="Times New Roman" w:hAnsi="Times New Roman" w:cs="Times New Roman"/>
            <w:sz w:val="24"/>
            <w:szCs w:val="24"/>
          </w:rPr>
          <w:t xml:space="preserve">Armed Forces of Bosnia and Herzegovina </w:t>
        </w:r>
      </w:ins>
      <w:del w:id="2813" w:author="Sara Boyes" w:date="2023-05-16T16:13:00Z">
        <w:r w:rsidR="00A14952" w:rsidRPr="00EA6FD5" w:rsidDel="003C20E4">
          <w:rPr>
            <w:rFonts w:ascii="Times New Roman" w:hAnsi="Times New Roman" w:cs="Times New Roman"/>
            <w:sz w:val="24"/>
            <w:szCs w:val="24"/>
          </w:rPr>
          <w:delText>is</w:delText>
        </w:r>
        <w:r w:rsidR="000851B3" w:rsidRPr="00EA6FD5" w:rsidDel="003C20E4">
          <w:rPr>
            <w:rFonts w:ascii="Times New Roman" w:hAnsi="Times New Roman" w:cs="Times New Roman"/>
            <w:sz w:val="24"/>
            <w:szCs w:val="24"/>
          </w:rPr>
          <w:delText xml:space="preserve"> </w:delText>
        </w:r>
      </w:del>
      <w:ins w:id="2814" w:author="Sara Boyes" w:date="2023-05-16T16:13:00Z">
        <w:r w:rsidR="003C20E4" w:rsidRPr="00EA6FD5">
          <w:rPr>
            <w:rFonts w:ascii="Times New Roman" w:hAnsi="Times New Roman" w:cs="Times New Roman"/>
            <w:sz w:val="24"/>
            <w:szCs w:val="24"/>
          </w:rPr>
          <w:t xml:space="preserve">are </w:t>
        </w:r>
      </w:ins>
      <w:r w:rsidRPr="00EA6FD5">
        <w:rPr>
          <w:rFonts w:ascii="Times New Roman" w:hAnsi="Times New Roman" w:cs="Times New Roman"/>
          <w:sz w:val="24"/>
          <w:szCs w:val="24"/>
        </w:rPr>
        <w:t xml:space="preserve">an important success story as a multi-ethnic State institution. </w:t>
      </w:r>
      <w:r w:rsidR="000851B3" w:rsidRPr="00EA6FD5">
        <w:rPr>
          <w:rFonts w:ascii="Times New Roman" w:hAnsi="Times New Roman" w:cs="Times New Roman"/>
          <w:sz w:val="24"/>
          <w:szCs w:val="24"/>
        </w:rPr>
        <w:t xml:space="preserve">The </w:t>
      </w:r>
      <w:r w:rsidR="00A14952" w:rsidRPr="00EA6FD5">
        <w:rPr>
          <w:rFonts w:ascii="Times New Roman" w:hAnsi="Times New Roman" w:cs="Times New Roman"/>
          <w:sz w:val="24"/>
          <w:szCs w:val="24"/>
        </w:rPr>
        <w:t>increase</w:t>
      </w:r>
      <w:r w:rsidR="000851B3" w:rsidRPr="00EA6FD5">
        <w:rPr>
          <w:rFonts w:ascii="Times New Roman" w:hAnsi="Times New Roman" w:cs="Times New Roman"/>
          <w:sz w:val="24"/>
          <w:szCs w:val="24"/>
        </w:rPr>
        <w:t xml:space="preserve"> </w:t>
      </w:r>
      <w:r w:rsidRPr="00EA6FD5">
        <w:rPr>
          <w:rFonts w:ascii="Times New Roman" w:hAnsi="Times New Roman" w:cs="Times New Roman"/>
          <w:sz w:val="24"/>
          <w:szCs w:val="24"/>
        </w:rPr>
        <w:t xml:space="preserve">in the </w:t>
      </w:r>
      <w:ins w:id="2815" w:author="Sara Boyes" w:date="2023-05-16T16:13:00Z">
        <w:r w:rsidR="003C20E4" w:rsidRPr="00EA6FD5">
          <w:rPr>
            <w:rFonts w:ascii="Times New Roman" w:hAnsi="Times New Roman" w:cs="Times New Roman"/>
            <w:sz w:val="24"/>
            <w:szCs w:val="24"/>
          </w:rPr>
          <w:t>S</w:t>
        </w:r>
      </w:ins>
      <w:del w:id="2816" w:author="Sara Boyes" w:date="2023-05-16T16:13:00Z">
        <w:r w:rsidRPr="00EA6FD5" w:rsidDel="003C20E4">
          <w:rPr>
            <w:rFonts w:ascii="Times New Roman" w:hAnsi="Times New Roman" w:cs="Times New Roman"/>
            <w:sz w:val="24"/>
            <w:szCs w:val="24"/>
          </w:rPr>
          <w:delText>s</w:delText>
        </w:r>
      </w:del>
      <w:r w:rsidRPr="00EA6FD5">
        <w:rPr>
          <w:rFonts w:ascii="Times New Roman" w:hAnsi="Times New Roman" w:cs="Times New Roman"/>
          <w:sz w:val="24"/>
          <w:szCs w:val="24"/>
        </w:rPr>
        <w:t>tate budget in 2023 for</w:t>
      </w:r>
      <w:r w:rsidR="00132CDB" w:rsidRPr="00EA6FD5">
        <w:rPr>
          <w:rFonts w:ascii="Times New Roman" w:hAnsi="Times New Roman" w:cs="Times New Roman"/>
          <w:sz w:val="24"/>
          <w:szCs w:val="24"/>
        </w:rPr>
        <w:t xml:space="preserve"> the</w:t>
      </w:r>
      <w:r w:rsidRPr="00EA6FD5">
        <w:rPr>
          <w:rFonts w:ascii="Times New Roman" w:hAnsi="Times New Roman" w:cs="Times New Roman"/>
          <w:sz w:val="24"/>
          <w:szCs w:val="24"/>
        </w:rPr>
        <w:t xml:space="preserve"> </w:t>
      </w:r>
      <w:r w:rsidR="000851B3" w:rsidRPr="00EA6FD5">
        <w:rPr>
          <w:rFonts w:ascii="Times New Roman" w:hAnsi="Times New Roman" w:cs="Times New Roman"/>
          <w:sz w:val="24"/>
          <w:szCs w:val="24"/>
        </w:rPr>
        <w:t>defen</w:t>
      </w:r>
      <w:del w:id="2817" w:author="Sara Boyes" w:date="2023-05-10T23:04:00Z">
        <w:r w:rsidR="000851B3" w:rsidRPr="00EA6FD5" w:rsidDel="00D74857">
          <w:rPr>
            <w:rFonts w:ascii="Times New Roman" w:hAnsi="Times New Roman" w:cs="Times New Roman"/>
            <w:sz w:val="24"/>
            <w:szCs w:val="24"/>
          </w:rPr>
          <w:delText>s</w:delText>
        </w:r>
      </w:del>
      <w:ins w:id="2818" w:author="Sara Boyes" w:date="2023-05-10T23:04:00Z">
        <w:r w:rsidR="00D74857" w:rsidRPr="00EA6FD5">
          <w:rPr>
            <w:rFonts w:ascii="Times New Roman" w:hAnsi="Times New Roman" w:cs="Times New Roman"/>
            <w:sz w:val="24"/>
            <w:szCs w:val="24"/>
          </w:rPr>
          <w:t>c</w:t>
        </w:r>
      </w:ins>
      <w:r w:rsidR="000851B3" w:rsidRPr="00EA6FD5">
        <w:rPr>
          <w:rFonts w:ascii="Times New Roman" w:hAnsi="Times New Roman" w:cs="Times New Roman"/>
          <w:sz w:val="24"/>
          <w:szCs w:val="24"/>
        </w:rPr>
        <w:t xml:space="preserve">e </w:t>
      </w:r>
      <w:r w:rsidR="00132CDB" w:rsidRPr="00EA6FD5">
        <w:rPr>
          <w:rFonts w:ascii="Times New Roman" w:hAnsi="Times New Roman" w:cs="Times New Roman"/>
          <w:sz w:val="24"/>
          <w:szCs w:val="24"/>
        </w:rPr>
        <w:t xml:space="preserve">sector </w:t>
      </w:r>
      <w:r w:rsidRPr="00EA6FD5">
        <w:rPr>
          <w:rFonts w:ascii="Times New Roman" w:hAnsi="Times New Roman" w:cs="Times New Roman"/>
          <w:sz w:val="24"/>
          <w:szCs w:val="24"/>
        </w:rPr>
        <w:t xml:space="preserve">is a positive development. However, most </w:t>
      </w:r>
      <w:r w:rsidR="00A14952" w:rsidRPr="00EA6FD5">
        <w:rPr>
          <w:rFonts w:ascii="Times New Roman" w:hAnsi="Times New Roman" w:cs="Times New Roman"/>
          <w:sz w:val="24"/>
          <w:szCs w:val="24"/>
        </w:rPr>
        <w:t>growth</w:t>
      </w:r>
      <w:r w:rsidRPr="00EA6FD5">
        <w:rPr>
          <w:rFonts w:ascii="Times New Roman" w:hAnsi="Times New Roman" w:cs="Times New Roman"/>
          <w:sz w:val="24"/>
          <w:szCs w:val="24"/>
        </w:rPr>
        <w:t xml:space="preserve"> is related to salaries</w:t>
      </w:r>
      <w:r w:rsidR="00A14952" w:rsidRPr="00EA6FD5">
        <w:rPr>
          <w:rFonts w:ascii="Times New Roman" w:hAnsi="Times New Roman" w:cs="Times New Roman"/>
          <w:sz w:val="24"/>
          <w:szCs w:val="24"/>
        </w:rPr>
        <w:t>,</w:t>
      </w:r>
      <w:r w:rsidRPr="00EA6FD5">
        <w:rPr>
          <w:rFonts w:ascii="Times New Roman" w:hAnsi="Times New Roman" w:cs="Times New Roman"/>
          <w:sz w:val="24"/>
          <w:szCs w:val="24"/>
        </w:rPr>
        <w:t xml:space="preserve"> and </w:t>
      </w:r>
      <w:r w:rsidR="00A14952" w:rsidRPr="00EA6FD5">
        <w:rPr>
          <w:rFonts w:ascii="Times New Roman" w:hAnsi="Times New Roman" w:cs="Times New Roman"/>
          <w:sz w:val="24"/>
          <w:szCs w:val="24"/>
        </w:rPr>
        <w:t>insufficient</w:t>
      </w:r>
      <w:r w:rsidRPr="00EA6FD5">
        <w:rPr>
          <w:rFonts w:ascii="Times New Roman" w:hAnsi="Times New Roman" w:cs="Times New Roman"/>
          <w:sz w:val="24"/>
          <w:szCs w:val="24"/>
        </w:rPr>
        <w:t xml:space="preserve"> resources were allocated to </w:t>
      </w:r>
      <w:r w:rsidR="00A14952" w:rsidRPr="00EA6FD5">
        <w:rPr>
          <w:rFonts w:ascii="Times New Roman" w:hAnsi="Times New Roman" w:cs="Times New Roman"/>
          <w:sz w:val="24"/>
          <w:szCs w:val="24"/>
        </w:rPr>
        <w:t>modernize</w:t>
      </w:r>
      <w:r w:rsidR="00BD5883" w:rsidRPr="00EA6FD5">
        <w:rPr>
          <w:rFonts w:ascii="Times New Roman" w:hAnsi="Times New Roman" w:cs="Times New Roman"/>
          <w:sz w:val="24"/>
          <w:szCs w:val="24"/>
        </w:rPr>
        <w:t xml:space="preserve"> the military equipment.</w:t>
      </w:r>
    </w:p>
    <w:p w14:paraId="3B2A111D" w14:textId="6283B663" w:rsidR="008E7C87" w:rsidRPr="00EA6FD5" w:rsidRDefault="00D042D6" w:rsidP="0055457C">
      <w:pPr>
        <w:pStyle w:val="ListParagraph"/>
        <w:numPr>
          <w:ilvl w:val="0"/>
          <w:numId w:val="31"/>
        </w:numPr>
        <w:spacing w:before="240"/>
        <w:ind w:left="54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Defen</w:t>
      </w:r>
      <w:ins w:id="2819" w:author="Sara Boyes" w:date="2023-05-16T16:13:00Z">
        <w:r w:rsidR="003C20E4" w:rsidRPr="00EA6FD5">
          <w:rPr>
            <w:rFonts w:ascii="Times New Roman" w:hAnsi="Times New Roman" w:cs="Times New Roman"/>
            <w:sz w:val="24"/>
            <w:szCs w:val="24"/>
          </w:rPr>
          <w:t>c</w:t>
        </w:r>
      </w:ins>
      <w:del w:id="2820" w:author="Sara Boyes" w:date="2023-05-16T16:13:00Z">
        <w:r w:rsidRPr="00EA6FD5" w:rsidDel="003C20E4">
          <w:rPr>
            <w:rFonts w:ascii="Times New Roman" w:hAnsi="Times New Roman" w:cs="Times New Roman"/>
            <w:sz w:val="24"/>
            <w:szCs w:val="24"/>
          </w:rPr>
          <w:delText>s</w:delText>
        </w:r>
      </w:del>
      <w:r w:rsidRPr="00EA6FD5">
        <w:rPr>
          <w:rFonts w:ascii="Times New Roman" w:hAnsi="Times New Roman" w:cs="Times New Roman"/>
          <w:sz w:val="24"/>
          <w:szCs w:val="24"/>
        </w:rPr>
        <w:t xml:space="preserve">e is </w:t>
      </w:r>
      <w:del w:id="2821" w:author="Sara Boyes" w:date="2023-05-16T16:14:00Z">
        <w:r w:rsidRPr="00EA6FD5" w:rsidDel="003C20E4">
          <w:rPr>
            <w:rFonts w:ascii="Times New Roman" w:hAnsi="Times New Roman" w:cs="Times New Roman"/>
            <w:sz w:val="24"/>
            <w:szCs w:val="24"/>
          </w:rPr>
          <w:delText xml:space="preserve">the state level’s undisputable </w:delText>
        </w:r>
      </w:del>
      <w:commentRangeStart w:id="2822"/>
      <w:ins w:id="2823" w:author="Sara Boyes" w:date="2023-05-16T16:14:00Z">
        <w:r w:rsidR="003C20E4" w:rsidRPr="00EA6FD5">
          <w:rPr>
            <w:rFonts w:ascii="Times New Roman" w:hAnsi="Times New Roman" w:cs="Times New Roman"/>
            <w:sz w:val="24"/>
            <w:szCs w:val="24"/>
          </w:rPr>
          <w:t xml:space="preserve">indisputably a State-level </w:t>
        </w:r>
      </w:ins>
      <w:r w:rsidRPr="00EA6FD5">
        <w:rPr>
          <w:rFonts w:ascii="Times New Roman" w:hAnsi="Times New Roman" w:cs="Times New Roman"/>
          <w:sz w:val="24"/>
          <w:szCs w:val="24"/>
        </w:rPr>
        <w:t>competence</w:t>
      </w:r>
      <w:commentRangeEnd w:id="2822"/>
      <w:r w:rsidR="003C20E4" w:rsidRPr="00EA6FD5">
        <w:rPr>
          <w:rStyle w:val="CommentReference"/>
        </w:rPr>
        <w:commentReference w:id="2822"/>
      </w:r>
      <w:r w:rsidRPr="00EA6FD5">
        <w:rPr>
          <w:rFonts w:ascii="Times New Roman" w:hAnsi="Times New Roman" w:cs="Times New Roman"/>
          <w:sz w:val="24"/>
          <w:szCs w:val="24"/>
        </w:rPr>
        <w:t xml:space="preserve">, and </w:t>
      </w:r>
      <w:ins w:id="2824" w:author="Sara Boyes" w:date="2023-05-08T18:32:00Z">
        <w:r w:rsidR="002321D2" w:rsidRPr="00EA6FD5">
          <w:rPr>
            <w:rFonts w:ascii="Times New Roman" w:hAnsi="Times New Roman" w:cs="Times New Roman"/>
            <w:sz w:val="24"/>
            <w:szCs w:val="24"/>
          </w:rPr>
          <w:t xml:space="preserve">the </w:t>
        </w:r>
      </w:ins>
      <w:del w:id="2825" w:author="Sara Boyes" w:date="2023-05-08T18:28:00Z">
        <w:r w:rsidRPr="00EA6FD5" w:rsidDel="002321D2">
          <w:rPr>
            <w:rFonts w:ascii="Times New Roman" w:hAnsi="Times New Roman" w:cs="Times New Roman"/>
            <w:sz w:val="24"/>
            <w:szCs w:val="24"/>
          </w:rPr>
          <w:delText>OHR</w:delText>
        </w:r>
      </w:del>
      <w:ins w:id="2826" w:author="Sara Boyes" w:date="2023-05-08T18:28:00Z">
        <w:r w:rsidR="002321D2" w:rsidRPr="00EA6FD5">
          <w:rPr>
            <w:rFonts w:ascii="Times New Roman" w:hAnsi="Times New Roman" w:cs="Times New Roman"/>
            <w:sz w:val="24"/>
            <w:szCs w:val="24"/>
          </w:rPr>
          <w:t>Office of the High Representative</w:t>
        </w:r>
      </w:ins>
      <w:r w:rsidRPr="00EA6FD5">
        <w:rPr>
          <w:rFonts w:ascii="Times New Roman" w:hAnsi="Times New Roman" w:cs="Times New Roman"/>
          <w:sz w:val="24"/>
          <w:szCs w:val="24"/>
        </w:rPr>
        <w:t xml:space="preserve"> </w:t>
      </w:r>
      <w:r w:rsidR="000851B3" w:rsidRPr="00EA6FD5">
        <w:rPr>
          <w:rFonts w:ascii="Times New Roman" w:hAnsi="Times New Roman" w:cs="Times New Roman"/>
          <w:sz w:val="24"/>
          <w:szCs w:val="24"/>
        </w:rPr>
        <w:t xml:space="preserve">remains </w:t>
      </w:r>
      <w:r w:rsidRPr="00EA6FD5">
        <w:rPr>
          <w:rFonts w:ascii="Times New Roman" w:hAnsi="Times New Roman" w:cs="Times New Roman"/>
          <w:sz w:val="24"/>
          <w:szCs w:val="24"/>
        </w:rPr>
        <w:t xml:space="preserve">committed to supporting the Ministry of </w:t>
      </w:r>
      <w:r w:rsidR="000851B3" w:rsidRPr="00EA6FD5">
        <w:rPr>
          <w:rFonts w:ascii="Times New Roman" w:hAnsi="Times New Roman" w:cs="Times New Roman"/>
          <w:sz w:val="24"/>
          <w:szCs w:val="24"/>
        </w:rPr>
        <w:t>Defense</w:t>
      </w:r>
      <w:r w:rsidRPr="00EA6FD5">
        <w:rPr>
          <w:rFonts w:ascii="Times New Roman" w:hAnsi="Times New Roman" w:cs="Times New Roman"/>
          <w:sz w:val="24"/>
          <w:szCs w:val="24"/>
        </w:rPr>
        <w:t>.</w:t>
      </w:r>
    </w:p>
    <w:p w14:paraId="597CB63F" w14:textId="17C96A15" w:rsidR="001A0227" w:rsidRPr="00EA6FD5" w:rsidRDefault="001A0227" w:rsidP="00C7010E">
      <w:pPr>
        <w:pStyle w:val="ListParagraph"/>
        <w:spacing w:before="240"/>
        <w:ind w:left="540"/>
        <w:contextualSpacing w:val="0"/>
        <w:jc w:val="both"/>
        <w:rPr>
          <w:rFonts w:ascii="Times New Roman" w:hAnsi="Times New Roman" w:cs="Times New Roman"/>
          <w:sz w:val="24"/>
          <w:szCs w:val="24"/>
        </w:rPr>
      </w:pPr>
    </w:p>
    <w:p w14:paraId="57DF576E" w14:textId="33BCC852" w:rsidR="008E7C87" w:rsidRPr="00EA6FD5" w:rsidRDefault="0073799D">
      <w:pPr>
        <w:pStyle w:val="ListParagraph"/>
        <w:spacing w:before="240"/>
        <w:ind w:left="540"/>
        <w:contextualSpacing w:val="0"/>
        <w:jc w:val="both"/>
        <w:rPr>
          <w:rFonts w:ascii="Times New Roman" w:hAnsi="Times New Roman" w:cs="Times New Roman"/>
          <w:sz w:val="24"/>
          <w:szCs w:val="24"/>
        </w:rPr>
        <w:pPrChange w:id="2827" w:author="Sara Boyes" w:date="2023-05-16T16:15:00Z">
          <w:pPr>
            <w:spacing w:before="240"/>
            <w:ind w:firstLine="540"/>
            <w:jc w:val="both"/>
          </w:pPr>
        </w:pPrChange>
      </w:pPr>
      <w:r w:rsidRPr="00EA6FD5">
        <w:rPr>
          <w:rFonts w:ascii="Times New Roman" w:eastAsia="Times New Roman" w:hAnsi="Times New Roman" w:cs="Times New Roman"/>
          <w:b/>
          <w:bCs/>
          <w:sz w:val="24"/>
          <w:szCs w:val="24"/>
        </w:rPr>
        <w:t>XI.</w:t>
      </w:r>
      <w:del w:id="2828" w:author="Sara Boyes" w:date="2023-05-16T16:15:00Z">
        <w:r w:rsidR="0086178B" w:rsidRPr="00EA6FD5" w:rsidDel="003C20E4">
          <w:rPr>
            <w:rFonts w:ascii="Times New Roman" w:eastAsia="Times New Roman" w:hAnsi="Times New Roman" w:cs="Times New Roman"/>
            <w:b/>
            <w:bCs/>
            <w:sz w:val="24"/>
            <w:szCs w:val="24"/>
          </w:rPr>
          <w:delText xml:space="preserve"> </w:delText>
        </w:r>
      </w:del>
      <w:ins w:id="2829" w:author="Sara Boyes" w:date="2023-05-16T16:15:00Z">
        <w:r w:rsidR="003C20E4" w:rsidRPr="00EA6FD5">
          <w:rPr>
            <w:rFonts w:ascii="Times New Roman" w:eastAsia="Times New Roman" w:hAnsi="Times New Roman" w:cs="Times New Roman"/>
            <w:b/>
            <w:bCs/>
            <w:sz w:val="24"/>
            <w:szCs w:val="24"/>
          </w:rPr>
          <w:tab/>
        </w:r>
      </w:ins>
      <w:r w:rsidRPr="00EA6FD5">
        <w:rPr>
          <w:rFonts w:ascii="Times New Roman" w:eastAsia="Times New Roman" w:hAnsi="Times New Roman" w:cs="Times New Roman"/>
          <w:b/>
          <w:bCs/>
          <w:sz w:val="24"/>
          <w:szCs w:val="24"/>
        </w:rPr>
        <w:t>Future</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of</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the</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Office</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of</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the</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High</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Representative</w:t>
      </w:r>
    </w:p>
    <w:p w14:paraId="2E2A0542" w14:textId="73E2BF68" w:rsidR="008E7C87" w:rsidRPr="00EA6FD5" w:rsidRDefault="0073799D" w:rsidP="0055457C">
      <w:pPr>
        <w:pStyle w:val="ListParagraph"/>
        <w:numPr>
          <w:ilvl w:val="0"/>
          <w:numId w:val="31"/>
        </w:numPr>
        <w:spacing w:before="240"/>
        <w:ind w:left="54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While</w:t>
      </w:r>
      <w:r w:rsidR="0086178B" w:rsidRPr="00EA6FD5">
        <w:rPr>
          <w:rFonts w:ascii="Times New Roman" w:hAnsi="Times New Roman" w:cs="Times New Roman"/>
          <w:sz w:val="24"/>
          <w:szCs w:val="24"/>
        </w:rPr>
        <w:t xml:space="preserve"> </w:t>
      </w:r>
      <w:ins w:id="2830" w:author="Sara Boyes" w:date="2023-05-08T18:32:00Z">
        <w:r w:rsidR="002321D2" w:rsidRPr="00EA6FD5">
          <w:rPr>
            <w:rFonts w:ascii="Times New Roman" w:hAnsi="Times New Roman" w:cs="Times New Roman"/>
            <w:sz w:val="24"/>
            <w:szCs w:val="24"/>
          </w:rPr>
          <w:t xml:space="preserve">the </w:t>
        </w:r>
      </w:ins>
      <w:del w:id="2831" w:author="Sara Boyes" w:date="2023-05-08T18:28:00Z">
        <w:r w:rsidR="00EF00FC" w:rsidRPr="00EA6FD5" w:rsidDel="002321D2">
          <w:rPr>
            <w:rFonts w:ascii="Times New Roman" w:hAnsi="Times New Roman" w:cs="Times New Roman"/>
            <w:sz w:val="24"/>
            <w:szCs w:val="24"/>
          </w:rPr>
          <w:delText>OHR</w:delText>
        </w:r>
      </w:del>
      <w:ins w:id="2832" w:author="Sara Boyes" w:date="2023-05-08T18:28:00Z">
        <w:r w:rsidR="002321D2" w:rsidRPr="00EA6FD5">
          <w:rPr>
            <w:rFonts w:ascii="Times New Roman" w:hAnsi="Times New Roman" w:cs="Times New Roman"/>
            <w:sz w:val="24"/>
            <w:szCs w:val="24"/>
          </w:rPr>
          <w:t>Office of the High Representative</w:t>
        </w:r>
      </w:ins>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has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faced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substantial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reductions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budgets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staff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over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ins w:id="2833" w:author="Sara Boyes" w:date="2023-05-16T16:15:00Z">
        <w:r w:rsidR="003C20E4" w:rsidRPr="00EA6FD5">
          <w:rPr>
            <w:rFonts w:ascii="Times New Roman" w:hAnsi="Times New Roman" w:cs="Times New Roman"/>
            <w:sz w:val="24"/>
            <w:szCs w:val="24"/>
          </w:rPr>
          <w:t>p</w:t>
        </w:r>
      </w:ins>
      <w:del w:id="2834" w:author="Sara Boyes" w:date="2023-05-16T16:15:00Z">
        <w:r w:rsidRPr="00EA6FD5" w:rsidDel="003C20E4">
          <w:rPr>
            <w:rFonts w:ascii="Times New Roman" w:hAnsi="Times New Roman" w:cs="Times New Roman"/>
            <w:sz w:val="24"/>
            <w:szCs w:val="24"/>
          </w:rPr>
          <w:delText>l</w:delText>
        </w:r>
      </w:del>
      <w:r w:rsidRPr="00EA6FD5">
        <w:rPr>
          <w:rFonts w:ascii="Times New Roman" w:hAnsi="Times New Roman" w:cs="Times New Roman"/>
          <w:sz w:val="24"/>
          <w:szCs w:val="24"/>
        </w:rPr>
        <w:t>ast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few</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years,</w:t>
      </w:r>
      <w:r w:rsidR="0086178B" w:rsidRPr="00EA6FD5">
        <w:rPr>
          <w:rFonts w:ascii="Times New Roman" w:hAnsi="Times New Roman" w:cs="Times New Roman"/>
          <w:sz w:val="24"/>
          <w:szCs w:val="24"/>
        </w:rPr>
        <w:t xml:space="preserve"> </w:t>
      </w:r>
      <w:r w:rsidR="00EF00FC" w:rsidRPr="00EA6FD5">
        <w:rPr>
          <w:rFonts w:ascii="Times New Roman" w:hAnsi="Times New Roman" w:cs="Times New Roman"/>
          <w:sz w:val="24"/>
          <w:szCs w:val="24"/>
        </w:rPr>
        <w:t xml:space="preserve">its </w:t>
      </w:r>
      <w:r w:rsidRPr="00EA6FD5">
        <w:rPr>
          <w:rFonts w:ascii="Times New Roman" w:hAnsi="Times New Roman" w:cs="Times New Roman"/>
          <w:sz w:val="24"/>
          <w:szCs w:val="24"/>
        </w:rPr>
        <w:t>remaining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tasks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have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not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decreased</w:t>
      </w:r>
      <w:r w:rsidR="0086178B" w:rsidRPr="00EA6FD5">
        <w:rPr>
          <w:rFonts w:ascii="Times New Roman" w:hAnsi="Times New Roman" w:cs="Times New Roman"/>
          <w:sz w:val="24"/>
          <w:szCs w:val="24"/>
        </w:rPr>
        <w:t xml:space="preserve"> </w:t>
      </w:r>
      <w:r w:rsidR="008D5EA5" w:rsidRPr="00EA6FD5">
        <w:rPr>
          <w:rFonts w:ascii="Times New Roman" w:hAnsi="Times New Roman" w:cs="Times New Roman"/>
          <w:sz w:val="24"/>
          <w:szCs w:val="24"/>
        </w:rPr>
        <w:t>commensurately</w:t>
      </w:r>
      <w:r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current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annual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operating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budget</w:t>
      </w:r>
      <w:r w:rsidR="0086178B" w:rsidRPr="00EA6FD5">
        <w:rPr>
          <w:rFonts w:ascii="Times New Roman" w:hAnsi="Times New Roman" w:cs="Times New Roman"/>
          <w:sz w:val="24"/>
          <w:szCs w:val="24"/>
        </w:rPr>
        <w:t xml:space="preserve"> </w:t>
      </w:r>
      <w:r w:rsidR="00EF00FC" w:rsidRPr="00EA6FD5">
        <w:rPr>
          <w:rFonts w:ascii="Times New Roman" w:hAnsi="Times New Roman" w:cs="Times New Roman"/>
          <w:sz w:val="24"/>
          <w:szCs w:val="24"/>
        </w:rPr>
        <w:t xml:space="preserve">of the organization </w:t>
      </w:r>
      <w:r w:rsidRPr="00EA6FD5">
        <w:rPr>
          <w:rFonts w:ascii="Times New Roman" w:hAnsi="Times New Roman" w:cs="Times New Roman"/>
          <w:sz w:val="24"/>
          <w:szCs w:val="24"/>
        </w:rPr>
        <w:t>remains</w:t>
      </w:r>
      <w:r w:rsidR="0086178B" w:rsidRPr="00EA6FD5">
        <w:rPr>
          <w:rFonts w:ascii="Times New Roman" w:hAnsi="Times New Roman" w:cs="Times New Roman"/>
          <w:sz w:val="24"/>
          <w:szCs w:val="24"/>
        </w:rPr>
        <w:t xml:space="preserve"> </w:t>
      </w:r>
      <w:r w:rsidR="006C6044" w:rsidRPr="00EA6FD5">
        <w:rPr>
          <w:rFonts w:ascii="Times New Roman" w:hAnsi="Times New Roman" w:cs="Times New Roman"/>
          <w:sz w:val="24"/>
          <w:szCs w:val="24"/>
        </w:rPr>
        <w:t xml:space="preserve">at </w:t>
      </w:r>
      <w:del w:id="2835" w:author="Sara Boyes" w:date="2023-05-16T16:16:00Z">
        <w:r w:rsidRPr="00EA6FD5" w:rsidDel="003C20E4">
          <w:rPr>
            <w:rFonts w:ascii="Times New Roman" w:hAnsi="Times New Roman" w:cs="Times New Roman"/>
            <w:sz w:val="24"/>
            <w:szCs w:val="24"/>
          </w:rPr>
          <w:delText>EUR</w:delText>
        </w:r>
        <w:r w:rsidR="0086178B" w:rsidRPr="00EA6FD5" w:rsidDel="003C20E4">
          <w:rPr>
            <w:rFonts w:ascii="Times New Roman" w:hAnsi="Times New Roman" w:cs="Times New Roman"/>
            <w:sz w:val="24"/>
            <w:szCs w:val="24"/>
          </w:rPr>
          <w:delText xml:space="preserve"> </w:delText>
        </w:r>
      </w:del>
      <w:ins w:id="2836" w:author="Sara Boyes" w:date="2023-05-16T16:16:00Z">
        <w:r w:rsidR="003C20E4" w:rsidRPr="00EA6FD5">
          <w:rPr>
            <w:rFonts w:ascii="Times New Roman" w:hAnsi="Times New Roman" w:cs="Times New Roman"/>
            <w:sz w:val="24"/>
            <w:szCs w:val="24"/>
          </w:rPr>
          <w:t>€</w:t>
        </w:r>
      </w:ins>
      <w:r w:rsidRPr="00EA6FD5">
        <w:rPr>
          <w:rFonts w:ascii="Times New Roman" w:hAnsi="Times New Roman" w:cs="Times New Roman"/>
          <w:sz w:val="24"/>
          <w:szCs w:val="24"/>
        </w:rPr>
        <w:t>5.3</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million.</w:t>
      </w:r>
      <w:r w:rsidR="0086178B" w:rsidRPr="00EA6FD5">
        <w:rPr>
          <w:rFonts w:ascii="Times New Roman" w:hAnsi="Times New Roman" w:cs="Times New Roman"/>
          <w:sz w:val="24"/>
          <w:szCs w:val="24"/>
        </w:rPr>
        <w:t xml:space="preserve"> </w:t>
      </w:r>
      <w:r w:rsidR="00A14952" w:rsidRPr="00EA6FD5">
        <w:rPr>
          <w:rFonts w:ascii="Times New Roman" w:hAnsi="Times New Roman" w:cs="Times New Roman"/>
          <w:sz w:val="24"/>
          <w:szCs w:val="24"/>
        </w:rPr>
        <w:t>Collecting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budget</w:t>
      </w:r>
      <w:r w:rsidR="00EF00FC" w:rsidRPr="00EA6FD5">
        <w:rPr>
          <w:rFonts w:ascii="Times New Roman" w:hAnsi="Times New Roman" w:cs="Times New Roman"/>
          <w:sz w:val="24"/>
          <w:szCs w:val="24"/>
        </w:rPr>
        <w:t>ed funds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still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challenging,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with</w:t>
      </w:r>
      <w:del w:id="2837" w:author="Sara Boyes" w:date="2023-05-08T16:15:00Z">
        <w:r w:rsidR="0086178B" w:rsidRPr="00EA6FD5" w:rsidDel="00947E58">
          <w:rPr>
            <w:rFonts w:ascii="Times New Roman" w:hAnsi="Times New Roman" w:cs="Times New Roman"/>
            <w:sz w:val="24"/>
            <w:szCs w:val="24"/>
          </w:rPr>
          <w:delText xml:space="preserve"> </w:delText>
        </w:r>
      </w:del>
      <w:del w:id="2838" w:author="Sara Boyes" w:date="2023-05-16T16:15:00Z">
        <w:r w:rsidRPr="00EA6FD5" w:rsidDel="003C20E4">
          <w:rPr>
            <w:rFonts w:ascii="Times New Roman" w:hAnsi="Times New Roman" w:cs="Times New Roman"/>
            <w:sz w:val="24"/>
            <w:szCs w:val="24"/>
          </w:rPr>
          <w:delText>EUR</w:delText>
        </w:r>
        <w:r w:rsidR="0086178B" w:rsidRPr="00EA6FD5" w:rsidDel="003C20E4">
          <w:rPr>
            <w:rFonts w:ascii="Times New Roman" w:hAnsi="Times New Roman" w:cs="Times New Roman"/>
            <w:sz w:val="24"/>
            <w:szCs w:val="24"/>
          </w:rPr>
          <w:delText xml:space="preserve"> </w:delText>
        </w:r>
      </w:del>
      <w:ins w:id="2839" w:author="Sara Boyes" w:date="2023-05-16T16:16:00Z">
        <w:r w:rsidR="003C20E4" w:rsidRPr="00EA6FD5">
          <w:rPr>
            <w:rFonts w:ascii="Times New Roman" w:hAnsi="Times New Roman" w:cs="Times New Roman"/>
            <w:sz w:val="24"/>
            <w:szCs w:val="24"/>
          </w:rPr>
          <w:t>€</w:t>
        </w:r>
      </w:ins>
      <w:r w:rsidR="00BA048B" w:rsidRPr="00EA6FD5">
        <w:rPr>
          <w:rFonts w:ascii="Times New Roman" w:hAnsi="Times New Roman" w:cs="Times New Roman"/>
          <w:sz w:val="24"/>
          <w:szCs w:val="24"/>
        </w:rPr>
        <w:t>1</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million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remaining</w:t>
      </w:r>
      <w:r w:rsidR="0086178B" w:rsidRPr="00EA6FD5">
        <w:rPr>
          <w:rFonts w:ascii="Times New Roman" w:hAnsi="Times New Roman" w:cs="Times New Roman"/>
          <w:sz w:val="24"/>
          <w:szCs w:val="24"/>
        </w:rPr>
        <w:t xml:space="preserve"> </w:t>
      </w:r>
      <w:r w:rsidR="000A506A" w:rsidRPr="00EA6FD5">
        <w:rPr>
          <w:rFonts w:ascii="Times New Roman" w:hAnsi="Times New Roman" w:cs="Times New Roman"/>
          <w:sz w:val="24"/>
          <w:szCs w:val="24"/>
        </w:rPr>
        <w:t xml:space="preserve">uncollected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current</w:t>
      </w:r>
      <w:r w:rsidR="0086178B" w:rsidRPr="00EA6FD5">
        <w:rPr>
          <w:rFonts w:ascii="Times New Roman" w:hAnsi="Times New Roman" w:cs="Times New Roman"/>
          <w:sz w:val="24"/>
          <w:szCs w:val="24"/>
        </w:rPr>
        <w:t xml:space="preserve"> </w:t>
      </w:r>
      <w:r w:rsidR="00A14952" w:rsidRPr="00EA6FD5">
        <w:rPr>
          <w:rFonts w:ascii="Times New Roman" w:hAnsi="Times New Roman" w:cs="Times New Roman"/>
          <w:sz w:val="24"/>
          <w:szCs w:val="24"/>
        </w:rPr>
        <w:t>operating</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period.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previously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noted,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Russian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Federation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suspended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its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contribution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del w:id="2840" w:author="Sara Boyes" w:date="2023-05-08T18:28:00Z">
        <w:r w:rsidRPr="00EA6FD5" w:rsidDel="002321D2">
          <w:rPr>
            <w:rFonts w:ascii="Times New Roman" w:hAnsi="Times New Roman" w:cs="Times New Roman"/>
            <w:sz w:val="24"/>
            <w:szCs w:val="24"/>
          </w:rPr>
          <w:delText>OHR</w:delText>
        </w:r>
      </w:del>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budget</w:t>
      </w:r>
      <w:r w:rsidR="0086178B" w:rsidRPr="00EA6FD5">
        <w:rPr>
          <w:rFonts w:ascii="Times New Roman" w:hAnsi="Times New Roman" w:cs="Times New Roman"/>
          <w:sz w:val="24"/>
          <w:szCs w:val="24"/>
        </w:rPr>
        <w:t xml:space="preserve"> </w:t>
      </w:r>
      <w:ins w:id="2841" w:author="Sara Boyes" w:date="2023-05-08T18:33:00Z">
        <w:r w:rsidR="002321D2" w:rsidRPr="00EA6FD5">
          <w:rPr>
            <w:rFonts w:ascii="Times New Roman" w:hAnsi="Times New Roman" w:cs="Times New Roman"/>
            <w:sz w:val="24"/>
            <w:szCs w:val="24"/>
          </w:rPr>
          <w:t xml:space="preserve">of the </w:t>
        </w:r>
      </w:ins>
      <w:ins w:id="2842" w:author="Sara Boyes" w:date="2023-05-08T18:32:00Z">
        <w:r w:rsidR="002321D2" w:rsidRPr="00EA6FD5">
          <w:rPr>
            <w:rFonts w:ascii="Times New Roman" w:hAnsi="Times New Roman" w:cs="Times New Roman"/>
            <w:sz w:val="24"/>
            <w:szCs w:val="24"/>
          </w:rPr>
          <w:t>Office of the High Representative</w:t>
        </w:r>
      </w:ins>
      <w:ins w:id="2843" w:author="Sara Boyes" w:date="2023-05-08T18:33:00Z">
        <w:r w:rsidR="002321D2"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February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2022.</w:t>
      </w:r>
      <w:r w:rsidR="0086178B" w:rsidRPr="00EA6FD5">
        <w:rPr>
          <w:rFonts w:ascii="Times New Roman" w:hAnsi="Times New Roman" w:cs="Times New Roman"/>
          <w:sz w:val="24"/>
          <w:szCs w:val="24"/>
        </w:rPr>
        <w:t xml:space="preserve"> </w:t>
      </w:r>
      <w:ins w:id="2844" w:author="Sara Boyes" w:date="2023-05-08T18:33:00Z">
        <w:r w:rsidR="002321D2" w:rsidRPr="00EA6FD5">
          <w:rPr>
            <w:rFonts w:ascii="Times New Roman" w:hAnsi="Times New Roman" w:cs="Times New Roman"/>
            <w:sz w:val="24"/>
            <w:szCs w:val="24"/>
          </w:rPr>
          <w:t xml:space="preserve">The </w:t>
        </w:r>
      </w:ins>
      <w:del w:id="2845" w:author="Sara Boyes" w:date="2023-05-08T18:28:00Z">
        <w:r w:rsidR="00BA048B" w:rsidRPr="00EA6FD5" w:rsidDel="002321D2">
          <w:rPr>
            <w:rFonts w:ascii="Times New Roman" w:hAnsi="Times New Roman" w:cs="Times New Roman"/>
            <w:sz w:val="24"/>
            <w:szCs w:val="24"/>
          </w:rPr>
          <w:delText>OHR</w:delText>
        </w:r>
      </w:del>
      <w:ins w:id="2846" w:author="Sara Boyes" w:date="2023-05-08T18:28:00Z">
        <w:r w:rsidR="002321D2" w:rsidRPr="00EA6FD5">
          <w:rPr>
            <w:rFonts w:ascii="Times New Roman" w:hAnsi="Times New Roman" w:cs="Times New Roman"/>
            <w:sz w:val="24"/>
            <w:szCs w:val="24"/>
          </w:rPr>
          <w:t>Office of the High Representative</w:t>
        </w:r>
      </w:ins>
      <w:r w:rsidR="00BA048B" w:rsidRPr="00EA6FD5">
        <w:rPr>
          <w:rFonts w:ascii="Times New Roman" w:hAnsi="Times New Roman" w:cs="Times New Roman"/>
          <w:sz w:val="24"/>
          <w:szCs w:val="24"/>
        </w:rPr>
        <w:t xml:space="preserve"> employs 75 national staff and 20 international</w:t>
      </w:r>
      <w:del w:id="2847" w:author="Sara Boyes" w:date="2023-05-16T16:16:00Z">
        <w:r w:rsidR="00BA048B" w:rsidRPr="00EA6FD5" w:rsidDel="003C20E4">
          <w:rPr>
            <w:rFonts w:ascii="Times New Roman" w:hAnsi="Times New Roman" w:cs="Times New Roman"/>
            <w:sz w:val="24"/>
            <w:szCs w:val="24"/>
          </w:rPr>
          <w:delText>s</w:delText>
        </w:r>
      </w:del>
      <w:ins w:id="2848" w:author="Sara Boyes" w:date="2023-05-16T16:16:00Z">
        <w:r w:rsidR="003C20E4" w:rsidRPr="00EA6FD5">
          <w:rPr>
            <w:rFonts w:ascii="Times New Roman" w:hAnsi="Times New Roman" w:cs="Times New Roman"/>
            <w:sz w:val="24"/>
            <w:szCs w:val="24"/>
          </w:rPr>
          <w:t xml:space="preserve"> staff</w:t>
        </w:r>
      </w:ins>
      <w:r w:rsidR="00A14952" w:rsidRPr="00EA6FD5">
        <w:rPr>
          <w:rFonts w:ascii="Times New Roman" w:hAnsi="Times New Roman" w:cs="Times New Roman"/>
          <w:sz w:val="24"/>
          <w:szCs w:val="24"/>
        </w:rPr>
        <w:t>,</w:t>
      </w:r>
      <w:r w:rsidR="00BA048B" w:rsidRPr="00EA6FD5">
        <w:rPr>
          <w:rFonts w:ascii="Times New Roman" w:hAnsi="Times New Roman" w:cs="Times New Roman"/>
          <w:sz w:val="24"/>
          <w:szCs w:val="24"/>
        </w:rPr>
        <w:t xml:space="preserve"> of </w:t>
      </w:r>
      <w:del w:id="2849" w:author="Sara Boyes" w:date="2023-05-16T16:16:00Z">
        <w:r w:rsidR="00BA048B" w:rsidRPr="00EA6FD5" w:rsidDel="003C20E4">
          <w:rPr>
            <w:rFonts w:ascii="Times New Roman" w:hAnsi="Times New Roman" w:cs="Times New Roman"/>
            <w:sz w:val="24"/>
            <w:szCs w:val="24"/>
          </w:rPr>
          <w:delText xml:space="preserve">which </w:delText>
        </w:r>
      </w:del>
      <w:ins w:id="2850" w:author="Sara Boyes" w:date="2023-05-16T16:16:00Z">
        <w:r w:rsidR="003C20E4" w:rsidRPr="00EA6FD5">
          <w:rPr>
            <w:rFonts w:ascii="Times New Roman" w:hAnsi="Times New Roman" w:cs="Times New Roman"/>
            <w:sz w:val="24"/>
            <w:szCs w:val="24"/>
          </w:rPr>
          <w:t xml:space="preserve">whom </w:t>
        </w:r>
      </w:ins>
      <w:r w:rsidR="00BA048B" w:rsidRPr="00EA6FD5">
        <w:rPr>
          <w:rFonts w:ascii="Times New Roman" w:hAnsi="Times New Roman" w:cs="Times New Roman"/>
          <w:sz w:val="24"/>
          <w:szCs w:val="24"/>
        </w:rPr>
        <w:t>15 are seconded in Sarajevo and its field offices</w:t>
      </w:r>
      <w:r w:rsidR="008E7C87" w:rsidRPr="00EA6FD5">
        <w:rPr>
          <w:rFonts w:ascii="Times New Roman" w:hAnsi="Times New Roman" w:cs="Times New Roman"/>
          <w:sz w:val="24"/>
          <w:szCs w:val="24"/>
        </w:rPr>
        <w:t>.</w:t>
      </w:r>
    </w:p>
    <w:p w14:paraId="4E93E2FB" w14:textId="5A7CEA55" w:rsidR="0055457C" w:rsidRPr="00EA6FD5" w:rsidRDefault="00A14952" w:rsidP="00C7010E">
      <w:pPr>
        <w:pStyle w:val="ListParagraph"/>
        <w:numPr>
          <w:ilvl w:val="0"/>
          <w:numId w:val="31"/>
        </w:numPr>
        <w:spacing w:before="240"/>
        <w:ind w:left="54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achieve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progress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on</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5</w:t>
      </w:r>
      <w:del w:id="2851" w:author="Sara Boyes" w:date="2023-05-10T20:06:00Z">
        <w:r w:rsidR="0073799D" w:rsidRPr="00EA6FD5" w:rsidDel="006414C5">
          <w:rPr>
            <w:rFonts w:ascii="Times New Roman" w:hAnsi="Times New Roman" w:cs="Times New Roman"/>
            <w:sz w:val="24"/>
            <w:szCs w:val="24"/>
          </w:rPr>
          <w:delText>+</w:delText>
        </w:r>
      </w:del>
      <w:ins w:id="2852" w:author="Sara Boyes" w:date="2023-05-10T20:06:00Z">
        <w:r w:rsidR="006414C5" w:rsidRPr="00EA6FD5">
          <w:rPr>
            <w:rFonts w:ascii="Times New Roman" w:hAnsi="Times New Roman" w:cs="Times New Roman"/>
            <w:sz w:val="24"/>
            <w:szCs w:val="24"/>
          </w:rPr>
          <w:t xml:space="preserve"> plus </w:t>
        </w:r>
      </w:ins>
      <w:r w:rsidR="0073799D" w:rsidRPr="00EA6FD5">
        <w:rPr>
          <w:rFonts w:ascii="Times New Roman" w:hAnsi="Times New Roman" w:cs="Times New Roman"/>
          <w:sz w:val="24"/>
          <w:szCs w:val="24"/>
        </w:rPr>
        <w:t>2</w:t>
      </w:r>
      <w:r w:rsidR="0086178B" w:rsidRPr="00EA6FD5">
        <w:rPr>
          <w:rFonts w:ascii="Times New Roman" w:hAnsi="Times New Roman" w:cs="Times New Roman"/>
          <w:sz w:val="24"/>
          <w:szCs w:val="24"/>
        </w:rPr>
        <w:t xml:space="preserve"> </w:t>
      </w:r>
      <w:del w:id="2853" w:author="Sara Boyes" w:date="2023-05-10T20:55:00Z">
        <w:r w:rsidR="0073799D" w:rsidRPr="00EA6FD5" w:rsidDel="001A78FC">
          <w:rPr>
            <w:rFonts w:ascii="Times New Roman" w:hAnsi="Times New Roman" w:cs="Times New Roman"/>
            <w:sz w:val="24"/>
            <w:szCs w:val="24"/>
          </w:rPr>
          <w:delText>A</w:delText>
        </w:r>
      </w:del>
      <w:ins w:id="2854" w:author="Sara Boyes" w:date="2023-05-10T20:55:00Z">
        <w:r w:rsidR="001A78FC" w:rsidRPr="00EA6FD5">
          <w:rPr>
            <w:rFonts w:ascii="Times New Roman" w:hAnsi="Times New Roman" w:cs="Times New Roman"/>
            <w:sz w:val="24"/>
            <w:szCs w:val="24"/>
          </w:rPr>
          <w:t>a</w:t>
        </w:r>
      </w:ins>
      <w:r w:rsidR="0073799D" w:rsidRPr="00EA6FD5">
        <w:rPr>
          <w:rFonts w:ascii="Times New Roman" w:hAnsi="Times New Roman" w:cs="Times New Roman"/>
          <w:sz w:val="24"/>
          <w:szCs w:val="24"/>
        </w:rPr>
        <w:t>genda,</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robust</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efficient</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Office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High</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Representative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is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indispensable.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capacity</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fulfil</w:t>
      </w:r>
      <w:del w:id="2855" w:author="Sara Boyes" w:date="2023-05-16T16:17:00Z">
        <w:r w:rsidRPr="00EA6FD5" w:rsidDel="003C20E4">
          <w:rPr>
            <w:rFonts w:ascii="Times New Roman" w:hAnsi="Times New Roman" w:cs="Times New Roman"/>
            <w:sz w:val="24"/>
            <w:szCs w:val="24"/>
          </w:rPr>
          <w:delText>l</w:delText>
        </w:r>
      </w:del>
      <w:r w:rsidR="0086178B" w:rsidRPr="00EA6FD5">
        <w:rPr>
          <w:rFonts w:ascii="Times New Roman" w:hAnsi="Times New Roman" w:cs="Times New Roman"/>
          <w:sz w:val="24"/>
          <w:szCs w:val="24"/>
        </w:rPr>
        <w:t xml:space="preserve"> </w:t>
      </w:r>
      <w:r w:rsidR="00EF00FC" w:rsidRPr="00EA6FD5">
        <w:rPr>
          <w:rFonts w:ascii="Times New Roman" w:hAnsi="Times New Roman" w:cs="Times New Roman"/>
          <w:sz w:val="24"/>
          <w:szCs w:val="24"/>
        </w:rPr>
        <w:t xml:space="preserve">the </w:t>
      </w:r>
      <w:r w:rsidR="0073799D" w:rsidRPr="00EA6FD5">
        <w:rPr>
          <w:rFonts w:ascii="Times New Roman" w:hAnsi="Times New Roman" w:cs="Times New Roman"/>
          <w:sz w:val="24"/>
          <w:szCs w:val="24"/>
        </w:rPr>
        <w:t>mandated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responsibilities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is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restricted</w:t>
      </w:r>
      <w:r w:rsidRPr="00EA6FD5">
        <w:rPr>
          <w:rFonts w:ascii="Times New Roman" w:hAnsi="Times New Roman" w:cs="Times New Roman"/>
          <w:sz w:val="24"/>
          <w:szCs w:val="24"/>
        </w:rPr>
        <w:t xml:space="preserve"> without the appropriate resources</w:t>
      </w:r>
      <w:r w:rsidR="0073799D" w:rsidRPr="00EA6FD5">
        <w:rPr>
          <w:rFonts w:ascii="Times New Roman" w:hAnsi="Times New Roman" w:cs="Times New Roman"/>
          <w:sz w:val="24"/>
          <w:szCs w:val="24"/>
        </w:rPr>
        <w:t>.</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This</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would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be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counterproductive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goal</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established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by</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Steering</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Board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Peace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Implementation</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Council</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and</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could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threaten</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core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mandate</w:t>
      </w:r>
      <w:r w:rsidR="0086178B" w:rsidRPr="00EA6FD5">
        <w:rPr>
          <w:rFonts w:ascii="Times New Roman" w:hAnsi="Times New Roman" w:cs="Times New Roman"/>
          <w:sz w:val="24"/>
          <w:szCs w:val="24"/>
        </w:rPr>
        <w:t xml:space="preserve"> </w:t>
      </w:r>
      <w:r w:rsidR="0073799D"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del w:id="2856" w:author="Sara Boyes" w:date="2023-05-08T18:28:00Z">
        <w:r w:rsidR="0073799D" w:rsidRPr="00EA6FD5" w:rsidDel="002321D2">
          <w:rPr>
            <w:rFonts w:ascii="Times New Roman" w:hAnsi="Times New Roman" w:cs="Times New Roman"/>
            <w:sz w:val="24"/>
            <w:szCs w:val="24"/>
          </w:rPr>
          <w:delText>OHR</w:delText>
        </w:r>
      </w:del>
      <w:ins w:id="2857" w:author="Sara Boyes" w:date="2023-05-08T18:28:00Z">
        <w:r w:rsidR="002321D2" w:rsidRPr="00EA6FD5">
          <w:rPr>
            <w:rFonts w:ascii="Times New Roman" w:hAnsi="Times New Roman" w:cs="Times New Roman"/>
            <w:sz w:val="24"/>
            <w:szCs w:val="24"/>
          </w:rPr>
          <w:t>the High Representative</w:t>
        </w:r>
      </w:ins>
      <w:r w:rsidR="0073799D" w:rsidRPr="00EA6FD5">
        <w:rPr>
          <w:rFonts w:ascii="Times New Roman" w:hAnsi="Times New Roman" w:cs="Times New Roman"/>
          <w:sz w:val="24"/>
          <w:szCs w:val="24"/>
        </w:rPr>
        <w:t>.</w:t>
      </w:r>
    </w:p>
    <w:p w14:paraId="1A779EF6" w14:textId="77777777" w:rsidR="0055457C" w:rsidRPr="00EA6FD5" w:rsidRDefault="0055457C" w:rsidP="0055457C">
      <w:pPr>
        <w:pStyle w:val="ListParagraph"/>
        <w:spacing w:before="240"/>
        <w:ind w:left="540"/>
        <w:contextualSpacing w:val="0"/>
        <w:jc w:val="both"/>
        <w:rPr>
          <w:rFonts w:ascii="Times New Roman" w:hAnsi="Times New Roman" w:cs="Times New Roman"/>
          <w:sz w:val="24"/>
          <w:szCs w:val="24"/>
        </w:rPr>
      </w:pPr>
    </w:p>
    <w:p w14:paraId="7A1A0CCB" w14:textId="773C3009" w:rsidR="008E7C87" w:rsidRPr="00EA6FD5" w:rsidRDefault="0073799D" w:rsidP="0055457C">
      <w:pPr>
        <w:pStyle w:val="ListParagraph"/>
        <w:spacing w:before="240"/>
        <w:ind w:left="540" w:hanging="540"/>
        <w:contextualSpacing w:val="0"/>
        <w:jc w:val="both"/>
        <w:rPr>
          <w:rFonts w:ascii="Times New Roman" w:hAnsi="Times New Roman" w:cs="Times New Roman"/>
          <w:sz w:val="24"/>
          <w:szCs w:val="24"/>
        </w:rPr>
      </w:pPr>
      <w:r w:rsidRPr="00EA6FD5">
        <w:rPr>
          <w:rFonts w:ascii="Times New Roman" w:eastAsia="Times New Roman" w:hAnsi="Times New Roman" w:cs="Times New Roman"/>
          <w:b/>
          <w:bCs/>
          <w:sz w:val="24"/>
          <w:szCs w:val="24"/>
        </w:rPr>
        <w:t>XII.</w:t>
      </w:r>
      <w:r w:rsidR="0086178B" w:rsidRPr="00EA6FD5">
        <w:rPr>
          <w:rFonts w:ascii="Times New Roman" w:eastAsia="Times New Roman" w:hAnsi="Times New Roman" w:cs="Times New Roman"/>
          <w:b/>
          <w:bCs/>
          <w:sz w:val="24"/>
          <w:szCs w:val="24"/>
        </w:rPr>
        <w:t xml:space="preserve"> </w:t>
      </w:r>
      <w:r w:rsidRPr="00EA6FD5">
        <w:rPr>
          <w:rFonts w:ascii="Times New Roman" w:eastAsia="Times New Roman" w:hAnsi="Times New Roman" w:cs="Times New Roman"/>
          <w:b/>
          <w:bCs/>
          <w:sz w:val="24"/>
          <w:szCs w:val="24"/>
        </w:rPr>
        <w:t>Reporting</w:t>
      </w:r>
      <w:r w:rsidR="0086178B" w:rsidRPr="00EA6FD5">
        <w:rPr>
          <w:rFonts w:ascii="Times New Roman" w:eastAsia="Times New Roman" w:hAnsi="Times New Roman" w:cs="Times New Roman"/>
          <w:b/>
          <w:bCs/>
          <w:sz w:val="24"/>
          <w:szCs w:val="24"/>
        </w:rPr>
        <w:t xml:space="preserve"> </w:t>
      </w:r>
      <w:del w:id="2858" w:author="Sara Boyes" w:date="2023-05-10T23:08:00Z">
        <w:r w:rsidR="008E7C87" w:rsidRPr="00EA6FD5" w:rsidDel="00A85503">
          <w:rPr>
            <w:rFonts w:ascii="Times New Roman" w:eastAsia="Times New Roman" w:hAnsi="Times New Roman" w:cs="Times New Roman"/>
            <w:b/>
            <w:bCs/>
            <w:sz w:val="24"/>
            <w:szCs w:val="24"/>
          </w:rPr>
          <w:delText>S</w:delText>
        </w:r>
      </w:del>
      <w:ins w:id="2859" w:author="Sara Boyes" w:date="2023-05-10T23:08:00Z">
        <w:r w:rsidR="00A85503" w:rsidRPr="00EA6FD5">
          <w:rPr>
            <w:rFonts w:ascii="Times New Roman" w:eastAsia="Times New Roman" w:hAnsi="Times New Roman" w:cs="Times New Roman"/>
            <w:b/>
            <w:bCs/>
            <w:sz w:val="24"/>
            <w:szCs w:val="24"/>
          </w:rPr>
          <w:t>s</w:t>
        </w:r>
      </w:ins>
      <w:r w:rsidRPr="00EA6FD5">
        <w:rPr>
          <w:rFonts w:ascii="Times New Roman" w:eastAsia="Times New Roman" w:hAnsi="Times New Roman" w:cs="Times New Roman"/>
          <w:b/>
          <w:bCs/>
          <w:sz w:val="24"/>
          <w:szCs w:val="24"/>
        </w:rPr>
        <w:t>chedule</w:t>
      </w:r>
    </w:p>
    <w:p w14:paraId="5469C83F" w14:textId="776B8EF6" w:rsidR="00653014" w:rsidRPr="00EA6FD5" w:rsidRDefault="0073799D" w:rsidP="0055457C">
      <w:pPr>
        <w:pStyle w:val="ListParagraph"/>
        <w:numPr>
          <w:ilvl w:val="0"/>
          <w:numId w:val="31"/>
        </w:numPr>
        <w:spacing w:before="240"/>
        <w:ind w:left="540" w:hanging="540"/>
        <w:contextualSpacing w:val="0"/>
        <w:jc w:val="both"/>
        <w:rPr>
          <w:rFonts w:ascii="Times New Roman" w:hAnsi="Times New Roman" w:cs="Times New Roman"/>
          <w:sz w:val="24"/>
          <w:szCs w:val="24"/>
        </w:rPr>
      </w:pPr>
      <w:r w:rsidRPr="00EA6FD5">
        <w:rPr>
          <w:rFonts w:ascii="Times New Roman" w:hAnsi="Times New Roman" w:cs="Times New Roman"/>
          <w:sz w:val="24"/>
          <w:szCs w:val="24"/>
        </w:rPr>
        <w:t>I</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submit</w:t>
      </w:r>
      <w:r w:rsidR="0086178B" w:rsidRPr="00EA6FD5">
        <w:rPr>
          <w:rFonts w:ascii="Times New Roman" w:hAnsi="Times New Roman" w:cs="Times New Roman"/>
          <w:sz w:val="24"/>
          <w:szCs w:val="24"/>
        </w:rPr>
        <w:t xml:space="preserve"> </w:t>
      </w:r>
      <w:del w:id="2860" w:author="Sara Boyes" w:date="2023-05-10T23:07:00Z">
        <w:r w:rsidRPr="00EA6FD5" w:rsidDel="00A85503">
          <w:rPr>
            <w:rFonts w:ascii="Times New Roman" w:hAnsi="Times New Roman" w:cs="Times New Roman"/>
            <w:sz w:val="24"/>
            <w:szCs w:val="24"/>
          </w:rPr>
          <w:delText>this</w:delText>
        </w:r>
        <w:r w:rsidR="0086178B" w:rsidRPr="00EA6FD5" w:rsidDel="00A85503">
          <w:rPr>
            <w:rFonts w:ascii="Times New Roman" w:hAnsi="Times New Roman" w:cs="Times New Roman"/>
            <w:sz w:val="24"/>
            <w:szCs w:val="24"/>
          </w:rPr>
          <w:delText xml:space="preserve"> </w:delText>
        </w:r>
      </w:del>
      <w:ins w:id="2861" w:author="Sara Boyes" w:date="2023-05-10T23:07:00Z">
        <w:r w:rsidR="00A85503" w:rsidRPr="00EA6FD5">
          <w:rPr>
            <w:rFonts w:ascii="Times New Roman" w:hAnsi="Times New Roman" w:cs="Times New Roman"/>
            <w:sz w:val="24"/>
            <w:szCs w:val="24"/>
          </w:rPr>
          <w:t>the</w:t>
        </w:r>
      </w:ins>
      <w:ins w:id="2862" w:author="Sara Boyes" w:date="2023-05-10T23:08:00Z">
        <w:r w:rsidR="00A85503" w:rsidRPr="00EA6FD5">
          <w:rPr>
            <w:rFonts w:ascii="Times New Roman" w:hAnsi="Times New Roman" w:cs="Times New Roman"/>
            <w:sz w:val="24"/>
            <w:szCs w:val="24"/>
          </w:rPr>
          <w:t xml:space="preserve"> present</w:t>
        </w:r>
      </w:ins>
      <w:ins w:id="2863" w:author="Sara Boyes" w:date="2023-05-10T23:07:00Z">
        <w:r w:rsidR="00A85503" w:rsidRPr="00EA6FD5">
          <w:rPr>
            <w:rFonts w:ascii="Times New Roman" w:hAnsi="Times New Roman" w:cs="Times New Roman"/>
            <w:sz w:val="24"/>
            <w:szCs w:val="24"/>
          </w:rPr>
          <w:t xml:space="preserve"> </w:t>
        </w:r>
      </w:ins>
      <w:r w:rsidRPr="00EA6FD5">
        <w:rPr>
          <w:rFonts w:ascii="Times New Roman" w:hAnsi="Times New Roman" w:cs="Times New Roman"/>
          <w:sz w:val="24"/>
          <w:szCs w:val="24"/>
        </w:rPr>
        <w:t>report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accordance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with</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requirement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w:t>
      </w:r>
      <w:r w:rsidR="0086178B" w:rsidRPr="00EA6FD5">
        <w:rPr>
          <w:rFonts w:ascii="Times New Roman" w:hAnsi="Times New Roman" w:cs="Times New Roman"/>
          <w:sz w:val="24"/>
          <w:szCs w:val="24"/>
        </w:rPr>
        <w:t xml:space="preserve"> </w:t>
      </w:r>
      <w:del w:id="2864" w:author="Sara Boyes" w:date="2023-05-16T16:18:00Z">
        <w:r w:rsidRPr="00EA6FD5" w:rsidDel="00AE70AF">
          <w:rPr>
            <w:rFonts w:ascii="Times New Roman" w:hAnsi="Times New Roman" w:cs="Times New Roman"/>
            <w:sz w:val="24"/>
            <w:szCs w:val="24"/>
          </w:rPr>
          <w:delText>UN</w:delText>
        </w:r>
        <w:r w:rsidR="0086178B" w:rsidRPr="00EA6FD5" w:rsidDel="00AE70AF">
          <w:rPr>
            <w:rFonts w:ascii="Times New Roman" w:hAnsi="Times New Roman" w:cs="Times New Roman"/>
            <w:sz w:val="24"/>
            <w:szCs w:val="24"/>
          </w:rPr>
          <w:delText xml:space="preserve"> </w:delText>
        </w:r>
      </w:del>
      <w:r w:rsidRPr="00EA6FD5">
        <w:rPr>
          <w:rFonts w:ascii="Times New Roman" w:hAnsi="Times New Roman" w:cs="Times New Roman"/>
          <w:sz w:val="24"/>
          <w:szCs w:val="24"/>
        </w:rPr>
        <w:t>Security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Council</w:t>
      </w:r>
      <w:r w:rsidR="0086178B" w:rsidRPr="00EA6FD5">
        <w:rPr>
          <w:rFonts w:ascii="Times New Roman" w:hAnsi="Times New Roman" w:cs="Times New Roman"/>
          <w:sz w:val="24"/>
          <w:szCs w:val="24"/>
        </w:rPr>
        <w:t xml:space="preserve"> </w:t>
      </w:r>
      <w:ins w:id="2865" w:author="Sara Boyes" w:date="2023-05-16T16:18:00Z">
        <w:r w:rsidR="00AE70AF" w:rsidRPr="00EA6FD5">
          <w:rPr>
            <w:rFonts w:ascii="Times New Roman" w:hAnsi="Times New Roman" w:cs="Times New Roman"/>
            <w:sz w:val="24"/>
            <w:szCs w:val="24"/>
          </w:rPr>
          <w:t>r</w:t>
        </w:r>
      </w:ins>
      <w:del w:id="2866" w:author="Sara Boyes" w:date="2023-05-16T16:18:00Z">
        <w:r w:rsidRPr="00EA6FD5" w:rsidDel="00AE70AF">
          <w:rPr>
            <w:rFonts w:ascii="Times New Roman" w:hAnsi="Times New Roman" w:cs="Times New Roman"/>
            <w:sz w:val="24"/>
            <w:szCs w:val="24"/>
          </w:rPr>
          <w:delText>R</w:delText>
        </w:r>
      </w:del>
      <w:r w:rsidRPr="00EA6FD5">
        <w:rPr>
          <w:rFonts w:ascii="Times New Roman" w:hAnsi="Times New Roman" w:cs="Times New Roman"/>
          <w:sz w:val="24"/>
          <w:szCs w:val="24"/>
        </w:rPr>
        <w:t>esolution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1031</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(1995)</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for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High</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Representative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submit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regular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reports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Secretary-General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for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transmission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to</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Security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Council.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Should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Secretary-General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any</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member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of</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Council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require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further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information,</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am</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at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their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disposal.</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The</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next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regular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report</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is</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scheduled</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for</w:t>
      </w:r>
      <w:r w:rsidR="0086178B" w:rsidRPr="00EA6FD5">
        <w:rPr>
          <w:rFonts w:ascii="Times New Roman" w:hAnsi="Times New Roman" w:cs="Times New Roman"/>
          <w:sz w:val="24"/>
          <w:szCs w:val="24"/>
        </w:rPr>
        <w:t xml:space="preserve"> </w:t>
      </w:r>
      <w:r w:rsidR="00D43D8B" w:rsidRPr="00EA6FD5">
        <w:rPr>
          <w:rFonts w:ascii="Times New Roman" w:hAnsi="Times New Roman" w:cs="Times New Roman"/>
          <w:sz w:val="24"/>
          <w:szCs w:val="24"/>
        </w:rPr>
        <w:t>November</w:t>
      </w:r>
      <w:r w:rsidR="0086178B" w:rsidRPr="00EA6FD5">
        <w:rPr>
          <w:rFonts w:ascii="Times New Roman" w:hAnsi="Times New Roman" w:cs="Times New Roman"/>
          <w:sz w:val="24"/>
          <w:szCs w:val="24"/>
        </w:rPr>
        <w:t xml:space="preserve"> </w:t>
      </w:r>
      <w:r w:rsidRPr="00EA6FD5">
        <w:rPr>
          <w:rFonts w:ascii="Times New Roman" w:hAnsi="Times New Roman" w:cs="Times New Roman"/>
          <w:sz w:val="24"/>
          <w:szCs w:val="24"/>
        </w:rPr>
        <w:t>2023.</w:t>
      </w:r>
    </w:p>
    <w:p w14:paraId="79340681" w14:textId="04F538FF" w:rsidR="00E35989" w:rsidRPr="00EA6FD5" w:rsidRDefault="00E35989" w:rsidP="00C60E77">
      <w:pPr>
        <w:rPr>
          <w:ins w:id="2867" w:author="Sara Boyes" w:date="2023-05-16T16:19:00Z"/>
          <w:rFonts w:ascii="Times New Roman" w:hAnsi="Times New Roman" w:cs="Times New Roman"/>
          <w:sz w:val="24"/>
          <w:szCs w:val="24"/>
        </w:rPr>
      </w:pPr>
    </w:p>
    <w:p w14:paraId="4E984808" w14:textId="0F815D37" w:rsidR="00AE70AF" w:rsidRPr="00C0327C" w:rsidRDefault="00AE70AF">
      <w:pPr>
        <w:jc w:val="center"/>
        <w:rPr>
          <w:rFonts w:ascii="Times New Roman" w:hAnsi="Times New Roman" w:cs="Times New Roman"/>
          <w:sz w:val="24"/>
          <w:szCs w:val="24"/>
        </w:rPr>
        <w:pPrChange w:id="2868" w:author="Sara Boyes" w:date="2023-05-16T16:19:00Z">
          <w:pPr/>
        </w:pPrChange>
      </w:pPr>
      <w:ins w:id="2869" w:author="Sara Boyes" w:date="2023-05-16T16:19:00Z">
        <w:r w:rsidRPr="00EA6FD5">
          <w:rPr>
            <w:rFonts w:ascii="Times New Roman" w:hAnsi="Times New Roman" w:cs="Times New Roman"/>
            <w:sz w:val="24"/>
            <w:szCs w:val="24"/>
          </w:rPr>
          <w:t>__________</w:t>
        </w:r>
      </w:ins>
    </w:p>
    <w:sectPr w:rsidR="00AE70AF" w:rsidRPr="00C0327C" w:rsidSect="00702D69">
      <w:footerReference w:type="default" r:id="rId16"/>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Sara Boyes" w:date="2023-05-08T01:45:00Z" w:initials="SB">
    <w:p w14:paraId="5C420D68" w14:textId="3CF9F4A7" w:rsidR="00CC768E" w:rsidRDefault="00CC768E">
      <w:pPr>
        <w:pStyle w:val="CommentText"/>
      </w:pPr>
      <w:r>
        <w:rPr>
          <w:rStyle w:val="CommentReference"/>
        </w:rPr>
        <w:annotationRef/>
      </w:r>
      <w:r>
        <w:t>Ed text/2</w:t>
      </w:r>
      <w:r w:rsidR="002F103C">
        <w:t xml:space="preserve"> (report)</w:t>
      </w:r>
      <w:r>
        <w:t>, Sara Boyes (</w:t>
      </w:r>
      <w:hyperlink r:id="rId1" w:history="1">
        <w:r w:rsidR="002F103C" w:rsidRPr="00B74089">
          <w:rPr>
            <w:rStyle w:val="Hyperlink"/>
          </w:rPr>
          <w:t>boyes@un.org</w:t>
        </w:r>
      </w:hyperlink>
      <w:r>
        <w:t>)</w:t>
      </w:r>
    </w:p>
    <w:p w14:paraId="6B3A6BA9" w14:textId="24CE21C8" w:rsidR="002F103C" w:rsidRDefault="002F103C">
      <w:pPr>
        <w:pStyle w:val="CommentText"/>
      </w:pPr>
      <w:r>
        <w:t xml:space="preserve">Cover letter only, Anne-Laure Kelly </w:t>
      </w:r>
      <w:r w:rsidR="00FC06B0">
        <w:t>(</w:t>
      </w:r>
      <w:hyperlink r:id="rId2" w:history="1">
        <w:r w:rsidR="00FC06B0" w:rsidRPr="00273585">
          <w:rPr>
            <w:rStyle w:val="Hyperlink"/>
          </w:rPr>
          <w:t>kelly1@un.org</w:t>
        </w:r>
      </w:hyperlink>
      <w:r w:rsidR="00FC06B0">
        <w:t>)</w:t>
      </w:r>
    </w:p>
    <w:p w14:paraId="1608CF2D" w14:textId="77777777" w:rsidR="00CC768E" w:rsidRDefault="00CC768E">
      <w:pPr>
        <w:pStyle w:val="CommentText"/>
      </w:pPr>
      <w:r>
        <w:t>Job No.: 2308487</w:t>
      </w:r>
    </w:p>
    <w:p w14:paraId="11E58E28" w14:textId="77777777" w:rsidR="00CC768E" w:rsidRDefault="00CC768E">
      <w:pPr>
        <w:pStyle w:val="CommentText"/>
      </w:pPr>
    </w:p>
    <w:p w14:paraId="313C3C0E" w14:textId="11C01699" w:rsidR="00CC768E" w:rsidRDefault="00CC768E">
      <w:pPr>
        <w:pStyle w:val="CommentText"/>
      </w:pPr>
      <w:r>
        <w:t>CO: Marloes LAGERWEIJ (</w:t>
      </w:r>
      <w:hyperlink r:id="rId3" w:history="1">
        <w:r w:rsidR="000529C7" w:rsidRPr="007E6DA4">
          <w:rPr>
            <w:rStyle w:val="Hyperlink"/>
          </w:rPr>
          <w:t>lagerweijm@un.org</w:t>
        </w:r>
      </w:hyperlink>
      <w:r w:rsidR="000529C7">
        <w:t xml:space="preserve"> </w:t>
      </w:r>
      <w:r>
        <w:t>)</w:t>
      </w:r>
    </w:p>
    <w:p w14:paraId="6CD20D4C" w14:textId="3983C748" w:rsidR="00CC768E" w:rsidRDefault="00CC768E">
      <w:pPr>
        <w:pStyle w:val="CommentText"/>
      </w:pPr>
      <w:r>
        <w:t xml:space="preserve">Previous: </w:t>
      </w:r>
      <w:r w:rsidR="007D5935" w:rsidRPr="007D5935">
        <w:t>S/2022/806</w:t>
      </w:r>
    </w:p>
  </w:comment>
  <w:comment w:id="35" w:author="Sara Boyes" w:date="2023-05-11T09:27:00Z" w:initials="SB">
    <w:p w14:paraId="43C3B244" w14:textId="77777777" w:rsidR="002F103C" w:rsidRDefault="002F103C" w:rsidP="002F103C">
      <w:pPr>
        <w:pStyle w:val="CommentText"/>
      </w:pPr>
      <w:r>
        <w:rPr>
          <w:rStyle w:val="CommentReference"/>
        </w:rPr>
        <w:annotationRef/>
      </w:r>
      <w:r>
        <w:t>TR: woman</w:t>
      </w:r>
    </w:p>
    <w:p w14:paraId="459AB0A5" w14:textId="77777777" w:rsidR="002F103C" w:rsidRDefault="002F103C" w:rsidP="002F103C">
      <w:pPr>
        <w:pStyle w:val="CommentText"/>
      </w:pPr>
    </w:p>
    <w:p w14:paraId="36C55C17" w14:textId="473416DA" w:rsidR="002F103C" w:rsidRDefault="002F103C" w:rsidP="002F103C">
      <w:pPr>
        <w:pStyle w:val="CommentText"/>
      </w:pPr>
      <w:r>
        <w:t>FTS please translate masthead and title</w:t>
      </w:r>
    </w:p>
  </w:comment>
  <w:comment w:id="38" w:author="Sara Boyes" w:date="2023-05-16T17:28:00Z" w:initials="SB">
    <w:p w14:paraId="543BA385" w14:textId="6225E7E5" w:rsidR="00D31B0F" w:rsidRDefault="00D31B0F">
      <w:pPr>
        <w:pStyle w:val="CommentText"/>
      </w:pPr>
      <w:r w:rsidRPr="00D31B0F">
        <w:rPr>
          <w:rStyle w:val="CommentReference"/>
          <w:highlight w:val="yellow"/>
        </w:rPr>
        <w:annotationRef/>
      </w:r>
      <w:r w:rsidRPr="00D31B0F">
        <w:rPr>
          <w:highlight w:val="yellow"/>
        </w:rPr>
        <w:t>All replies to queries pending</w:t>
      </w:r>
    </w:p>
  </w:comment>
  <w:comment w:id="115" w:author="Sara Boyes" w:date="2023-05-16T16:34:00Z" w:initials="SB">
    <w:p w14:paraId="0CF0562B" w14:textId="77777777" w:rsidR="009E3CD7" w:rsidRDefault="00265B45">
      <w:pPr>
        <w:pStyle w:val="CommentText"/>
        <w:rPr>
          <w:noProof/>
        </w:rPr>
      </w:pPr>
      <w:r>
        <w:rPr>
          <w:rStyle w:val="CommentReference"/>
        </w:rPr>
        <w:annotationRef/>
      </w:r>
      <w:r w:rsidR="009E3CD7">
        <w:rPr>
          <w:noProof/>
        </w:rPr>
        <w:t>? Check with CO</w:t>
      </w:r>
    </w:p>
    <w:p w14:paraId="7BC98D41" w14:textId="3206C044" w:rsidR="00265B45" w:rsidRDefault="00000000">
      <w:pPr>
        <w:pStyle w:val="CommentText"/>
      </w:pPr>
      <w:r>
        <w:rPr>
          <w:noProof/>
        </w:rPr>
        <w:t>C</w:t>
      </w:r>
      <w:r w:rsidR="009E3CD7">
        <w:rPr>
          <w:noProof/>
        </w:rPr>
        <w:t>O to confirm that there is no letter from the HR</w:t>
      </w:r>
      <w:r w:rsidR="00366152">
        <w:rPr>
          <w:noProof/>
        </w:rPr>
        <w:t>, as in S/2022/806</w:t>
      </w:r>
      <w:r w:rsidR="009E3CD7">
        <w:rPr>
          <w:noProof/>
        </w:rPr>
        <w:t xml:space="preserve"> (not in pdf)</w:t>
      </w:r>
    </w:p>
  </w:comment>
  <w:comment w:id="122" w:author="Sara Boyes" w:date="2023-05-16T16:47:00Z" w:initials="SB">
    <w:p w14:paraId="30B980E6" w14:textId="2A0DA7FA" w:rsidR="000A3D26" w:rsidRDefault="000A3D26">
      <w:pPr>
        <w:pStyle w:val="CommentText"/>
      </w:pPr>
      <w:r>
        <w:rPr>
          <w:rStyle w:val="CommentReference"/>
        </w:rPr>
        <w:annotationRef/>
      </w:r>
      <w:r>
        <w:t>TPU: please place in box</w:t>
      </w:r>
    </w:p>
  </w:comment>
  <w:comment w:id="156" w:author="Sara Boyes" w:date="2023-05-08T17:44:00Z" w:initials="SB">
    <w:p w14:paraId="38A68B67" w14:textId="4CD489B2" w:rsidR="00076A6D" w:rsidRDefault="00076A6D">
      <w:pPr>
        <w:pStyle w:val="CommentText"/>
      </w:pPr>
      <w:r>
        <w:rPr>
          <w:rStyle w:val="CommentReference"/>
        </w:rPr>
        <w:annotationRef/>
      </w:r>
      <w:hyperlink r:id="rId4" w:history="1">
        <w:r w:rsidRPr="00BF1C68">
          <w:rPr>
            <w:rStyle w:val="Hyperlink"/>
          </w:rPr>
          <w:t>https://www.ustavnisud.ba/en/home</w:t>
        </w:r>
      </w:hyperlink>
      <w:r>
        <w:t xml:space="preserve"> </w:t>
      </w:r>
    </w:p>
  </w:comment>
  <w:comment w:id="163" w:author="Sara Boyes" w:date="2023-05-08T18:04:00Z" w:initials="SB">
    <w:p w14:paraId="36390859" w14:textId="77777777" w:rsidR="00F71DE6" w:rsidRPr="00D61122" w:rsidRDefault="00F71DE6">
      <w:pPr>
        <w:pStyle w:val="CommentText"/>
        <w:rPr>
          <w:highlight w:val="green"/>
        </w:rPr>
      </w:pPr>
      <w:r>
        <w:rPr>
          <w:rStyle w:val="CommentReference"/>
        </w:rPr>
        <w:annotationRef/>
      </w:r>
      <w:r w:rsidRPr="00D61122">
        <w:rPr>
          <w:highlight w:val="green"/>
        </w:rPr>
        <w:t>Check with CO</w:t>
      </w:r>
    </w:p>
    <w:p w14:paraId="06B0E4C7" w14:textId="382B6B12" w:rsidR="00F71DE6" w:rsidRPr="00D61122" w:rsidRDefault="00F71DE6">
      <w:pPr>
        <w:pStyle w:val="CommentText"/>
        <w:rPr>
          <w:highlight w:val="green"/>
        </w:rPr>
      </w:pPr>
      <w:r w:rsidRPr="00D61122">
        <w:rPr>
          <w:highlight w:val="green"/>
        </w:rPr>
        <w:t>As this needs to be changed for grammatical/logical purposes, suggest either:</w:t>
      </w:r>
    </w:p>
    <w:p w14:paraId="2EC37128" w14:textId="67D9B51A" w:rsidR="00F71DE6" w:rsidRPr="00D61122" w:rsidRDefault="00F71DE6">
      <w:pPr>
        <w:pStyle w:val="CommentText"/>
        <w:rPr>
          <w:rFonts w:ascii="Times New Roman" w:hAnsi="Times New Roman" w:cs="Times New Roman"/>
          <w:sz w:val="24"/>
          <w:szCs w:val="24"/>
          <w:highlight w:val="green"/>
        </w:rPr>
      </w:pPr>
      <w:r w:rsidRPr="00D61122">
        <w:rPr>
          <w:highlight w:val="green"/>
        </w:rPr>
        <w:t xml:space="preserve">“members of </w:t>
      </w:r>
      <w:r w:rsidRPr="00D61122">
        <w:rPr>
          <w:rFonts w:ascii="Times New Roman" w:hAnsi="Times New Roman" w:cs="Times New Roman"/>
          <w:sz w:val="24"/>
          <w:szCs w:val="24"/>
          <w:highlight w:val="green"/>
        </w:rPr>
        <w:t>the Republika Srpska authorities, namely Milorad Dodik</w:t>
      </w:r>
      <w:r w:rsidRPr="00D61122">
        <w:rPr>
          <w:rStyle w:val="CommentReference"/>
          <w:highlight w:val="green"/>
        </w:rPr>
        <w:annotationRef/>
      </w:r>
      <w:r w:rsidRPr="00D61122">
        <w:rPr>
          <w:rFonts w:ascii="Times New Roman" w:hAnsi="Times New Roman" w:cs="Times New Roman"/>
          <w:sz w:val="24"/>
          <w:szCs w:val="24"/>
          <w:highlight w:val="green"/>
        </w:rPr>
        <w:t>”</w:t>
      </w:r>
    </w:p>
    <w:p w14:paraId="75D44C51" w14:textId="69EEEF40" w:rsidR="00F71DE6" w:rsidRPr="00D61122" w:rsidRDefault="00F71DE6" w:rsidP="00F71DE6">
      <w:pPr>
        <w:pStyle w:val="CommentText"/>
        <w:rPr>
          <w:rFonts w:ascii="Times New Roman" w:hAnsi="Times New Roman" w:cs="Times New Roman"/>
          <w:sz w:val="24"/>
          <w:szCs w:val="24"/>
          <w:highlight w:val="green"/>
        </w:rPr>
      </w:pPr>
      <w:r w:rsidRPr="00D61122">
        <w:rPr>
          <w:rFonts w:ascii="Times New Roman" w:hAnsi="Times New Roman" w:cs="Times New Roman"/>
          <w:sz w:val="24"/>
          <w:szCs w:val="24"/>
          <w:highlight w:val="green"/>
        </w:rPr>
        <w:t>or</w:t>
      </w:r>
    </w:p>
    <w:p w14:paraId="3677A179" w14:textId="1565BAE6" w:rsidR="00F71DE6" w:rsidRDefault="00F71DE6">
      <w:pPr>
        <w:pStyle w:val="CommentText"/>
      </w:pPr>
      <w:r w:rsidRPr="00D61122">
        <w:rPr>
          <w:rFonts w:ascii="Times New Roman" w:hAnsi="Times New Roman" w:cs="Times New Roman"/>
          <w:sz w:val="24"/>
          <w:szCs w:val="24"/>
          <w:highlight w:val="green"/>
        </w:rPr>
        <w:t>“the Republika Srpska authorities, notably Milorad Dodik</w:t>
      </w:r>
      <w:r w:rsidRPr="00D61122">
        <w:rPr>
          <w:rStyle w:val="CommentReference"/>
          <w:highlight w:val="green"/>
        </w:rPr>
        <w:annotationRef/>
      </w:r>
      <w:r w:rsidRPr="00D61122">
        <w:rPr>
          <w:rFonts w:ascii="Times New Roman" w:hAnsi="Times New Roman" w:cs="Times New Roman"/>
          <w:sz w:val="24"/>
          <w:szCs w:val="24"/>
          <w:highlight w:val="green"/>
        </w:rPr>
        <w:t>”</w:t>
      </w:r>
    </w:p>
  </w:comment>
  <w:comment w:id="291" w:author="Sara Boyes" w:date="2023-05-16T16:49:00Z" w:initials="SB">
    <w:p w14:paraId="7BE52563" w14:textId="77777777" w:rsidR="000A3D26" w:rsidRDefault="000A3D26" w:rsidP="000A3D26">
      <w:pPr>
        <w:pStyle w:val="CommentText"/>
      </w:pPr>
      <w:r>
        <w:rPr>
          <w:rStyle w:val="CommentReference"/>
        </w:rPr>
        <w:annotationRef/>
      </w:r>
      <w:r>
        <w:t>? Check with CO</w:t>
      </w:r>
    </w:p>
    <w:p w14:paraId="27EE3D2B" w14:textId="7D6BD82F" w:rsidR="000A3D26" w:rsidRDefault="000A3D26" w:rsidP="000A3D26">
      <w:pPr>
        <w:pStyle w:val="CommentText"/>
      </w:pPr>
      <w:r>
        <w:t>“pending”? (to avoid ambiguity with “outstanding” = “excellent”)</w:t>
      </w:r>
    </w:p>
  </w:comment>
  <w:comment w:id="323" w:author="Sara Boyes" w:date="2023-05-16T16:46:00Z" w:initials="SB">
    <w:p w14:paraId="4C377A88" w14:textId="77777777" w:rsidR="000A3D26" w:rsidRDefault="000A3D26">
      <w:pPr>
        <w:pStyle w:val="CommentText"/>
      </w:pPr>
      <w:r>
        <w:rPr>
          <w:rStyle w:val="CommentReference"/>
        </w:rPr>
        <w:annotationRef/>
      </w:r>
      <w:r>
        <w:t>? Check with CO</w:t>
      </w:r>
    </w:p>
    <w:p w14:paraId="0D5BDA8F" w14:textId="63EFE7D1" w:rsidR="000A3D26" w:rsidRDefault="000A3D26">
      <w:pPr>
        <w:pStyle w:val="CommentText"/>
      </w:pPr>
      <w:r>
        <w:t>Does this refer to membership of the European Union?</w:t>
      </w:r>
    </w:p>
  </w:comment>
  <w:comment w:id="361" w:author="Sara Boyes" w:date="2023-05-16T16:52:00Z" w:initials="SB">
    <w:p w14:paraId="1DF5B904" w14:textId="77777777" w:rsidR="000A3D26" w:rsidRDefault="000A3D26">
      <w:pPr>
        <w:pStyle w:val="CommentText"/>
      </w:pPr>
      <w:r>
        <w:rPr>
          <w:rStyle w:val="CommentReference"/>
        </w:rPr>
        <w:annotationRef/>
      </w:r>
      <w:r>
        <w:t>? Check with CO</w:t>
      </w:r>
    </w:p>
    <w:p w14:paraId="11F0DACB" w14:textId="2AB5CA5E" w:rsidR="000A3D26" w:rsidRDefault="000A3D26">
      <w:pPr>
        <w:pStyle w:val="CommentText"/>
      </w:pPr>
      <w:r>
        <w:t>Could you clarify “parliaments”?</w:t>
      </w:r>
    </w:p>
  </w:comment>
  <w:comment w:id="442" w:author="Sara Boyes" w:date="2023-05-10T19:09:00Z" w:initials="SB">
    <w:p w14:paraId="22C8B24A" w14:textId="77777777" w:rsidR="00977402" w:rsidRDefault="00977402">
      <w:pPr>
        <w:pStyle w:val="CommentText"/>
      </w:pPr>
      <w:r>
        <w:rPr>
          <w:rStyle w:val="CommentReference"/>
        </w:rPr>
        <w:annotationRef/>
      </w:r>
      <w:r>
        <w:t>Check with CO</w:t>
      </w:r>
    </w:p>
    <w:p w14:paraId="31EEB214" w14:textId="3A468E52" w:rsidR="00977402" w:rsidRDefault="00977402">
      <w:pPr>
        <w:pStyle w:val="CommentText"/>
      </w:pPr>
      <w:r>
        <w:t>FYI</w:t>
      </w:r>
      <w:r w:rsidR="006414C5">
        <w:t>, full name</w:t>
      </w:r>
    </w:p>
  </w:comment>
  <w:comment w:id="445" w:author="Sara Boyes" w:date="2023-05-16T17:05:00Z" w:initials="SB">
    <w:p w14:paraId="4B47CB56" w14:textId="77777777" w:rsidR="00845A54" w:rsidRDefault="00845A54">
      <w:pPr>
        <w:pStyle w:val="CommentText"/>
      </w:pPr>
      <w:r>
        <w:rPr>
          <w:rStyle w:val="CommentReference"/>
        </w:rPr>
        <w:annotationRef/>
      </w:r>
      <w:r>
        <w:t>? Check with CO</w:t>
      </w:r>
    </w:p>
    <w:p w14:paraId="1FC19047" w14:textId="3EE5A18B" w:rsidR="00845A54" w:rsidRDefault="00845A54">
      <w:pPr>
        <w:pStyle w:val="CommentText"/>
      </w:pPr>
      <w:r>
        <w:t>Could you confirm the name format?</w:t>
      </w:r>
    </w:p>
  </w:comment>
  <w:comment w:id="584" w:author="Sara Boyes" w:date="2023-05-10T20:28:00Z" w:initials="SB">
    <w:p w14:paraId="47B9EB68" w14:textId="77777777" w:rsidR="007E0C0E" w:rsidRDefault="007E0C0E">
      <w:pPr>
        <w:pStyle w:val="CommentText"/>
      </w:pPr>
      <w:r>
        <w:rPr>
          <w:rStyle w:val="CommentReference"/>
        </w:rPr>
        <w:annotationRef/>
      </w:r>
      <w:r>
        <w:t>Check with CO</w:t>
      </w:r>
    </w:p>
    <w:p w14:paraId="698AACF4" w14:textId="2FF6E27C" w:rsidR="007E0C0E" w:rsidRDefault="007E0C0E">
      <w:pPr>
        <w:pStyle w:val="CommentText"/>
      </w:pPr>
      <w:r>
        <w:t>FYI</w:t>
      </w:r>
    </w:p>
  </w:comment>
  <w:comment w:id="593" w:author="Sara Boyes" w:date="2023-05-16T17:18:00Z" w:initials="SB">
    <w:p w14:paraId="69FA6958" w14:textId="77777777" w:rsidR="009D444F" w:rsidRDefault="009D444F">
      <w:pPr>
        <w:pStyle w:val="CommentText"/>
      </w:pPr>
      <w:r>
        <w:rPr>
          <w:rStyle w:val="CommentReference"/>
        </w:rPr>
        <w:annotationRef/>
      </w:r>
      <w:r>
        <w:t>? Check with CO</w:t>
      </w:r>
    </w:p>
    <w:p w14:paraId="65EB96F8" w14:textId="1BB740CD" w:rsidR="009D444F" w:rsidRDefault="009D444F">
      <w:pPr>
        <w:pStyle w:val="CommentText"/>
      </w:pPr>
      <w:r>
        <w:t>“in accordance with”?</w:t>
      </w:r>
    </w:p>
  </w:comment>
  <w:comment w:id="627" w:author="Sara Boyes" w:date="2023-05-16T17:20:00Z" w:initials="SB">
    <w:p w14:paraId="3B92E91D" w14:textId="77777777" w:rsidR="009D444F" w:rsidRDefault="009D444F">
      <w:pPr>
        <w:pStyle w:val="CommentText"/>
      </w:pPr>
      <w:r>
        <w:rPr>
          <w:rStyle w:val="CommentReference"/>
        </w:rPr>
        <w:annotationRef/>
      </w:r>
      <w:r>
        <w:t>? Check with CO</w:t>
      </w:r>
    </w:p>
    <w:p w14:paraId="7366142C" w14:textId="59DA35FA" w:rsidR="009D444F" w:rsidRDefault="009D444F">
      <w:pPr>
        <w:pStyle w:val="CommentText"/>
      </w:pPr>
      <w:r>
        <w:t>Could you clarify the meaning?</w:t>
      </w:r>
    </w:p>
  </w:comment>
  <w:comment w:id="630" w:author="Sara Boyes" w:date="2023-05-16T17:20:00Z" w:initials="SB">
    <w:p w14:paraId="29DB01A8" w14:textId="77777777" w:rsidR="009D444F" w:rsidRDefault="009D444F">
      <w:pPr>
        <w:pStyle w:val="CommentText"/>
      </w:pPr>
      <w:r>
        <w:rPr>
          <w:rStyle w:val="CommentReference"/>
        </w:rPr>
        <w:annotationRef/>
      </w:r>
      <w:r>
        <w:t>? Check with CO</w:t>
      </w:r>
    </w:p>
    <w:p w14:paraId="288ED42A" w14:textId="6FC6B2CA" w:rsidR="009D444F" w:rsidRDefault="009D444F">
      <w:pPr>
        <w:pStyle w:val="CommentText"/>
      </w:pPr>
      <w:r>
        <w:t>“failed to”? “was unable to”?</w:t>
      </w:r>
    </w:p>
  </w:comment>
  <w:comment w:id="648" w:author="Sara Boyes" w:date="2023-05-10T22:30:00Z" w:initials="SB">
    <w:p w14:paraId="48319897" w14:textId="77777777" w:rsidR="008B4E60" w:rsidRDefault="008B4E60">
      <w:pPr>
        <w:pStyle w:val="CommentText"/>
      </w:pPr>
      <w:r>
        <w:rPr>
          <w:rStyle w:val="CommentReference"/>
        </w:rPr>
        <w:annotationRef/>
      </w:r>
      <w:r>
        <w:t>Check with CO</w:t>
      </w:r>
    </w:p>
    <w:p w14:paraId="02E1FE27" w14:textId="6444E5E0" w:rsidR="008B4E60" w:rsidRDefault="008B4E60">
      <w:pPr>
        <w:pStyle w:val="CommentText"/>
      </w:pPr>
      <w:r>
        <w:t>FYI</w:t>
      </w:r>
    </w:p>
  </w:comment>
  <w:comment w:id="666" w:author="Sara Boyes" w:date="2023-05-10T22:57:00Z" w:initials="SB">
    <w:p w14:paraId="210EE2AB" w14:textId="77777777" w:rsidR="00D74857" w:rsidRDefault="00D74857">
      <w:pPr>
        <w:pStyle w:val="CommentText"/>
      </w:pPr>
      <w:r>
        <w:rPr>
          <w:rStyle w:val="CommentReference"/>
        </w:rPr>
        <w:annotationRef/>
      </w:r>
      <w:r>
        <w:t>Check with CO</w:t>
      </w:r>
    </w:p>
    <w:p w14:paraId="02E3EF38" w14:textId="43123A52" w:rsidR="00D74857" w:rsidRDefault="00D74857">
      <w:pPr>
        <w:pStyle w:val="CommentText"/>
      </w:pPr>
      <w:r>
        <w:t>To whom (or what) does “they” refer?</w:t>
      </w:r>
    </w:p>
  </w:comment>
  <w:comment w:id="731" w:author="Sara Boyes" w:date="2023-05-16T17:23:00Z" w:initials="SB">
    <w:p w14:paraId="554C6838" w14:textId="77777777" w:rsidR="009D444F" w:rsidRDefault="009D444F">
      <w:pPr>
        <w:pStyle w:val="CommentText"/>
      </w:pPr>
      <w:r>
        <w:rPr>
          <w:rStyle w:val="CommentReference"/>
        </w:rPr>
        <w:annotationRef/>
      </w:r>
      <w:r>
        <w:t>? Check with CO</w:t>
      </w:r>
    </w:p>
    <w:p w14:paraId="1D552A59" w14:textId="1AEC9AED" w:rsidR="009D444F" w:rsidRDefault="009D444F">
      <w:pPr>
        <w:pStyle w:val="CommentText"/>
      </w:pPr>
      <w:r>
        <w:t>Could you clarify “identified” in the context of “decisions”?</w:t>
      </w:r>
    </w:p>
  </w:comment>
  <w:comment w:id="822" w:author="Sara Boyes" w:date="2023-05-10T23:36:00Z" w:initials="SB">
    <w:p w14:paraId="4AF5E6DF" w14:textId="77777777" w:rsidR="00E32F92" w:rsidRDefault="00E32F92">
      <w:pPr>
        <w:pStyle w:val="CommentText"/>
      </w:pPr>
      <w:r>
        <w:rPr>
          <w:rStyle w:val="CommentReference"/>
        </w:rPr>
        <w:annotationRef/>
      </w:r>
      <w:r>
        <w:t>Check with CO</w:t>
      </w:r>
    </w:p>
    <w:p w14:paraId="25B431CE" w14:textId="03872A47" w:rsidR="00E32F92" w:rsidRDefault="00E32F92">
      <w:pPr>
        <w:pStyle w:val="CommentText"/>
      </w:pPr>
      <w:r>
        <w:t>Could you clarify the meaning of “control” here?</w:t>
      </w:r>
    </w:p>
  </w:comment>
  <w:comment w:id="1077" w:author="Sara Boyes" w:date="2023-05-11T01:07:00Z" w:initials="SB">
    <w:p w14:paraId="0BBE36F3" w14:textId="77777777" w:rsidR="0088788F" w:rsidRDefault="0088788F" w:rsidP="0088788F">
      <w:pPr>
        <w:pStyle w:val="CommentText"/>
      </w:pPr>
      <w:r>
        <w:rPr>
          <w:rStyle w:val="CommentReference"/>
        </w:rPr>
        <w:annotationRef/>
      </w:r>
      <w:r>
        <w:t>Check with CO</w:t>
      </w:r>
    </w:p>
    <w:p w14:paraId="33452931" w14:textId="1F2404E1" w:rsidR="0088788F" w:rsidRDefault="0088788F" w:rsidP="0088788F">
      <w:pPr>
        <w:pStyle w:val="CommentText"/>
      </w:pPr>
      <w:r>
        <w:t>Could you confirm that this is the intended meaning?</w:t>
      </w:r>
    </w:p>
  </w:comment>
  <w:comment w:id="1164" w:author="Sara Boyes" w:date="2023-05-11T09:46:00Z" w:initials="SB">
    <w:p w14:paraId="4CE67FA4" w14:textId="77777777" w:rsidR="00B856CB" w:rsidRDefault="00B856CB">
      <w:pPr>
        <w:pStyle w:val="CommentText"/>
      </w:pPr>
      <w:r>
        <w:rPr>
          <w:rStyle w:val="CommentReference"/>
        </w:rPr>
        <w:annotationRef/>
      </w:r>
      <w:r>
        <w:t>Check with CO</w:t>
      </w:r>
    </w:p>
    <w:p w14:paraId="7D20022E" w14:textId="77777777" w:rsidR="00B856CB" w:rsidRDefault="00B856CB">
      <w:pPr>
        <w:pStyle w:val="CommentText"/>
      </w:pPr>
      <w:r>
        <w:t>“traditional values”?</w:t>
      </w:r>
    </w:p>
    <w:p w14:paraId="39F6EDBE" w14:textId="5E4B7D52" w:rsidR="00B856CB" w:rsidRDefault="00B856CB">
      <w:pPr>
        <w:pStyle w:val="CommentText"/>
      </w:pPr>
      <w:r>
        <w:t>“the value of traditions”?</w:t>
      </w:r>
    </w:p>
  </w:comment>
  <w:comment w:id="1171" w:author="Sara Boyes" w:date="2023-05-15T16:01:00Z" w:initials="SB">
    <w:p w14:paraId="5384D7AF" w14:textId="77777777" w:rsidR="00E53DE5" w:rsidRDefault="00E53DE5">
      <w:pPr>
        <w:pStyle w:val="CommentText"/>
      </w:pPr>
      <w:r>
        <w:rPr>
          <w:rStyle w:val="CommentReference"/>
        </w:rPr>
        <w:annotationRef/>
      </w:r>
      <w:r>
        <w:t>Check with CO</w:t>
      </w:r>
    </w:p>
    <w:p w14:paraId="132D2660" w14:textId="4951EA83" w:rsidR="00E53DE5" w:rsidRDefault="00E53DE5">
      <w:pPr>
        <w:pStyle w:val="CommentText"/>
      </w:pPr>
      <w:r>
        <w:t>Sentence repeated in para. 93: which should we delete?</w:t>
      </w:r>
    </w:p>
  </w:comment>
  <w:comment w:id="1234" w:author="Sara Boyes" w:date="2023-05-15T16:45:00Z" w:initials="SB">
    <w:p w14:paraId="186B92E0" w14:textId="77777777" w:rsidR="003A516B" w:rsidRDefault="003A516B">
      <w:pPr>
        <w:pStyle w:val="CommentText"/>
      </w:pPr>
      <w:r>
        <w:rPr>
          <w:rStyle w:val="CommentReference"/>
        </w:rPr>
        <w:annotationRef/>
      </w:r>
      <w:r>
        <w:t>Check with CO</w:t>
      </w:r>
    </w:p>
    <w:p w14:paraId="6813EF75" w14:textId="194611D4" w:rsidR="003A516B" w:rsidRDefault="003A516B">
      <w:pPr>
        <w:pStyle w:val="CommentText"/>
      </w:pPr>
      <w:r>
        <w:t>May we alphabetize or is this list e.g., in order of magnitude?</w:t>
      </w:r>
    </w:p>
  </w:comment>
  <w:comment w:id="1276" w:author="Sara Boyes" w:date="2023-05-15T16:59:00Z" w:initials="SB">
    <w:p w14:paraId="430D433D" w14:textId="77777777" w:rsidR="00F32E98" w:rsidRDefault="00F32E98">
      <w:pPr>
        <w:pStyle w:val="CommentText"/>
      </w:pPr>
      <w:r>
        <w:rPr>
          <w:rStyle w:val="CommentReference"/>
        </w:rPr>
        <w:annotationRef/>
      </w:r>
      <w:r>
        <w:t>Check with CO</w:t>
      </w:r>
    </w:p>
    <w:p w14:paraId="691925D4" w14:textId="12D54731" w:rsidR="00F32E98" w:rsidRDefault="00F32E98">
      <w:pPr>
        <w:pStyle w:val="CommentText"/>
      </w:pPr>
      <w:r>
        <w:t>FYI</w:t>
      </w:r>
    </w:p>
  </w:comment>
  <w:comment w:id="1338" w:author="Sara Boyes" w:date="2023-05-15T18:13:00Z" w:initials="SB">
    <w:p w14:paraId="267E0709" w14:textId="77777777" w:rsidR="008652DB" w:rsidRDefault="008652DB">
      <w:pPr>
        <w:pStyle w:val="CommentText"/>
      </w:pPr>
      <w:r>
        <w:rPr>
          <w:rStyle w:val="CommentReference"/>
        </w:rPr>
        <w:annotationRef/>
      </w:r>
      <w:r>
        <w:t>Check with CO</w:t>
      </w:r>
    </w:p>
    <w:p w14:paraId="4BF94C3B" w14:textId="6C74CBF9" w:rsidR="008652DB" w:rsidRDefault="008652DB">
      <w:pPr>
        <w:pStyle w:val="CommentText"/>
      </w:pPr>
      <w:r>
        <w:t>Was this one request submitted by both or two separate requests?</w:t>
      </w:r>
    </w:p>
  </w:comment>
  <w:comment w:id="1342" w:author="Sara Boyes" w:date="2023-05-15T18:00:00Z" w:initials="SB">
    <w:p w14:paraId="445F3106" w14:textId="77777777" w:rsidR="004C6E91" w:rsidRDefault="004C6E91">
      <w:pPr>
        <w:pStyle w:val="CommentText"/>
      </w:pPr>
      <w:r>
        <w:rPr>
          <w:rStyle w:val="CommentReference"/>
        </w:rPr>
        <w:annotationRef/>
      </w:r>
      <w:r>
        <w:t>Check with CO</w:t>
      </w:r>
    </w:p>
    <w:p w14:paraId="1DBA98CB" w14:textId="0AA2748F" w:rsidR="004C6E91" w:rsidRDefault="004C6E91">
      <w:pPr>
        <w:pStyle w:val="CommentText"/>
      </w:pPr>
      <w:r>
        <w:t>Could you clarify “state government”? Should it read, e.g., “</w:t>
      </w:r>
      <w:r w:rsidRPr="004C6E91">
        <w:rPr>
          <w:highlight w:val="green"/>
        </w:rPr>
        <w:t>State Government entity</w:t>
      </w:r>
      <w:r>
        <w:t>”?</w:t>
      </w:r>
    </w:p>
  </w:comment>
  <w:comment w:id="1575" w:author="Sara Boyes" w:date="2023-05-15T22:45:00Z" w:initials="SB">
    <w:p w14:paraId="371385EB" w14:textId="77777777" w:rsidR="00E670CA" w:rsidRDefault="00E670CA">
      <w:pPr>
        <w:pStyle w:val="CommentText"/>
      </w:pPr>
      <w:r>
        <w:rPr>
          <w:rStyle w:val="CommentReference"/>
        </w:rPr>
        <w:annotationRef/>
      </w:r>
      <w:r>
        <w:t>Check with CO</w:t>
      </w:r>
    </w:p>
    <w:p w14:paraId="76D0B163" w14:textId="76563A69" w:rsidR="00E670CA" w:rsidRDefault="00E670CA">
      <w:pPr>
        <w:pStyle w:val="CommentText"/>
      </w:pPr>
      <w:r>
        <w:t>“candidates”?</w:t>
      </w:r>
    </w:p>
  </w:comment>
  <w:comment w:id="1582" w:author="Sara Boyes" w:date="2023-05-15T22:49:00Z" w:initials="SB">
    <w:p w14:paraId="7901E63E" w14:textId="77777777" w:rsidR="00D048FD" w:rsidRDefault="00D048FD">
      <w:pPr>
        <w:pStyle w:val="CommentText"/>
      </w:pPr>
      <w:r>
        <w:rPr>
          <w:rStyle w:val="CommentReference"/>
        </w:rPr>
        <w:annotationRef/>
      </w:r>
      <w:r>
        <w:t>Check with CO</w:t>
      </w:r>
    </w:p>
    <w:p w14:paraId="699D79E3" w14:textId="4F478163" w:rsidR="00D048FD" w:rsidRDefault="00D048FD">
      <w:pPr>
        <w:pStyle w:val="CommentText"/>
      </w:pPr>
      <w:r>
        <w:t>“proposed candidates”?</w:t>
      </w:r>
    </w:p>
  </w:comment>
  <w:comment w:id="1827" w:author="Sara Boyes" w:date="2023-05-16T12:48:00Z" w:initials="SB">
    <w:p w14:paraId="14C59513" w14:textId="374B067D" w:rsidR="00032573" w:rsidRDefault="00032573">
      <w:pPr>
        <w:pStyle w:val="CommentText"/>
      </w:pPr>
      <w:r>
        <w:rPr>
          <w:rStyle w:val="CommentReference"/>
        </w:rPr>
        <w:annotationRef/>
      </w:r>
      <w:r>
        <w:t>Online sources</w:t>
      </w:r>
    </w:p>
  </w:comment>
  <w:comment w:id="1834" w:author="Sara Boyes" w:date="2023-05-16T12:49:00Z" w:initials="SB">
    <w:p w14:paraId="2B152A20" w14:textId="3053485B" w:rsidR="00032573" w:rsidRDefault="00032573">
      <w:pPr>
        <w:pStyle w:val="CommentText"/>
      </w:pPr>
      <w:r>
        <w:rPr>
          <w:rStyle w:val="CommentReference"/>
        </w:rPr>
        <w:annotationRef/>
      </w:r>
      <w:r>
        <w:t>Para. 160 deleted</w:t>
      </w:r>
      <w:r w:rsidR="00E148DD">
        <w:t xml:space="preserve"> –  </w:t>
      </w:r>
      <w:r>
        <w:t xml:space="preserve"> repeat of para. 159 (original numbering), with the exception of one year.</w:t>
      </w:r>
    </w:p>
  </w:comment>
  <w:comment w:id="2024" w:author="Sara Boyes" w:date="2023-05-16T14:01:00Z" w:initials="SB">
    <w:p w14:paraId="7090E0A3" w14:textId="77777777" w:rsidR="00257D8C" w:rsidRDefault="00257D8C">
      <w:pPr>
        <w:pStyle w:val="CommentText"/>
      </w:pPr>
      <w:r>
        <w:rPr>
          <w:rStyle w:val="CommentReference"/>
        </w:rPr>
        <w:annotationRef/>
      </w:r>
      <w:r>
        <w:t>Check with CO</w:t>
      </w:r>
    </w:p>
    <w:p w14:paraId="57C4F728" w14:textId="514C261A" w:rsidR="00257D8C" w:rsidRDefault="00257D8C">
      <w:pPr>
        <w:pStyle w:val="CommentText"/>
      </w:pPr>
      <w:r>
        <w:t>Could you clarify the meaning?</w:t>
      </w:r>
    </w:p>
  </w:comment>
  <w:comment w:id="2058" w:author="Sara Boyes" w:date="2023-05-16T14:12:00Z" w:initials="SB">
    <w:p w14:paraId="1576FAF5" w14:textId="77777777" w:rsidR="000B6932" w:rsidRDefault="000B6932">
      <w:pPr>
        <w:pStyle w:val="CommentText"/>
      </w:pPr>
      <w:r>
        <w:rPr>
          <w:rStyle w:val="CommentReference"/>
        </w:rPr>
        <w:annotationRef/>
      </w:r>
      <w:r>
        <w:t>Check with CO</w:t>
      </w:r>
    </w:p>
    <w:p w14:paraId="3B28B986" w14:textId="3964A8DA" w:rsidR="000B6932" w:rsidRDefault="000B6932">
      <w:pPr>
        <w:pStyle w:val="CommentText"/>
      </w:pPr>
      <w:r>
        <w:t>FYI</w:t>
      </w:r>
    </w:p>
  </w:comment>
  <w:comment w:id="2415" w:author="Sara Boyes" w:date="2023-05-16T15:09:00Z" w:initials="SB">
    <w:p w14:paraId="71EF404E" w14:textId="77777777" w:rsidR="00061959" w:rsidRDefault="00061959">
      <w:pPr>
        <w:pStyle w:val="CommentText"/>
      </w:pPr>
      <w:r>
        <w:rPr>
          <w:rStyle w:val="CommentReference"/>
        </w:rPr>
        <w:annotationRef/>
      </w:r>
      <w:r>
        <w:t>Check with CO</w:t>
      </w:r>
    </w:p>
    <w:p w14:paraId="43952494" w14:textId="1CC0CEFF" w:rsidR="00061959" w:rsidRDefault="00061959">
      <w:pPr>
        <w:pStyle w:val="CommentText"/>
      </w:pPr>
      <w:r>
        <w:t>FYI</w:t>
      </w:r>
    </w:p>
  </w:comment>
  <w:comment w:id="2441" w:author="Sara Boyes" w:date="2023-05-16T14:50:00Z" w:initials="SB">
    <w:p w14:paraId="2EC84CC1" w14:textId="77777777" w:rsidR="00D25BEB" w:rsidRDefault="00D25BEB">
      <w:pPr>
        <w:pStyle w:val="CommentText"/>
      </w:pPr>
      <w:r>
        <w:rPr>
          <w:rStyle w:val="CommentReference"/>
        </w:rPr>
        <w:annotationRef/>
      </w:r>
      <w:r>
        <w:t>Check with CO</w:t>
      </w:r>
    </w:p>
    <w:p w14:paraId="78F02473" w14:textId="2ABEFBF6" w:rsidR="00D25BEB" w:rsidRDefault="00D25BEB">
      <w:pPr>
        <w:pStyle w:val="CommentText"/>
      </w:pPr>
      <w:r>
        <w:t>FYI</w:t>
      </w:r>
    </w:p>
  </w:comment>
  <w:comment w:id="2458" w:author="Sara Boyes" w:date="2023-05-16T15:10:00Z" w:initials="SB">
    <w:p w14:paraId="2A5F0AF7" w14:textId="77777777" w:rsidR="00BE739C" w:rsidRDefault="00BE739C">
      <w:pPr>
        <w:pStyle w:val="CommentText"/>
      </w:pPr>
      <w:r>
        <w:rPr>
          <w:rStyle w:val="CommentReference"/>
        </w:rPr>
        <w:annotationRef/>
      </w:r>
      <w:r>
        <w:t>Check with CO</w:t>
      </w:r>
    </w:p>
    <w:p w14:paraId="22C1DCF5" w14:textId="5CD88109" w:rsidR="00BE739C" w:rsidRDefault="00BE739C">
      <w:pPr>
        <w:pStyle w:val="CommentText"/>
      </w:pPr>
      <w:r>
        <w:t>FYI</w:t>
      </w:r>
    </w:p>
  </w:comment>
  <w:comment w:id="2484" w:author="Sara Boyes" w:date="2023-05-16T15:10:00Z" w:initials="SB">
    <w:p w14:paraId="144884C3" w14:textId="6874204D" w:rsidR="00BE739C" w:rsidRDefault="00BE739C">
      <w:pPr>
        <w:pStyle w:val="CommentText"/>
      </w:pPr>
      <w:r>
        <w:rPr>
          <w:rStyle w:val="CommentReference"/>
        </w:rPr>
        <w:annotationRef/>
      </w:r>
      <w:r>
        <w:t>TPU: please rectify footnote indicator</w:t>
      </w:r>
    </w:p>
  </w:comment>
  <w:comment w:id="2491" w:author="Sara Boyes" w:date="2023-05-16T15:11:00Z" w:initials="SB">
    <w:p w14:paraId="639B624A" w14:textId="77777777" w:rsidR="00BE739C" w:rsidRDefault="00BE739C">
      <w:pPr>
        <w:pStyle w:val="CommentText"/>
      </w:pPr>
      <w:r>
        <w:rPr>
          <w:rStyle w:val="CommentReference"/>
        </w:rPr>
        <w:annotationRef/>
      </w:r>
      <w:r>
        <w:t>Check with CO</w:t>
      </w:r>
    </w:p>
    <w:p w14:paraId="1CFDDA0C" w14:textId="20A28954" w:rsidR="00BE739C" w:rsidRDefault="00BE739C">
      <w:pPr>
        <w:pStyle w:val="CommentText"/>
      </w:pPr>
      <w:r>
        <w:t>“earmarked”?</w:t>
      </w:r>
    </w:p>
  </w:comment>
  <w:comment w:id="2570" w:author="Sara Boyes" w:date="2023-05-16T15:28:00Z" w:initials="SB">
    <w:p w14:paraId="6D974626" w14:textId="77777777" w:rsidR="005C1583" w:rsidRDefault="005C1583">
      <w:pPr>
        <w:pStyle w:val="CommentText"/>
      </w:pPr>
      <w:r>
        <w:rPr>
          <w:rStyle w:val="CommentReference"/>
        </w:rPr>
        <w:annotationRef/>
      </w:r>
      <w:r>
        <w:t>Check with CO</w:t>
      </w:r>
    </w:p>
    <w:p w14:paraId="72EC6E30" w14:textId="1079817C" w:rsidR="005C1583" w:rsidRDefault="005C1583">
      <w:pPr>
        <w:pStyle w:val="CommentText"/>
      </w:pPr>
      <w:r>
        <w:t>“in 2018”? (for precision)</w:t>
      </w:r>
    </w:p>
  </w:comment>
  <w:comment w:id="2573" w:author="Sara Boyes" w:date="2023-05-16T15:30:00Z" w:initials="SB">
    <w:p w14:paraId="6D23E78B" w14:textId="77777777" w:rsidR="005C1583" w:rsidRDefault="005C1583">
      <w:pPr>
        <w:pStyle w:val="CommentText"/>
      </w:pPr>
      <w:r>
        <w:rPr>
          <w:rStyle w:val="CommentReference"/>
        </w:rPr>
        <w:annotationRef/>
      </w:r>
      <w:r>
        <w:t>Check with CO</w:t>
      </w:r>
    </w:p>
    <w:p w14:paraId="5B904E2B" w14:textId="45DF81A7" w:rsidR="005C1583" w:rsidRDefault="005C1583">
      <w:pPr>
        <w:pStyle w:val="CommentText"/>
      </w:pPr>
      <w:r>
        <w:t>Or “remains stalled”, as in S/2022/806?</w:t>
      </w:r>
    </w:p>
  </w:comment>
  <w:comment w:id="2678" w:author="Sara Boyes" w:date="2023-05-16T15:54:00Z" w:initials="SB">
    <w:p w14:paraId="3A71B7B2" w14:textId="77777777" w:rsidR="00DA1915" w:rsidRDefault="00DA1915">
      <w:pPr>
        <w:pStyle w:val="CommentText"/>
      </w:pPr>
      <w:r>
        <w:rPr>
          <w:rStyle w:val="CommentReference"/>
        </w:rPr>
        <w:annotationRef/>
      </w:r>
      <w:r>
        <w:t>Check with CO</w:t>
      </w:r>
    </w:p>
    <w:p w14:paraId="48BFA533" w14:textId="41AB393C" w:rsidR="00DA1915" w:rsidRDefault="00DA1915">
      <w:pPr>
        <w:pStyle w:val="CommentText"/>
      </w:pPr>
      <w:r>
        <w:t>FYI</w:t>
      </w:r>
    </w:p>
  </w:comment>
  <w:comment w:id="2748" w:author="Sara Boyes" w:date="2023-05-16T16:04:00Z" w:initials="SB">
    <w:p w14:paraId="1B4A4EE4" w14:textId="77777777" w:rsidR="00180D72" w:rsidRDefault="00180D72">
      <w:pPr>
        <w:pStyle w:val="CommentText"/>
      </w:pPr>
      <w:r>
        <w:rPr>
          <w:rStyle w:val="CommentReference"/>
        </w:rPr>
        <w:annotationRef/>
      </w:r>
      <w:r>
        <w:t>Check with CO</w:t>
      </w:r>
    </w:p>
    <w:p w14:paraId="2A629763" w14:textId="4FB37CA3" w:rsidR="00180D72" w:rsidRDefault="00180D72">
      <w:pPr>
        <w:pStyle w:val="CommentText"/>
      </w:pPr>
      <w:r>
        <w:t>Could you clarify? Could it be, e.g., “divergent”?</w:t>
      </w:r>
    </w:p>
  </w:comment>
  <w:comment w:id="2822" w:author="Sara Boyes" w:date="2023-05-16T16:14:00Z" w:initials="SB">
    <w:p w14:paraId="2DA78905" w14:textId="77777777" w:rsidR="003C20E4" w:rsidRDefault="003C20E4">
      <w:pPr>
        <w:pStyle w:val="CommentText"/>
      </w:pPr>
      <w:r>
        <w:rPr>
          <w:rStyle w:val="CommentReference"/>
        </w:rPr>
        <w:annotationRef/>
      </w:r>
      <w:r>
        <w:t>Check with CO</w:t>
      </w:r>
    </w:p>
    <w:p w14:paraId="575EBE7F" w14:textId="4DF13D6F" w:rsidR="003C20E4" w:rsidRDefault="003C20E4">
      <w:pPr>
        <w:pStyle w:val="CommentText"/>
      </w:pPr>
      <w:r>
        <w:t>Is this the meaning intended?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D20D4C" w15:done="0"/>
  <w15:commentEx w15:paraId="36C55C17" w15:done="0"/>
  <w15:commentEx w15:paraId="543BA385" w15:done="0"/>
  <w15:commentEx w15:paraId="7BC98D41" w15:done="0"/>
  <w15:commentEx w15:paraId="30B980E6" w15:done="0"/>
  <w15:commentEx w15:paraId="38A68B67" w15:done="0"/>
  <w15:commentEx w15:paraId="3677A179" w15:done="0"/>
  <w15:commentEx w15:paraId="27EE3D2B" w15:done="0"/>
  <w15:commentEx w15:paraId="0D5BDA8F" w15:done="0"/>
  <w15:commentEx w15:paraId="11F0DACB" w15:done="0"/>
  <w15:commentEx w15:paraId="31EEB214" w15:done="0"/>
  <w15:commentEx w15:paraId="1FC19047" w15:done="0"/>
  <w15:commentEx w15:paraId="698AACF4" w15:done="0"/>
  <w15:commentEx w15:paraId="65EB96F8" w15:done="0"/>
  <w15:commentEx w15:paraId="7366142C" w15:done="0"/>
  <w15:commentEx w15:paraId="288ED42A" w15:done="0"/>
  <w15:commentEx w15:paraId="02E1FE27" w15:done="0"/>
  <w15:commentEx w15:paraId="02E3EF38" w15:done="0"/>
  <w15:commentEx w15:paraId="1D552A59" w15:done="0"/>
  <w15:commentEx w15:paraId="25B431CE" w15:done="0"/>
  <w15:commentEx w15:paraId="33452931" w15:done="0"/>
  <w15:commentEx w15:paraId="39F6EDBE" w15:done="0"/>
  <w15:commentEx w15:paraId="132D2660" w15:done="0"/>
  <w15:commentEx w15:paraId="6813EF75" w15:done="0"/>
  <w15:commentEx w15:paraId="691925D4" w15:done="0"/>
  <w15:commentEx w15:paraId="4BF94C3B" w15:done="0"/>
  <w15:commentEx w15:paraId="1DBA98CB" w15:done="0"/>
  <w15:commentEx w15:paraId="76D0B163" w15:done="0"/>
  <w15:commentEx w15:paraId="699D79E3" w15:done="0"/>
  <w15:commentEx w15:paraId="14C59513" w15:done="0"/>
  <w15:commentEx w15:paraId="2B152A20" w15:done="0"/>
  <w15:commentEx w15:paraId="57C4F728" w15:done="0"/>
  <w15:commentEx w15:paraId="3B28B986" w15:done="0"/>
  <w15:commentEx w15:paraId="43952494" w15:done="0"/>
  <w15:commentEx w15:paraId="78F02473" w15:done="0"/>
  <w15:commentEx w15:paraId="22C1DCF5" w15:done="0"/>
  <w15:commentEx w15:paraId="144884C3" w15:done="0"/>
  <w15:commentEx w15:paraId="1CFDDA0C" w15:done="0"/>
  <w15:commentEx w15:paraId="72EC6E30" w15:done="0"/>
  <w15:commentEx w15:paraId="5B904E2B" w15:done="0"/>
  <w15:commentEx w15:paraId="48BFA533" w15:done="0"/>
  <w15:commentEx w15:paraId="2A629763" w15:done="0"/>
  <w15:commentEx w15:paraId="575EBE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2D2A3" w16cex:dateUtc="2023-05-08T05:45:00Z"/>
  <w16cex:commentExtensible w16cex:durableId="28073370" w16cex:dateUtc="2023-05-11T13:27:00Z"/>
  <w16cex:commentExtensible w16cex:durableId="280E3BD7" w16cex:dateUtc="2023-05-16T21:28:00Z"/>
  <w16cex:commentExtensible w16cex:durableId="280E2F0F" w16cex:dateUtc="2023-05-16T20:34:00Z"/>
  <w16cex:commentExtensible w16cex:durableId="280E323D" w16cex:dateUtc="2023-05-16T20:47:00Z"/>
  <w16cex:commentExtensible w16cex:durableId="2803B391" w16cex:dateUtc="2023-05-08T21:44:00Z"/>
  <w16cex:commentExtensible w16cex:durableId="2803B830" w16cex:dateUtc="2023-05-08T22:04:00Z"/>
  <w16cex:commentExtensible w16cex:durableId="280E328E" w16cex:dateUtc="2023-05-16T20:49:00Z"/>
  <w16cex:commentExtensible w16cex:durableId="280E31DF" w16cex:dateUtc="2023-05-16T20:46:00Z"/>
  <w16cex:commentExtensible w16cex:durableId="280E3332" w16cex:dateUtc="2023-05-16T20:52:00Z"/>
  <w16cex:commentExtensible w16cex:durableId="28066A7F" w16cex:dateUtc="2023-05-10T23:09:00Z"/>
  <w16cex:commentExtensible w16cex:durableId="280E363F" w16cex:dateUtc="2023-05-16T21:05:00Z"/>
  <w16cex:commentExtensible w16cex:durableId="28067CF6" w16cex:dateUtc="2023-05-11T00:28:00Z"/>
  <w16cex:commentExtensible w16cex:durableId="280E395C" w16cex:dateUtc="2023-05-16T21:18:00Z"/>
  <w16cex:commentExtensible w16cex:durableId="280E39D4" w16cex:dateUtc="2023-05-16T21:20:00Z"/>
  <w16cex:commentExtensible w16cex:durableId="280E39F5" w16cex:dateUtc="2023-05-16T21:20:00Z"/>
  <w16cex:commentExtensible w16cex:durableId="28069987" w16cex:dateUtc="2023-05-11T02:30:00Z"/>
  <w16cex:commentExtensible w16cex:durableId="28069FF3" w16cex:dateUtc="2023-05-11T02:57:00Z"/>
  <w16cex:commentExtensible w16cex:durableId="280E3AA7" w16cex:dateUtc="2023-05-16T21:23:00Z"/>
  <w16cex:commentExtensible w16cex:durableId="2806A8FA" w16cex:dateUtc="2023-05-11T03:36:00Z"/>
  <w16cex:commentExtensible w16cex:durableId="2806BE6E" w16cex:dateUtc="2023-05-11T05:07:00Z"/>
  <w16cex:commentExtensible w16cex:durableId="280737F8" w16cex:dateUtc="2023-05-11T13:46:00Z"/>
  <w16cex:commentExtensible w16cex:durableId="280CD5C0" w16cex:dateUtc="2023-05-15T20:01:00Z"/>
  <w16cex:commentExtensible w16cex:durableId="280CE02F" w16cex:dateUtc="2023-05-15T20:45:00Z"/>
  <w16cex:commentExtensible w16cex:durableId="280CE384" w16cex:dateUtc="2023-05-15T20:59:00Z"/>
  <w16cex:commentExtensible w16cex:durableId="280CF4DE" w16cex:dateUtc="2023-05-15T22:13:00Z"/>
  <w16cex:commentExtensible w16cex:durableId="280CF1DB" w16cex:dateUtc="2023-05-15T22:00:00Z"/>
  <w16cex:commentExtensible w16cex:durableId="280D3477" w16cex:dateUtc="2023-05-16T02:45:00Z"/>
  <w16cex:commentExtensible w16cex:durableId="280D3594" w16cex:dateUtc="2023-05-16T02:49:00Z"/>
  <w16cex:commentExtensible w16cex:durableId="280DFA1F" w16cex:dateUtc="2023-05-16T16:48:00Z"/>
  <w16cex:commentExtensible w16cex:durableId="280DFA4A" w16cex:dateUtc="2023-05-16T16:49:00Z"/>
  <w16cex:commentExtensible w16cex:durableId="280E0B2A" w16cex:dateUtc="2023-05-16T18:01:00Z"/>
  <w16cex:commentExtensible w16cex:durableId="280E0DD2" w16cex:dateUtc="2023-05-16T18:12:00Z"/>
  <w16cex:commentExtensible w16cex:durableId="280E1B11" w16cex:dateUtc="2023-05-16T19:09:00Z"/>
  <w16cex:commentExtensible w16cex:durableId="280E169A" w16cex:dateUtc="2023-05-16T18:50:00Z"/>
  <w16cex:commentExtensible w16cex:durableId="280E1B4B" w16cex:dateUtc="2023-05-16T19:10:00Z"/>
  <w16cex:commentExtensible w16cex:durableId="280E1B7E" w16cex:dateUtc="2023-05-16T19:10:00Z"/>
  <w16cex:commentExtensible w16cex:durableId="280E1BB8" w16cex:dateUtc="2023-05-16T19:11:00Z"/>
  <w16cex:commentExtensible w16cex:durableId="280E1FB4" w16cex:dateUtc="2023-05-16T19:28:00Z"/>
  <w16cex:commentExtensible w16cex:durableId="280E2032" w16cex:dateUtc="2023-05-16T19:30:00Z"/>
  <w16cex:commentExtensible w16cex:durableId="280E25BC" w16cex:dateUtc="2023-05-16T19:54:00Z"/>
  <w16cex:commentExtensible w16cex:durableId="280E2821" w16cex:dateUtc="2023-05-16T20:04:00Z"/>
  <w16cex:commentExtensible w16cex:durableId="280E2A76" w16cex:dateUtc="2023-05-16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D20D4C" w16cid:durableId="2802D2A3"/>
  <w16cid:commentId w16cid:paraId="36C55C17" w16cid:durableId="28073370"/>
  <w16cid:commentId w16cid:paraId="543BA385" w16cid:durableId="280E3BD7"/>
  <w16cid:commentId w16cid:paraId="7BC98D41" w16cid:durableId="280E2F0F"/>
  <w16cid:commentId w16cid:paraId="30B980E6" w16cid:durableId="280E323D"/>
  <w16cid:commentId w16cid:paraId="38A68B67" w16cid:durableId="2803B391"/>
  <w16cid:commentId w16cid:paraId="3677A179" w16cid:durableId="2803B830"/>
  <w16cid:commentId w16cid:paraId="27EE3D2B" w16cid:durableId="280E328E"/>
  <w16cid:commentId w16cid:paraId="0D5BDA8F" w16cid:durableId="280E31DF"/>
  <w16cid:commentId w16cid:paraId="11F0DACB" w16cid:durableId="280E3332"/>
  <w16cid:commentId w16cid:paraId="31EEB214" w16cid:durableId="28066A7F"/>
  <w16cid:commentId w16cid:paraId="1FC19047" w16cid:durableId="280E363F"/>
  <w16cid:commentId w16cid:paraId="698AACF4" w16cid:durableId="28067CF6"/>
  <w16cid:commentId w16cid:paraId="65EB96F8" w16cid:durableId="280E395C"/>
  <w16cid:commentId w16cid:paraId="7366142C" w16cid:durableId="280E39D4"/>
  <w16cid:commentId w16cid:paraId="288ED42A" w16cid:durableId="280E39F5"/>
  <w16cid:commentId w16cid:paraId="02E1FE27" w16cid:durableId="28069987"/>
  <w16cid:commentId w16cid:paraId="02E3EF38" w16cid:durableId="28069FF3"/>
  <w16cid:commentId w16cid:paraId="1D552A59" w16cid:durableId="280E3AA7"/>
  <w16cid:commentId w16cid:paraId="25B431CE" w16cid:durableId="2806A8FA"/>
  <w16cid:commentId w16cid:paraId="33452931" w16cid:durableId="2806BE6E"/>
  <w16cid:commentId w16cid:paraId="39F6EDBE" w16cid:durableId="280737F8"/>
  <w16cid:commentId w16cid:paraId="132D2660" w16cid:durableId="280CD5C0"/>
  <w16cid:commentId w16cid:paraId="6813EF75" w16cid:durableId="280CE02F"/>
  <w16cid:commentId w16cid:paraId="691925D4" w16cid:durableId="280CE384"/>
  <w16cid:commentId w16cid:paraId="4BF94C3B" w16cid:durableId="280CF4DE"/>
  <w16cid:commentId w16cid:paraId="1DBA98CB" w16cid:durableId="280CF1DB"/>
  <w16cid:commentId w16cid:paraId="76D0B163" w16cid:durableId="280D3477"/>
  <w16cid:commentId w16cid:paraId="699D79E3" w16cid:durableId="280D3594"/>
  <w16cid:commentId w16cid:paraId="14C59513" w16cid:durableId="280DFA1F"/>
  <w16cid:commentId w16cid:paraId="2B152A20" w16cid:durableId="280DFA4A"/>
  <w16cid:commentId w16cid:paraId="57C4F728" w16cid:durableId="280E0B2A"/>
  <w16cid:commentId w16cid:paraId="3B28B986" w16cid:durableId="280E0DD2"/>
  <w16cid:commentId w16cid:paraId="43952494" w16cid:durableId="280E1B11"/>
  <w16cid:commentId w16cid:paraId="78F02473" w16cid:durableId="280E169A"/>
  <w16cid:commentId w16cid:paraId="22C1DCF5" w16cid:durableId="280E1B4B"/>
  <w16cid:commentId w16cid:paraId="144884C3" w16cid:durableId="280E1B7E"/>
  <w16cid:commentId w16cid:paraId="1CFDDA0C" w16cid:durableId="280E1BB8"/>
  <w16cid:commentId w16cid:paraId="72EC6E30" w16cid:durableId="280E1FB4"/>
  <w16cid:commentId w16cid:paraId="5B904E2B" w16cid:durableId="280E2032"/>
  <w16cid:commentId w16cid:paraId="48BFA533" w16cid:durableId="280E25BC"/>
  <w16cid:commentId w16cid:paraId="2A629763" w16cid:durableId="280E2821"/>
  <w16cid:commentId w16cid:paraId="575EBE7F" w16cid:durableId="280E2A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6AE2" w14:textId="77777777" w:rsidR="00CA6D3F" w:rsidRDefault="00CA6D3F" w:rsidP="0073799D">
      <w:r>
        <w:separator/>
      </w:r>
    </w:p>
  </w:endnote>
  <w:endnote w:type="continuationSeparator" w:id="0">
    <w:p w14:paraId="4172B2B5" w14:textId="77777777" w:rsidR="00CA6D3F" w:rsidRDefault="00CA6D3F" w:rsidP="0073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體">
    <w:altName w:val="Microsoft JhengHei"/>
    <w:panose1 w:val="00000000000000000000"/>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50866"/>
      <w:docPartObj>
        <w:docPartGallery w:val="Page Numbers (Bottom of Page)"/>
        <w:docPartUnique/>
      </w:docPartObj>
    </w:sdtPr>
    <w:sdtEndPr>
      <w:rPr>
        <w:noProof/>
      </w:rPr>
    </w:sdtEndPr>
    <w:sdtContent>
      <w:p w14:paraId="21511FC6" w14:textId="73C4721D" w:rsidR="00847613" w:rsidRDefault="00847613">
        <w:pPr>
          <w:pStyle w:val="Footer"/>
          <w:jc w:val="center"/>
        </w:pPr>
        <w:r w:rsidRPr="00983554">
          <w:rPr>
            <w:rFonts w:ascii="Times New Roman" w:hAnsi="Times New Roman" w:cs="Times New Roman"/>
          </w:rPr>
          <w:fldChar w:fldCharType="begin"/>
        </w:r>
        <w:r w:rsidRPr="00983554">
          <w:rPr>
            <w:rFonts w:ascii="Times New Roman" w:hAnsi="Times New Roman" w:cs="Times New Roman"/>
          </w:rPr>
          <w:instrText xml:space="preserve"> PAGE   \* MERGEFORMAT </w:instrText>
        </w:r>
        <w:r w:rsidRPr="00983554">
          <w:rPr>
            <w:rFonts w:ascii="Times New Roman" w:hAnsi="Times New Roman" w:cs="Times New Roman"/>
          </w:rPr>
          <w:fldChar w:fldCharType="separate"/>
        </w:r>
        <w:r w:rsidR="00093981">
          <w:rPr>
            <w:rFonts w:ascii="Times New Roman" w:hAnsi="Times New Roman" w:cs="Times New Roman"/>
            <w:noProof/>
          </w:rPr>
          <w:t>1</w:t>
        </w:r>
        <w:r w:rsidRPr="00983554">
          <w:rPr>
            <w:rFonts w:ascii="Times New Roman" w:hAnsi="Times New Roman" w:cs="Times New Roman"/>
            <w:noProof/>
          </w:rPr>
          <w:fldChar w:fldCharType="end"/>
        </w:r>
      </w:p>
    </w:sdtContent>
  </w:sdt>
  <w:p w14:paraId="403CA52E" w14:textId="77777777" w:rsidR="00847613" w:rsidRDefault="00847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A3D12" w14:textId="77777777" w:rsidR="00CA6D3F" w:rsidRDefault="00CA6D3F" w:rsidP="0073799D">
      <w:r>
        <w:separator/>
      </w:r>
    </w:p>
  </w:footnote>
  <w:footnote w:type="continuationSeparator" w:id="0">
    <w:p w14:paraId="485E89CE" w14:textId="77777777" w:rsidR="00CA6D3F" w:rsidRDefault="00CA6D3F" w:rsidP="0073799D">
      <w:r>
        <w:continuationSeparator/>
      </w:r>
    </w:p>
  </w:footnote>
  <w:footnote w:id="1">
    <w:p w14:paraId="2BFD3F49" w14:textId="0F966778" w:rsidR="00847613" w:rsidRPr="00EA6FD5" w:rsidRDefault="00847613" w:rsidP="00BC120D">
      <w:pPr>
        <w:pStyle w:val="FootnoteText"/>
        <w:rPr>
          <w:sz w:val="18"/>
          <w:szCs w:val="18"/>
        </w:rPr>
      </w:pPr>
      <w:r w:rsidRPr="00EA6FD5">
        <w:rPr>
          <w:rStyle w:val="FootnoteReference"/>
          <w:rFonts w:ascii="Times New Roman" w:hAnsi="Times New Roman" w:cs="Times New Roman"/>
          <w:sz w:val="18"/>
          <w:szCs w:val="18"/>
        </w:rPr>
        <w:footnoteRef/>
      </w:r>
      <w:r w:rsidRPr="00EA6FD5">
        <w:rPr>
          <w:rFonts w:ascii="Times New Roman" w:hAnsi="Times New Roman" w:cs="Times New Roman"/>
          <w:sz w:val="18"/>
          <w:szCs w:val="18"/>
        </w:rPr>
        <w:t xml:space="preserve">    PM+ 4 SDP, 1 NiP, 1 NS, 1 SBiH, 1 NES, 1 BHI and 1 PDA</w:t>
      </w:r>
      <w:ins w:id="1610" w:author="Sara Boyes" w:date="2023-05-08T16:17:00Z">
        <w:r w:rsidR="00947E58" w:rsidRPr="00EA6FD5">
          <w:rPr>
            <w:rFonts w:ascii="Times New Roman" w:hAnsi="Times New Roman" w:cs="Times New Roman"/>
            <w:sz w:val="18"/>
            <w:szCs w:val="18"/>
          </w:rPr>
          <w:t>.</w:t>
        </w:r>
      </w:ins>
    </w:p>
  </w:footnote>
  <w:footnote w:id="2">
    <w:p w14:paraId="2D719E00" w14:textId="7F7043A4" w:rsidR="00847613" w:rsidRPr="00EA6FD5" w:rsidRDefault="00847613" w:rsidP="00BC120D">
      <w:pPr>
        <w:pStyle w:val="FootnoteText"/>
      </w:pPr>
      <w:r w:rsidRPr="00EA6FD5">
        <w:rPr>
          <w:rStyle w:val="FootnoteReference"/>
          <w:sz w:val="18"/>
          <w:szCs w:val="18"/>
        </w:rPr>
        <w:footnoteRef/>
      </w:r>
      <w:r w:rsidRPr="00EA6FD5">
        <w:rPr>
          <w:sz w:val="18"/>
          <w:szCs w:val="18"/>
        </w:rPr>
        <w:t xml:space="preserve"> </w:t>
      </w:r>
      <w:del w:id="1692" w:author="Sara Boyes" w:date="2023-05-16T17:33:00Z">
        <w:r w:rsidRPr="00EA6FD5" w:rsidDel="004B3DFF">
          <w:rPr>
            <w:rFonts w:ascii="Times New Roman" w:hAnsi="Times New Roman" w:cs="Times New Roman"/>
            <w:sz w:val="18"/>
            <w:szCs w:val="18"/>
          </w:rPr>
          <w:delText xml:space="preserve">ICTY </w:delText>
        </w:r>
      </w:del>
      <w:ins w:id="1693" w:author="Sara Boyes" w:date="2023-05-16T17:33:00Z">
        <w:r w:rsidR="004B3DFF" w:rsidRPr="00EA6FD5">
          <w:rPr>
            <w:rFonts w:ascii="Times New Roman" w:hAnsi="Times New Roman" w:cs="Times New Roman"/>
            <w:sz w:val="18"/>
            <w:szCs w:val="18"/>
          </w:rPr>
          <w:t xml:space="preserve">The International Criminal Tribunal for the Former Yugoslavia  </w:t>
        </w:r>
      </w:ins>
      <w:r w:rsidRPr="00EA6FD5">
        <w:rPr>
          <w:rFonts w:ascii="Times New Roman" w:hAnsi="Times New Roman" w:cs="Times New Roman"/>
          <w:sz w:val="18"/>
          <w:szCs w:val="18"/>
        </w:rPr>
        <w:t>ruled that the massacre in Ahmići (the killing of 116 civilians, mostly elderly, women and children) on 16 April 1993 was a crime against humanity. Dario Kordić, one of the commanders of this action (one of the leading politicians and members of the highest structures of Herzeg Bosnia), was sentenced to 25 years of prison. He was released before the expiration of the jail sentence (serving 17 years) in June 2014</w:t>
      </w:r>
      <w:ins w:id="1694" w:author="Sara Boyes" w:date="2023-05-15T23:58:00Z">
        <w:r w:rsidR="004C109A" w:rsidRPr="00EA6FD5">
          <w:rPr>
            <w:rFonts w:ascii="Times New Roman" w:hAnsi="Times New Roman" w:cs="Times New Roman"/>
            <w:sz w:val="18"/>
            <w:szCs w:val="18"/>
          </w:rPr>
          <w:t>,</w:t>
        </w:r>
      </w:ins>
      <w:r w:rsidRPr="00EA6FD5">
        <w:rPr>
          <w:rFonts w:ascii="Times New Roman" w:hAnsi="Times New Roman" w:cs="Times New Roman"/>
          <w:sz w:val="18"/>
          <w:szCs w:val="18"/>
        </w:rPr>
        <w:t xml:space="preserve"> when he was welcomed in Busovača by the entire HDZ BiH political leadership</w:t>
      </w:r>
      <w:ins w:id="1695" w:author="Sara Boyes" w:date="2023-05-15T23:59:00Z">
        <w:r w:rsidR="004C109A" w:rsidRPr="00EA6FD5">
          <w:rPr>
            <w:rFonts w:ascii="Times New Roman" w:hAnsi="Times New Roman" w:cs="Times New Roman"/>
            <w:sz w:val="18"/>
            <w:szCs w:val="18"/>
          </w:rPr>
          <w:t>,</w:t>
        </w:r>
      </w:ins>
      <w:r w:rsidRPr="00EA6FD5">
        <w:rPr>
          <w:rFonts w:ascii="Times New Roman" w:hAnsi="Times New Roman" w:cs="Times New Roman"/>
          <w:sz w:val="18"/>
          <w:szCs w:val="18"/>
        </w:rPr>
        <w:t xml:space="preserve"> including Lidija Bradara.</w:t>
      </w:r>
    </w:p>
  </w:footnote>
  <w:footnote w:id="3">
    <w:p w14:paraId="7AC72E9A" w14:textId="180C30C7" w:rsidR="00847613" w:rsidRPr="00EA6FD5" w:rsidRDefault="00847613" w:rsidP="000A3E0C">
      <w:pPr>
        <w:pStyle w:val="FootnoteText"/>
        <w:rPr>
          <w:sz w:val="18"/>
          <w:szCs w:val="18"/>
          <w:lang w:val="bs-Latn-BA"/>
        </w:rPr>
      </w:pPr>
      <w:r w:rsidRPr="00EA6FD5">
        <w:rPr>
          <w:rStyle w:val="FootnoteReference"/>
          <w:sz w:val="18"/>
          <w:szCs w:val="18"/>
        </w:rPr>
        <w:footnoteRef/>
      </w:r>
      <w:r w:rsidRPr="00EA6FD5">
        <w:rPr>
          <w:sz w:val="18"/>
          <w:szCs w:val="18"/>
        </w:rPr>
        <w:t xml:space="preserve"> </w:t>
      </w:r>
      <w:r w:rsidRPr="00EA6FD5">
        <w:rPr>
          <w:rFonts w:ascii="Times New Roman" w:eastAsia="Times New Roman" w:hAnsi="Times New Roman" w:cs="Times New Roman"/>
          <w:bCs/>
          <w:iCs/>
          <w:sz w:val="18"/>
          <w:szCs w:val="18"/>
        </w:rPr>
        <w:t>Aj</w:t>
      </w:r>
      <w:r w:rsidRPr="00EA6FD5">
        <w:rPr>
          <w:rFonts w:ascii="Times New Roman" w:eastAsia="Times New Roman" w:hAnsi="Times New Roman" w:cs="Times New Roman"/>
          <w:bCs/>
          <w:iCs/>
          <w:sz w:val="18"/>
          <w:szCs w:val="18"/>
          <w:lang w:val="bs-Latn-BA"/>
        </w:rPr>
        <w:t>ša Softić (Bosniak), Branimir Orašanin (Serb) and Mirko Miličević (Croat)</w:t>
      </w:r>
      <w:ins w:id="1709" w:author="Sara Boyes" w:date="2023-05-08T16:17:00Z">
        <w:r w:rsidR="00947E58" w:rsidRPr="00EA6FD5">
          <w:rPr>
            <w:rFonts w:ascii="Times New Roman" w:eastAsia="Times New Roman" w:hAnsi="Times New Roman" w:cs="Times New Roman"/>
            <w:bCs/>
            <w:iCs/>
            <w:sz w:val="18"/>
            <w:szCs w:val="18"/>
            <w:lang w:val="bs-Latn-BA"/>
          </w:rPr>
          <w:t>.</w:t>
        </w:r>
      </w:ins>
    </w:p>
  </w:footnote>
  <w:footnote w:id="4">
    <w:p w14:paraId="218D6F5C" w14:textId="33B1F447" w:rsidR="00847613" w:rsidRPr="008D0D62" w:rsidRDefault="00847613" w:rsidP="005B6372">
      <w:pPr>
        <w:pStyle w:val="FootnoteText"/>
        <w:rPr>
          <w:rFonts w:ascii="Times New Roman" w:hAnsi="Times New Roman" w:cs="Times New Roman"/>
        </w:rPr>
      </w:pPr>
      <w:r w:rsidRPr="00EA6FD5">
        <w:rPr>
          <w:rStyle w:val="FootnoteReference"/>
          <w:rFonts w:ascii="Times New Roman" w:hAnsi="Times New Roman" w:cs="Times New Roman"/>
        </w:rPr>
        <w:t>[1]</w:t>
      </w:r>
      <w:r w:rsidRPr="00EA6FD5">
        <w:rPr>
          <w:rFonts w:ascii="Times New Roman" w:hAnsi="Times New Roman" w:cs="Times New Roman"/>
        </w:rPr>
        <w:t xml:space="preserve"> The </w:t>
      </w:r>
      <w:del w:id="2485" w:author="Sara Boyes" w:date="2023-05-16T17:29:00Z">
        <w:r w:rsidRPr="00EA6FD5" w:rsidDel="004B3DFF">
          <w:rPr>
            <w:rFonts w:ascii="Times New Roman" w:hAnsi="Times New Roman" w:cs="Times New Roman"/>
          </w:rPr>
          <w:delText xml:space="preserve">RS </w:delText>
        </w:r>
      </w:del>
      <w:ins w:id="2486" w:author="Sara Boyes" w:date="2023-05-16T17:29:00Z">
        <w:r w:rsidR="004B3DFF" w:rsidRPr="00EA6FD5">
          <w:rPr>
            <w:rFonts w:ascii="Times New Roman" w:hAnsi="Times New Roman" w:cs="Times New Roman"/>
          </w:rPr>
          <w:t>Republika S</w:t>
        </w:r>
      </w:ins>
      <w:ins w:id="2487" w:author="Sara Boyes" w:date="2023-05-16T17:30:00Z">
        <w:r w:rsidR="004B3DFF" w:rsidRPr="00EA6FD5">
          <w:rPr>
            <w:rFonts w:ascii="Times New Roman" w:hAnsi="Times New Roman" w:cs="Times New Roman"/>
          </w:rPr>
          <w:t>rpska</w:t>
        </w:r>
      </w:ins>
      <w:ins w:id="2488" w:author="Sara Boyes" w:date="2023-05-16T17:29:00Z">
        <w:r w:rsidR="004B3DFF" w:rsidRPr="00EA6FD5">
          <w:rPr>
            <w:rFonts w:ascii="Times New Roman" w:hAnsi="Times New Roman" w:cs="Times New Roman"/>
          </w:rPr>
          <w:t xml:space="preserve"> </w:t>
        </w:r>
      </w:ins>
      <w:r w:rsidRPr="00EA6FD5">
        <w:rPr>
          <w:rFonts w:ascii="Times New Roman" w:hAnsi="Times New Roman" w:cs="Times New Roman"/>
        </w:rPr>
        <w:t>Agency for Statistics reported an annual inflation rate of 14</w:t>
      </w:r>
      <w:del w:id="2489" w:author="Sara Boyes" w:date="2023-05-16T17:30:00Z">
        <w:r w:rsidR="00DD764D" w:rsidRPr="00EA6FD5" w:rsidDel="004B3DFF">
          <w:rPr>
            <w:rFonts w:ascii="Times New Roman" w:hAnsi="Times New Roman" w:cs="Times New Roman"/>
          </w:rPr>
          <w:delText>%</w:delText>
        </w:r>
        <w:r w:rsidRPr="00EA6FD5" w:rsidDel="004B3DFF">
          <w:rPr>
            <w:rFonts w:ascii="Times New Roman" w:hAnsi="Times New Roman" w:cs="Times New Roman"/>
          </w:rPr>
          <w:delText xml:space="preserve"> </w:delText>
        </w:r>
      </w:del>
      <w:ins w:id="2490" w:author="Sara Boyes" w:date="2023-05-16T17:30:00Z">
        <w:r w:rsidR="004B3DFF" w:rsidRPr="00EA6FD5">
          <w:rPr>
            <w:rFonts w:ascii="Times New Roman" w:hAnsi="Times New Roman" w:cs="Times New Roman"/>
          </w:rPr>
          <w:t xml:space="preserve"> per cent </w:t>
        </w:r>
      </w:ins>
      <w:r w:rsidRPr="00EA6FD5">
        <w:rPr>
          <w:rFonts w:ascii="Times New Roman" w:hAnsi="Times New Roman" w:cs="Times New Roman"/>
        </w:rPr>
        <w:t>in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9C6"/>
    <w:multiLevelType w:val="hybridMultilevel"/>
    <w:tmpl w:val="FDA697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494783"/>
    <w:multiLevelType w:val="hybridMultilevel"/>
    <w:tmpl w:val="A6F6BF52"/>
    <w:lvl w:ilvl="0" w:tplc="4ACE5840">
      <w:start w:val="108"/>
      <w:numFmt w:val="decimal"/>
      <w:lvlText w:val="%1."/>
      <w:lvlJc w:val="left"/>
      <w:pPr>
        <w:ind w:left="420" w:hanging="42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6526A"/>
    <w:multiLevelType w:val="hybridMultilevel"/>
    <w:tmpl w:val="CCC2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84958"/>
    <w:multiLevelType w:val="hybridMultilevel"/>
    <w:tmpl w:val="CD027410"/>
    <w:lvl w:ilvl="0" w:tplc="CD06FC20">
      <w:start w:val="108"/>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58747A"/>
    <w:multiLevelType w:val="hybridMultilevel"/>
    <w:tmpl w:val="C714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F204E"/>
    <w:multiLevelType w:val="hybridMultilevel"/>
    <w:tmpl w:val="25E2DB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969FB"/>
    <w:multiLevelType w:val="hybridMultilevel"/>
    <w:tmpl w:val="FF7E4CF6"/>
    <w:lvl w:ilvl="0" w:tplc="CD9C99C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42B52"/>
    <w:multiLevelType w:val="hybridMultilevel"/>
    <w:tmpl w:val="6BA2C6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88552C"/>
    <w:multiLevelType w:val="hybridMultilevel"/>
    <w:tmpl w:val="590807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83DB9"/>
    <w:multiLevelType w:val="hybridMultilevel"/>
    <w:tmpl w:val="31946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492A1D"/>
    <w:multiLevelType w:val="hybridMultilevel"/>
    <w:tmpl w:val="9FFAA68E"/>
    <w:lvl w:ilvl="0" w:tplc="1C1CD124">
      <w:start w:val="1"/>
      <w:numFmt w:val="decimal"/>
      <w:lvlText w:val="%1."/>
      <w:lvlJc w:val="left"/>
      <w:pPr>
        <w:ind w:left="720" w:hanging="360"/>
      </w:pPr>
      <w:rPr>
        <w:b w:val="0"/>
        <w:bCs w:val="0"/>
        <w:i w:val="0"/>
        <w:iCs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E03FCE"/>
    <w:multiLevelType w:val="hybridMultilevel"/>
    <w:tmpl w:val="934690E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623F0"/>
    <w:multiLevelType w:val="hybridMultilevel"/>
    <w:tmpl w:val="09E050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2418A1"/>
    <w:multiLevelType w:val="hybridMultilevel"/>
    <w:tmpl w:val="13503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5D1B6A"/>
    <w:multiLevelType w:val="hybridMultilevel"/>
    <w:tmpl w:val="49F0EF34"/>
    <w:lvl w:ilvl="0" w:tplc="FBC6A3B0">
      <w:start w:val="142"/>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83775C"/>
    <w:multiLevelType w:val="multilevel"/>
    <w:tmpl w:val="89C6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E4BBA"/>
    <w:multiLevelType w:val="hybridMultilevel"/>
    <w:tmpl w:val="B7FCCA24"/>
    <w:lvl w:ilvl="0" w:tplc="280CC29E">
      <w:start w:val="1"/>
      <w:numFmt w:val="decimal"/>
      <w:lvlText w:val="%1."/>
      <w:lvlJc w:val="left"/>
      <w:pPr>
        <w:ind w:left="720" w:hanging="360"/>
      </w:pPr>
      <w:rPr>
        <w:rFonts w:ascii="Times New Roman" w:hAnsi="Times New Roman" w:cs="Times New Roman" w:hint="default"/>
        <w:b w:val="0"/>
        <w:bCs w:val="0"/>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3B3FB3"/>
    <w:multiLevelType w:val="hybridMultilevel"/>
    <w:tmpl w:val="66AA28D0"/>
    <w:lvl w:ilvl="0" w:tplc="0409000F">
      <w:start w:val="3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787D21"/>
    <w:multiLevelType w:val="hybridMultilevel"/>
    <w:tmpl w:val="3E048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3A06C9"/>
    <w:multiLevelType w:val="hybridMultilevel"/>
    <w:tmpl w:val="04823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22E54"/>
    <w:multiLevelType w:val="hybridMultilevel"/>
    <w:tmpl w:val="401843F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F800EFF"/>
    <w:multiLevelType w:val="hybridMultilevel"/>
    <w:tmpl w:val="34086220"/>
    <w:lvl w:ilvl="0" w:tplc="1628482C">
      <w:start w:val="140"/>
      <w:numFmt w:val="decimal"/>
      <w:lvlText w:val="%1."/>
      <w:lvlJc w:val="left"/>
      <w:pPr>
        <w:ind w:left="510" w:hanging="4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30CC5207"/>
    <w:multiLevelType w:val="hybridMultilevel"/>
    <w:tmpl w:val="15301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783986"/>
    <w:multiLevelType w:val="hybridMultilevel"/>
    <w:tmpl w:val="1CE85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839B2"/>
    <w:multiLevelType w:val="hybridMultilevel"/>
    <w:tmpl w:val="644C43D6"/>
    <w:lvl w:ilvl="0" w:tplc="04090001">
      <w:start w:val="1"/>
      <w:numFmt w:val="bullet"/>
      <w:lvlText w:val=""/>
      <w:lvlJc w:val="left"/>
      <w:pPr>
        <w:ind w:left="1080" w:hanging="360"/>
      </w:pPr>
      <w:rPr>
        <w:rFonts w:ascii="Symbol" w:hAnsi="Symbol"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BD7A6C"/>
    <w:multiLevelType w:val="hybridMultilevel"/>
    <w:tmpl w:val="CBC87288"/>
    <w:lvl w:ilvl="0" w:tplc="28245EB6">
      <w:start w:val="16"/>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7B6B83"/>
    <w:multiLevelType w:val="hybridMultilevel"/>
    <w:tmpl w:val="5AE46E4E"/>
    <w:lvl w:ilvl="0" w:tplc="0409000F">
      <w:start w:val="3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B695FAA"/>
    <w:multiLevelType w:val="hybridMultilevel"/>
    <w:tmpl w:val="F74E2C90"/>
    <w:lvl w:ilvl="0" w:tplc="19BEDE26">
      <w:start w:val="82"/>
      <w:numFmt w:val="decimal"/>
      <w:lvlText w:val="%1."/>
      <w:lvlJc w:val="left"/>
      <w:pPr>
        <w:ind w:left="720" w:hanging="360"/>
      </w:pPr>
      <w:rPr>
        <w:rFonts w:ascii="Times New Roman" w:hAnsi="Times New Roman" w:cs="Times New Roman" w:hint="default"/>
        <w:b w:val="0"/>
        <w:bCs w:val="0"/>
        <w:i w:val="0"/>
        <w:i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C93C7D"/>
    <w:multiLevelType w:val="hybridMultilevel"/>
    <w:tmpl w:val="F130668E"/>
    <w:lvl w:ilvl="0" w:tplc="0409000F">
      <w:start w:val="8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2D186B"/>
    <w:multiLevelType w:val="hybridMultilevel"/>
    <w:tmpl w:val="6EF04642"/>
    <w:lvl w:ilvl="0" w:tplc="DCFE773C">
      <w:start w:val="23"/>
      <w:numFmt w:val="decimal"/>
      <w:lvlText w:val="%1."/>
      <w:lvlJc w:val="left"/>
      <w:pPr>
        <w:ind w:left="720" w:hanging="360"/>
      </w:pPr>
      <w:rPr>
        <w:rFonts w:ascii="Times New Roman" w:hAnsi="Times New Roman" w:cs="Times New Roman" w:hint="default"/>
        <w:b w:val="0"/>
        <w:bCs w:val="0"/>
        <w:i w:val="0"/>
        <w:iCs/>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A07BEC"/>
    <w:multiLevelType w:val="hybridMultilevel"/>
    <w:tmpl w:val="BFE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A96BF0"/>
    <w:multiLevelType w:val="hybridMultilevel"/>
    <w:tmpl w:val="E31C6AC0"/>
    <w:lvl w:ilvl="0" w:tplc="25D8405E">
      <w:start w:val="102"/>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8287B77"/>
    <w:multiLevelType w:val="multilevel"/>
    <w:tmpl w:val="AD4E1372"/>
    <w:lvl w:ilvl="0">
      <w:start w:val="100"/>
      <w:numFmt w:val="decimal"/>
      <w:lvlText w:val="%1."/>
      <w:lvlJc w:val="left"/>
      <w:pPr>
        <w:ind w:left="420" w:hanging="42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3" w15:restartNumberingAfterBreak="0">
    <w:nsid w:val="4B931177"/>
    <w:multiLevelType w:val="hybridMultilevel"/>
    <w:tmpl w:val="54F6D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367F43"/>
    <w:multiLevelType w:val="hybridMultilevel"/>
    <w:tmpl w:val="CF64C662"/>
    <w:lvl w:ilvl="0" w:tplc="FFFFFFFF">
      <w:start w:val="37"/>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54F21F1E"/>
    <w:multiLevelType w:val="hybridMultilevel"/>
    <w:tmpl w:val="CEFC2A56"/>
    <w:lvl w:ilvl="0" w:tplc="3A74063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6DD2BBF"/>
    <w:multiLevelType w:val="hybridMultilevel"/>
    <w:tmpl w:val="32822F7C"/>
    <w:lvl w:ilvl="0" w:tplc="05FAA7C0">
      <w:start w:val="1"/>
      <w:numFmt w:val="decimal"/>
      <w:lvlText w:val="%1."/>
      <w:lvlJc w:val="left"/>
      <w:pPr>
        <w:ind w:left="900" w:hanging="360"/>
      </w:pPr>
      <w:rPr>
        <w:rFonts w:ascii="Times New Roman" w:hAnsi="Times New Roman" w:cs="Times New Roman" w:hint="default"/>
        <w:b w:val="0"/>
        <w:bCs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3B3191"/>
    <w:multiLevelType w:val="hybridMultilevel"/>
    <w:tmpl w:val="8D4AE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390E51"/>
    <w:multiLevelType w:val="hybridMultilevel"/>
    <w:tmpl w:val="BC98C662"/>
    <w:lvl w:ilvl="0" w:tplc="1E82D662">
      <w:start w:val="60"/>
      <w:numFmt w:val="decimal"/>
      <w:lvlText w:val="%1."/>
      <w:lvlJc w:val="left"/>
      <w:pPr>
        <w:ind w:left="720" w:hanging="360"/>
      </w:pPr>
      <w:rPr>
        <w:rFonts w:ascii="Times New Roman" w:hAnsi="Times New Roman" w:cs="Times New Roman" w:hint="default"/>
        <w:b w:val="0"/>
        <w:bCs w:val="0"/>
        <w:i w:val="0"/>
        <w:iCs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836151"/>
    <w:multiLevelType w:val="hybridMultilevel"/>
    <w:tmpl w:val="B386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7A6EFB"/>
    <w:multiLevelType w:val="hybridMultilevel"/>
    <w:tmpl w:val="D8C8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8E5953"/>
    <w:multiLevelType w:val="hybridMultilevel"/>
    <w:tmpl w:val="0706F0AA"/>
    <w:lvl w:ilvl="0" w:tplc="2D44CFE4">
      <w:start w:val="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412E12"/>
    <w:multiLevelType w:val="multilevel"/>
    <w:tmpl w:val="E2B83752"/>
    <w:lvl w:ilvl="0">
      <w:start w:val="1"/>
      <w:numFmt w:val="bullet"/>
      <w:lvlText w:val=""/>
      <w:lvlJc w:val="left"/>
      <w:pPr>
        <w:tabs>
          <w:tab w:val="num" w:pos="720"/>
        </w:tabs>
        <w:ind w:left="720" w:hanging="360"/>
      </w:pPr>
      <w:rPr>
        <w:rFonts w:ascii="Symbol" w:hAnsi="Symbol" w:hint="default"/>
        <w:sz w:val="20"/>
      </w:rPr>
    </w:lvl>
    <w:lvl w:ilvl="1">
      <w:start w:val="13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04EAD"/>
    <w:multiLevelType w:val="hybridMultilevel"/>
    <w:tmpl w:val="51BE7F82"/>
    <w:lvl w:ilvl="0" w:tplc="FFFFFFFF">
      <w:start w:val="1"/>
      <w:numFmt w:val="decimal"/>
      <w:lvlText w:val="%1."/>
      <w:lvlJc w:val="left"/>
      <w:pPr>
        <w:ind w:left="720" w:hanging="360"/>
      </w:pPr>
      <w:rPr>
        <w:rFonts w:ascii="Times New Roman" w:hAnsi="Times New Roman" w:cs="Times New Roman" w:hint="default"/>
        <w:b w:val="0"/>
        <w:bCs w:val="0"/>
        <w:strike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8F5185"/>
    <w:multiLevelType w:val="hybridMultilevel"/>
    <w:tmpl w:val="0C965574"/>
    <w:lvl w:ilvl="0" w:tplc="AC8029AA">
      <w:start w:val="6"/>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9B5564"/>
    <w:multiLevelType w:val="hybridMultilevel"/>
    <w:tmpl w:val="99AC09F4"/>
    <w:lvl w:ilvl="0" w:tplc="269E05C4">
      <w:start w:val="53"/>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A905E3"/>
    <w:multiLevelType w:val="hybridMultilevel"/>
    <w:tmpl w:val="365E15D8"/>
    <w:lvl w:ilvl="0" w:tplc="B32075D6">
      <w:start w:val="152"/>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8C0226"/>
    <w:multiLevelType w:val="hybridMultilevel"/>
    <w:tmpl w:val="316E9C56"/>
    <w:lvl w:ilvl="0" w:tplc="0CD82FD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977333">
    <w:abstractNumId w:val="18"/>
  </w:num>
  <w:num w:numId="2" w16cid:durableId="909120465">
    <w:abstractNumId w:val="30"/>
  </w:num>
  <w:num w:numId="3" w16cid:durableId="264850851">
    <w:abstractNumId w:val="8"/>
  </w:num>
  <w:num w:numId="4" w16cid:durableId="1783570047">
    <w:abstractNumId w:val="12"/>
  </w:num>
  <w:num w:numId="5" w16cid:durableId="391512230">
    <w:abstractNumId w:val="2"/>
  </w:num>
  <w:num w:numId="6" w16cid:durableId="2146970617">
    <w:abstractNumId w:val="4"/>
  </w:num>
  <w:num w:numId="7" w16cid:durableId="1918056761">
    <w:abstractNumId w:val="16"/>
  </w:num>
  <w:num w:numId="8" w16cid:durableId="1422332315">
    <w:abstractNumId w:val="47"/>
  </w:num>
  <w:num w:numId="9" w16cid:durableId="1364403435">
    <w:abstractNumId w:val="44"/>
  </w:num>
  <w:num w:numId="10" w16cid:durableId="258687443">
    <w:abstractNumId w:val="45"/>
  </w:num>
  <w:num w:numId="11" w16cid:durableId="198669164">
    <w:abstractNumId w:val="38"/>
  </w:num>
  <w:num w:numId="12" w16cid:durableId="1083145208">
    <w:abstractNumId w:val="41"/>
  </w:num>
  <w:num w:numId="13" w16cid:durableId="1030958932">
    <w:abstractNumId w:val="15"/>
  </w:num>
  <w:num w:numId="14" w16cid:durableId="1851262927">
    <w:abstractNumId w:val="42"/>
  </w:num>
  <w:num w:numId="15" w16cid:durableId="476381845">
    <w:abstractNumId w:val="10"/>
  </w:num>
  <w:num w:numId="16" w16cid:durableId="588200964">
    <w:abstractNumId w:val="19"/>
  </w:num>
  <w:num w:numId="17" w16cid:durableId="906378567">
    <w:abstractNumId w:val="0"/>
  </w:num>
  <w:num w:numId="18" w16cid:durableId="1627541349">
    <w:abstractNumId w:val="13"/>
  </w:num>
  <w:num w:numId="19" w16cid:durableId="1027291346">
    <w:abstractNumId w:val="23"/>
  </w:num>
  <w:num w:numId="20" w16cid:durableId="1290667104">
    <w:abstractNumId w:val="35"/>
  </w:num>
  <w:num w:numId="21" w16cid:durableId="1493334993">
    <w:abstractNumId w:val="6"/>
  </w:num>
  <w:num w:numId="22" w16cid:durableId="492378287">
    <w:abstractNumId w:val="20"/>
  </w:num>
  <w:num w:numId="23" w16cid:durableId="1158810480">
    <w:abstractNumId w:val="22"/>
  </w:num>
  <w:num w:numId="24" w16cid:durableId="796606540">
    <w:abstractNumId w:val="25"/>
  </w:num>
  <w:num w:numId="25" w16cid:durableId="2094621869">
    <w:abstractNumId w:val="29"/>
  </w:num>
  <w:num w:numId="26" w16cid:durableId="520053644">
    <w:abstractNumId w:val="27"/>
  </w:num>
  <w:num w:numId="27" w16cid:durableId="2093507248">
    <w:abstractNumId w:val="33"/>
  </w:num>
  <w:num w:numId="28" w16cid:durableId="2145652963">
    <w:abstractNumId w:val="9"/>
  </w:num>
  <w:num w:numId="29" w16cid:durableId="491218314">
    <w:abstractNumId w:val="37"/>
  </w:num>
  <w:num w:numId="30" w16cid:durableId="680471280">
    <w:abstractNumId w:val="5"/>
  </w:num>
  <w:num w:numId="31" w16cid:durableId="2080588407">
    <w:abstractNumId w:val="36"/>
  </w:num>
  <w:num w:numId="32" w16cid:durableId="902250113">
    <w:abstractNumId w:val="26"/>
  </w:num>
  <w:num w:numId="33" w16cid:durableId="797838707">
    <w:abstractNumId w:val="32"/>
  </w:num>
  <w:num w:numId="34" w16cid:durableId="1977762039">
    <w:abstractNumId w:val="11"/>
  </w:num>
  <w:num w:numId="35" w16cid:durableId="317152346">
    <w:abstractNumId w:val="14"/>
  </w:num>
  <w:num w:numId="36" w16cid:durableId="785540996">
    <w:abstractNumId w:val="24"/>
  </w:num>
  <w:num w:numId="37" w16cid:durableId="728070724">
    <w:abstractNumId w:val="7"/>
  </w:num>
  <w:num w:numId="38" w16cid:durableId="1079713139">
    <w:abstractNumId w:val="31"/>
  </w:num>
  <w:num w:numId="39" w16cid:durableId="1610159714">
    <w:abstractNumId w:val="17"/>
  </w:num>
  <w:num w:numId="40" w16cid:durableId="1233077554">
    <w:abstractNumId w:val="3"/>
  </w:num>
  <w:num w:numId="41" w16cid:durableId="1646544248">
    <w:abstractNumId w:val="46"/>
  </w:num>
  <w:num w:numId="42" w16cid:durableId="723336595">
    <w:abstractNumId w:val="34"/>
  </w:num>
  <w:num w:numId="43" w16cid:durableId="592276984">
    <w:abstractNumId w:val="39"/>
  </w:num>
  <w:num w:numId="44" w16cid:durableId="174686206">
    <w:abstractNumId w:val="21"/>
  </w:num>
  <w:num w:numId="45" w16cid:durableId="22639463">
    <w:abstractNumId w:val="28"/>
  </w:num>
  <w:num w:numId="46" w16cid:durableId="1229683272">
    <w:abstractNumId w:val="40"/>
  </w:num>
  <w:num w:numId="47" w16cid:durableId="2091921414">
    <w:abstractNumId w:val="1"/>
  </w:num>
  <w:num w:numId="48" w16cid:durableId="83807906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359169062">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Bernabe">
    <w15:presenceInfo w15:providerId="AD" w15:userId="S::bernabek@un.org::f68e1222-ffdd-4e4d-a756-0e5846036354"/>
  </w15:person>
  <w15:person w15:author="Sara Boyes">
    <w15:presenceInfo w15:providerId="AD" w15:userId="S::boyes@un.org::74c0b38f-eee3-4d78-81ff-95d289680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wNDaxsDQyszQAQiUdpeDU4uLM/DyQAuNaAJueAKgsAAAA"/>
  </w:docVars>
  <w:rsids>
    <w:rsidRoot w:val="0073799D"/>
    <w:rsid w:val="00002A3A"/>
    <w:rsid w:val="000046E4"/>
    <w:rsid w:val="00006DF5"/>
    <w:rsid w:val="00007B65"/>
    <w:rsid w:val="000116D4"/>
    <w:rsid w:val="00013102"/>
    <w:rsid w:val="00013CEA"/>
    <w:rsid w:val="0001666E"/>
    <w:rsid w:val="00016802"/>
    <w:rsid w:val="00017385"/>
    <w:rsid w:val="000176E2"/>
    <w:rsid w:val="00017AF3"/>
    <w:rsid w:val="00020E8B"/>
    <w:rsid w:val="000236D1"/>
    <w:rsid w:val="00024606"/>
    <w:rsid w:val="00025063"/>
    <w:rsid w:val="00027360"/>
    <w:rsid w:val="00030540"/>
    <w:rsid w:val="00032573"/>
    <w:rsid w:val="0003571F"/>
    <w:rsid w:val="000367C3"/>
    <w:rsid w:val="00045BA6"/>
    <w:rsid w:val="00051C04"/>
    <w:rsid w:val="000529C7"/>
    <w:rsid w:val="0005331E"/>
    <w:rsid w:val="000573D0"/>
    <w:rsid w:val="00060E24"/>
    <w:rsid w:val="00061514"/>
    <w:rsid w:val="00061959"/>
    <w:rsid w:val="0006308F"/>
    <w:rsid w:val="00064761"/>
    <w:rsid w:val="00065805"/>
    <w:rsid w:val="00065DE4"/>
    <w:rsid w:val="00066B14"/>
    <w:rsid w:val="00067A53"/>
    <w:rsid w:val="000708CF"/>
    <w:rsid w:val="00070FC5"/>
    <w:rsid w:val="000726B5"/>
    <w:rsid w:val="00074D45"/>
    <w:rsid w:val="00076A6D"/>
    <w:rsid w:val="000772C5"/>
    <w:rsid w:val="00082E56"/>
    <w:rsid w:val="000851B3"/>
    <w:rsid w:val="000853CA"/>
    <w:rsid w:val="00085ED2"/>
    <w:rsid w:val="00087FED"/>
    <w:rsid w:val="000909BD"/>
    <w:rsid w:val="00093981"/>
    <w:rsid w:val="000A27F0"/>
    <w:rsid w:val="000A3D26"/>
    <w:rsid w:val="000A3E0C"/>
    <w:rsid w:val="000A506A"/>
    <w:rsid w:val="000A59A2"/>
    <w:rsid w:val="000A7CC8"/>
    <w:rsid w:val="000B0F88"/>
    <w:rsid w:val="000B1232"/>
    <w:rsid w:val="000B1ED6"/>
    <w:rsid w:val="000B43E6"/>
    <w:rsid w:val="000B4511"/>
    <w:rsid w:val="000B6932"/>
    <w:rsid w:val="000C0231"/>
    <w:rsid w:val="000C0B83"/>
    <w:rsid w:val="000C1B33"/>
    <w:rsid w:val="000C4586"/>
    <w:rsid w:val="000C4587"/>
    <w:rsid w:val="000C47A8"/>
    <w:rsid w:val="000C76A8"/>
    <w:rsid w:val="000D3447"/>
    <w:rsid w:val="000D7987"/>
    <w:rsid w:val="000D7B64"/>
    <w:rsid w:val="000E4F83"/>
    <w:rsid w:val="000F31C7"/>
    <w:rsid w:val="000F617E"/>
    <w:rsid w:val="0010115C"/>
    <w:rsid w:val="00101AF3"/>
    <w:rsid w:val="00103366"/>
    <w:rsid w:val="00105F26"/>
    <w:rsid w:val="00107852"/>
    <w:rsid w:val="00111AE5"/>
    <w:rsid w:val="00112637"/>
    <w:rsid w:val="00114956"/>
    <w:rsid w:val="001157EC"/>
    <w:rsid w:val="00122094"/>
    <w:rsid w:val="001246BF"/>
    <w:rsid w:val="00130006"/>
    <w:rsid w:val="00131684"/>
    <w:rsid w:val="00132CDB"/>
    <w:rsid w:val="001332F6"/>
    <w:rsid w:val="00135CC6"/>
    <w:rsid w:val="00141049"/>
    <w:rsid w:val="0014273C"/>
    <w:rsid w:val="0014395E"/>
    <w:rsid w:val="00144D66"/>
    <w:rsid w:val="001463EF"/>
    <w:rsid w:val="001501ED"/>
    <w:rsid w:val="001503C3"/>
    <w:rsid w:val="00150567"/>
    <w:rsid w:val="00153412"/>
    <w:rsid w:val="00156552"/>
    <w:rsid w:val="00156FEC"/>
    <w:rsid w:val="0015769D"/>
    <w:rsid w:val="001628B2"/>
    <w:rsid w:val="001637A1"/>
    <w:rsid w:val="00165DEE"/>
    <w:rsid w:val="001749DF"/>
    <w:rsid w:val="00177B87"/>
    <w:rsid w:val="00180D72"/>
    <w:rsid w:val="00182905"/>
    <w:rsid w:val="0018757E"/>
    <w:rsid w:val="001901BB"/>
    <w:rsid w:val="00191F20"/>
    <w:rsid w:val="001932ED"/>
    <w:rsid w:val="00193B83"/>
    <w:rsid w:val="001962D6"/>
    <w:rsid w:val="00197140"/>
    <w:rsid w:val="00197B22"/>
    <w:rsid w:val="001A0227"/>
    <w:rsid w:val="001A060B"/>
    <w:rsid w:val="001A2EBE"/>
    <w:rsid w:val="001A3862"/>
    <w:rsid w:val="001A5261"/>
    <w:rsid w:val="001A57AF"/>
    <w:rsid w:val="001A78FC"/>
    <w:rsid w:val="001B120B"/>
    <w:rsid w:val="001B3517"/>
    <w:rsid w:val="001B7B68"/>
    <w:rsid w:val="001C0B7E"/>
    <w:rsid w:val="001C1D4F"/>
    <w:rsid w:val="001C7816"/>
    <w:rsid w:val="001D60EA"/>
    <w:rsid w:val="001E44EE"/>
    <w:rsid w:val="001E4BD7"/>
    <w:rsid w:val="001F0AEE"/>
    <w:rsid w:val="001F1687"/>
    <w:rsid w:val="001F3994"/>
    <w:rsid w:val="001F4206"/>
    <w:rsid w:val="001F47C0"/>
    <w:rsid w:val="001F657C"/>
    <w:rsid w:val="001F736D"/>
    <w:rsid w:val="00200601"/>
    <w:rsid w:val="00201DB9"/>
    <w:rsid w:val="002112DB"/>
    <w:rsid w:val="00211DD0"/>
    <w:rsid w:val="002128D3"/>
    <w:rsid w:val="00214B83"/>
    <w:rsid w:val="002151BE"/>
    <w:rsid w:val="00216F13"/>
    <w:rsid w:val="00216FDE"/>
    <w:rsid w:val="0022632C"/>
    <w:rsid w:val="00231678"/>
    <w:rsid w:val="00232168"/>
    <w:rsid w:val="002321D2"/>
    <w:rsid w:val="00232D1D"/>
    <w:rsid w:val="0023333D"/>
    <w:rsid w:val="00233529"/>
    <w:rsid w:val="002340DF"/>
    <w:rsid w:val="00235A29"/>
    <w:rsid w:val="00241D04"/>
    <w:rsid w:val="00242E2A"/>
    <w:rsid w:val="00243D22"/>
    <w:rsid w:val="00243DF5"/>
    <w:rsid w:val="00243F58"/>
    <w:rsid w:val="002446C0"/>
    <w:rsid w:val="00246BDB"/>
    <w:rsid w:val="002476B9"/>
    <w:rsid w:val="00253706"/>
    <w:rsid w:val="00257D8C"/>
    <w:rsid w:val="002640C7"/>
    <w:rsid w:val="00265748"/>
    <w:rsid w:val="00265B45"/>
    <w:rsid w:val="00266C7F"/>
    <w:rsid w:val="00266EEA"/>
    <w:rsid w:val="00267716"/>
    <w:rsid w:val="002723E7"/>
    <w:rsid w:val="00273829"/>
    <w:rsid w:val="002764FB"/>
    <w:rsid w:val="00277992"/>
    <w:rsid w:val="0028123B"/>
    <w:rsid w:val="0028497C"/>
    <w:rsid w:val="00286978"/>
    <w:rsid w:val="00287066"/>
    <w:rsid w:val="002924E3"/>
    <w:rsid w:val="002953B7"/>
    <w:rsid w:val="00295A8F"/>
    <w:rsid w:val="002968C1"/>
    <w:rsid w:val="00297C57"/>
    <w:rsid w:val="002A65EE"/>
    <w:rsid w:val="002B5AE8"/>
    <w:rsid w:val="002B78BA"/>
    <w:rsid w:val="002C5503"/>
    <w:rsid w:val="002C6587"/>
    <w:rsid w:val="002D01DF"/>
    <w:rsid w:val="002E0D91"/>
    <w:rsid w:val="002E3E63"/>
    <w:rsid w:val="002E4992"/>
    <w:rsid w:val="002E6469"/>
    <w:rsid w:val="002F103C"/>
    <w:rsid w:val="002F1208"/>
    <w:rsid w:val="002F1428"/>
    <w:rsid w:val="002F1AD6"/>
    <w:rsid w:val="002F4D66"/>
    <w:rsid w:val="002F5056"/>
    <w:rsid w:val="003027EF"/>
    <w:rsid w:val="00302FFA"/>
    <w:rsid w:val="0030721E"/>
    <w:rsid w:val="00310A3A"/>
    <w:rsid w:val="003127DB"/>
    <w:rsid w:val="003145A3"/>
    <w:rsid w:val="00316123"/>
    <w:rsid w:val="00317B07"/>
    <w:rsid w:val="003205EE"/>
    <w:rsid w:val="00320E8A"/>
    <w:rsid w:val="00323598"/>
    <w:rsid w:val="00334AE1"/>
    <w:rsid w:val="00337BF2"/>
    <w:rsid w:val="003400AE"/>
    <w:rsid w:val="0034200C"/>
    <w:rsid w:val="00342235"/>
    <w:rsid w:val="003431C9"/>
    <w:rsid w:val="0034432A"/>
    <w:rsid w:val="003465EB"/>
    <w:rsid w:val="003477D2"/>
    <w:rsid w:val="003524B2"/>
    <w:rsid w:val="0035485F"/>
    <w:rsid w:val="00361CD0"/>
    <w:rsid w:val="0036450E"/>
    <w:rsid w:val="00365598"/>
    <w:rsid w:val="00366152"/>
    <w:rsid w:val="0036648B"/>
    <w:rsid w:val="00374CE6"/>
    <w:rsid w:val="0037612A"/>
    <w:rsid w:val="003779E2"/>
    <w:rsid w:val="00387A64"/>
    <w:rsid w:val="00390FEF"/>
    <w:rsid w:val="0039143C"/>
    <w:rsid w:val="00393DF0"/>
    <w:rsid w:val="00393E5D"/>
    <w:rsid w:val="00394F96"/>
    <w:rsid w:val="00395C7B"/>
    <w:rsid w:val="00397606"/>
    <w:rsid w:val="003A069B"/>
    <w:rsid w:val="003A0B88"/>
    <w:rsid w:val="003A1BFF"/>
    <w:rsid w:val="003A28AE"/>
    <w:rsid w:val="003A35E8"/>
    <w:rsid w:val="003A516B"/>
    <w:rsid w:val="003A66EB"/>
    <w:rsid w:val="003B1FCF"/>
    <w:rsid w:val="003B225E"/>
    <w:rsid w:val="003B2471"/>
    <w:rsid w:val="003C20E4"/>
    <w:rsid w:val="003C2164"/>
    <w:rsid w:val="003C55DC"/>
    <w:rsid w:val="003D1B14"/>
    <w:rsid w:val="003D3114"/>
    <w:rsid w:val="003D35D6"/>
    <w:rsid w:val="003D3837"/>
    <w:rsid w:val="003D5116"/>
    <w:rsid w:val="003D53FE"/>
    <w:rsid w:val="003D54EB"/>
    <w:rsid w:val="003D6A65"/>
    <w:rsid w:val="003E0451"/>
    <w:rsid w:val="003E0BCF"/>
    <w:rsid w:val="003E0C97"/>
    <w:rsid w:val="003E112D"/>
    <w:rsid w:val="003E127F"/>
    <w:rsid w:val="003E1D1C"/>
    <w:rsid w:val="003E3BA6"/>
    <w:rsid w:val="003F0B9C"/>
    <w:rsid w:val="003F51AB"/>
    <w:rsid w:val="00400F6B"/>
    <w:rsid w:val="00406AEE"/>
    <w:rsid w:val="004161A7"/>
    <w:rsid w:val="0041631C"/>
    <w:rsid w:val="004177AB"/>
    <w:rsid w:val="004201ED"/>
    <w:rsid w:val="004223B2"/>
    <w:rsid w:val="004229E3"/>
    <w:rsid w:val="0042563C"/>
    <w:rsid w:val="00436315"/>
    <w:rsid w:val="00436449"/>
    <w:rsid w:val="004425DF"/>
    <w:rsid w:val="00445000"/>
    <w:rsid w:val="00445C3B"/>
    <w:rsid w:val="00447ED5"/>
    <w:rsid w:val="00447F12"/>
    <w:rsid w:val="00453EE6"/>
    <w:rsid w:val="00457EB6"/>
    <w:rsid w:val="00460DB2"/>
    <w:rsid w:val="00461DB5"/>
    <w:rsid w:val="004719DC"/>
    <w:rsid w:val="00474106"/>
    <w:rsid w:val="00474272"/>
    <w:rsid w:val="0047536C"/>
    <w:rsid w:val="004809F3"/>
    <w:rsid w:val="00483C71"/>
    <w:rsid w:val="0048611C"/>
    <w:rsid w:val="00486986"/>
    <w:rsid w:val="00492357"/>
    <w:rsid w:val="00494C3B"/>
    <w:rsid w:val="004975CE"/>
    <w:rsid w:val="004A02A7"/>
    <w:rsid w:val="004A1217"/>
    <w:rsid w:val="004A364F"/>
    <w:rsid w:val="004A5301"/>
    <w:rsid w:val="004B16EB"/>
    <w:rsid w:val="004B1EC2"/>
    <w:rsid w:val="004B3DFF"/>
    <w:rsid w:val="004B6B95"/>
    <w:rsid w:val="004C0670"/>
    <w:rsid w:val="004C0D0A"/>
    <w:rsid w:val="004C109A"/>
    <w:rsid w:val="004C2AC8"/>
    <w:rsid w:val="004C6E91"/>
    <w:rsid w:val="004C789B"/>
    <w:rsid w:val="004D1822"/>
    <w:rsid w:val="004D24FC"/>
    <w:rsid w:val="004D39D8"/>
    <w:rsid w:val="004D7F79"/>
    <w:rsid w:val="004E5E83"/>
    <w:rsid w:val="004E7FDB"/>
    <w:rsid w:val="004F45BF"/>
    <w:rsid w:val="004F5677"/>
    <w:rsid w:val="004F7AD9"/>
    <w:rsid w:val="00500F81"/>
    <w:rsid w:val="00510313"/>
    <w:rsid w:val="00510CAE"/>
    <w:rsid w:val="005152F1"/>
    <w:rsid w:val="005267C0"/>
    <w:rsid w:val="005273BF"/>
    <w:rsid w:val="00535BC4"/>
    <w:rsid w:val="005367AC"/>
    <w:rsid w:val="005376D5"/>
    <w:rsid w:val="0054052B"/>
    <w:rsid w:val="00553D95"/>
    <w:rsid w:val="0055457C"/>
    <w:rsid w:val="00555868"/>
    <w:rsid w:val="00556F33"/>
    <w:rsid w:val="00565761"/>
    <w:rsid w:val="00572EF0"/>
    <w:rsid w:val="00575707"/>
    <w:rsid w:val="00575B23"/>
    <w:rsid w:val="005827F2"/>
    <w:rsid w:val="005839C4"/>
    <w:rsid w:val="00583B53"/>
    <w:rsid w:val="0058623C"/>
    <w:rsid w:val="00591939"/>
    <w:rsid w:val="00596C1B"/>
    <w:rsid w:val="005976AE"/>
    <w:rsid w:val="005A3D26"/>
    <w:rsid w:val="005A4761"/>
    <w:rsid w:val="005A6A37"/>
    <w:rsid w:val="005A7CAC"/>
    <w:rsid w:val="005B6372"/>
    <w:rsid w:val="005B7F0D"/>
    <w:rsid w:val="005C0D21"/>
    <w:rsid w:val="005C1583"/>
    <w:rsid w:val="005D0CD7"/>
    <w:rsid w:val="005D1E89"/>
    <w:rsid w:val="005D71E2"/>
    <w:rsid w:val="005E2239"/>
    <w:rsid w:val="005E3E67"/>
    <w:rsid w:val="005E49C0"/>
    <w:rsid w:val="005E6C41"/>
    <w:rsid w:val="005F1568"/>
    <w:rsid w:val="005F1797"/>
    <w:rsid w:val="005F1BE4"/>
    <w:rsid w:val="0060193A"/>
    <w:rsid w:val="00601B51"/>
    <w:rsid w:val="006042BD"/>
    <w:rsid w:val="0061164B"/>
    <w:rsid w:val="006158C1"/>
    <w:rsid w:val="00616619"/>
    <w:rsid w:val="006235C8"/>
    <w:rsid w:val="00624F56"/>
    <w:rsid w:val="006269BF"/>
    <w:rsid w:val="00640E63"/>
    <w:rsid w:val="006414C5"/>
    <w:rsid w:val="00646156"/>
    <w:rsid w:val="006509E9"/>
    <w:rsid w:val="00652F15"/>
    <w:rsid w:val="00653014"/>
    <w:rsid w:val="00656DD9"/>
    <w:rsid w:val="006614E8"/>
    <w:rsid w:val="006627F8"/>
    <w:rsid w:val="00664711"/>
    <w:rsid w:val="006661F7"/>
    <w:rsid w:val="006708AB"/>
    <w:rsid w:val="00681862"/>
    <w:rsid w:val="00682B9B"/>
    <w:rsid w:val="00683377"/>
    <w:rsid w:val="006850FE"/>
    <w:rsid w:val="00686299"/>
    <w:rsid w:val="0069017C"/>
    <w:rsid w:val="00691153"/>
    <w:rsid w:val="00691966"/>
    <w:rsid w:val="006926DA"/>
    <w:rsid w:val="00694269"/>
    <w:rsid w:val="006A4851"/>
    <w:rsid w:val="006A5075"/>
    <w:rsid w:val="006A5289"/>
    <w:rsid w:val="006B3C15"/>
    <w:rsid w:val="006B50D0"/>
    <w:rsid w:val="006C08F2"/>
    <w:rsid w:val="006C3B3B"/>
    <w:rsid w:val="006C4952"/>
    <w:rsid w:val="006C6041"/>
    <w:rsid w:val="006C6044"/>
    <w:rsid w:val="006C7DDA"/>
    <w:rsid w:val="006D0B25"/>
    <w:rsid w:val="006D3229"/>
    <w:rsid w:val="006D4789"/>
    <w:rsid w:val="006D4EBD"/>
    <w:rsid w:val="006D5614"/>
    <w:rsid w:val="006D7560"/>
    <w:rsid w:val="006E08C5"/>
    <w:rsid w:val="006E1E62"/>
    <w:rsid w:val="006E3A40"/>
    <w:rsid w:val="006E48CE"/>
    <w:rsid w:val="006E5280"/>
    <w:rsid w:val="006E7A5F"/>
    <w:rsid w:val="006F71A4"/>
    <w:rsid w:val="006F7545"/>
    <w:rsid w:val="006F7D79"/>
    <w:rsid w:val="00700E0A"/>
    <w:rsid w:val="00702D69"/>
    <w:rsid w:val="00705486"/>
    <w:rsid w:val="00705595"/>
    <w:rsid w:val="00706C2D"/>
    <w:rsid w:val="00707AB7"/>
    <w:rsid w:val="00710511"/>
    <w:rsid w:val="00710F23"/>
    <w:rsid w:val="00711C60"/>
    <w:rsid w:val="00715D38"/>
    <w:rsid w:val="00715DFA"/>
    <w:rsid w:val="00717C9D"/>
    <w:rsid w:val="007205F9"/>
    <w:rsid w:val="00720F6A"/>
    <w:rsid w:val="00722BDE"/>
    <w:rsid w:val="00733304"/>
    <w:rsid w:val="0073415C"/>
    <w:rsid w:val="00735BD9"/>
    <w:rsid w:val="0073799D"/>
    <w:rsid w:val="00740087"/>
    <w:rsid w:val="00740941"/>
    <w:rsid w:val="00751132"/>
    <w:rsid w:val="0075345E"/>
    <w:rsid w:val="0075454B"/>
    <w:rsid w:val="00755C8D"/>
    <w:rsid w:val="00760E77"/>
    <w:rsid w:val="00763E7D"/>
    <w:rsid w:val="0076414A"/>
    <w:rsid w:val="007667E2"/>
    <w:rsid w:val="00773AC0"/>
    <w:rsid w:val="0077485A"/>
    <w:rsid w:val="00775FA1"/>
    <w:rsid w:val="0077604E"/>
    <w:rsid w:val="007819D5"/>
    <w:rsid w:val="00781B04"/>
    <w:rsid w:val="007820A5"/>
    <w:rsid w:val="00783B34"/>
    <w:rsid w:val="007842E3"/>
    <w:rsid w:val="007854CC"/>
    <w:rsid w:val="00785B6A"/>
    <w:rsid w:val="0078714C"/>
    <w:rsid w:val="00787B68"/>
    <w:rsid w:val="00787F4A"/>
    <w:rsid w:val="00790752"/>
    <w:rsid w:val="00793E6E"/>
    <w:rsid w:val="00795DA5"/>
    <w:rsid w:val="007A10CA"/>
    <w:rsid w:val="007A2A99"/>
    <w:rsid w:val="007A445A"/>
    <w:rsid w:val="007A5087"/>
    <w:rsid w:val="007A5D57"/>
    <w:rsid w:val="007A6E8D"/>
    <w:rsid w:val="007A727C"/>
    <w:rsid w:val="007B00AD"/>
    <w:rsid w:val="007B0141"/>
    <w:rsid w:val="007B04AE"/>
    <w:rsid w:val="007B1475"/>
    <w:rsid w:val="007B53F2"/>
    <w:rsid w:val="007B68B0"/>
    <w:rsid w:val="007B7864"/>
    <w:rsid w:val="007C0E2B"/>
    <w:rsid w:val="007C1504"/>
    <w:rsid w:val="007C4AD0"/>
    <w:rsid w:val="007C4D61"/>
    <w:rsid w:val="007D071D"/>
    <w:rsid w:val="007D1D7A"/>
    <w:rsid w:val="007D5935"/>
    <w:rsid w:val="007D6E33"/>
    <w:rsid w:val="007E0C0E"/>
    <w:rsid w:val="007E27B5"/>
    <w:rsid w:val="007E2957"/>
    <w:rsid w:val="007E4F89"/>
    <w:rsid w:val="007E5992"/>
    <w:rsid w:val="007E5F87"/>
    <w:rsid w:val="007F0D33"/>
    <w:rsid w:val="007F1D0D"/>
    <w:rsid w:val="007F3436"/>
    <w:rsid w:val="007F5468"/>
    <w:rsid w:val="007F78F4"/>
    <w:rsid w:val="008023CF"/>
    <w:rsid w:val="0080372F"/>
    <w:rsid w:val="008101F9"/>
    <w:rsid w:val="008105A3"/>
    <w:rsid w:val="00812B8E"/>
    <w:rsid w:val="00820692"/>
    <w:rsid w:val="00820961"/>
    <w:rsid w:val="00820A79"/>
    <w:rsid w:val="00821B26"/>
    <w:rsid w:val="00824E43"/>
    <w:rsid w:val="00824FA6"/>
    <w:rsid w:val="00825B3B"/>
    <w:rsid w:val="00827A7A"/>
    <w:rsid w:val="00827CD7"/>
    <w:rsid w:val="0083002C"/>
    <w:rsid w:val="00831E44"/>
    <w:rsid w:val="00832791"/>
    <w:rsid w:val="00832E38"/>
    <w:rsid w:val="00834B73"/>
    <w:rsid w:val="00834CD6"/>
    <w:rsid w:val="00843E4B"/>
    <w:rsid w:val="00845A54"/>
    <w:rsid w:val="0084630F"/>
    <w:rsid w:val="00847613"/>
    <w:rsid w:val="008532DF"/>
    <w:rsid w:val="00856F30"/>
    <w:rsid w:val="008605F2"/>
    <w:rsid w:val="00861391"/>
    <w:rsid w:val="0086178B"/>
    <w:rsid w:val="008652DB"/>
    <w:rsid w:val="0087097B"/>
    <w:rsid w:val="00872CD8"/>
    <w:rsid w:val="00873F15"/>
    <w:rsid w:val="00874FE2"/>
    <w:rsid w:val="00876779"/>
    <w:rsid w:val="00877058"/>
    <w:rsid w:val="00881A4F"/>
    <w:rsid w:val="00883275"/>
    <w:rsid w:val="0088788F"/>
    <w:rsid w:val="00890A86"/>
    <w:rsid w:val="00892638"/>
    <w:rsid w:val="0089698F"/>
    <w:rsid w:val="008A186E"/>
    <w:rsid w:val="008A4F38"/>
    <w:rsid w:val="008A52DE"/>
    <w:rsid w:val="008B1A7D"/>
    <w:rsid w:val="008B3148"/>
    <w:rsid w:val="008B4E60"/>
    <w:rsid w:val="008B700E"/>
    <w:rsid w:val="008C0E3B"/>
    <w:rsid w:val="008C3889"/>
    <w:rsid w:val="008C3C0B"/>
    <w:rsid w:val="008D033E"/>
    <w:rsid w:val="008D0D62"/>
    <w:rsid w:val="008D2170"/>
    <w:rsid w:val="008D5EA5"/>
    <w:rsid w:val="008E0C0C"/>
    <w:rsid w:val="008E21FE"/>
    <w:rsid w:val="008E33B7"/>
    <w:rsid w:val="008E64B1"/>
    <w:rsid w:val="008E7963"/>
    <w:rsid w:val="008E7C87"/>
    <w:rsid w:val="008F0B2C"/>
    <w:rsid w:val="008F2B66"/>
    <w:rsid w:val="008F34D3"/>
    <w:rsid w:val="008F737B"/>
    <w:rsid w:val="009040A3"/>
    <w:rsid w:val="009074F6"/>
    <w:rsid w:val="009109E6"/>
    <w:rsid w:val="009169CE"/>
    <w:rsid w:val="0092045A"/>
    <w:rsid w:val="00922FC3"/>
    <w:rsid w:val="009236CF"/>
    <w:rsid w:val="0093288C"/>
    <w:rsid w:val="0093527C"/>
    <w:rsid w:val="00935F28"/>
    <w:rsid w:val="00937346"/>
    <w:rsid w:val="00937A07"/>
    <w:rsid w:val="009422C8"/>
    <w:rsid w:val="00943E5F"/>
    <w:rsid w:val="00945F24"/>
    <w:rsid w:val="00947E58"/>
    <w:rsid w:val="009506D5"/>
    <w:rsid w:val="00954558"/>
    <w:rsid w:val="00956AF5"/>
    <w:rsid w:val="009611F9"/>
    <w:rsid w:val="009621D8"/>
    <w:rsid w:val="00965E28"/>
    <w:rsid w:val="00977402"/>
    <w:rsid w:val="00981462"/>
    <w:rsid w:val="00983554"/>
    <w:rsid w:val="0098723C"/>
    <w:rsid w:val="00990536"/>
    <w:rsid w:val="00991877"/>
    <w:rsid w:val="00995ACC"/>
    <w:rsid w:val="0099769C"/>
    <w:rsid w:val="00997862"/>
    <w:rsid w:val="009A2F32"/>
    <w:rsid w:val="009A313D"/>
    <w:rsid w:val="009A3592"/>
    <w:rsid w:val="009A3610"/>
    <w:rsid w:val="009A457D"/>
    <w:rsid w:val="009A4A28"/>
    <w:rsid w:val="009A4A6B"/>
    <w:rsid w:val="009A7AD1"/>
    <w:rsid w:val="009A7D59"/>
    <w:rsid w:val="009B397C"/>
    <w:rsid w:val="009B6160"/>
    <w:rsid w:val="009B7567"/>
    <w:rsid w:val="009C1F00"/>
    <w:rsid w:val="009C21F5"/>
    <w:rsid w:val="009C3265"/>
    <w:rsid w:val="009C6852"/>
    <w:rsid w:val="009D01FB"/>
    <w:rsid w:val="009D1A19"/>
    <w:rsid w:val="009D444F"/>
    <w:rsid w:val="009D5BF8"/>
    <w:rsid w:val="009E3CD7"/>
    <w:rsid w:val="009E4745"/>
    <w:rsid w:val="009E77C7"/>
    <w:rsid w:val="009F00E8"/>
    <w:rsid w:val="009F0962"/>
    <w:rsid w:val="009F1683"/>
    <w:rsid w:val="009F49EA"/>
    <w:rsid w:val="009F5E71"/>
    <w:rsid w:val="00A00768"/>
    <w:rsid w:val="00A0159E"/>
    <w:rsid w:val="00A01A5E"/>
    <w:rsid w:val="00A06A6F"/>
    <w:rsid w:val="00A06B53"/>
    <w:rsid w:val="00A0719A"/>
    <w:rsid w:val="00A07FEB"/>
    <w:rsid w:val="00A10181"/>
    <w:rsid w:val="00A1167B"/>
    <w:rsid w:val="00A14583"/>
    <w:rsid w:val="00A14952"/>
    <w:rsid w:val="00A1697D"/>
    <w:rsid w:val="00A16D6C"/>
    <w:rsid w:val="00A17277"/>
    <w:rsid w:val="00A23686"/>
    <w:rsid w:val="00A2369D"/>
    <w:rsid w:val="00A23EA5"/>
    <w:rsid w:val="00A25322"/>
    <w:rsid w:val="00A31D82"/>
    <w:rsid w:val="00A3443E"/>
    <w:rsid w:val="00A36334"/>
    <w:rsid w:val="00A427C7"/>
    <w:rsid w:val="00A42976"/>
    <w:rsid w:val="00A45916"/>
    <w:rsid w:val="00A51E14"/>
    <w:rsid w:val="00A53F23"/>
    <w:rsid w:val="00A55B3C"/>
    <w:rsid w:val="00A60E59"/>
    <w:rsid w:val="00A6367D"/>
    <w:rsid w:val="00A63CB4"/>
    <w:rsid w:val="00A64B90"/>
    <w:rsid w:val="00A72574"/>
    <w:rsid w:val="00A7290A"/>
    <w:rsid w:val="00A746C6"/>
    <w:rsid w:val="00A76338"/>
    <w:rsid w:val="00A769D2"/>
    <w:rsid w:val="00A76E83"/>
    <w:rsid w:val="00A7730C"/>
    <w:rsid w:val="00A77534"/>
    <w:rsid w:val="00A80D81"/>
    <w:rsid w:val="00A828F3"/>
    <w:rsid w:val="00A82911"/>
    <w:rsid w:val="00A85503"/>
    <w:rsid w:val="00A91439"/>
    <w:rsid w:val="00A91481"/>
    <w:rsid w:val="00AA3228"/>
    <w:rsid w:val="00AA37D8"/>
    <w:rsid w:val="00AA46BF"/>
    <w:rsid w:val="00AB2A6C"/>
    <w:rsid w:val="00AB3C37"/>
    <w:rsid w:val="00AB40AE"/>
    <w:rsid w:val="00AB44C7"/>
    <w:rsid w:val="00AB639B"/>
    <w:rsid w:val="00AC0C5C"/>
    <w:rsid w:val="00AC505B"/>
    <w:rsid w:val="00AC515D"/>
    <w:rsid w:val="00AD191A"/>
    <w:rsid w:val="00AD2C80"/>
    <w:rsid w:val="00AD4862"/>
    <w:rsid w:val="00AD63B0"/>
    <w:rsid w:val="00AD6ACF"/>
    <w:rsid w:val="00AE5557"/>
    <w:rsid w:val="00AE70AF"/>
    <w:rsid w:val="00AE7914"/>
    <w:rsid w:val="00AF1F12"/>
    <w:rsid w:val="00AF410F"/>
    <w:rsid w:val="00AF416F"/>
    <w:rsid w:val="00B01CE0"/>
    <w:rsid w:val="00B03BF1"/>
    <w:rsid w:val="00B07F84"/>
    <w:rsid w:val="00B113B9"/>
    <w:rsid w:val="00B13437"/>
    <w:rsid w:val="00B170E1"/>
    <w:rsid w:val="00B17863"/>
    <w:rsid w:val="00B178A4"/>
    <w:rsid w:val="00B24AB3"/>
    <w:rsid w:val="00B24AB8"/>
    <w:rsid w:val="00B26B5D"/>
    <w:rsid w:val="00B303B0"/>
    <w:rsid w:val="00B308B0"/>
    <w:rsid w:val="00B32A48"/>
    <w:rsid w:val="00B4219C"/>
    <w:rsid w:val="00B45D92"/>
    <w:rsid w:val="00B46621"/>
    <w:rsid w:val="00B47B38"/>
    <w:rsid w:val="00B507C6"/>
    <w:rsid w:val="00B51E02"/>
    <w:rsid w:val="00B5500D"/>
    <w:rsid w:val="00B60672"/>
    <w:rsid w:val="00B667B9"/>
    <w:rsid w:val="00B722EB"/>
    <w:rsid w:val="00B73633"/>
    <w:rsid w:val="00B7764E"/>
    <w:rsid w:val="00B81595"/>
    <w:rsid w:val="00B8381E"/>
    <w:rsid w:val="00B83D83"/>
    <w:rsid w:val="00B856CB"/>
    <w:rsid w:val="00B87609"/>
    <w:rsid w:val="00B915EE"/>
    <w:rsid w:val="00B9319A"/>
    <w:rsid w:val="00BA048B"/>
    <w:rsid w:val="00BA2921"/>
    <w:rsid w:val="00BA3226"/>
    <w:rsid w:val="00BA5F61"/>
    <w:rsid w:val="00BA7EBC"/>
    <w:rsid w:val="00BB268A"/>
    <w:rsid w:val="00BB2C2E"/>
    <w:rsid w:val="00BB6E0D"/>
    <w:rsid w:val="00BC01C6"/>
    <w:rsid w:val="00BC02C0"/>
    <w:rsid w:val="00BC0673"/>
    <w:rsid w:val="00BC120D"/>
    <w:rsid w:val="00BC39B4"/>
    <w:rsid w:val="00BC452C"/>
    <w:rsid w:val="00BC77C6"/>
    <w:rsid w:val="00BD0F24"/>
    <w:rsid w:val="00BD1355"/>
    <w:rsid w:val="00BD2C51"/>
    <w:rsid w:val="00BD5883"/>
    <w:rsid w:val="00BE1FEB"/>
    <w:rsid w:val="00BE4825"/>
    <w:rsid w:val="00BE48CE"/>
    <w:rsid w:val="00BE4D3C"/>
    <w:rsid w:val="00BE739C"/>
    <w:rsid w:val="00BF2328"/>
    <w:rsid w:val="00BF6BCD"/>
    <w:rsid w:val="00BF7324"/>
    <w:rsid w:val="00C0327C"/>
    <w:rsid w:val="00C04EC7"/>
    <w:rsid w:val="00C11A77"/>
    <w:rsid w:val="00C127E4"/>
    <w:rsid w:val="00C143AC"/>
    <w:rsid w:val="00C179AE"/>
    <w:rsid w:val="00C17E58"/>
    <w:rsid w:val="00C20BA4"/>
    <w:rsid w:val="00C2431E"/>
    <w:rsid w:val="00C249DF"/>
    <w:rsid w:val="00C32C07"/>
    <w:rsid w:val="00C34967"/>
    <w:rsid w:val="00C360A0"/>
    <w:rsid w:val="00C36EC5"/>
    <w:rsid w:val="00C40493"/>
    <w:rsid w:val="00C42626"/>
    <w:rsid w:val="00C459EE"/>
    <w:rsid w:val="00C50892"/>
    <w:rsid w:val="00C53659"/>
    <w:rsid w:val="00C54130"/>
    <w:rsid w:val="00C56D97"/>
    <w:rsid w:val="00C60A1D"/>
    <w:rsid w:val="00C60E77"/>
    <w:rsid w:val="00C61767"/>
    <w:rsid w:val="00C62289"/>
    <w:rsid w:val="00C668BF"/>
    <w:rsid w:val="00C676BB"/>
    <w:rsid w:val="00C7010E"/>
    <w:rsid w:val="00C72A65"/>
    <w:rsid w:val="00C90B39"/>
    <w:rsid w:val="00C93A35"/>
    <w:rsid w:val="00C94716"/>
    <w:rsid w:val="00CA0B0C"/>
    <w:rsid w:val="00CA159D"/>
    <w:rsid w:val="00CA16A1"/>
    <w:rsid w:val="00CA3FC7"/>
    <w:rsid w:val="00CA4210"/>
    <w:rsid w:val="00CA6D3F"/>
    <w:rsid w:val="00CB1901"/>
    <w:rsid w:val="00CB220F"/>
    <w:rsid w:val="00CB3331"/>
    <w:rsid w:val="00CB570E"/>
    <w:rsid w:val="00CB7116"/>
    <w:rsid w:val="00CC13E5"/>
    <w:rsid w:val="00CC55BB"/>
    <w:rsid w:val="00CC5669"/>
    <w:rsid w:val="00CC5C71"/>
    <w:rsid w:val="00CC768E"/>
    <w:rsid w:val="00CD08BE"/>
    <w:rsid w:val="00CD2102"/>
    <w:rsid w:val="00CD2761"/>
    <w:rsid w:val="00CD2A07"/>
    <w:rsid w:val="00CD37CE"/>
    <w:rsid w:val="00CD73D4"/>
    <w:rsid w:val="00CD7EB0"/>
    <w:rsid w:val="00CE09B2"/>
    <w:rsid w:val="00CE13B5"/>
    <w:rsid w:val="00CE3EE3"/>
    <w:rsid w:val="00CE7F6E"/>
    <w:rsid w:val="00CF3916"/>
    <w:rsid w:val="00CF581C"/>
    <w:rsid w:val="00CF70C5"/>
    <w:rsid w:val="00CF72F0"/>
    <w:rsid w:val="00D042D6"/>
    <w:rsid w:val="00D048FD"/>
    <w:rsid w:val="00D07DEB"/>
    <w:rsid w:val="00D112AC"/>
    <w:rsid w:val="00D236A8"/>
    <w:rsid w:val="00D24F34"/>
    <w:rsid w:val="00D254BD"/>
    <w:rsid w:val="00D25BEB"/>
    <w:rsid w:val="00D25CA7"/>
    <w:rsid w:val="00D31B0F"/>
    <w:rsid w:val="00D331AA"/>
    <w:rsid w:val="00D43A83"/>
    <w:rsid w:val="00D43D8B"/>
    <w:rsid w:val="00D440F6"/>
    <w:rsid w:val="00D454FC"/>
    <w:rsid w:val="00D47EE7"/>
    <w:rsid w:val="00D50E7A"/>
    <w:rsid w:val="00D51FAB"/>
    <w:rsid w:val="00D534F3"/>
    <w:rsid w:val="00D53648"/>
    <w:rsid w:val="00D569BC"/>
    <w:rsid w:val="00D61084"/>
    <w:rsid w:val="00D61122"/>
    <w:rsid w:val="00D620B8"/>
    <w:rsid w:val="00D63331"/>
    <w:rsid w:val="00D72756"/>
    <w:rsid w:val="00D733BF"/>
    <w:rsid w:val="00D74857"/>
    <w:rsid w:val="00D75CEF"/>
    <w:rsid w:val="00D75E4C"/>
    <w:rsid w:val="00D83965"/>
    <w:rsid w:val="00D84AC6"/>
    <w:rsid w:val="00D860A1"/>
    <w:rsid w:val="00D863DB"/>
    <w:rsid w:val="00D973E0"/>
    <w:rsid w:val="00DA1915"/>
    <w:rsid w:val="00DA452D"/>
    <w:rsid w:val="00DA47C2"/>
    <w:rsid w:val="00DB0467"/>
    <w:rsid w:val="00DB3487"/>
    <w:rsid w:val="00DB47C1"/>
    <w:rsid w:val="00DB6BE0"/>
    <w:rsid w:val="00DC0CAF"/>
    <w:rsid w:val="00DC3B97"/>
    <w:rsid w:val="00DD08E0"/>
    <w:rsid w:val="00DD1919"/>
    <w:rsid w:val="00DD258B"/>
    <w:rsid w:val="00DD3576"/>
    <w:rsid w:val="00DD764D"/>
    <w:rsid w:val="00DD765A"/>
    <w:rsid w:val="00DE1165"/>
    <w:rsid w:val="00DF4D2D"/>
    <w:rsid w:val="00DF6507"/>
    <w:rsid w:val="00DF7ACE"/>
    <w:rsid w:val="00E0277B"/>
    <w:rsid w:val="00E04699"/>
    <w:rsid w:val="00E05D45"/>
    <w:rsid w:val="00E06CE5"/>
    <w:rsid w:val="00E11F4F"/>
    <w:rsid w:val="00E13DCB"/>
    <w:rsid w:val="00E148DD"/>
    <w:rsid w:val="00E14E5B"/>
    <w:rsid w:val="00E2104F"/>
    <w:rsid w:val="00E221E1"/>
    <w:rsid w:val="00E228E6"/>
    <w:rsid w:val="00E2565D"/>
    <w:rsid w:val="00E25C37"/>
    <w:rsid w:val="00E25D9A"/>
    <w:rsid w:val="00E32F92"/>
    <w:rsid w:val="00E33A35"/>
    <w:rsid w:val="00E347D1"/>
    <w:rsid w:val="00E35989"/>
    <w:rsid w:val="00E36669"/>
    <w:rsid w:val="00E416E9"/>
    <w:rsid w:val="00E42464"/>
    <w:rsid w:val="00E4346B"/>
    <w:rsid w:val="00E43B38"/>
    <w:rsid w:val="00E4506B"/>
    <w:rsid w:val="00E46C2D"/>
    <w:rsid w:val="00E51731"/>
    <w:rsid w:val="00E53DE5"/>
    <w:rsid w:val="00E6278F"/>
    <w:rsid w:val="00E62C98"/>
    <w:rsid w:val="00E62DC0"/>
    <w:rsid w:val="00E63CFB"/>
    <w:rsid w:val="00E6460E"/>
    <w:rsid w:val="00E6485F"/>
    <w:rsid w:val="00E66ABA"/>
    <w:rsid w:val="00E670CA"/>
    <w:rsid w:val="00E701F6"/>
    <w:rsid w:val="00E71984"/>
    <w:rsid w:val="00E76AAE"/>
    <w:rsid w:val="00E81846"/>
    <w:rsid w:val="00E81BFB"/>
    <w:rsid w:val="00E82770"/>
    <w:rsid w:val="00E8388C"/>
    <w:rsid w:val="00E8482C"/>
    <w:rsid w:val="00E85172"/>
    <w:rsid w:val="00E87542"/>
    <w:rsid w:val="00E87A3A"/>
    <w:rsid w:val="00E908CF"/>
    <w:rsid w:val="00E92562"/>
    <w:rsid w:val="00E92612"/>
    <w:rsid w:val="00E939B3"/>
    <w:rsid w:val="00E93D11"/>
    <w:rsid w:val="00E944A1"/>
    <w:rsid w:val="00E94AEF"/>
    <w:rsid w:val="00E9612F"/>
    <w:rsid w:val="00EA1D8A"/>
    <w:rsid w:val="00EA1FDF"/>
    <w:rsid w:val="00EA4DA3"/>
    <w:rsid w:val="00EA5304"/>
    <w:rsid w:val="00EA6FD5"/>
    <w:rsid w:val="00EA79C4"/>
    <w:rsid w:val="00EB0076"/>
    <w:rsid w:val="00EB5EBE"/>
    <w:rsid w:val="00EC2D68"/>
    <w:rsid w:val="00EC7916"/>
    <w:rsid w:val="00ED5EFC"/>
    <w:rsid w:val="00ED751A"/>
    <w:rsid w:val="00EE48BD"/>
    <w:rsid w:val="00EF00FC"/>
    <w:rsid w:val="00EF4A27"/>
    <w:rsid w:val="00EF522D"/>
    <w:rsid w:val="00EF6241"/>
    <w:rsid w:val="00EF67D3"/>
    <w:rsid w:val="00F01C93"/>
    <w:rsid w:val="00F032F5"/>
    <w:rsid w:val="00F13F40"/>
    <w:rsid w:val="00F217B5"/>
    <w:rsid w:val="00F2270C"/>
    <w:rsid w:val="00F27C4C"/>
    <w:rsid w:val="00F31A93"/>
    <w:rsid w:val="00F32E98"/>
    <w:rsid w:val="00F439CE"/>
    <w:rsid w:val="00F4450B"/>
    <w:rsid w:val="00F46095"/>
    <w:rsid w:val="00F462CA"/>
    <w:rsid w:val="00F46329"/>
    <w:rsid w:val="00F46664"/>
    <w:rsid w:val="00F4696A"/>
    <w:rsid w:val="00F47920"/>
    <w:rsid w:val="00F50447"/>
    <w:rsid w:val="00F50D6E"/>
    <w:rsid w:val="00F50E68"/>
    <w:rsid w:val="00F53A8A"/>
    <w:rsid w:val="00F55C59"/>
    <w:rsid w:val="00F57361"/>
    <w:rsid w:val="00F600E3"/>
    <w:rsid w:val="00F60177"/>
    <w:rsid w:val="00F60529"/>
    <w:rsid w:val="00F613F3"/>
    <w:rsid w:val="00F64091"/>
    <w:rsid w:val="00F64B74"/>
    <w:rsid w:val="00F653A2"/>
    <w:rsid w:val="00F65BBE"/>
    <w:rsid w:val="00F66E48"/>
    <w:rsid w:val="00F71698"/>
    <w:rsid w:val="00F71DE6"/>
    <w:rsid w:val="00F74BB9"/>
    <w:rsid w:val="00F77D57"/>
    <w:rsid w:val="00F83284"/>
    <w:rsid w:val="00F8372B"/>
    <w:rsid w:val="00F90512"/>
    <w:rsid w:val="00F934A5"/>
    <w:rsid w:val="00F93ABA"/>
    <w:rsid w:val="00F96B55"/>
    <w:rsid w:val="00FA221E"/>
    <w:rsid w:val="00FA2CF9"/>
    <w:rsid w:val="00FA4BA5"/>
    <w:rsid w:val="00FA7082"/>
    <w:rsid w:val="00FB4DB1"/>
    <w:rsid w:val="00FB57A0"/>
    <w:rsid w:val="00FC06B0"/>
    <w:rsid w:val="00FD08F4"/>
    <w:rsid w:val="00FD66FC"/>
    <w:rsid w:val="00FD678F"/>
    <w:rsid w:val="00FD6B32"/>
    <w:rsid w:val="00FE0415"/>
    <w:rsid w:val="00FE160B"/>
    <w:rsid w:val="00FE3ADD"/>
    <w:rsid w:val="00FE4AFB"/>
    <w:rsid w:val="00FF0D8A"/>
    <w:rsid w:val="00FF1127"/>
    <w:rsid w:val="00FF2FFD"/>
    <w:rsid w:val="00FF3B65"/>
    <w:rsid w:val="00FF475C"/>
    <w:rsid w:val="00FF47CC"/>
    <w:rsid w:val="00FF4A5C"/>
    <w:rsid w:val="00FF4B38"/>
    <w:rsid w:val="00FF4E77"/>
    <w:rsid w:val="00FF5180"/>
    <w:rsid w:val="00FF5C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666BA"/>
  <w15:chartTrackingRefBased/>
  <w15:docId w15:val="{08F0800C-B3A2-472C-A6FC-B6FD25BD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99D"/>
  </w:style>
  <w:style w:type="paragraph" w:styleId="Heading1">
    <w:name w:val="heading 1"/>
    <w:basedOn w:val="Normal"/>
    <w:next w:val="Normal"/>
    <w:link w:val="Heading1Char"/>
    <w:qFormat/>
    <w:rsid w:val="00596C1B"/>
    <w:pPr>
      <w:keepNext/>
      <w:ind w:left="2880"/>
      <w:jc w:val="center"/>
      <w:outlineLvl w:val="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References,WB List Paragraph,Dot pt,No Spacing1,List Paragraph Char Char Char,Indicator Text,Numbered Para 1,List Paragraph à moi,LISTA,List Paragraph1,Listaszerű bekezdés2,Listaszerű bekezdés1"/>
    <w:basedOn w:val="Normal"/>
    <w:link w:val="ListParagraphChar"/>
    <w:uiPriority w:val="34"/>
    <w:qFormat/>
    <w:rsid w:val="0073799D"/>
    <w:pPr>
      <w:ind w:left="720"/>
      <w:contextualSpacing/>
    </w:pPr>
  </w:style>
  <w:style w:type="paragraph" w:styleId="Footer">
    <w:name w:val="footer"/>
    <w:basedOn w:val="Normal"/>
    <w:link w:val="FooterChar"/>
    <w:uiPriority w:val="99"/>
    <w:unhideWhenUsed/>
    <w:rsid w:val="0073799D"/>
    <w:pPr>
      <w:tabs>
        <w:tab w:val="center" w:pos="4680"/>
        <w:tab w:val="right" w:pos="9360"/>
      </w:tabs>
    </w:pPr>
  </w:style>
  <w:style w:type="character" w:customStyle="1" w:styleId="FooterChar">
    <w:name w:val="Footer Char"/>
    <w:basedOn w:val="DefaultParagraphFont"/>
    <w:link w:val="Footer"/>
    <w:uiPriority w:val="99"/>
    <w:rsid w:val="0073799D"/>
  </w:style>
  <w:style w:type="paragraph" w:styleId="FootnoteText">
    <w:name w:val="footnote text"/>
    <w:aliases w:val="Char"/>
    <w:basedOn w:val="Normal"/>
    <w:link w:val="FootnoteTextChar"/>
    <w:unhideWhenUsed/>
    <w:rsid w:val="0073799D"/>
    <w:rPr>
      <w:sz w:val="20"/>
      <w:szCs w:val="20"/>
    </w:rPr>
  </w:style>
  <w:style w:type="character" w:customStyle="1" w:styleId="FootnoteTextChar">
    <w:name w:val="Footnote Text Char"/>
    <w:aliases w:val="Char Char"/>
    <w:basedOn w:val="DefaultParagraphFont"/>
    <w:link w:val="FootnoteText"/>
    <w:rsid w:val="0073799D"/>
    <w:rPr>
      <w:sz w:val="20"/>
      <w:szCs w:val="20"/>
    </w:rPr>
  </w:style>
  <w:style w:type="character" w:styleId="FootnoteReference">
    <w:name w:val="footnote reference"/>
    <w:basedOn w:val="DefaultParagraphFont"/>
    <w:semiHidden/>
    <w:unhideWhenUsed/>
    <w:rsid w:val="0073799D"/>
    <w:rPr>
      <w:vertAlign w:val="superscript"/>
    </w:rPr>
  </w:style>
  <w:style w:type="paragraph" w:styleId="NormalWeb">
    <w:name w:val="Normal (Web)"/>
    <w:basedOn w:val="Normal"/>
    <w:uiPriority w:val="99"/>
    <w:unhideWhenUsed/>
    <w:rsid w:val="0073799D"/>
    <w:rPr>
      <w:rFonts w:ascii="Calibri" w:hAnsi="Calibri" w:cs="Calibri"/>
    </w:rPr>
  </w:style>
  <w:style w:type="character" w:styleId="Strong">
    <w:name w:val="Strong"/>
    <w:basedOn w:val="DefaultParagraphFont"/>
    <w:uiPriority w:val="22"/>
    <w:qFormat/>
    <w:rsid w:val="0073799D"/>
    <w:rPr>
      <w:b/>
      <w:bCs/>
    </w:rPr>
  </w:style>
  <w:style w:type="character" w:styleId="Emphasis">
    <w:name w:val="Emphasis"/>
    <w:basedOn w:val="DefaultParagraphFont"/>
    <w:uiPriority w:val="20"/>
    <w:qFormat/>
    <w:rsid w:val="0073799D"/>
    <w:rPr>
      <w:i/>
      <w:iCs/>
    </w:rPr>
  </w:style>
  <w:style w:type="character" w:styleId="CommentReference">
    <w:name w:val="annotation reference"/>
    <w:basedOn w:val="DefaultParagraphFont"/>
    <w:uiPriority w:val="99"/>
    <w:semiHidden/>
    <w:unhideWhenUsed/>
    <w:rsid w:val="0073799D"/>
    <w:rPr>
      <w:sz w:val="16"/>
      <w:szCs w:val="16"/>
    </w:rPr>
  </w:style>
  <w:style w:type="paragraph" w:styleId="CommentText">
    <w:name w:val="annotation text"/>
    <w:basedOn w:val="Normal"/>
    <w:link w:val="CommentTextChar"/>
    <w:uiPriority w:val="99"/>
    <w:unhideWhenUsed/>
    <w:rsid w:val="0073799D"/>
    <w:rPr>
      <w:sz w:val="20"/>
      <w:szCs w:val="20"/>
    </w:rPr>
  </w:style>
  <w:style w:type="character" w:customStyle="1" w:styleId="CommentTextChar">
    <w:name w:val="Comment Text Char"/>
    <w:basedOn w:val="DefaultParagraphFont"/>
    <w:link w:val="CommentText"/>
    <w:uiPriority w:val="99"/>
    <w:rsid w:val="0073799D"/>
    <w:rPr>
      <w:sz w:val="20"/>
      <w:szCs w:val="20"/>
    </w:rPr>
  </w:style>
  <w:style w:type="paragraph" w:styleId="CommentSubject">
    <w:name w:val="annotation subject"/>
    <w:basedOn w:val="CommentText"/>
    <w:next w:val="CommentText"/>
    <w:link w:val="CommentSubjectChar"/>
    <w:uiPriority w:val="99"/>
    <w:semiHidden/>
    <w:unhideWhenUsed/>
    <w:rsid w:val="0073799D"/>
    <w:rPr>
      <w:b/>
      <w:bCs/>
    </w:rPr>
  </w:style>
  <w:style w:type="character" w:customStyle="1" w:styleId="CommentSubjectChar">
    <w:name w:val="Comment Subject Char"/>
    <w:basedOn w:val="CommentTextChar"/>
    <w:link w:val="CommentSubject"/>
    <w:uiPriority w:val="99"/>
    <w:semiHidden/>
    <w:rsid w:val="0073799D"/>
    <w:rPr>
      <w:b/>
      <w:bCs/>
      <w:sz w:val="20"/>
      <w:szCs w:val="20"/>
    </w:rPr>
  </w:style>
  <w:style w:type="paragraph" w:customStyle="1" w:styleId="Default">
    <w:name w:val="Default"/>
    <w:rsid w:val="0073799D"/>
    <w:pPr>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73799D"/>
    <w:rPr>
      <w:color w:val="0563C1" w:themeColor="hyperlink"/>
      <w:u w:val="single"/>
    </w:rPr>
  </w:style>
  <w:style w:type="character" w:customStyle="1" w:styleId="UnresolvedMention1">
    <w:name w:val="Unresolved Mention1"/>
    <w:basedOn w:val="DefaultParagraphFont"/>
    <w:uiPriority w:val="99"/>
    <w:semiHidden/>
    <w:unhideWhenUsed/>
    <w:rsid w:val="0073799D"/>
    <w:rPr>
      <w:color w:val="605E5C"/>
      <w:shd w:val="clear" w:color="auto" w:fill="E1DFDD"/>
    </w:rPr>
  </w:style>
  <w:style w:type="paragraph" w:styleId="BalloonText">
    <w:name w:val="Balloon Text"/>
    <w:basedOn w:val="Normal"/>
    <w:link w:val="BalloonTextChar"/>
    <w:uiPriority w:val="99"/>
    <w:semiHidden/>
    <w:unhideWhenUsed/>
    <w:rsid w:val="007379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99D"/>
    <w:rPr>
      <w:rFonts w:ascii="Segoe UI" w:hAnsi="Segoe UI" w:cs="Segoe UI"/>
      <w:sz w:val="18"/>
      <w:szCs w:val="18"/>
    </w:rPr>
  </w:style>
  <w:style w:type="paragraph" w:styleId="Revision">
    <w:name w:val="Revision"/>
    <w:hidden/>
    <w:uiPriority w:val="99"/>
    <w:semiHidden/>
    <w:rsid w:val="0073799D"/>
  </w:style>
  <w:style w:type="character" w:styleId="LineNumber">
    <w:name w:val="line number"/>
    <w:basedOn w:val="DefaultParagraphFont"/>
    <w:uiPriority w:val="99"/>
    <w:semiHidden/>
    <w:unhideWhenUsed/>
    <w:rsid w:val="0073799D"/>
  </w:style>
  <w:style w:type="character" w:customStyle="1" w:styleId="ydp68d73e03apple-converted-space">
    <w:name w:val="ydp68d73e03apple-converted-space"/>
    <w:basedOn w:val="DefaultParagraphFont"/>
    <w:rsid w:val="0073799D"/>
  </w:style>
  <w:style w:type="character" w:customStyle="1" w:styleId="ListParagraphChar">
    <w:name w:val="List Paragraph Char"/>
    <w:aliases w:val="List Paragraph (numbered (a)) Char,References Char,WB List Paragraph Char,Dot pt Char,No Spacing1 Char,List Paragraph Char Char Char Char,Indicator Text Char,Numbered Para 1 Char,List Paragraph à moi Char,LISTA Char"/>
    <w:link w:val="ListParagraph"/>
    <w:uiPriority w:val="34"/>
    <w:qFormat/>
    <w:rsid w:val="0073799D"/>
  </w:style>
  <w:style w:type="paragraph" w:styleId="Header">
    <w:name w:val="header"/>
    <w:basedOn w:val="Normal"/>
    <w:link w:val="HeaderChar"/>
    <w:unhideWhenUsed/>
    <w:rsid w:val="00AD6ACF"/>
    <w:pPr>
      <w:tabs>
        <w:tab w:val="center" w:pos="4680"/>
        <w:tab w:val="right" w:pos="9360"/>
      </w:tabs>
    </w:pPr>
  </w:style>
  <w:style w:type="character" w:customStyle="1" w:styleId="HeaderChar">
    <w:name w:val="Header Char"/>
    <w:basedOn w:val="DefaultParagraphFont"/>
    <w:link w:val="Header"/>
    <w:uiPriority w:val="99"/>
    <w:rsid w:val="00AD6ACF"/>
  </w:style>
  <w:style w:type="character" w:customStyle="1" w:styleId="NoSpacingChar">
    <w:name w:val="No Spacing Char"/>
    <w:basedOn w:val="DefaultParagraphFont"/>
    <w:link w:val="NoSpacing"/>
    <w:uiPriority w:val="1"/>
    <w:locked/>
    <w:rsid w:val="005B6372"/>
  </w:style>
  <w:style w:type="paragraph" w:styleId="NoSpacing">
    <w:name w:val="No Spacing"/>
    <w:basedOn w:val="Normal"/>
    <w:link w:val="NoSpacingChar"/>
    <w:uiPriority w:val="1"/>
    <w:qFormat/>
    <w:rsid w:val="005B6372"/>
  </w:style>
  <w:style w:type="paragraph" w:styleId="PlainText">
    <w:name w:val="Plain Text"/>
    <w:basedOn w:val="Normal"/>
    <w:link w:val="PlainTextChar"/>
    <w:uiPriority w:val="99"/>
    <w:unhideWhenUsed/>
    <w:rsid w:val="000A3E0C"/>
    <w:rPr>
      <w:rFonts w:ascii="Calibri" w:hAnsi="Calibri"/>
      <w:szCs w:val="21"/>
    </w:rPr>
  </w:style>
  <w:style w:type="character" w:customStyle="1" w:styleId="PlainTextChar">
    <w:name w:val="Plain Text Char"/>
    <w:basedOn w:val="DefaultParagraphFont"/>
    <w:link w:val="PlainText"/>
    <w:uiPriority w:val="99"/>
    <w:rsid w:val="000A3E0C"/>
    <w:rPr>
      <w:rFonts w:ascii="Calibri" w:hAnsi="Calibri"/>
      <w:szCs w:val="21"/>
    </w:rPr>
  </w:style>
  <w:style w:type="character" w:customStyle="1" w:styleId="Heading1Char">
    <w:name w:val="Heading 1 Char"/>
    <w:basedOn w:val="DefaultParagraphFont"/>
    <w:link w:val="Heading1"/>
    <w:rsid w:val="00596C1B"/>
    <w:rPr>
      <w:rFonts w:ascii="Times New Roman" w:eastAsia="Times New Roman" w:hAnsi="Times New Roman" w:cs="Times New Roman"/>
      <w:sz w:val="24"/>
      <w:szCs w:val="20"/>
    </w:rPr>
  </w:style>
  <w:style w:type="paragraph" w:customStyle="1" w:styleId="paragraph">
    <w:name w:val="paragraph"/>
    <w:basedOn w:val="Normal"/>
    <w:rsid w:val="00596C1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596C1B"/>
  </w:style>
  <w:style w:type="character" w:customStyle="1" w:styleId="eop">
    <w:name w:val="eop"/>
    <w:basedOn w:val="DefaultParagraphFont"/>
    <w:rsid w:val="00596C1B"/>
  </w:style>
  <w:style w:type="paragraph" w:customStyle="1" w:styleId="HCh">
    <w:name w:val="_ H _Ch"/>
    <w:basedOn w:val="Normal"/>
    <w:next w:val="Normal"/>
    <w:rsid w:val="00596C1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300" w:lineRule="exact"/>
      <w:outlineLvl w:val="0"/>
    </w:pPr>
    <w:rPr>
      <w:rFonts w:ascii="Times New Roman" w:eastAsia="Times New Roman" w:hAnsi="Times New Roman" w:cs="Times New Roman"/>
      <w:b/>
      <w:spacing w:val="-2"/>
      <w:w w:val="103"/>
      <w:kern w:val="14"/>
      <w:sz w:val="28"/>
      <w:szCs w:val="20"/>
      <w:lang w:val="en-GB"/>
    </w:rPr>
  </w:style>
  <w:style w:type="paragraph" w:customStyle="1" w:styleId="XLarge">
    <w:name w:val="XLarge"/>
    <w:basedOn w:val="Normal"/>
    <w:rsid w:val="00596C1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390" w:lineRule="exact"/>
      <w:outlineLvl w:val="0"/>
    </w:pPr>
    <w:rPr>
      <w:rFonts w:ascii="Times New Roman" w:eastAsia="Times New Roman" w:hAnsi="Times New Roman" w:cs="Times New Roman"/>
      <w:b/>
      <w:spacing w:val="-4"/>
      <w:w w:val="98"/>
      <w:kern w:val="14"/>
      <w:sz w:val="40"/>
      <w:szCs w:val="20"/>
      <w:lang w:val="en-GB"/>
    </w:rPr>
  </w:style>
  <w:style w:type="character" w:styleId="UnresolvedMention">
    <w:name w:val="Unresolved Mention"/>
    <w:basedOn w:val="DefaultParagraphFont"/>
    <w:uiPriority w:val="99"/>
    <w:semiHidden/>
    <w:unhideWhenUsed/>
    <w:rsid w:val="00076A6D"/>
    <w:rPr>
      <w:color w:val="605E5C"/>
      <w:shd w:val="clear" w:color="auto" w:fill="E1DFDD"/>
    </w:rPr>
  </w:style>
  <w:style w:type="character" w:styleId="FollowedHyperlink">
    <w:name w:val="FollowedHyperlink"/>
    <w:basedOn w:val="DefaultParagraphFont"/>
    <w:uiPriority w:val="99"/>
    <w:semiHidden/>
    <w:unhideWhenUsed/>
    <w:rsid w:val="00052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596">
      <w:bodyDiv w:val="1"/>
      <w:marLeft w:val="0"/>
      <w:marRight w:val="0"/>
      <w:marTop w:val="0"/>
      <w:marBottom w:val="0"/>
      <w:divBdr>
        <w:top w:val="none" w:sz="0" w:space="0" w:color="auto"/>
        <w:left w:val="none" w:sz="0" w:space="0" w:color="auto"/>
        <w:bottom w:val="none" w:sz="0" w:space="0" w:color="auto"/>
        <w:right w:val="none" w:sz="0" w:space="0" w:color="auto"/>
      </w:divBdr>
    </w:div>
    <w:div w:id="264506880">
      <w:bodyDiv w:val="1"/>
      <w:marLeft w:val="0"/>
      <w:marRight w:val="0"/>
      <w:marTop w:val="0"/>
      <w:marBottom w:val="0"/>
      <w:divBdr>
        <w:top w:val="none" w:sz="0" w:space="0" w:color="auto"/>
        <w:left w:val="none" w:sz="0" w:space="0" w:color="auto"/>
        <w:bottom w:val="none" w:sz="0" w:space="0" w:color="auto"/>
        <w:right w:val="none" w:sz="0" w:space="0" w:color="auto"/>
      </w:divBdr>
    </w:div>
    <w:div w:id="502666458">
      <w:bodyDiv w:val="1"/>
      <w:marLeft w:val="0"/>
      <w:marRight w:val="0"/>
      <w:marTop w:val="0"/>
      <w:marBottom w:val="0"/>
      <w:divBdr>
        <w:top w:val="none" w:sz="0" w:space="0" w:color="auto"/>
        <w:left w:val="none" w:sz="0" w:space="0" w:color="auto"/>
        <w:bottom w:val="none" w:sz="0" w:space="0" w:color="auto"/>
        <w:right w:val="none" w:sz="0" w:space="0" w:color="auto"/>
      </w:divBdr>
    </w:div>
    <w:div w:id="570189488">
      <w:bodyDiv w:val="1"/>
      <w:marLeft w:val="0"/>
      <w:marRight w:val="0"/>
      <w:marTop w:val="0"/>
      <w:marBottom w:val="0"/>
      <w:divBdr>
        <w:top w:val="none" w:sz="0" w:space="0" w:color="auto"/>
        <w:left w:val="none" w:sz="0" w:space="0" w:color="auto"/>
        <w:bottom w:val="none" w:sz="0" w:space="0" w:color="auto"/>
        <w:right w:val="none" w:sz="0" w:space="0" w:color="auto"/>
      </w:divBdr>
    </w:div>
    <w:div w:id="607663560">
      <w:bodyDiv w:val="1"/>
      <w:marLeft w:val="0"/>
      <w:marRight w:val="0"/>
      <w:marTop w:val="0"/>
      <w:marBottom w:val="0"/>
      <w:divBdr>
        <w:top w:val="none" w:sz="0" w:space="0" w:color="auto"/>
        <w:left w:val="none" w:sz="0" w:space="0" w:color="auto"/>
        <w:bottom w:val="none" w:sz="0" w:space="0" w:color="auto"/>
        <w:right w:val="none" w:sz="0" w:space="0" w:color="auto"/>
      </w:divBdr>
    </w:div>
    <w:div w:id="1059592109">
      <w:bodyDiv w:val="1"/>
      <w:marLeft w:val="0"/>
      <w:marRight w:val="0"/>
      <w:marTop w:val="0"/>
      <w:marBottom w:val="0"/>
      <w:divBdr>
        <w:top w:val="none" w:sz="0" w:space="0" w:color="auto"/>
        <w:left w:val="none" w:sz="0" w:space="0" w:color="auto"/>
        <w:bottom w:val="none" w:sz="0" w:space="0" w:color="auto"/>
        <w:right w:val="none" w:sz="0" w:space="0" w:color="auto"/>
      </w:divBdr>
    </w:div>
    <w:div w:id="1259945813">
      <w:bodyDiv w:val="1"/>
      <w:marLeft w:val="0"/>
      <w:marRight w:val="0"/>
      <w:marTop w:val="0"/>
      <w:marBottom w:val="0"/>
      <w:divBdr>
        <w:top w:val="none" w:sz="0" w:space="0" w:color="auto"/>
        <w:left w:val="none" w:sz="0" w:space="0" w:color="auto"/>
        <w:bottom w:val="none" w:sz="0" w:space="0" w:color="auto"/>
        <w:right w:val="none" w:sz="0" w:space="0" w:color="auto"/>
      </w:divBdr>
    </w:div>
    <w:div w:id="1429697618">
      <w:bodyDiv w:val="1"/>
      <w:marLeft w:val="0"/>
      <w:marRight w:val="0"/>
      <w:marTop w:val="0"/>
      <w:marBottom w:val="0"/>
      <w:divBdr>
        <w:top w:val="none" w:sz="0" w:space="0" w:color="auto"/>
        <w:left w:val="none" w:sz="0" w:space="0" w:color="auto"/>
        <w:bottom w:val="none" w:sz="0" w:space="0" w:color="auto"/>
        <w:right w:val="none" w:sz="0" w:space="0" w:color="auto"/>
      </w:divBdr>
    </w:div>
    <w:div w:id="1495608922">
      <w:bodyDiv w:val="1"/>
      <w:marLeft w:val="0"/>
      <w:marRight w:val="0"/>
      <w:marTop w:val="0"/>
      <w:marBottom w:val="0"/>
      <w:divBdr>
        <w:top w:val="none" w:sz="0" w:space="0" w:color="auto"/>
        <w:left w:val="none" w:sz="0" w:space="0" w:color="auto"/>
        <w:bottom w:val="none" w:sz="0" w:space="0" w:color="auto"/>
        <w:right w:val="none" w:sz="0" w:space="0" w:color="auto"/>
      </w:divBdr>
    </w:div>
    <w:div w:id="20459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mailto:lagerweijm@un.org" TargetMode="External"/><Relationship Id="rId2" Type="http://schemas.openxmlformats.org/officeDocument/2006/relationships/hyperlink" Target="mailto:kelly1@un.org" TargetMode="External"/><Relationship Id="rId1" Type="http://schemas.openxmlformats.org/officeDocument/2006/relationships/hyperlink" Target="mailto:boyes@un.org" TargetMode="External"/><Relationship Id="rId4" Type="http://schemas.openxmlformats.org/officeDocument/2006/relationships/hyperlink" Target="https://www.ustavnisud.ba/en/hom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1265B-089D-8D41-9D71-6AEE2FEC48B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cfc03cda-bc36-4859-b431-cc9043cb459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19F519AFC9644FB8D3D4B9DB76C27E" ma:contentTypeVersion="16" ma:contentTypeDescription="Create a new document." ma:contentTypeScope="" ma:versionID="dfdb676f7382fc4f41cb4688c27415dc">
  <xsd:schema xmlns:xsd="http://www.w3.org/2001/XMLSchema" xmlns:xs="http://www.w3.org/2001/XMLSchema" xmlns:p="http://schemas.microsoft.com/office/2006/metadata/properties" xmlns:ns2="cfc03cda-bc36-4859-b431-cc9043cb4594" xmlns:ns3="4774538e-7891-43b6-a84b-740af6ca28fe" xmlns:ns4="985ec44e-1bab-4c0b-9df0-6ba128686fc9" targetNamespace="http://schemas.microsoft.com/office/2006/metadata/properties" ma:root="true" ma:fieldsID="5fec70b71140ba078f816a2dcb201078" ns2:_="" ns3:_="" ns4:_="">
    <xsd:import namespace="cfc03cda-bc36-4859-b431-cc9043cb4594"/>
    <xsd:import namespace="4774538e-7891-43b6-a84b-740af6ca28f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03cda-bc36-4859-b431-cc9043cb4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74538e-7891-43b6-a84b-740af6ca28f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bf0096c-6304-439c-afd6-40b8855e9c24}" ma:internalName="TaxCatchAll" ma:showField="CatchAllData" ma:web="4774538e-7891-43b6-a84b-740af6ca2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6D3ED9-0D3B-4611-B292-807CA727F5DB}">
  <ds:schemaRefs>
    <ds:schemaRef ds:uri="http://schemas.openxmlformats.org/officeDocument/2006/bibliography"/>
  </ds:schemaRefs>
</ds:datastoreItem>
</file>

<file path=customXml/itemProps2.xml><?xml version="1.0" encoding="utf-8"?>
<ds:datastoreItem xmlns:ds="http://schemas.openxmlformats.org/officeDocument/2006/customXml" ds:itemID="{9983C0D5-23CA-4FEB-89DD-119F0C8653B8}">
  <ds:schemaRefs>
    <ds:schemaRef ds:uri="http://schemas.microsoft.com/office/2006/metadata/properties"/>
    <ds:schemaRef ds:uri="http://schemas.microsoft.com/office/infopath/2007/PartnerControls"/>
    <ds:schemaRef ds:uri="985ec44e-1bab-4c0b-9df0-6ba128686fc9"/>
    <ds:schemaRef ds:uri="cfc03cda-bc36-4859-b431-cc9043cb4594"/>
  </ds:schemaRefs>
</ds:datastoreItem>
</file>

<file path=customXml/itemProps3.xml><?xml version="1.0" encoding="utf-8"?>
<ds:datastoreItem xmlns:ds="http://schemas.openxmlformats.org/officeDocument/2006/customXml" ds:itemID="{D6883A4E-DEEF-4C88-9501-95E4140829DE}">
  <ds:schemaRefs>
    <ds:schemaRef ds:uri="http://schemas.microsoft.com/sharepoint/v3/contenttype/forms"/>
  </ds:schemaRefs>
</ds:datastoreItem>
</file>

<file path=customXml/itemProps4.xml><?xml version="1.0" encoding="utf-8"?>
<ds:datastoreItem xmlns:ds="http://schemas.openxmlformats.org/officeDocument/2006/customXml" ds:itemID="{2D99DDEB-B6C8-4049-BAE3-3541F37E4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03cda-bc36-4859-b431-cc9043cb4594"/>
    <ds:schemaRef ds:uri="4774538e-7891-43b6-a84b-740af6ca28f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17766</Words>
  <Characters>101268</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Amela Kreho</dc:creator>
  <cp:keywords/>
  <dc:description/>
  <cp:lastModifiedBy>Hussein Ghaly</cp:lastModifiedBy>
  <cp:revision>2</cp:revision>
  <cp:lastPrinted>2023-04-28T11:00:00Z</cp:lastPrinted>
  <dcterms:created xsi:type="dcterms:W3CDTF">2023-05-18T20:42:00Z</dcterms:created>
  <dcterms:modified xsi:type="dcterms:W3CDTF">2023-05-18T20:42:00Z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2022-10-15T12:50:23Z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b6a5d31e-27cd-41e3-8de2-4656422a6014</vt:lpwstr>
  </property>
  <property fmtid="{D5CDD505-2E9C-101B-9397-08002B2CF9AE}" pid="8" name="MSIP_Label_1665d9ee-429a-4d5f-97cc-cfb56e044a6e_ContentBits">
    <vt:lpwstr>0</vt:lpwstr>
  </property>
  <property fmtid="{D5CDD505-2E9C-101B-9397-08002B2CF9AE}" pid="9" name="ContentTypeId">
    <vt:lpwstr>0x0101000719F519AFC9644FB8D3D4B9DB76C27E</vt:lpwstr>
  </property>
  <property fmtid="{D5CDD505-2E9C-101B-9397-08002B2CF9AE}" pid="10" name="grammarly_documentId">
    <vt:lpwstr>documentId_8877</vt:lpwstr>
  </property>
  <property fmtid="{D5CDD505-2E9C-101B-9397-08002B2CF9AE}" pid="11" name="grammarly_documentContext">
    <vt:lpwstr>{"goals":[],"domain":"general","emotions":[],"dialect":"american"}</vt:lpwstr>
  </property>
</Properties>
</file>